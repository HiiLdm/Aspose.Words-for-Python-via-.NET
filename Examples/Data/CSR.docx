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media/image6.tif" ContentType="image/tiff"/>
  <Override PartName="/word/media/image7.tif" ContentType="image/tiff"/>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Python via .NET 23.9.0 -->
  <w:body>
    <w:p>
      <w:pPr>
        <w:pStyle w:val="ERIS1"/>
        <w:numPr>
          <w:ilvl w:val="12"/>
          <w:numId w:val="0"/>
        </w:numPr>
        <w:spacing w:after="156"/>
        <w:rPr>
          <w:rStyle w:val="CommentReference"/>
          <w:rFonts w:cs="Times New Roman"/>
          <w:b w:val="0"/>
        </w:rPr>
      </w:pPr>
      <w:bookmarkStart w:id="0" w:name="_Toc87617878"/>
      <w:bookmarkStart w:id="1" w:name="_Toc22868"/>
      <w:bookmarkStart w:id="2" w:name="_Toc24314"/>
      <w:r>
        <w:rPr>
          <w:rFonts w:cs="Times New Roman"/>
          <w:sz w:val="24"/>
          <w:szCs w:val="24"/>
        </w:rPr>
        <w:t>1</w:t>
      </w:r>
      <w:r>
        <w:rPr>
          <w:rFonts w:cs="Times New Roman" w:hint="eastAsia"/>
          <w:sz w:val="24"/>
          <w:szCs w:val="24"/>
        </w:rPr>
        <w:t xml:space="preserve"> </w:t>
      </w:r>
      <w:r>
        <w:rPr>
          <w:rFonts w:cs="Times New Roman"/>
          <w:sz w:val="24"/>
          <w:szCs w:val="24"/>
        </w:rPr>
        <w:t>标题页</w:t>
      </w:r>
      <w:bookmarkEnd w:id="0"/>
      <w:bookmarkEnd w:id="1"/>
      <w:bookmarkEnd w:id="2"/>
    </w:p>
    <w:tbl>
      <w:tblPr>
        <w:tblStyle w:val="TableNormal"/>
        <w:tblW w:w="499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Grid>
        <w:gridCol w:w="2170"/>
        <w:gridCol w:w="7109"/>
      </w:tblGrid>
      <w:tr>
        <w:tblPrEx>
          <w:tblW w:w="499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trHeight w:val="1005"/>
          <w:jc w:val="center"/>
        </w:trPr>
        <w:tc>
          <w:tcPr>
            <w:tcW w:w="1169" w:type="pct"/>
            <w:shd w:val="clear" w:color="auto" w:fill="auto"/>
            <w:vAlign w:val="center"/>
          </w:tcPr>
          <w:p>
            <w:pPr>
              <w:spacing w:after="120" w:afterLines="50" w:line="276" w:lineRule="auto"/>
              <w:jc w:val="left"/>
              <w:rPr>
                <w:rFonts w:cs="Times New Roman"/>
                <w:b/>
                <w:szCs w:val="24"/>
              </w:rPr>
            </w:pPr>
            <w:r>
              <w:rPr>
                <w:rFonts w:cs="Times New Roman"/>
                <w:b/>
                <w:szCs w:val="24"/>
              </w:rPr>
              <w:t>临床研究标题：</w:t>
            </w:r>
          </w:p>
        </w:tc>
        <w:tc>
          <w:tcPr>
            <w:tcW w:w="3830" w:type="pct"/>
            <w:shd w:val="clear" w:color="auto" w:fill="auto"/>
            <w:vAlign w:val="center"/>
          </w:tcPr>
          <w:p>
            <w:pPr>
              <w:spacing w:after="120" w:afterLines="50" w:line="276" w:lineRule="auto"/>
              <w:rPr>
                <w:rFonts w:cs="Times New Roman"/>
                <w:szCs w:val="24"/>
              </w:rPr>
            </w:pPr>
            <w:r>
              <w:rPr>
                <w:rFonts w:cs="Times New Roman"/>
                <w:szCs w:val="24"/>
                <w:lang w:val="zh-CN" w:bidi="zh-CN"/>
              </w:rPr>
              <w:t>一项多中心、开放、单臂I/II期临床研究：丁二酸复瑞替尼在ALK阳性晚期恶性实体瘤患者的剂量探索I期研究，及在ALK阳性和ROS1阳性非小细胞肺癌患者的II期研究</w:t>
            </w:r>
          </w:p>
        </w:tc>
      </w:tr>
      <w:tr>
        <w:tblPrEx>
          <w:tblW w:w="4996" w:type="pct"/>
          <w:jc w:val="center"/>
          <w:tblCellMar>
            <w:top w:w="0" w:type="dxa"/>
            <w:left w:w="108" w:type="dxa"/>
            <w:bottom w:w="0" w:type="dxa"/>
            <w:right w:w="108" w:type="dxa"/>
          </w:tblCellMar>
        </w:tblPrEx>
        <w:trPr>
          <w:jc w:val="center"/>
        </w:trPr>
        <w:tc>
          <w:tcPr>
            <w:tcW w:w="1169" w:type="pct"/>
            <w:shd w:val="clear" w:color="auto" w:fill="auto"/>
            <w:vAlign w:val="center"/>
          </w:tcPr>
          <w:p>
            <w:pPr>
              <w:spacing w:after="120" w:afterLines="50" w:line="276" w:lineRule="auto"/>
              <w:jc w:val="left"/>
              <w:rPr>
                <w:rFonts w:cs="Times New Roman"/>
                <w:b/>
                <w:szCs w:val="24"/>
              </w:rPr>
            </w:pPr>
            <w:r>
              <w:rPr>
                <w:rFonts w:cs="Times New Roman"/>
                <w:b/>
                <w:szCs w:val="24"/>
              </w:rPr>
              <w:t>药物名称：</w:t>
            </w:r>
          </w:p>
        </w:tc>
        <w:tc>
          <w:tcPr>
            <w:tcW w:w="3830" w:type="pct"/>
            <w:shd w:val="clear" w:color="auto" w:fill="auto"/>
            <w:vAlign w:val="center"/>
          </w:tcPr>
          <w:p>
            <w:pPr>
              <w:spacing w:after="120" w:afterLines="50" w:line="276" w:lineRule="auto"/>
              <w:rPr>
                <w:rFonts w:cs="Times New Roman"/>
                <w:szCs w:val="24"/>
              </w:rPr>
            </w:pPr>
            <w:r>
              <w:rPr>
                <w:rFonts w:cs="Times New Roman"/>
                <w:szCs w:val="24"/>
              </w:rPr>
              <w:t>丁二酸复瑞替尼（SAF-189s）</w:t>
            </w:r>
          </w:p>
        </w:tc>
      </w:tr>
      <w:tr>
        <w:tblPrEx>
          <w:tblW w:w="4996" w:type="pct"/>
          <w:jc w:val="center"/>
          <w:tblCellMar>
            <w:top w:w="0" w:type="dxa"/>
            <w:left w:w="108" w:type="dxa"/>
            <w:bottom w:w="0" w:type="dxa"/>
            <w:right w:w="108" w:type="dxa"/>
          </w:tblCellMar>
        </w:tblPrEx>
        <w:trPr>
          <w:jc w:val="center"/>
        </w:trPr>
        <w:tc>
          <w:tcPr>
            <w:tcW w:w="1169" w:type="pct"/>
            <w:shd w:val="clear" w:color="auto" w:fill="auto"/>
            <w:vAlign w:val="center"/>
          </w:tcPr>
          <w:p>
            <w:pPr>
              <w:spacing w:after="120" w:afterLines="50" w:line="276" w:lineRule="auto"/>
              <w:jc w:val="left"/>
              <w:rPr>
                <w:rFonts w:cs="Times New Roman"/>
                <w:b/>
                <w:szCs w:val="24"/>
              </w:rPr>
            </w:pPr>
            <w:r>
              <w:rPr>
                <w:rFonts w:cs="Times New Roman"/>
                <w:b/>
                <w:szCs w:val="24"/>
              </w:rPr>
              <w:t>研究适应证：</w:t>
            </w:r>
          </w:p>
        </w:tc>
        <w:tc>
          <w:tcPr>
            <w:tcW w:w="3830" w:type="pct"/>
            <w:shd w:val="clear" w:color="auto" w:fill="auto"/>
            <w:vAlign w:val="center"/>
          </w:tcPr>
          <w:p>
            <w:pPr>
              <w:pStyle w:val="TableCellText12pt"/>
              <w:keepNext w:val="0"/>
              <w:jc w:val="both"/>
              <w:rPr>
                <w:rFonts w:eastAsia="宋体"/>
                <w:b/>
                <w:lang w:eastAsia="zh-CN"/>
              </w:rPr>
            </w:pPr>
            <w:bookmarkStart w:id="3" w:name="OLE_LINK11"/>
            <w:bookmarkStart w:id="4" w:name="OLE_LINK12"/>
            <w:r>
              <w:rPr>
                <w:rFonts w:eastAsia="宋体"/>
                <w:lang w:eastAsia="zh-CN"/>
              </w:rPr>
              <w:t>I期为ALK阳性晚期恶性实体瘤患者。</w:t>
            </w:r>
          </w:p>
          <w:p>
            <w:pPr>
              <w:spacing w:after="120" w:afterLines="50" w:line="276" w:lineRule="auto"/>
              <w:rPr>
                <w:rFonts w:cs="Times New Roman"/>
                <w:szCs w:val="24"/>
              </w:rPr>
            </w:pPr>
            <w:r>
              <w:rPr>
                <w:rFonts w:cs="Times New Roman"/>
                <w:szCs w:val="24"/>
              </w:rPr>
              <w:t>II期为ALK</w:t>
            </w:r>
            <w:r>
              <w:rPr>
                <w:rFonts w:cs="Times New Roman" w:hint="eastAsia"/>
                <w:szCs w:val="24"/>
                <w:lang w:val="en-US" w:eastAsia="zh-CN"/>
              </w:rPr>
              <w:t>和</w:t>
            </w:r>
            <w:r>
              <w:rPr>
                <w:rFonts w:cs="Times New Roman"/>
                <w:szCs w:val="24"/>
              </w:rPr>
              <w:t>ROS1阳性晚期非小细胞肺癌患者</w:t>
            </w:r>
            <w:bookmarkEnd w:id="3"/>
            <w:bookmarkEnd w:id="4"/>
          </w:p>
        </w:tc>
      </w:tr>
      <w:tr>
        <w:tblPrEx>
          <w:tblW w:w="4996" w:type="pct"/>
          <w:jc w:val="center"/>
          <w:tblCellMar>
            <w:top w:w="0" w:type="dxa"/>
            <w:left w:w="108" w:type="dxa"/>
            <w:bottom w:w="0" w:type="dxa"/>
            <w:right w:w="108" w:type="dxa"/>
          </w:tblCellMar>
        </w:tblPrEx>
        <w:trPr>
          <w:jc w:val="center"/>
        </w:trPr>
        <w:tc>
          <w:tcPr>
            <w:tcW w:w="1169" w:type="pct"/>
            <w:shd w:val="clear" w:color="auto" w:fill="auto"/>
            <w:vAlign w:val="center"/>
          </w:tcPr>
          <w:p>
            <w:pPr>
              <w:spacing w:after="120" w:afterLines="50" w:line="276" w:lineRule="auto"/>
              <w:jc w:val="left"/>
              <w:rPr>
                <w:rFonts w:cs="Times New Roman"/>
                <w:b/>
                <w:szCs w:val="24"/>
              </w:rPr>
            </w:pPr>
            <w:r>
              <w:rPr>
                <w:rFonts w:cs="Times New Roman"/>
                <w:b/>
                <w:szCs w:val="24"/>
              </w:rPr>
              <w:t>研究方案编号：</w:t>
            </w:r>
          </w:p>
        </w:tc>
        <w:tc>
          <w:tcPr>
            <w:tcW w:w="3830" w:type="pct"/>
            <w:shd w:val="clear" w:color="auto" w:fill="auto"/>
            <w:vAlign w:val="center"/>
          </w:tcPr>
          <w:p>
            <w:pPr>
              <w:spacing w:after="120" w:afterLines="50" w:line="276" w:lineRule="auto"/>
              <w:rPr>
                <w:rFonts w:cs="Times New Roman"/>
                <w:szCs w:val="24"/>
              </w:rPr>
            </w:pPr>
            <w:r>
              <w:rPr>
                <w:rFonts w:cs="Times New Roman"/>
                <w:szCs w:val="24"/>
              </w:rPr>
              <w:t>SAF001</w:t>
            </w:r>
          </w:p>
        </w:tc>
      </w:tr>
      <w:tr>
        <w:tblPrEx>
          <w:tblW w:w="4996" w:type="pct"/>
          <w:jc w:val="center"/>
          <w:tblCellMar>
            <w:top w:w="0" w:type="dxa"/>
            <w:left w:w="108" w:type="dxa"/>
            <w:bottom w:w="0" w:type="dxa"/>
            <w:right w:w="108" w:type="dxa"/>
          </w:tblCellMar>
        </w:tblPrEx>
        <w:trPr>
          <w:jc w:val="center"/>
        </w:trPr>
        <w:tc>
          <w:tcPr>
            <w:tcW w:w="1169" w:type="pct"/>
            <w:shd w:val="clear" w:color="auto" w:fill="auto"/>
            <w:vAlign w:val="center"/>
          </w:tcPr>
          <w:p>
            <w:pPr>
              <w:spacing w:after="120" w:afterLines="50" w:line="276" w:lineRule="auto"/>
              <w:jc w:val="left"/>
              <w:rPr>
                <w:rFonts w:cs="Times New Roman"/>
                <w:b/>
                <w:szCs w:val="24"/>
              </w:rPr>
            </w:pPr>
            <w:r>
              <w:rPr>
                <w:rFonts w:cs="Times New Roman"/>
                <w:b/>
                <w:szCs w:val="24"/>
              </w:rPr>
              <w:t>临床研究分期：</w:t>
            </w:r>
          </w:p>
        </w:tc>
        <w:tc>
          <w:tcPr>
            <w:tcW w:w="3830" w:type="pct"/>
            <w:shd w:val="clear" w:color="auto" w:fill="auto"/>
            <w:vAlign w:val="center"/>
          </w:tcPr>
          <w:p>
            <w:pPr>
              <w:spacing w:after="120" w:afterLines="50" w:line="276" w:lineRule="auto"/>
              <w:rPr>
                <w:rFonts w:cs="Times New Roman"/>
                <w:szCs w:val="24"/>
              </w:rPr>
            </w:pPr>
            <w:r>
              <w:rPr>
                <w:rFonts w:cs="Times New Roman"/>
                <w:szCs w:val="24"/>
              </w:rPr>
              <w:t>I/II期，本报告仅为I期研究相关内容和结果</w:t>
            </w:r>
          </w:p>
        </w:tc>
      </w:tr>
      <w:tr>
        <w:tblPrEx>
          <w:tblW w:w="4996" w:type="pct"/>
          <w:jc w:val="center"/>
          <w:tblCellMar>
            <w:top w:w="0" w:type="dxa"/>
            <w:left w:w="108" w:type="dxa"/>
            <w:bottom w:w="0" w:type="dxa"/>
            <w:right w:w="108" w:type="dxa"/>
          </w:tblCellMar>
        </w:tblPrEx>
        <w:trPr>
          <w:trHeight w:val="1182"/>
          <w:jc w:val="center"/>
        </w:trPr>
        <w:tc>
          <w:tcPr>
            <w:tcW w:w="1169" w:type="pct"/>
            <w:shd w:val="clear" w:color="auto" w:fill="auto"/>
            <w:vAlign w:val="center"/>
          </w:tcPr>
          <w:p>
            <w:pPr>
              <w:adjustRightInd w:val="0"/>
              <w:snapToGrid w:val="0"/>
              <w:spacing w:line="360" w:lineRule="auto"/>
              <w:jc w:val="left"/>
              <w:rPr>
                <w:rFonts w:cs="Times New Roman"/>
                <w:b/>
                <w:szCs w:val="24"/>
              </w:rPr>
            </w:pPr>
            <w:r>
              <w:rPr>
                <w:rFonts w:cs="Times New Roman"/>
                <w:b/>
                <w:szCs w:val="24"/>
              </w:rPr>
              <w:t>试验起止日期:</w:t>
            </w:r>
          </w:p>
        </w:tc>
        <w:tc>
          <w:tcPr>
            <w:tcW w:w="3830" w:type="pct"/>
            <w:shd w:val="clear" w:color="auto" w:fill="auto"/>
            <w:vAlign w:val="center"/>
          </w:tcPr>
          <w:p>
            <w:pPr>
              <w:pStyle w:val="ERIS2"/>
              <w:widowControl w:val="0"/>
              <w:adjustRightInd w:val="0"/>
              <w:snapToGrid w:val="0"/>
              <w:spacing w:after="0" w:line="360" w:lineRule="auto"/>
              <w:rPr>
                <w:rFonts w:cs="Times New Roman"/>
                <w:szCs w:val="24"/>
              </w:rPr>
            </w:pPr>
            <w:r>
              <w:rPr>
                <w:rFonts w:cs="Times New Roman"/>
                <w:szCs w:val="24"/>
              </w:rPr>
              <w:t>首例受试者签署ICF日期：2016年11月14日</w:t>
            </w:r>
          </w:p>
          <w:p>
            <w:pPr>
              <w:pStyle w:val="ERIS2"/>
              <w:widowControl w:val="0"/>
              <w:adjustRightInd w:val="0"/>
              <w:snapToGrid w:val="0"/>
              <w:spacing w:after="0" w:line="360" w:lineRule="auto"/>
              <w:rPr>
                <w:rFonts w:cs="Times New Roman"/>
                <w:szCs w:val="24"/>
              </w:rPr>
            </w:pPr>
            <w:r>
              <w:rPr>
                <w:rFonts w:cs="Times New Roman"/>
                <w:szCs w:val="24"/>
              </w:rPr>
              <w:t>首例受试者首次给药日期：2016年 11月28 日</w:t>
            </w:r>
          </w:p>
          <w:p>
            <w:pPr>
              <w:pStyle w:val="ERIS2"/>
              <w:widowControl w:val="0"/>
              <w:adjustRightInd w:val="0"/>
              <w:snapToGrid w:val="0"/>
              <w:spacing w:after="0" w:line="360" w:lineRule="auto"/>
              <w:rPr>
                <w:rFonts w:cs="Times New Roman"/>
                <w:szCs w:val="24"/>
              </w:rPr>
            </w:pPr>
            <w:r>
              <w:rPr>
                <w:rFonts w:cs="Times New Roman"/>
                <w:szCs w:val="24"/>
              </w:rPr>
              <w:t>末例受试者首次给药日期：2019年 12月 27日</w:t>
            </w:r>
          </w:p>
          <w:p>
            <w:pPr>
              <w:adjustRightInd w:val="0"/>
              <w:snapToGrid w:val="0"/>
              <w:spacing w:line="360" w:lineRule="auto"/>
              <w:rPr>
                <w:rFonts w:cs="Times New Roman"/>
                <w:szCs w:val="24"/>
              </w:rPr>
            </w:pPr>
            <w:r>
              <w:rPr>
                <w:rFonts w:cs="Times New Roman"/>
                <w:szCs w:val="24"/>
              </w:rPr>
              <w:t>数据截止日期：                    2022年01月21日</w:t>
            </w:r>
          </w:p>
        </w:tc>
      </w:tr>
      <w:tr>
        <w:tblPrEx>
          <w:tblW w:w="4996" w:type="pct"/>
          <w:jc w:val="center"/>
          <w:tblCellMar>
            <w:top w:w="0" w:type="dxa"/>
            <w:left w:w="108" w:type="dxa"/>
            <w:bottom w:w="0" w:type="dxa"/>
            <w:right w:w="108" w:type="dxa"/>
          </w:tblCellMar>
        </w:tblPrEx>
        <w:trPr>
          <w:jc w:val="center"/>
        </w:trPr>
        <w:tc>
          <w:tcPr>
            <w:tcW w:w="1169" w:type="pct"/>
            <w:shd w:val="clear" w:color="auto" w:fill="auto"/>
            <w:vAlign w:val="center"/>
          </w:tcPr>
          <w:p>
            <w:pPr>
              <w:spacing w:after="120" w:afterLines="50" w:line="276" w:lineRule="auto"/>
              <w:jc w:val="left"/>
              <w:rPr>
                <w:rFonts w:cs="Times New Roman"/>
                <w:b/>
                <w:szCs w:val="24"/>
              </w:rPr>
            </w:pPr>
            <w:r>
              <w:rPr>
                <w:rFonts w:cs="Times New Roman"/>
                <w:b/>
                <w:szCs w:val="24"/>
              </w:rPr>
              <w:t>主要或协调研究者及研究单位：</w:t>
            </w:r>
          </w:p>
        </w:tc>
        <w:tc>
          <w:tcPr>
            <w:tcW w:w="3830" w:type="pct"/>
            <w:tcBorders>
              <w:bottom w:val="single" w:sz="4" w:space="0" w:color="auto"/>
            </w:tcBorders>
            <w:shd w:val="clear" w:color="auto" w:fill="auto"/>
            <w:vAlign w:val="center"/>
          </w:tcPr>
          <w:p>
            <w:pPr>
              <w:pStyle w:val="ERIS2"/>
              <w:spacing w:before="156" w:after="156"/>
              <w:rPr>
                <w:rFonts w:cs="Times New Roman"/>
                <w:szCs w:val="24"/>
              </w:rPr>
            </w:pPr>
            <w:r>
              <w:rPr>
                <w:rFonts w:cs="Times New Roman"/>
                <w:szCs w:val="24"/>
              </w:rPr>
              <w:t>吴一龙、广东省人民医院</w:t>
            </w:r>
          </w:p>
          <w:p>
            <w:pPr>
              <w:spacing w:after="120" w:afterLines="50" w:line="276" w:lineRule="auto"/>
              <w:rPr>
                <w:rFonts w:cs="Times New Roman"/>
                <w:szCs w:val="24"/>
              </w:rPr>
            </w:pPr>
            <w:r>
              <w:rPr>
                <w:rFonts w:cs="Times New Roman"/>
                <w:szCs w:val="24"/>
              </w:rPr>
              <w:t>杨衿记、广东省人民医院</w:t>
            </w:r>
          </w:p>
        </w:tc>
      </w:tr>
      <w:tr>
        <w:tblPrEx>
          <w:tblW w:w="4996" w:type="pct"/>
          <w:jc w:val="center"/>
          <w:tblCellMar>
            <w:top w:w="0" w:type="dxa"/>
            <w:left w:w="108" w:type="dxa"/>
            <w:bottom w:w="0" w:type="dxa"/>
            <w:right w:w="108" w:type="dxa"/>
          </w:tblCellMar>
        </w:tblPrEx>
        <w:trPr>
          <w:jc w:val="center"/>
        </w:trPr>
        <w:tc>
          <w:tcPr>
            <w:tcW w:w="1169" w:type="pct"/>
            <w:shd w:val="clear" w:color="auto" w:fill="auto"/>
            <w:vAlign w:val="center"/>
          </w:tcPr>
          <w:p>
            <w:pPr>
              <w:spacing w:after="120" w:afterLines="50" w:line="276" w:lineRule="auto"/>
              <w:jc w:val="left"/>
              <w:rPr>
                <w:rFonts w:cs="Times New Roman"/>
                <w:b/>
                <w:szCs w:val="24"/>
              </w:rPr>
            </w:pPr>
            <w:r>
              <w:rPr>
                <w:rFonts w:cs="Times New Roman"/>
                <w:b/>
                <w:szCs w:val="24"/>
              </w:rPr>
              <w:t>统计负责人及统计单位：</w:t>
            </w:r>
          </w:p>
        </w:tc>
        <w:tc>
          <w:tcPr>
            <w:tcW w:w="3830" w:type="pct"/>
            <w:shd w:val="clear" w:color="auto" w:fill="auto"/>
            <w:vAlign w:val="center"/>
          </w:tcPr>
          <w:p>
            <w:pPr>
              <w:spacing w:before="156" w:after="120" w:afterLines="50" w:line="276" w:lineRule="auto"/>
              <w:rPr>
                <w:rFonts w:cs="Times New Roman"/>
                <w:szCs w:val="24"/>
              </w:rPr>
            </w:pPr>
            <w:r>
              <w:rPr>
                <w:rFonts w:cs="Times New Roman"/>
                <w:szCs w:val="24"/>
              </w:rPr>
              <w:t>邱婧君</w:t>
            </w:r>
          </w:p>
          <w:p>
            <w:pPr>
              <w:spacing w:before="156" w:after="120" w:afterLines="50" w:line="276" w:lineRule="auto"/>
              <w:rPr>
                <w:rFonts w:cs="Times New Roman"/>
                <w:szCs w:val="24"/>
              </w:rPr>
            </w:pPr>
            <w:r>
              <w:rPr>
                <w:rFonts w:cs="Times New Roman"/>
                <w:color w:val="000000"/>
                <w:kern w:val="2"/>
                <w:szCs w:val="24"/>
              </w:rPr>
              <w:t>北京复星医药科技开发有限公司</w:t>
            </w:r>
          </w:p>
        </w:tc>
      </w:tr>
      <w:tr>
        <w:tblPrEx>
          <w:tblW w:w="4996" w:type="pct"/>
          <w:jc w:val="center"/>
          <w:tblCellMar>
            <w:top w:w="0" w:type="dxa"/>
            <w:left w:w="108" w:type="dxa"/>
            <w:bottom w:w="0" w:type="dxa"/>
            <w:right w:w="108" w:type="dxa"/>
          </w:tblCellMar>
        </w:tblPrEx>
        <w:trPr>
          <w:jc w:val="center"/>
        </w:trPr>
        <w:tc>
          <w:tcPr>
            <w:tcW w:w="1169" w:type="pct"/>
            <w:shd w:val="clear" w:color="auto" w:fill="auto"/>
            <w:vAlign w:val="center"/>
          </w:tcPr>
          <w:p>
            <w:pPr>
              <w:spacing w:after="120" w:afterLines="50" w:line="276" w:lineRule="auto"/>
              <w:jc w:val="left"/>
              <w:rPr>
                <w:rFonts w:cs="Times New Roman"/>
                <w:b/>
                <w:szCs w:val="24"/>
              </w:rPr>
            </w:pPr>
            <w:r>
              <w:rPr>
                <w:rFonts w:cs="Times New Roman"/>
                <w:b/>
                <w:bCs/>
                <w:szCs w:val="24"/>
              </w:rPr>
              <w:t>申办方申请人及联系方式：</w:t>
            </w:r>
          </w:p>
        </w:tc>
        <w:tc>
          <w:tcPr>
            <w:tcW w:w="3830" w:type="pct"/>
            <w:shd w:val="clear" w:color="auto" w:fill="auto"/>
            <w:vAlign w:val="center"/>
          </w:tcPr>
          <w:p>
            <w:pPr>
              <w:spacing w:before="120" w:after="20" w:line="276" w:lineRule="auto"/>
              <w:rPr>
                <w:rFonts w:cs="Times New Roman"/>
                <w:szCs w:val="24"/>
                <w:lang w:bidi="zh-CN"/>
              </w:rPr>
            </w:pPr>
            <w:r>
              <w:rPr>
                <w:rFonts w:cs="Times New Roman"/>
                <w:szCs w:val="24"/>
                <w:lang w:bidi="zh-CN"/>
              </w:rPr>
              <w:t>周永春，副总裁</w:t>
            </w:r>
          </w:p>
          <w:p>
            <w:pPr>
              <w:spacing w:before="120" w:after="20" w:line="276" w:lineRule="auto"/>
              <w:rPr>
                <w:rFonts w:cs="Times New Roman"/>
                <w:szCs w:val="24"/>
                <w:lang w:bidi="zh-CN"/>
              </w:rPr>
            </w:pPr>
            <w:r>
              <w:rPr>
                <w:rFonts w:cs="Times New Roman"/>
                <w:szCs w:val="24"/>
                <w:lang w:val="zh-CN" w:bidi="zh-CN"/>
              </w:rPr>
              <w:t>江苏万邦生化医药集团有限责任公司</w:t>
            </w:r>
          </w:p>
          <w:p>
            <w:pPr>
              <w:spacing w:before="120" w:after="20" w:line="276" w:lineRule="auto"/>
              <w:rPr>
                <w:rFonts w:cs="Times New Roman"/>
                <w:b/>
                <w:szCs w:val="24"/>
                <w:lang w:val="zh-CN" w:bidi="zh-CN"/>
              </w:rPr>
            </w:pPr>
            <w:r>
              <w:rPr>
                <w:rFonts w:cs="Times New Roman"/>
                <w:szCs w:val="24"/>
                <w:lang w:val="zh-CN" w:bidi="zh-CN"/>
              </w:rPr>
              <w:t>电话：0516-87798650</w:t>
            </w:r>
          </w:p>
          <w:p>
            <w:pPr>
              <w:spacing w:after="120" w:afterLines="50" w:line="276" w:lineRule="auto"/>
              <w:rPr>
                <w:rFonts w:cs="Times New Roman"/>
                <w:szCs w:val="24"/>
              </w:rPr>
            </w:pPr>
            <w:r>
              <w:rPr>
                <w:rFonts w:cs="Times New Roman"/>
                <w:szCs w:val="24"/>
                <w:lang w:val="zh-CN" w:bidi="zh-CN"/>
              </w:rPr>
              <w:t>传真：0516-87798860</w:t>
            </w:r>
          </w:p>
        </w:tc>
      </w:tr>
      <w:tr>
        <w:tblPrEx>
          <w:tblW w:w="4996" w:type="pct"/>
          <w:jc w:val="center"/>
          <w:tblCellMar>
            <w:top w:w="0" w:type="dxa"/>
            <w:left w:w="108" w:type="dxa"/>
            <w:bottom w:w="0" w:type="dxa"/>
            <w:right w:w="108" w:type="dxa"/>
          </w:tblCellMar>
        </w:tblPrEx>
        <w:trPr>
          <w:jc w:val="center"/>
        </w:trPr>
        <w:tc>
          <w:tcPr>
            <w:tcW w:w="1169" w:type="pct"/>
            <w:shd w:val="clear" w:color="auto" w:fill="auto"/>
            <w:vAlign w:val="center"/>
          </w:tcPr>
          <w:p>
            <w:pPr>
              <w:pStyle w:val="TableText12"/>
              <w:spacing w:before="50" w:after="120" w:afterLines="50" w:line="276" w:lineRule="auto"/>
              <w:rPr>
                <w:rFonts w:cs="Times New Roman"/>
                <w:b/>
              </w:rPr>
            </w:pPr>
            <w:r>
              <w:rPr>
                <w:rFonts w:cs="Times New Roman"/>
                <w:b/>
              </w:rPr>
              <w:t>GCP</w:t>
            </w:r>
            <w:r>
              <w:rPr>
                <w:rFonts w:cs="Times New Roman"/>
                <w:b/>
                <w:lang w:eastAsia="zh-CN"/>
              </w:rPr>
              <w:t>声明：</w:t>
            </w:r>
          </w:p>
        </w:tc>
        <w:tc>
          <w:tcPr>
            <w:tcW w:w="3830" w:type="pct"/>
            <w:shd w:val="clear" w:color="auto" w:fill="auto"/>
            <w:vAlign w:val="center"/>
          </w:tcPr>
          <w:p>
            <w:pPr>
              <w:pStyle w:val="TableText12"/>
              <w:spacing w:before="50" w:after="120" w:afterLines="50" w:line="276" w:lineRule="auto"/>
              <w:jc w:val="both"/>
              <w:rPr>
                <w:rFonts w:cs="Times New Roman"/>
                <w:lang w:eastAsia="zh-CN"/>
              </w:rPr>
            </w:pPr>
            <w:r>
              <w:rPr>
                <w:rFonts w:cs="Times New Roman"/>
                <w:lang w:eastAsia="zh-CN"/>
              </w:rPr>
              <w:t>本研究按照药物临床试验质量管理规范（GCP）实施，包括重要文件的归档</w:t>
            </w:r>
          </w:p>
        </w:tc>
      </w:tr>
      <w:tr>
        <w:tblPrEx>
          <w:tblW w:w="4996" w:type="pct"/>
          <w:jc w:val="center"/>
          <w:tblCellMar>
            <w:top w:w="0" w:type="dxa"/>
            <w:left w:w="108" w:type="dxa"/>
            <w:bottom w:w="0" w:type="dxa"/>
            <w:right w:w="108" w:type="dxa"/>
          </w:tblCellMar>
        </w:tblPrEx>
        <w:trPr>
          <w:jc w:val="center"/>
        </w:trPr>
        <w:tc>
          <w:tcPr>
            <w:tcW w:w="1169" w:type="pct"/>
            <w:shd w:val="clear" w:color="auto" w:fill="auto"/>
            <w:vAlign w:val="center"/>
          </w:tcPr>
          <w:p>
            <w:pPr>
              <w:pStyle w:val="TableText12"/>
              <w:spacing w:before="50" w:after="120" w:afterLines="50" w:line="276" w:lineRule="auto"/>
              <w:rPr>
                <w:rFonts w:cs="Times New Roman"/>
                <w:b/>
                <w:lang w:eastAsia="zh-CN"/>
              </w:rPr>
            </w:pPr>
            <w:r>
              <w:rPr>
                <w:rFonts w:cs="Times New Roman"/>
                <w:b/>
                <w:lang w:eastAsia="zh-CN"/>
              </w:rPr>
              <w:t>报告版本号：</w:t>
            </w:r>
          </w:p>
        </w:tc>
        <w:tc>
          <w:tcPr>
            <w:tcW w:w="3830" w:type="pct"/>
            <w:shd w:val="clear" w:color="auto" w:fill="auto"/>
            <w:vAlign w:val="center"/>
          </w:tcPr>
          <w:p>
            <w:pPr>
              <w:pStyle w:val="TableText12"/>
              <w:spacing w:before="50" w:after="120" w:afterLines="50" w:line="276" w:lineRule="auto"/>
              <w:jc w:val="both"/>
              <w:rPr>
                <w:rFonts w:cs="Times New Roman"/>
                <w:lang w:eastAsia="zh-CN"/>
              </w:rPr>
            </w:pPr>
            <w:r>
              <w:rPr>
                <w:rFonts w:cs="Times New Roman"/>
                <w:lang w:eastAsia="zh-CN"/>
              </w:rPr>
              <w:t>V1.0版</w:t>
            </w:r>
          </w:p>
        </w:tc>
      </w:tr>
      <w:tr>
        <w:tblPrEx>
          <w:tblW w:w="4996" w:type="pct"/>
          <w:jc w:val="center"/>
          <w:tblCellMar>
            <w:top w:w="0" w:type="dxa"/>
            <w:left w:w="108" w:type="dxa"/>
            <w:bottom w:w="0" w:type="dxa"/>
            <w:right w:w="108" w:type="dxa"/>
          </w:tblCellMar>
        </w:tblPrEx>
        <w:trPr>
          <w:jc w:val="center"/>
        </w:trPr>
        <w:tc>
          <w:tcPr>
            <w:tcW w:w="1169" w:type="pct"/>
            <w:shd w:val="clear" w:color="auto" w:fill="auto"/>
            <w:vAlign w:val="center"/>
          </w:tcPr>
          <w:p>
            <w:pPr>
              <w:pStyle w:val="TableText12"/>
              <w:spacing w:before="50" w:after="120" w:afterLines="50" w:line="276" w:lineRule="auto"/>
              <w:rPr>
                <w:rFonts w:cs="Times New Roman"/>
                <w:b/>
              </w:rPr>
            </w:pPr>
            <w:r>
              <w:rPr>
                <w:rFonts w:cs="Times New Roman"/>
                <w:b/>
                <w:lang w:eastAsia="zh-CN"/>
              </w:rPr>
              <w:t>报告日期：</w:t>
            </w:r>
          </w:p>
        </w:tc>
        <w:tc>
          <w:tcPr>
            <w:tcW w:w="3830" w:type="pct"/>
            <w:shd w:val="clear" w:color="auto" w:fill="auto"/>
            <w:vAlign w:val="center"/>
          </w:tcPr>
          <w:p>
            <w:pPr>
              <w:spacing w:after="120" w:afterLines="50" w:line="276" w:lineRule="auto"/>
              <w:rPr>
                <w:rFonts w:cs="Times New Roman"/>
                <w:szCs w:val="24"/>
              </w:rPr>
            </w:pPr>
            <w:r>
              <w:rPr>
                <w:rFonts w:cs="Times New Roman"/>
                <w:szCs w:val="24"/>
              </w:rPr>
              <w:t>2022年06月18日</w:t>
            </w:r>
          </w:p>
        </w:tc>
      </w:tr>
    </w:tbl>
    <w:p>
      <w:pPr>
        <w:pStyle w:val="ERIS1"/>
        <w:numPr>
          <w:ilvl w:val="12"/>
          <w:numId w:val="0"/>
        </w:numPr>
        <w:spacing w:after="156"/>
        <w:outlineLvl w:val="9"/>
        <w:rPr>
          <w:rFonts w:cs="Times New Roman"/>
        </w:rPr>
      </w:pPr>
    </w:p>
    <w:p>
      <w:pPr>
        <w:pStyle w:val="ERIS"/>
        <w:rPr>
          <w:rStyle w:val="CommentReference"/>
          <w:rFonts w:cs="Times New Roman"/>
        </w:rPr>
      </w:pPr>
    </w:p>
    <w:p>
      <w:pPr>
        <w:pStyle w:val="ERIS"/>
        <w:rPr>
          <w:rStyle w:val="CommentReference"/>
          <w:rFonts w:cs="Times New Roman"/>
        </w:rPr>
      </w:pPr>
    </w:p>
    <w:p>
      <w:pPr>
        <w:pStyle w:val="ERIS"/>
        <w:rPr>
          <w:rStyle w:val="CommentReference"/>
          <w:rFonts w:cs="Times New Roman"/>
        </w:rPr>
      </w:pPr>
    </w:p>
    <w:p>
      <w:pPr>
        <w:pStyle w:val="ERIS"/>
        <w:rPr>
          <w:rStyle w:val="CommentReference"/>
          <w:rFonts w:cs="Times New Roman"/>
        </w:rPr>
      </w:pPr>
    </w:p>
    <w:p>
      <w:pPr>
        <w:pStyle w:val="ERIS"/>
        <w:rPr>
          <w:rStyle w:val="CommentReference"/>
          <w:rFonts w:cs="Times New Roman"/>
        </w:rPr>
      </w:pPr>
    </w:p>
    <w:p>
      <w:pPr>
        <w:keepNext/>
        <w:keepLines/>
        <w:adjustRightInd w:val="0"/>
        <w:snapToGrid w:val="0"/>
        <w:spacing w:line="360" w:lineRule="auto"/>
        <w:jc w:val="center"/>
        <w:rPr>
          <w:rFonts w:cs="Times New Roman"/>
          <w:b/>
          <w:bCs/>
          <w:kern w:val="44"/>
          <w:szCs w:val="24"/>
        </w:rPr>
      </w:pPr>
      <w:bookmarkStart w:id="5" w:name="_Toc383552871"/>
      <w:bookmarkStart w:id="6" w:name="_Toc406358317"/>
      <w:bookmarkStart w:id="7" w:name="_Toc383549550"/>
      <w:r>
        <w:rPr>
          <w:rFonts w:cs="Times New Roman"/>
          <w:b/>
          <w:bCs/>
          <w:kern w:val="44"/>
          <w:szCs w:val="24"/>
        </w:rPr>
        <w:t>临床试验报告签字页</w:t>
      </w:r>
      <w:bookmarkEnd w:id="5"/>
      <w:bookmarkEnd w:id="6"/>
      <w:bookmarkEnd w:id="7"/>
    </w:p>
    <w:p>
      <w:pPr>
        <w:topLinePunct/>
        <w:adjustRightInd w:val="0"/>
        <w:snapToGrid w:val="0"/>
        <w:spacing w:line="360" w:lineRule="auto"/>
        <w:rPr>
          <w:rFonts w:cs="Times New Roman"/>
          <w:b/>
          <w:kern w:val="2"/>
          <w:szCs w:val="24"/>
        </w:rPr>
      </w:pPr>
      <w:r>
        <w:rPr>
          <w:rFonts w:cs="Times New Roman"/>
          <w:b/>
          <w:kern w:val="2"/>
          <w:szCs w:val="24"/>
        </w:rPr>
        <w:t>1、主要研究者签字</w:t>
      </w:r>
    </w:p>
    <w:p>
      <w:pPr>
        <w:topLinePunct/>
        <w:adjustRightInd w:val="0"/>
        <w:snapToGrid w:val="0"/>
        <w:spacing w:line="360" w:lineRule="auto"/>
        <w:ind w:firstLine="480" w:firstLineChars="200"/>
        <w:rPr>
          <w:rFonts w:cs="Times New Roman"/>
          <w:kern w:val="2"/>
          <w:szCs w:val="24"/>
        </w:rPr>
      </w:pPr>
      <w:r>
        <w:rPr>
          <w:rFonts w:cs="Times New Roman"/>
          <w:kern w:val="2"/>
          <w:szCs w:val="24"/>
        </w:rPr>
        <w:t>我已阅读了</w:t>
      </w:r>
      <w:r>
        <w:rPr>
          <w:rFonts w:cs="Times New Roman" w:hint="eastAsia"/>
          <w:kern w:val="2"/>
          <w:szCs w:val="24"/>
        </w:rPr>
        <w:t>“</w:t>
      </w:r>
      <w:r>
        <w:rPr>
          <w:rFonts w:cs="Times New Roman"/>
          <w:kern w:val="2"/>
          <w:szCs w:val="24"/>
        </w:rPr>
        <w:t>一项多中心、开放、单臂I/II期临床研究：丁二酸复瑞替尼在ALK阳性晚期恶性实体瘤患者的剂量探索I期研究，及在ALK阳性和ROS1阳性非小细胞肺癌患者的II期研究</w:t>
      </w:r>
      <w:r>
        <w:rPr>
          <w:rFonts w:cs="Times New Roman" w:hint="eastAsia"/>
          <w:kern w:val="2"/>
          <w:szCs w:val="24"/>
        </w:rPr>
        <w:t>”</w:t>
      </w:r>
      <w:r>
        <w:rPr>
          <w:rFonts w:cs="Times New Roman"/>
          <w:kern w:val="2"/>
          <w:szCs w:val="24"/>
        </w:rPr>
        <w:t>中I期研究的临床试验报告，确认这份报告准确描述了试验的过程和结果。</w:t>
      </w:r>
    </w:p>
    <w:tbl>
      <w:tblPr>
        <w:tblStyle w:val="TableNormal"/>
        <w:tblpPr w:leftFromText="180" w:rightFromText="180" w:vertAnchor="text" w:horzAnchor="margin" w:tblpY="438"/>
        <w:tblW w:w="9287" w:type="dxa"/>
        <w:tblInd w:w="0" w:type="dxa"/>
        <w:tblLayout w:type="fixed"/>
        <w:tblCellMar>
          <w:top w:w="0" w:type="dxa"/>
          <w:left w:w="108" w:type="dxa"/>
          <w:bottom w:w="0" w:type="dxa"/>
          <w:right w:w="108" w:type="dxa"/>
        </w:tblCellMar>
      </w:tblPr>
      <w:tblGrid>
        <w:gridCol w:w="3285"/>
        <w:gridCol w:w="3067"/>
        <w:gridCol w:w="2935"/>
      </w:tblGrid>
      <w:tr>
        <w:tblPrEx>
          <w:tblW w:w="9287" w:type="dxa"/>
          <w:tblInd w:w="0" w:type="dxa"/>
          <w:tblLayout w:type="fixed"/>
          <w:tblCellMar>
            <w:top w:w="0" w:type="dxa"/>
            <w:left w:w="108" w:type="dxa"/>
            <w:bottom w:w="0" w:type="dxa"/>
            <w:right w:w="108" w:type="dxa"/>
          </w:tblCellMar>
        </w:tblPrEx>
        <w:tc>
          <w:tcPr>
            <w:tcW w:w="9287" w:type="dxa"/>
            <w:gridSpan w:val="3"/>
          </w:tcPr>
          <w:p>
            <w:pPr>
              <w:topLinePunct/>
              <w:snapToGrid w:val="0"/>
              <w:spacing w:before="156" w:after="120"/>
              <w:rPr>
                <w:rFonts w:cs="Times New Roman"/>
                <w:kern w:val="2"/>
                <w:szCs w:val="24"/>
              </w:rPr>
            </w:pPr>
            <w:r>
              <w:rPr>
                <w:rFonts w:cs="Times New Roman"/>
                <w:kern w:val="2"/>
                <w:szCs w:val="24"/>
              </w:rPr>
              <w:t>研究单位：广东省人民医院</w:t>
            </w:r>
          </w:p>
        </w:tc>
      </w:tr>
      <w:tr>
        <w:tblPrEx>
          <w:tblW w:w="9287" w:type="dxa"/>
          <w:tblInd w:w="0" w:type="dxa"/>
          <w:tblLayout w:type="fixed"/>
          <w:tblCellMar>
            <w:top w:w="0" w:type="dxa"/>
            <w:left w:w="108" w:type="dxa"/>
            <w:bottom w:w="0" w:type="dxa"/>
            <w:right w:w="108" w:type="dxa"/>
          </w:tblCellMar>
        </w:tblPrEx>
        <w:tc>
          <w:tcPr>
            <w:tcW w:w="3285" w:type="dxa"/>
          </w:tcPr>
          <w:p>
            <w:pPr>
              <w:pBdr>
                <w:bottom w:val="single" w:sz="4" w:space="1" w:color="auto"/>
              </w:pBdr>
              <w:topLinePunct/>
              <w:snapToGrid w:val="0"/>
              <w:spacing w:before="156" w:after="120"/>
              <w:jc w:val="center"/>
              <w:rPr>
                <w:rFonts w:cs="Times New Roman"/>
                <w:kern w:val="2"/>
                <w:szCs w:val="24"/>
              </w:rPr>
            </w:pPr>
            <w:r>
              <w:rPr>
                <w:rFonts w:cs="Times New Roman"/>
                <w:kern w:val="2"/>
                <w:szCs w:val="24"/>
              </w:rPr>
              <w:t>吴一龙</w:t>
            </w:r>
          </w:p>
        </w:tc>
        <w:tc>
          <w:tcPr>
            <w:tcW w:w="3067" w:type="dxa"/>
          </w:tcPr>
          <w:p>
            <w:pPr>
              <w:pBdr>
                <w:bottom w:val="single" w:sz="4" w:space="1" w:color="auto"/>
              </w:pBdr>
              <w:topLinePunct/>
              <w:snapToGrid w:val="0"/>
              <w:spacing w:before="156" w:after="120"/>
              <w:rPr>
                <w:rFonts w:cs="Times New Roman"/>
                <w:kern w:val="2"/>
                <w:szCs w:val="24"/>
              </w:rPr>
            </w:pPr>
          </w:p>
        </w:tc>
        <w:tc>
          <w:tcPr>
            <w:tcW w:w="2935" w:type="dxa"/>
          </w:tcPr>
          <w:p>
            <w:pPr>
              <w:pBdr>
                <w:bottom w:val="single" w:sz="4" w:space="1" w:color="auto"/>
              </w:pBdr>
              <w:topLinePunct/>
              <w:snapToGrid w:val="0"/>
              <w:spacing w:before="156" w:after="120"/>
              <w:rPr>
                <w:rFonts w:cs="Times New Roman"/>
                <w:kern w:val="2"/>
                <w:szCs w:val="24"/>
              </w:rPr>
            </w:pPr>
          </w:p>
        </w:tc>
      </w:tr>
      <w:tr>
        <w:tblPrEx>
          <w:tblW w:w="9287" w:type="dxa"/>
          <w:tblInd w:w="0" w:type="dxa"/>
          <w:tblLayout w:type="fixed"/>
          <w:tblCellMar>
            <w:top w:w="0" w:type="dxa"/>
            <w:left w:w="108" w:type="dxa"/>
            <w:bottom w:w="0" w:type="dxa"/>
            <w:right w:w="108" w:type="dxa"/>
          </w:tblCellMar>
        </w:tblPrEx>
        <w:tc>
          <w:tcPr>
            <w:tcW w:w="3285" w:type="dxa"/>
          </w:tcPr>
          <w:p>
            <w:pPr>
              <w:topLinePunct/>
              <w:snapToGrid w:val="0"/>
              <w:spacing w:before="156" w:after="120"/>
              <w:rPr>
                <w:rFonts w:cs="Times New Roman"/>
                <w:kern w:val="2"/>
                <w:szCs w:val="24"/>
              </w:rPr>
            </w:pPr>
            <w:r>
              <w:rPr>
                <w:rFonts w:cs="Times New Roman"/>
                <w:kern w:val="2"/>
                <w:szCs w:val="24"/>
              </w:rPr>
              <w:t>主要研究者（印刷体）</w:t>
            </w:r>
          </w:p>
        </w:tc>
        <w:tc>
          <w:tcPr>
            <w:tcW w:w="3067" w:type="dxa"/>
          </w:tcPr>
          <w:p>
            <w:pPr>
              <w:topLinePunct/>
              <w:snapToGrid w:val="0"/>
              <w:spacing w:before="156" w:after="120"/>
              <w:jc w:val="center"/>
              <w:rPr>
                <w:rFonts w:cs="Times New Roman"/>
                <w:kern w:val="2"/>
                <w:szCs w:val="24"/>
              </w:rPr>
            </w:pPr>
            <w:r>
              <w:rPr>
                <w:rFonts w:cs="Times New Roman"/>
                <w:kern w:val="2"/>
                <w:szCs w:val="24"/>
              </w:rPr>
              <w:t>主要研究者（签名）</w:t>
            </w:r>
          </w:p>
        </w:tc>
        <w:tc>
          <w:tcPr>
            <w:tcW w:w="2935" w:type="dxa"/>
          </w:tcPr>
          <w:p>
            <w:pPr>
              <w:topLinePunct/>
              <w:snapToGrid w:val="0"/>
              <w:spacing w:before="156" w:after="120"/>
              <w:jc w:val="center"/>
              <w:rPr>
                <w:rFonts w:cs="Times New Roman"/>
                <w:kern w:val="2"/>
                <w:szCs w:val="24"/>
              </w:rPr>
            </w:pPr>
            <w:r>
              <w:rPr>
                <w:rFonts w:cs="Times New Roman"/>
                <w:kern w:val="2"/>
                <w:szCs w:val="24"/>
              </w:rPr>
              <w:t>签字日期（年/月/日）</w:t>
            </w:r>
          </w:p>
        </w:tc>
      </w:tr>
      <w:tr>
        <w:tblPrEx>
          <w:tblW w:w="9287" w:type="dxa"/>
          <w:tblInd w:w="0" w:type="dxa"/>
          <w:tblLayout w:type="fixed"/>
          <w:tblCellMar>
            <w:top w:w="0" w:type="dxa"/>
            <w:left w:w="108" w:type="dxa"/>
            <w:bottom w:w="0" w:type="dxa"/>
            <w:right w:w="108" w:type="dxa"/>
          </w:tblCellMar>
        </w:tblPrEx>
        <w:tc>
          <w:tcPr>
            <w:tcW w:w="9287" w:type="dxa"/>
            <w:gridSpan w:val="3"/>
          </w:tcPr>
          <w:p>
            <w:pPr>
              <w:topLinePunct/>
              <w:snapToGrid w:val="0"/>
              <w:spacing w:before="156" w:after="120"/>
              <w:rPr>
                <w:rFonts w:cs="Times New Roman"/>
                <w:kern w:val="2"/>
                <w:szCs w:val="24"/>
              </w:rPr>
            </w:pPr>
          </w:p>
          <w:p>
            <w:pPr>
              <w:topLinePunct/>
              <w:snapToGrid w:val="0"/>
              <w:spacing w:before="156" w:after="120"/>
              <w:rPr>
                <w:rFonts w:cs="Times New Roman"/>
                <w:kern w:val="2"/>
                <w:szCs w:val="24"/>
              </w:rPr>
            </w:pPr>
            <w:r>
              <w:rPr>
                <w:rFonts w:cs="Times New Roman"/>
                <w:kern w:val="2"/>
                <w:szCs w:val="24"/>
              </w:rPr>
              <w:t>研究单位：广东省人民医院</w:t>
            </w:r>
          </w:p>
        </w:tc>
      </w:tr>
      <w:tr>
        <w:tblPrEx>
          <w:tblW w:w="9287" w:type="dxa"/>
          <w:tblInd w:w="0" w:type="dxa"/>
          <w:tblLayout w:type="fixed"/>
          <w:tblCellMar>
            <w:top w:w="0" w:type="dxa"/>
            <w:left w:w="108" w:type="dxa"/>
            <w:bottom w:w="0" w:type="dxa"/>
            <w:right w:w="108" w:type="dxa"/>
          </w:tblCellMar>
        </w:tblPrEx>
        <w:tc>
          <w:tcPr>
            <w:tcW w:w="3285" w:type="dxa"/>
          </w:tcPr>
          <w:p>
            <w:pPr>
              <w:pBdr>
                <w:bottom w:val="single" w:sz="4" w:space="1" w:color="auto"/>
              </w:pBdr>
              <w:topLinePunct/>
              <w:snapToGrid w:val="0"/>
              <w:spacing w:before="156" w:after="120"/>
              <w:jc w:val="center"/>
              <w:rPr>
                <w:rFonts w:cs="Times New Roman"/>
                <w:kern w:val="2"/>
                <w:szCs w:val="24"/>
              </w:rPr>
            </w:pPr>
            <w:r>
              <w:rPr>
                <w:rFonts w:cs="Times New Roman"/>
                <w:kern w:val="2"/>
                <w:szCs w:val="24"/>
              </w:rPr>
              <w:t xml:space="preserve">杨衿记  </w:t>
            </w:r>
          </w:p>
        </w:tc>
        <w:tc>
          <w:tcPr>
            <w:tcW w:w="3067" w:type="dxa"/>
          </w:tcPr>
          <w:p>
            <w:pPr>
              <w:pBdr>
                <w:bottom w:val="single" w:sz="4" w:space="1" w:color="auto"/>
              </w:pBdr>
              <w:topLinePunct/>
              <w:snapToGrid w:val="0"/>
              <w:spacing w:before="156" w:after="120"/>
              <w:rPr>
                <w:rFonts w:cs="Times New Roman"/>
                <w:kern w:val="2"/>
                <w:szCs w:val="24"/>
              </w:rPr>
            </w:pPr>
          </w:p>
        </w:tc>
        <w:tc>
          <w:tcPr>
            <w:tcW w:w="2935" w:type="dxa"/>
          </w:tcPr>
          <w:p>
            <w:pPr>
              <w:pBdr>
                <w:bottom w:val="single" w:sz="4" w:space="1" w:color="auto"/>
              </w:pBdr>
              <w:topLinePunct/>
              <w:snapToGrid w:val="0"/>
              <w:spacing w:before="156" w:after="120"/>
              <w:rPr>
                <w:rFonts w:cs="Times New Roman"/>
                <w:kern w:val="2"/>
                <w:szCs w:val="24"/>
              </w:rPr>
            </w:pPr>
          </w:p>
        </w:tc>
      </w:tr>
      <w:tr>
        <w:tblPrEx>
          <w:tblW w:w="9287" w:type="dxa"/>
          <w:tblInd w:w="0" w:type="dxa"/>
          <w:tblLayout w:type="fixed"/>
          <w:tblCellMar>
            <w:top w:w="0" w:type="dxa"/>
            <w:left w:w="108" w:type="dxa"/>
            <w:bottom w:w="0" w:type="dxa"/>
            <w:right w:w="108" w:type="dxa"/>
          </w:tblCellMar>
        </w:tblPrEx>
        <w:tc>
          <w:tcPr>
            <w:tcW w:w="3285" w:type="dxa"/>
          </w:tcPr>
          <w:p>
            <w:pPr>
              <w:topLinePunct/>
              <w:snapToGrid w:val="0"/>
              <w:spacing w:before="156" w:after="120"/>
              <w:rPr>
                <w:rFonts w:cs="Times New Roman"/>
                <w:kern w:val="2"/>
                <w:szCs w:val="24"/>
              </w:rPr>
            </w:pPr>
            <w:r>
              <w:rPr>
                <w:rFonts w:cs="Times New Roman"/>
                <w:kern w:val="2"/>
                <w:szCs w:val="24"/>
              </w:rPr>
              <w:t>主要研究者（印刷体）</w:t>
            </w:r>
          </w:p>
        </w:tc>
        <w:tc>
          <w:tcPr>
            <w:tcW w:w="3067" w:type="dxa"/>
          </w:tcPr>
          <w:p>
            <w:pPr>
              <w:topLinePunct/>
              <w:snapToGrid w:val="0"/>
              <w:spacing w:before="156" w:after="120"/>
              <w:jc w:val="center"/>
              <w:rPr>
                <w:rFonts w:cs="Times New Roman"/>
                <w:kern w:val="2"/>
                <w:szCs w:val="24"/>
              </w:rPr>
            </w:pPr>
            <w:r>
              <w:rPr>
                <w:rFonts w:cs="Times New Roman"/>
                <w:kern w:val="2"/>
                <w:szCs w:val="24"/>
              </w:rPr>
              <w:t>主要研究者（签名）</w:t>
            </w:r>
          </w:p>
        </w:tc>
        <w:tc>
          <w:tcPr>
            <w:tcW w:w="2935" w:type="dxa"/>
          </w:tcPr>
          <w:p>
            <w:pPr>
              <w:topLinePunct/>
              <w:snapToGrid w:val="0"/>
              <w:spacing w:before="156" w:after="120"/>
              <w:jc w:val="center"/>
              <w:rPr>
                <w:rFonts w:cs="Times New Roman"/>
                <w:kern w:val="2"/>
                <w:szCs w:val="24"/>
              </w:rPr>
            </w:pPr>
            <w:r>
              <w:rPr>
                <w:rFonts w:cs="Times New Roman"/>
                <w:kern w:val="2"/>
                <w:szCs w:val="24"/>
              </w:rPr>
              <w:t>签字日期（年/月/日）</w:t>
            </w:r>
          </w:p>
        </w:tc>
      </w:tr>
    </w:tbl>
    <w:p>
      <w:pPr>
        <w:topLinePunct/>
        <w:snapToGrid w:val="0"/>
        <w:spacing w:before="156" w:after="120"/>
        <w:rPr>
          <w:rFonts w:cs="Times New Roman"/>
          <w:b/>
          <w:kern w:val="2"/>
          <w:szCs w:val="24"/>
        </w:rPr>
      </w:pPr>
    </w:p>
    <w:p>
      <w:pPr>
        <w:topLinePunct/>
        <w:snapToGrid w:val="0"/>
        <w:spacing w:before="156" w:after="120"/>
        <w:rPr>
          <w:rFonts w:cs="Times New Roman"/>
          <w:b/>
          <w:kern w:val="2"/>
          <w:szCs w:val="24"/>
        </w:rPr>
      </w:pPr>
    </w:p>
    <w:p>
      <w:pPr>
        <w:topLinePunct/>
        <w:snapToGrid w:val="0"/>
        <w:spacing w:before="156" w:after="120"/>
        <w:rPr>
          <w:rFonts w:cs="Times New Roman"/>
          <w:b/>
          <w:kern w:val="2"/>
          <w:szCs w:val="24"/>
        </w:rPr>
      </w:pPr>
    </w:p>
    <w:p>
      <w:pPr>
        <w:topLinePunct/>
        <w:snapToGrid w:val="0"/>
        <w:spacing w:before="156" w:after="120"/>
        <w:rPr>
          <w:rFonts w:cs="Times New Roman"/>
          <w:b/>
          <w:kern w:val="2"/>
          <w:szCs w:val="24"/>
        </w:rPr>
      </w:pPr>
    </w:p>
    <w:p>
      <w:pPr>
        <w:topLinePunct/>
        <w:snapToGrid w:val="0"/>
        <w:spacing w:before="156" w:after="120"/>
        <w:rPr>
          <w:rFonts w:cs="Times New Roman"/>
          <w:b/>
          <w:kern w:val="2"/>
          <w:szCs w:val="24"/>
        </w:rPr>
      </w:pPr>
    </w:p>
    <w:p>
      <w:pPr>
        <w:topLinePunct/>
        <w:snapToGrid w:val="0"/>
        <w:spacing w:before="156" w:after="120"/>
        <w:rPr>
          <w:rFonts w:cs="Times New Roman"/>
          <w:b/>
          <w:kern w:val="2"/>
          <w:szCs w:val="24"/>
        </w:rPr>
      </w:pPr>
    </w:p>
    <w:p>
      <w:pPr>
        <w:topLinePunct/>
        <w:snapToGrid w:val="0"/>
        <w:spacing w:before="156" w:after="120"/>
        <w:rPr>
          <w:rFonts w:cs="Times New Roman"/>
          <w:b/>
          <w:kern w:val="2"/>
          <w:szCs w:val="24"/>
        </w:rPr>
      </w:pPr>
    </w:p>
    <w:p>
      <w:pPr>
        <w:topLinePunct/>
        <w:snapToGrid w:val="0"/>
        <w:spacing w:before="156" w:after="120"/>
        <w:rPr>
          <w:rFonts w:cs="Times New Roman"/>
          <w:b/>
          <w:kern w:val="2"/>
          <w:szCs w:val="24"/>
        </w:rPr>
      </w:pPr>
    </w:p>
    <w:p>
      <w:pPr>
        <w:topLinePunct/>
        <w:snapToGrid w:val="0"/>
        <w:spacing w:before="156" w:after="120"/>
        <w:rPr>
          <w:rFonts w:cs="Times New Roman"/>
          <w:b/>
          <w:kern w:val="2"/>
          <w:szCs w:val="24"/>
        </w:rPr>
      </w:pPr>
    </w:p>
    <w:p>
      <w:pPr>
        <w:topLinePunct/>
        <w:snapToGrid w:val="0"/>
        <w:spacing w:before="156" w:after="120"/>
        <w:rPr>
          <w:rFonts w:cs="Times New Roman"/>
          <w:b/>
          <w:kern w:val="2"/>
          <w:szCs w:val="24"/>
        </w:rPr>
      </w:pPr>
    </w:p>
    <w:p>
      <w:pPr>
        <w:topLinePunct/>
        <w:snapToGrid w:val="0"/>
        <w:spacing w:before="156" w:after="120"/>
        <w:rPr>
          <w:rFonts w:cs="Times New Roman"/>
          <w:b/>
          <w:kern w:val="2"/>
          <w:szCs w:val="24"/>
        </w:rPr>
      </w:pPr>
    </w:p>
    <w:p>
      <w:pPr>
        <w:topLinePunct/>
        <w:snapToGrid w:val="0"/>
        <w:spacing w:before="156" w:after="120"/>
        <w:rPr>
          <w:rFonts w:cs="Times New Roman"/>
          <w:b/>
          <w:kern w:val="2"/>
          <w:szCs w:val="24"/>
        </w:rPr>
      </w:pPr>
    </w:p>
    <w:p>
      <w:pPr>
        <w:topLinePunct/>
        <w:snapToGrid w:val="0"/>
        <w:spacing w:before="156" w:after="120"/>
        <w:rPr>
          <w:rFonts w:cs="Times New Roman"/>
          <w:b/>
          <w:kern w:val="2"/>
          <w:szCs w:val="24"/>
        </w:rPr>
      </w:pPr>
    </w:p>
    <w:p>
      <w:pPr>
        <w:widowControl/>
        <w:jc w:val="left"/>
        <w:rPr>
          <w:rFonts w:cs="Times New Roman"/>
          <w:b/>
          <w:kern w:val="2"/>
          <w:szCs w:val="24"/>
        </w:rPr>
        <w:sectPr>
          <w:headerReference w:type="default" r:id="rId4"/>
          <w:footerReference w:type="default" r:id="rId5"/>
          <w:pgSz w:w="11906" w:h="16838"/>
          <w:pgMar w:top="1417" w:right="1418" w:bottom="1418" w:left="1418" w:header="851" w:footer="851" w:gutter="0"/>
          <w:cols w:num="1" w:space="425"/>
          <w:docGrid w:linePitch="360" w:charSpace="0"/>
        </w:sectPr>
      </w:pPr>
    </w:p>
    <w:p>
      <w:pPr>
        <w:widowControl/>
        <w:jc w:val="left"/>
        <w:rPr>
          <w:rFonts w:cs="Times New Roman"/>
          <w:b/>
          <w:kern w:val="2"/>
          <w:szCs w:val="24"/>
        </w:rPr>
      </w:pPr>
    </w:p>
    <w:p>
      <w:pPr>
        <w:topLinePunct/>
        <w:adjustRightInd w:val="0"/>
        <w:snapToGrid w:val="0"/>
        <w:spacing w:line="360" w:lineRule="auto"/>
        <w:jc w:val="center"/>
        <w:rPr>
          <w:rFonts w:cs="Times New Roman"/>
          <w:b/>
          <w:kern w:val="2"/>
          <w:szCs w:val="24"/>
        </w:rPr>
      </w:pPr>
      <w:r>
        <w:rPr>
          <w:rFonts w:cs="Times New Roman"/>
          <w:b/>
          <w:bCs/>
          <w:kern w:val="44"/>
          <w:szCs w:val="24"/>
        </w:rPr>
        <w:t>临床试验报告签字页</w:t>
      </w:r>
    </w:p>
    <w:p>
      <w:pPr>
        <w:topLinePunct/>
        <w:adjustRightInd w:val="0"/>
        <w:snapToGrid w:val="0"/>
        <w:spacing w:line="360" w:lineRule="auto"/>
        <w:rPr>
          <w:rFonts w:cs="Times New Roman"/>
          <w:b/>
          <w:kern w:val="2"/>
          <w:szCs w:val="24"/>
        </w:rPr>
      </w:pPr>
    </w:p>
    <w:p>
      <w:pPr>
        <w:topLinePunct/>
        <w:adjustRightInd w:val="0"/>
        <w:snapToGrid w:val="0"/>
        <w:spacing w:line="360" w:lineRule="auto"/>
        <w:rPr>
          <w:rFonts w:cs="Times New Roman"/>
          <w:b/>
          <w:kern w:val="2"/>
          <w:szCs w:val="24"/>
        </w:rPr>
      </w:pPr>
      <w:r>
        <w:rPr>
          <w:rFonts w:cs="Times New Roman"/>
          <w:b/>
          <w:kern w:val="2"/>
          <w:szCs w:val="24"/>
        </w:rPr>
        <w:t>2、申办方负责人签字</w:t>
      </w:r>
    </w:p>
    <w:p>
      <w:pPr>
        <w:topLinePunct/>
        <w:adjustRightInd w:val="0"/>
        <w:snapToGrid w:val="0"/>
        <w:spacing w:line="360" w:lineRule="auto"/>
        <w:ind w:firstLine="480" w:firstLineChars="200"/>
        <w:rPr>
          <w:rFonts w:cs="Times New Roman"/>
          <w:kern w:val="2"/>
          <w:szCs w:val="24"/>
        </w:rPr>
      </w:pPr>
      <w:r>
        <w:rPr>
          <w:rFonts w:cs="Times New Roman"/>
          <w:kern w:val="2"/>
          <w:szCs w:val="24"/>
        </w:rPr>
        <w:t>我已阅读了</w:t>
      </w:r>
      <w:r>
        <w:rPr>
          <w:rFonts w:cs="Times New Roman" w:hint="eastAsia"/>
          <w:kern w:val="2"/>
          <w:szCs w:val="24"/>
        </w:rPr>
        <w:t>“</w:t>
      </w:r>
      <w:r>
        <w:rPr>
          <w:rFonts w:cs="Times New Roman"/>
          <w:kern w:val="2"/>
          <w:szCs w:val="24"/>
        </w:rPr>
        <w:t>一项多中心、开放、单臂I/II期临床研究：丁二酸复瑞替尼在ALK阳性晚期恶性实体瘤患者的剂量探索I期研究，及在ALK阳性和ROS1阳性非小细胞肺癌患者的II期研究</w:t>
      </w:r>
      <w:r>
        <w:rPr>
          <w:rFonts w:cs="Times New Roman" w:hint="eastAsia"/>
          <w:kern w:val="2"/>
          <w:szCs w:val="24"/>
        </w:rPr>
        <w:t>”</w:t>
      </w:r>
      <w:r>
        <w:rPr>
          <w:rFonts w:cs="Times New Roman"/>
          <w:kern w:val="2"/>
          <w:szCs w:val="24"/>
        </w:rPr>
        <w:t>中I期研究的临床试验报告，确认这份报告准确描述了试验的过程和结果。</w:t>
      </w:r>
    </w:p>
    <w:tbl>
      <w:tblPr>
        <w:tblStyle w:val="TableNormal"/>
        <w:tblpPr w:leftFromText="180" w:rightFromText="180" w:vertAnchor="text" w:horzAnchor="margin" w:tblpY="419"/>
        <w:tblW w:w="9287" w:type="dxa"/>
        <w:tblInd w:w="0" w:type="dxa"/>
        <w:tblLayout w:type="fixed"/>
        <w:tblCellMar>
          <w:top w:w="0" w:type="dxa"/>
          <w:left w:w="108" w:type="dxa"/>
          <w:bottom w:w="0" w:type="dxa"/>
          <w:right w:w="108" w:type="dxa"/>
        </w:tblCellMar>
      </w:tblPr>
      <w:tblGrid>
        <w:gridCol w:w="3285"/>
        <w:gridCol w:w="3067"/>
        <w:gridCol w:w="2935"/>
      </w:tblGrid>
      <w:tr>
        <w:tblPrEx>
          <w:tblW w:w="9287" w:type="dxa"/>
          <w:tblInd w:w="0" w:type="dxa"/>
          <w:tblLayout w:type="fixed"/>
          <w:tblCellMar>
            <w:top w:w="0" w:type="dxa"/>
            <w:left w:w="108" w:type="dxa"/>
            <w:bottom w:w="0" w:type="dxa"/>
            <w:right w:w="108" w:type="dxa"/>
          </w:tblCellMar>
        </w:tblPrEx>
        <w:tc>
          <w:tcPr>
            <w:tcW w:w="9287" w:type="dxa"/>
            <w:gridSpan w:val="3"/>
          </w:tcPr>
          <w:p>
            <w:pPr>
              <w:topLinePunct/>
              <w:snapToGrid w:val="0"/>
              <w:spacing w:after="120"/>
              <w:rPr>
                <w:rFonts w:cs="Times New Roman"/>
                <w:color w:val="000000"/>
                <w:kern w:val="2"/>
              </w:rPr>
            </w:pPr>
            <w:r>
              <w:rPr>
                <w:rFonts w:cs="Times New Roman"/>
                <w:kern w:val="2"/>
                <w:szCs w:val="24"/>
              </w:rPr>
              <w:t>申办方：</w:t>
            </w:r>
            <w:r>
              <w:rPr>
                <w:rFonts w:cs="Times New Roman"/>
                <w:color w:val="000000"/>
                <w:kern w:val="2"/>
              </w:rPr>
              <w:t>江苏万邦生化医药集团有限责任公司</w:t>
            </w:r>
          </w:p>
        </w:tc>
      </w:tr>
      <w:tr>
        <w:tblPrEx>
          <w:tblW w:w="9287" w:type="dxa"/>
          <w:tblInd w:w="0" w:type="dxa"/>
          <w:tblLayout w:type="fixed"/>
          <w:tblCellMar>
            <w:top w:w="0" w:type="dxa"/>
            <w:left w:w="108" w:type="dxa"/>
            <w:bottom w:w="0" w:type="dxa"/>
            <w:right w:w="108" w:type="dxa"/>
          </w:tblCellMar>
        </w:tblPrEx>
        <w:tc>
          <w:tcPr>
            <w:tcW w:w="3285" w:type="dxa"/>
          </w:tcPr>
          <w:p>
            <w:pPr>
              <w:pBdr>
                <w:bottom w:val="single" w:sz="4" w:space="1" w:color="auto"/>
              </w:pBdr>
              <w:topLinePunct/>
              <w:snapToGrid w:val="0"/>
              <w:spacing w:after="120"/>
              <w:jc w:val="center"/>
              <w:rPr>
                <w:rFonts w:cs="Times New Roman"/>
                <w:kern w:val="2"/>
                <w:szCs w:val="24"/>
              </w:rPr>
            </w:pPr>
            <w:r>
              <w:rPr>
                <w:rFonts w:cs="Times New Roman"/>
                <w:szCs w:val="24"/>
                <w:lang w:bidi="zh-CN"/>
              </w:rPr>
              <w:t>周永春</w:t>
            </w:r>
          </w:p>
        </w:tc>
        <w:tc>
          <w:tcPr>
            <w:tcW w:w="3067" w:type="dxa"/>
          </w:tcPr>
          <w:p>
            <w:pPr>
              <w:pBdr>
                <w:bottom w:val="single" w:sz="4" w:space="1" w:color="auto"/>
              </w:pBdr>
              <w:topLinePunct/>
              <w:snapToGrid w:val="0"/>
              <w:spacing w:after="120"/>
              <w:rPr>
                <w:rFonts w:cs="Times New Roman"/>
                <w:kern w:val="2"/>
                <w:szCs w:val="24"/>
              </w:rPr>
            </w:pPr>
          </w:p>
        </w:tc>
        <w:tc>
          <w:tcPr>
            <w:tcW w:w="2935" w:type="dxa"/>
          </w:tcPr>
          <w:p>
            <w:pPr>
              <w:pBdr>
                <w:bottom w:val="single" w:sz="4" w:space="1" w:color="auto"/>
              </w:pBdr>
              <w:topLinePunct/>
              <w:snapToGrid w:val="0"/>
              <w:spacing w:after="120"/>
              <w:rPr>
                <w:rFonts w:cs="Times New Roman"/>
                <w:kern w:val="2"/>
                <w:szCs w:val="24"/>
              </w:rPr>
            </w:pPr>
          </w:p>
        </w:tc>
      </w:tr>
      <w:tr>
        <w:tblPrEx>
          <w:tblW w:w="9287" w:type="dxa"/>
          <w:tblInd w:w="0" w:type="dxa"/>
          <w:tblLayout w:type="fixed"/>
          <w:tblCellMar>
            <w:top w:w="0" w:type="dxa"/>
            <w:left w:w="108" w:type="dxa"/>
            <w:bottom w:w="0" w:type="dxa"/>
            <w:right w:w="108" w:type="dxa"/>
          </w:tblCellMar>
        </w:tblPrEx>
        <w:tc>
          <w:tcPr>
            <w:tcW w:w="3285" w:type="dxa"/>
          </w:tcPr>
          <w:p>
            <w:pPr>
              <w:topLinePunct/>
              <w:snapToGrid w:val="0"/>
              <w:spacing w:after="120"/>
              <w:jc w:val="center"/>
              <w:rPr>
                <w:rFonts w:cs="Times New Roman"/>
                <w:kern w:val="2"/>
                <w:szCs w:val="24"/>
              </w:rPr>
            </w:pPr>
            <w:r>
              <w:rPr>
                <w:rFonts w:cs="Times New Roman"/>
                <w:kern w:val="2"/>
                <w:szCs w:val="24"/>
              </w:rPr>
              <w:t>（印刷体）</w:t>
            </w:r>
          </w:p>
        </w:tc>
        <w:tc>
          <w:tcPr>
            <w:tcW w:w="3067" w:type="dxa"/>
          </w:tcPr>
          <w:p>
            <w:pPr>
              <w:spacing w:after="120"/>
              <w:jc w:val="center"/>
              <w:rPr>
                <w:rFonts w:cs="Times New Roman"/>
                <w:kern w:val="2"/>
                <w:szCs w:val="24"/>
              </w:rPr>
            </w:pPr>
            <w:r>
              <w:rPr>
                <w:rFonts w:cs="Times New Roman"/>
                <w:szCs w:val="24"/>
                <w:lang w:bidi="zh-CN"/>
              </w:rPr>
              <w:t>副总裁</w:t>
            </w:r>
            <w:r>
              <w:rPr>
                <w:rFonts w:cs="Times New Roman"/>
                <w:kern w:val="2"/>
                <w:szCs w:val="24"/>
              </w:rPr>
              <w:t>（签名）</w:t>
            </w:r>
          </w:p>
        </w:tc>
        <w:tc>
          <w:tcPr>
            <w:tcW w:w="2935" w:type="dxa"/>
          </w:tcPr>
          <w:p>
            <w:pPr>
              <w:spacing w:after="120"/>
              <w:jc w:val="center"/>
              <w:rPr>
                <w:rFonts w:cs="Times New Roman"/>
                <w:kern w:val="2"/>
              </w:rPr>
            </w:pPr>
            <w:r>
              <w:rPr>
                <w:rFonts w:cs="Times New Roman"/>
                <w:kern w:val="2"/>
                <w:szCs w:val="24"/>
              </w:rPr>
              <w:t>签字日期（年/月/日）</w:t>
            </w:r>
          </w:p>
        </w:tc>
      </w:tr>
    </w:tbl>
    <w:p>
      <w:pPr>
        <w:widowControl/>
        <w:snapToGrid w:val="0"/>
        <w:spacing w:after="120"/>
        <w:ind w:firstLine="480" w:firstLineChars="200"/>
        <w:jc w:val="left"/>
        <w:rPr>
          <w:rFonts w:cs="Times New Roman"/>
          <w:kern w:val="2"/>
        </w:rPr>
      </w:pPr>
    </w:p>
    <w:p>
      <w:pPr>
        <w:widowControl/>
        <w:snapToGrid w:val="0"/>
        <w:spacing w:after="120"/>
        <w:ind w:firstLine="480" w:firstLineChars="200"/>
        <w:jc w:val="left"/>
        <w:rPr>
          <w:rFonts w:cs="Times New Roman"/>
          <w:kern w:val="2"/>
        </w:rPr>
      </w:pPr>
    </w:p>
    <w:p>
      <w:pPr>
        <w:widowControl/>
        <w:snapToGrid w:val="0"/>
        <w:spacing w:after="120"/>
        <w:ind w:firstLine="480" w:firstLineChars="200"/>
        <w:jc w:val="left"/>
        <w:rPr>
          <w:rFonts w:cs="Times New Roman"/>
          <w:kern w:val="2"/>
        </w:rPr>
      </w:pPr>
    </w:p>
    <w:p>
      <w:pPr>
        <w:widowControl/>
        <w:snapToGrid w:val="0"/>
        <w:spacing w:after="120"/>
        <w:ind w:firstLine="480" w:firstLineChars="200"/>
        <w:jc w:val="left"/>
        <w:rPr>
          <w:rFonts w:cs="Times New Roman"/>
          <w:kern w:val="2"/>
        </w:rPr>
      </w:pPr>
    </w:p>
    <w:p>
      <w:pPr>
        <w:widowControl/>
        <w:snapToGrid w:val="0"/>
        <w:spacing w:after="120"/>
        <w:ind w:firstLine="480" w:firstLineChars="200"/>
        <w:jc w:val="left"/>
        <w:rPr>
          <w:rFonts w:cs="Times New Roman"/>
          <w:kern w:val="2"/>
        </w:rPr>
      </w:pPr>
    </w:p>
    <w:p>
      <w:pPr>
        <w:widowControl/>
        <w:snapToGrid w:val="0"/>
        <w:spacing w:after="120"/>
        <w:ind w:firstLine="480" w:firstLineChars="200"/>
        <w:jc w:val="left"/>
        <w:rPr>
          <w:rFonts w:cs="Times New Roman"/>
          <w:kern w:val="2"/>
        </w:rPr>
      </w:pPr>
    </w:p>
    <w:p>
      <w:pPr>
        <w:widowControl/>
        <w:snapToGrid w:val="0"/>
        <w:spacing w:after="120"/>
        <w:ind w:firstLine="480" w:firstLineChars="200"/>
        <w:jc w:val="left"/>
        <w:rPr>
          <w:rFonts w:cs="Times New Roman"/>
          <w:kern w:val="2"/>
        </w:rPr>
      </w:pPr>
    </w:p>
    <w:p>
      <w:pPr>
        <w:widowControl/>
        <w:snapToGrid w:val="0"/>
        <w:spacing w:after="120"/>
        <w:ind w:firstLine="480" w:firstLineChars="200"/>
        <w:jc w:val="left"/>
        <w:rPr>
          <w:rFonts w:cs="Times New Roman"/>
          <w:kern w:val="2"/>
        </w:rPr>
      </w:pPr>
    </w:p>
    <w:p>
      <w:pPr>
        <w:widowControl/>
        <w:snapToGrid w:val="0"/>
        <w:spacing w:after="120"/>
        <w:ind w:firstLine="480" w:firstLineChars="200"/>
        <w:jc w:val="left"/>
        <w:rPr>
          <w:rFonts w:cs="Times New Roman"/>
          <w:kern w:val="2"/>
        </w:rPr>
      </w:pPr>
    </w:p>
    <w:p>
      <w:pPr>
        <w:widowControl/>
        <w:snapToGrid w:val="0"/>
        <w:spacing w:after="120"/>
        <w:ind w:firstLine="480" w:firstLineChars="200"/>
        <w:jc w:val="left"/>
        <w:rPr>
          <w:rFonts w:cs="Times New Roman"/>
          <w:kern w:val="2"/>
        </w:rPr>
      </w:pPr>
    </w:p>
    <w:p>
      <w:pPr>
        <w:widowControl/>
        <w:snapToGrid w:val="0"/>
        <w:spacing w:after="120"/>
        <w:ind w:firstLine="480" w:firstLineChars="200"/>
        <w:jc w:val="left"/>
        <w:rPr>
          <w:rFonts w:cs="Times New Roman"/>
          <w:kern w:val="2"/>
        </w:rPr>
      </w:pPr>
    </w:p>
    <w:p>
      <w:pPr>
        <w:widowControl/>
        <w:snapToGrid w:val="0"/>
        <w:spacing w:after="120"/>
        <w:ind w:firstLine="480" w:firstLineChars="200"/>
        <w:jc w:val="left"/>
        <w:rPr>
          <w:rFonts w:cs="Times New Roman"/>
          <w:kern w:val="2"/>
        </w:rPr>
      </w:pPr>
    </w:p>
    <w:p>
      <w:pPr>
        <w:widowControl/>
        <w:snapToGrid w:val="0"/>
        <w:spacing w:after="120"/>
        <w:ind w:firstLine="480" w:firstLineChars="200"/>
        <w:jc w:val="left"/>
        <w:rPr>
          <w:rFonts w:cs="Times New Roman"/>
          <w:kern w:val="2"/>
        </w:rPr>
      </w:pPr>
    </w:p>
    <w:p>
      <w:pPr>
        <w:widowControl/>
        <w:snapToGrid w:val="0"/>
        <w:spacing w:after="120"/>
        <w:ind w:firstLine="480" w:firstLineChars="200"/>
        <w:jc w:val="left"/>
        <w:rPr>
          <w:rFonts w:cs="Times New Roman"/>
          <w:kern w:val="2"/>
        </w:rPr>
      </w:pPr>
    </w:p>
    <w:p>
      <w:pPr>
        <w:widowControl/>
        <w:snapToGrid w:val="0"/>
        <w:spacing w:after="120"/>
        <w:ind w:firstLine="480" w:firstLineChars="200"/>
        <w:jc w:val="left"/>
        <w:rPr>
          <w:rFonts w:cs="Times New Roman"/>
          <w:kern w:val="2"/>
        </w:rPr>
      </w:pPr>
    </w:p>
    <w:p>
      <w:pPr>
        <w:widowControl/>
        <w:snapToGrid w:val="0"/>
        <w:spacing w:after="120"/>
        <w:ind w:firstLine="480" w:firstLineChars="200"/>
        <w:jc w:val="left"/>
        <w:rPr>
          <w:rFonts w:cs="Times New Roman"/>
          <w:kern w:val="2"/>
        </w:rPr>
      </w:pPr>
    </w:p>
    <w:p>
      <w:pPr>
        <w:widowControl/>
        <w:snapToGrid w:val="0"/>
        <w:spacing w:after="120"/>
        <w:ind w:firstLine="480" w:firstLineChars="200"/>
        <w:jc w:val="left"/>
        <w:rPr>
          <w:rFonts w:cs="Times New Roman"/>
          <w:kern w:val="2"/>
        </w:rPr>
      </w:pPr>
    </w:p>
    <w:p>
      <w:pPr>
        <w:widowControl/>
        <w:snapToGrid w:val="0"/>
        <w:spacing w:after="120"/>
        <w:ind w:firstLine="480" w:firstLineChars="200"/>
        <w:jc w:val="left"/>
        <w:rPr>
          <w:rFonts w:cs="Times New Roman"/>
          <w:kern w:val="2"/>
        </w:rPr>
      </w:pPr>
    </w:p>
    <w:p>
      <w:pPr>
        <w:widowControl/>
        <w:snapToGrid w:val="0"/>
        <w:spacing w:after="120"/>
        <w:ind w:firstLine="480" w:firstLineChars="200"/>
        <w:jc w:val="left"/>
        <w:rPr>
          <w:rFonts w:cs="Times New Roman"/>
          <w:kern w:val="2"/>
        </w:rPr>
      </w:pPr>
    </w:p>
    <w:p>
      <w:pPr>
        <w:widowControl/>
        <w:snapToGrid w:val="0"/>
        <w:spacing w:after="120"/>
        <w:ind w:firstLine="480" w:firstLineChars="200"/>
        <w:jc w:val="left"/>
        <w:rPr>
          <w:rFonts w:cs="Times New Roman"/>
          <w:kern w:val="2"/>
        </w:rPr>
      </w:pPr>
    </w:p>
    <w:p>
      <w:pPr>
        <w:widowControl/>
        <w:snapToGrid w:val="0"/>
        <w:spacing w:after="120"/>
        <w:ind w:firstLine="480" w:firstLineChars="200"/>
        <w:jc w:val="left"/>
        <w:rPr>
          <w:rFonts w:cs="Times New Roman"/>
          <w:kern w:val="2"/>
        </w:rPr>
      </w:pPr>
    </w:p>
    <w:p>
      <w:pPr>
        <w:widowControl/>
        <w:snapToGrid w:val="0"/>
        <w:spacing w:after="120"/>
        <w:ind w:firstLine="480" w:firstLineChars="200"/>
        <w:jc w:val="left"/>
        <w:rPr>
          <w:rFonts w:cs="Times New Roman"/>
          <w:kern w:val="2"/>
        </w:rPr>
        <w:sectPr>
          <w:pgSz w:w="11906" w:h="16838"/>
          <w:pgMar w:top="1417" w:right="1418" w:bottom="1418" w:left="1418" w:header="851" w:footer="851" w:gutter="0"/>
          <w:cols w:num="1" w:space="425"/>
          <w:docGrid w:linePitch="360" w:charSpace="0"/>
        </w:sectPr>
      </w:pPr>
    </w:p>
    <w:p>
      <w:pPr>
        <w:widowControl/>
        <w:snapToGrid w:val="0"/>
        <w:spacing w:after="120"/>
        <w:ind w:firstLine="480" w:firstLineChars="200"/>
        <w:jc w:val="left"/>
        <w:rPr>
          <w:rFonts w:cs="Times New Roman"/>
          <w:kern w:val="2"/>
        </w:rPr>
      </w:pPr>
    </w:p>
    <w:p>
      <w:pPr>
        <w:widowControl/>
        <w:snapToGrid w:val="0"/>
        <w:spacing w:after="120"/>
        <w:ind w:firstLine="480" w:firstLineChars="200"/>
        <w:jc w:val="left"/>
        <w:rPr>
          <w:rFonts w:cs="Times New Roman"/>
          <w:kern w:val="2"/>
        </w:rPr>
      </w:pPr>
    </w:p>
    <w:p>
      <w:pPr>
        <w:keepNext/>
        <w:keepLines/>
        <w:snapToGrid w:val="0"/>
        <w:spacing w:line="360" w:lineRule="auto"/>
        <w:jc w:val="center"/>
        <w:rPr>
          <w:rFonts w:cs="Times New Roman"/>
          <w:b/>
          <w:bCs/>
          <w:kern w:val="44"/>
          <w:szCs w:val="24"/>
        </w:rPr>
      </w:pPr>
      <w:r>
        <w:rPr>
          <w:rFonts w:cs="Times New Roman"/>
          <w:b/>
          <w:bCs/>
          <w:kern w:val="44"/>
          <w:szCs w:val="24"/>
        </w:rPr>
        <w:t>临床试验报告签字页</w:t>
      </w:r>
    </w:p>
    <w:p>
      <w:pPr>
        <w:topLinePunct/>
        <w:snapToGrid w:val="0"/>
        <w:spacing w:line="360" w:lineRule="auto"/>
        <w:rPr>
          <w:rFonts w:cs="Times New Roman"/>
          <w:b/>
          <w:kern w:val="2"/>
          <w:szCs w:val="24"/>
        </w:rPr>
      </w:pPr>
      <w:r>
        <w:rPr>
          <w:rFonts w:cs="Times New Roman"/>
          <w:b/>
          <w:kern w:val="2"/>
          <w:szCs w:val="24"/>
        </w:rPr>
        <w:t>3、统计代表签字</w:t>
      </w:r>
    </w:p>
    <w:p>
      <w:pPr>
        <w:topLinePunct/>
        <w:snapToGrid w:val="0"/>
        <w:spacing w:line="360" w:lineRule="auto"/>
        <w:ind w:firstLine="480" w:firstLineChars="200"/>
        <w:rPr>
          <w:rFonts w:cs="Times New Roman"/>
          <w:kern w:val="2"/>
          <w:szCs w:val="24"/>
        </w:rPr>
      </w:pPr>
      <w:r>
        <w:rPr>
          <w:rFonts w:cs="Times New Roman"/>
          <w:kern w:val="2"/>
          <w:szCs w:val="24"/>
        </w:rPr>
        <w:t>我已阅读了</w:t>
      </w:r>
      <w:r>
        <w:rPr>
          <w:rFonts w:cs="Times New Roman" w:hint="eastAsia"/>
          <w:kern w:val="2"/>
          <w:szCs w:val="24"/>
        </w:rPr>
        <w:t>“</w:t>
      </w:r>
      <w:r>
        <w:rPr>
          <w:rFonts w:cs="Times New Roman"/>
          <w:kern w:val="2"/>
          <w:szCs w:val="24"/>
        </w:rPr>
        <w:t>一项多中心、开放、单臂I/II期临床研究：丁二酸复瑞替尼在ALK阳性晚期恶性实体瘤患者的剂量探索I期研究，及在ALK阳性和ROS1阳性非小细胞肺癌患者的II期研究</w:t>
      </w:r>
      <w:r>
        <w:rPr>
          <w:rFonts w:cs="Times New Roman" w:hint="eastAsia"/>
          <w:kern w:val="2"/>
          <w:szCs w:val="24"/>
        </w:rPr>
        <w:t>”</w:t>
      </w:r>
      <w:r>
        <w:rPr>
          <w:rFonts w:cs="Times New Roman"/>
          <w:kern w:val="2"/>
          <w:szCs w:val="24"/>
        </w:rPr>
        <w:t>中I期研究的临床试验报告，确认这份报告准确描述了试验的过程和结果。</w:t>
      </w:r>
    </w:p>
    <w:tbl>
      <w:tblPr>
        <w:tblStyle w:val="TableNormal"/>
        <w:tblW w:w="9287" w:type="dxa"/>
        <w:tblInd w:w="0" w:type="dxa"/>
        <w:tblLayout w:type="fixed"/>
        <w:tblCellMar>
          <w:top w:w="0" w:type="dxa"/>
          <w:left w:w="108" w:type="dxa"/>
          <w:bottom w:w="0" w:type="dxa"/>
          <w:right w:w="108" w:type="dxa"/>
        </w:tblCellMar>
      </w:tblPr>
      <w:tblGrid>
        <w:gridCol w:w="3285"/>
        <w:gridCol w:w="3067"/>
        <w:gridCol w:w="2935"/>
      </w:tblGrid>
      <w:tr>
        <w:tblPrEx>
          <w:tblW w:w="9287" w:type="dxa"/>
          <w:tblInd w:w="0" w:type="dxa"/>
          <w:tblLayout w:type="fixed"/>
          <w:tblCellMar>
            <w:top w:w="0" w:type="dxa"/>
            <w:left w:w="108" w:type="dxa"/>
            <w:bottom w:w="0" w:type="dxa"/>
            <w:right w:w="108" w:type="dxa"/>
          </w:tblCellMar>
        </w:tblPrEx>
        <w:tc>
          <w:tcPr>
            <w:tcW w:w="9287" w:type="dxa"/>
            <w:gridSpan w:val="3"/>
          </w:tcPr>
          <w:p>
            <w:pPr>
              <w:snapToGrid w:val="0"/>
              <w:spacing w:line="360" w:lineRule="auto"/>
              <w:rPr>
                <w:rFonts w:cs="Times New Roman"/>
                <w:color w:val="000000"/>
                <w:kern w:val="2"/>
              </w:rPr>
            </w:pPr>
            <w:r>
              <w:rPr>
                <w:rFonts w:cs="Times New Roman"/>
                <w:kern w:val="2"/>
                <w:szCs w:val="24"/>
              </w:rPr>
              <w:t>统计单位：</w:t>
            </w:r>
            <w:r>
              <w:rPr>
                <w:rFonts w:cs="Times New Roman"/>
                <w:color w:val="000000"/>
                <w:kern w:val="2"/>
              </w:rPr>
              <w:t>北京复星医药科技开发有限公司</w:t>
            </w:r>
          </w:p>
        </w:tc>
      </w:tr>
      <w:tr>
        <w:tblPrEx>
          <w:tblW w:w="9287" w:type="dxa"/>
          <w:tblInd w:w="0" w:type="dxa"/>
          <w:tblLayout w:type="fixed"/>
          <w:tblCellMar>
            <w:top w:w="0" w:type="dxa"/>
            <w:left w:w="108" w:type="dxa"/>
            <w:bottom w:w="0" w:type="dxa"/>
            <w:right w:w="108" w:type="dxa"/>
          </w:tblCellMar>
        </w:tblPrEx>
        <w:tc>
          <w:tcPr>
            <w:tcW w:w="3285" w:type="dxa"/>
          </w:tcPr>
          <w:p>
            <w:pPr>
              <w:pBdr>
                <w:bottom w:val="single" w:sz="4" w:space="1" w:color="auto"/>
              </w:pBdr>
              <w:topLinePunct/>
              <w:snapToGrid w:val="0"/>
              <w:spacing w:before="156" w:after="120"/>
              <w:jc w:val="center"/>
              <w:rPr>
                <w:rFonts w:cs="Times New Roman"/>
                <w:kern w:val="2"/>
                <w:szCs w:val="24"/>
              </w:rPr>
            </w:pPr>
            <w:r>
              <w:rPr>
                <w:rFonts w:cs="Times New Roman"/>
                <w:kern w:val="2"/>
                <w:szCs w:val="24"/>
              </w:rPr>
              <w:t>邱婧君</w:t>
            </w:r>
          </w:p>
        </w:tc>
        <w:tc>
          <w:tcPr>
            <w:tcW w:w="3067" w:type="dxa"/>
          </w:tcPr>
          <w:p>
            <w:pPr>
              <w:pBdr>
                <w:bottom w:val="single" w:sz="4" w:space="1" w:color="auto"/>
              </w:pBdr>
              <w:topLinePunct/>
              <w:snapToGrid w:val="0"/>
              <w:spacing w:before="156" w:after="120"/>
              <w:rPr>
                <w:rFonts w:cs="Times New Roman"/>
                <w:kern w:val="2"/>
                <w:szCs w:val="24"/>
              </w:rPr>
            </w:pPr>
          </w:p>
        </w:tc>
        <w:tc>
          <w:tcPr>
            <w:tcW w:w="2935" w:type="dxa"/>
          </w:tcPr>
          <w:p>
            <w:pPr>
              <w:pBdr>
                <w:bottom w:val="single" w:sz="4" w:space="1" w:color="auto"/>
              </w:pBdr>
              <w:topLinePunct/>
              <w:snapToGrid w:val="0"/>
              <w:spacing w:before="156" w:after="120"/>
              <w:rPr>
                <w:rFonts w:cs="Times New Roman"/>
                <w:kern w:val="2"/>
                <w:szCs w:val="24"/>
              </w:rPr>
            </w:pPr>
          </w:p>
        </w:tc>
      </w:tr>
      <w:tr>
        <w:tblPrEx>
          <w:tblW w:w="9287" w:type="dxa"/>
          <w:tblInd w:w="0" w:type="dxa"/>
          <w:tblLayout w:type="fixed"/>
          <w:tblCellMar>
            <w:top w:w="0" w:type="dxa"/>
            <w:left w:w="108" w:type="dxa"/>
            <w:bottom w:w="0" w:type="dxa"/>
            <w:right w:w="108" w:type="dxa"/>
          </w:tblCellMar>
        </w:tblPrEx>
        <w:tc>
          <w:tcPr>
            <w:tcW w:w="3285" w:type="dxa"/>
          </w:tcPr>
          <w:p>
            <w:pPr>
              <w:topLinePunct/>
              <w:snapToGrid w:val="0"/>
              <w:spacing w:before="156" w:after="120"/>
              <w:rPr>
                <w:rFonts w:cs="Times New Roman"/>
                <w:kern w:val="2"/>
                <w:szCs w:val="24"/>
              </w:rPr>
            </w:pPr>
            <w:r>
              <w:rPr>
                <w:rFonts w:cs="Times New Roman"/>
                <w:kern w:val="2"/>
                <w:szCs w:val="24"/>
              </w:rPr>
              <w:t>统计负责人（印刷体）</w:t>
            </w:r>
          </w:p>
        </w:tc>
        <w:tc>
          <w:tcPr>
            <w:tcW w:w="3067" w:type="dxa"/>
          </w:tcPr>
          <w:p>
            <w:pPr>
              <w:topLinePunct/>
              <w:snapToGrid w:val="0"/>
              <w:spacing w:before="156" w:after="120"/>
              <w:jc w:val="center"/>
              <w:rPr>
                <w:rFonts w:cs="Times New Roman"/>
                <w:kern w:val="2"/>
                <w:szCs w:val="24"/>
              </w:rPr>
            </w:pPr>
            <w:r>
              <w:rPr>
                <w:rFonts w:cs="Times New Roman"/>
                <w:kern w:val="2"/>
                <w:szCs w:val="24"/>
              </w:rPr>
              <w:t>统计负责人（签名）</w:t>
            </w:r>
          </w:p>
        </w:tc>
        <w:tc>
          <w:tcPr>
            <w:tcW w:w="2935" w:type="dxa"/>
          </w:tcPr>
          <w:p>
            <w:pPr>
              <w:topLinePunct/>
              <w:snapToGrid w:val="0"/>
              <w:spacing w:before="156" w:after="120"/>
              <w:jc w:val="center"/>
              <w:rPr>
                <w:rFonts w:cs="Times New Roman"/>
                <w:kern w:val="2"/>
                <w:szCs w:val="24"/>
              </w:rPr>
            </w:pPr>
            <w:r>
              <w:rPr>
                <w:rFonts w:cs="Times New Roman"/>
                <w:kern w:val="2"/>
                <w:szCs w:val="24"/>
              </w:rPr>
              <w:t>签字日期（年/月/日）</w:t>
            </w:r>
          </w:p>
        </w:tc>
      </w:tr>
    </w:tbl>
    <w:p>
      <w:pPr>
        <w:widowControl/>
        <w:snapToGrid w:val="0"/>
        <w:spacing w:after="120"/>
        <w:ind w:firstLine="480" w:firstLineChars="200"/>
        <w:jc w:val="left"/>
        <w:rPr>
          <w:rFonts w:cs="Times New Roman"/>
          <w:kern w:val="2"/>
        </w:rPr>
      </w:pPr>
    </w:p>
    <w:p>
      <w:pPr>
        <w:pStyle w:val="ERIS"/>
        <w:spacing w:after="156"/>
        <w:ind w:firstLine="480"/>
        <w:rPr>
          <w:rFonts w:cs="Times New Roman"/>
        </w:rPr>
      </w:pPr>
      <w:r>
        <w:rPr>
          <w:rFonts w:cs="Times New Roman"/>
        </w:rPr>
        <w:br w:type="page"/>
      </w:r>
    </w:p>
    <w:p>
      <w:pPr>
        <w:pStyle w:val="ERIS1"/>
        <w:numPr>
          <w:ilvl w:val="12"/>
          <w:numId w:val="0"/>
        </w:numPr>
        <w:spacing w:after="156"/>
        <w:rPr>
          <w:rFonts w:cs="Times New Roman"/>
          <w:sz w:val="24"/>
          <w:szCs w:val="24"/>
        </w:rPr>
      </w:pPr>
      <w:bookmarkStart w:id="9" w:name="_Toc18595"/>
      <w:bookmarkStart w:id="10" w:name="_Toc3661"/>
      <w:bookmarkStart w:id="11" w:name="_Toc87617879"/>
      <w:r>
        <w:rPr>
          <w:rFonts w:cs="Times New Roman"/>
          <w:sz w:val="24"/>
          <w:szCs w:val="24"/>
        </w:rPr>
        <w:t>2</w:t>
      </w:r>
      <w:r>
        <w:rPr>
          <w:rFonts w:cs="Times New Roman" w:hint="eastAsia"/>
          <w:sz w:val="24"/>
          <w:szCs w:val="24"/>
        </w:rPr>
        <w:t xml:space="preserve"> </w:t>
      </w:r>
      <w:r>
        <w:rPr>
          <w:rFonts w:cs="Times New Roman"/>
          <w:sz w:val="24"/>
          <w:szCs w:val="24"/>
        </w:rPr>
        <w:t>概要</w:t>
      </w:r>
      <w:bookmarkEnd w:id="9"/>
      <w:bookmarkEnd w:id="10"/>
      <w:bookmarkEnd w:id="11"/>
    </w:p>
    <w:tbl>
      <w:tblPr>
        <w:tblStyle w:val="TableNormal"/>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Pr>
      <w:tblGrid>
        <w:gridCol w:w="4170"/>
        <w:gridCol w:w="1112"/>
        <w:gridCol w:w="1681"/>
        <w:gridCol w:w="2323"/>
      </w:tblGrid>
      <w:tr>
        <w:tblPrEx>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PrEx>
        <w:trPr>
          <w:trHeight w:val="325"/>
          <w:jc w:val="center"/>
        </w:trPr>
        <w:tc>
          <w:tcPr>
            <w:tcW w:w="2245" w:type="pct"/>
          </w:tcPr>
          <w:p>
            <w:pPr>
              <w:pStyle w:val="ERIS2"/>
              <w:widowControl w:val="0"/>
              <w:adjustRightInd w:val="0"/>
              <w:snapToGrid w:val="0"/>
              <w:spacing w:after="0" w:line="360" w:lineRule="auto"/>
              <w:rPr>
                <w:rFonts w:cs="Times New Roman"/>
                <w:szCs w:val="24"/>
              </w:rPr>
            </w:pPr>
            <w:r>
              <w:rPr>
                <w:rFonts w:cs="Times New Roman"/>
                <w:b/>
                <w:bCs/>
                <w:szCs w:val="24"/>
              </w:rPr>
              <w:t>申办方/公司名称：</w:t>
            </w:r>
            <w:r>
              <w:rPr>
                <w:rFonts w:cs="Times New Roman"/>
                <w:szCs w:val="24"/>
              </w:rPr>
              <w:t>江苏万邦生化医药集团有限责任公司</w:t>
            </w:r>
          </w:p>
        </w:tc>
        <w:tc>
          <w:tcPr>
            <w:tcW w:w="1504" w:type="pct"/>
            <w:gridSpan w:val="2"/>
            <w:vMerge w:val="restart"/>
          </w:tcPr>
          <w:p>
            <w:pPr>
              <w:pStyle w:val="ERIS2"/>
              <w:widowControl w:val="0"/>
              <w:adjustRightInd w:val="0"/>
              <w:snapToGrid w:val="0"/>
              <w:spacing w:after="0" w:line="360" w:lineRule="auto"/>
              <w:rPr>
                <w:rFonts w:cs="Times New Roman"/>
                <w:b/>
                <w:bCs/>
                <w:szCs w:val="24"/>
              </w:rPr>
            </w:pPr>
            <w:r>
              <w:rPr>
                <w:rFonts w:cs="Times New Roman"/>
                <w:b/>
                <w:bCs/>
                <w:szCs w:val="24"/>
              </w:rPr>
              <w:t>个体研究表</w:t>
            </w:r>
          </w:p>
          <w:p>
            <w:pPr>
              <w:pStyle w:val="ERIS2"/>
              <w:widowControl w:val="0"/>
              <w:adjustRightInd w:val="0"/>
              <w:snapToGrid w:val="0"/>
              <w:spacing w:after="0" w:line="360" w:lineRule="auto"/>
              <w:rPr>
                <w:rFonts w:cs="Times New Roman"/>
                <w:b/>
                <w:bCs/>
                <w:szCs w:val="24"/>
              </w:rPr>
            </w:pPr>
            <w:r>
              <w:rPr>
                <w:rFonts w:cs="Times New Roman"/>
                <w:b/>
                <w:bCs/>
                <w:szCs w:val="24"/>
              </w:rPr>
              <w:t>参见汇总材料部分：</w:t>
            </w:r>
          </w:p>
          <w:p>
            <w:pPr>
              <w:pStyle w:val="ERIS2"/>
              <w:widowControl w:val="0"/>
              <w:adjustRightInd w:val="0"/>
              <w:snapToGrid w:val="0"/>
              <w:spacing w:after="0" w:line="360" w:lineRule="auto"/>
              <w:rPr>
                <w:rFonts w:cs="Times New Roman"/>
                <w:szCs w:val="24"/>
              </w:rPr>
            </w:pPr>
            <w:r>
              <w:rPr>
                <w:rFonts w:cs="Times New Roman"/>
                <w:szCs w:val="24"/>
              </w:rPr>
              <w:t>卷</w:t>
            </w:r>
            <w:r>
              <w:rPr>
                <w:rFonts w:cs="Times New Roman" w:hint="eastAsia"/>
                <w:szCs w:val="24"/>
              </w:rPr>
              <w:t>：</w:t>
            </w:r>
            <w:r>
              <w:rPr>
                <w:rFonts w:cs="Times New Roman"/>
                <w:szCs w:val="24"/>
              </w:rPr>
              <w:fldChar w:fldCharType="begin"/>
            </w:r>
            <w:r>
              <w:rPr>
                <w:rFonts w:cs="Times New Roman"/>
                <w:szCs w:val="24"/>
              </w:rPr>
              <w:instrText xml:space="preserve"> MACROBUTTON  AcceptAllChangesInDocAndStopTracking [在此处插入文字] </w:instrText>
            </w:r>
            <w:r>
              <w:rPr>
                <w:rFonts w:cs="Times New Roman"/>
                <w:szCs w:val="24"/>
              </w:rPr>
              <w:fldChar w:fldCharType="end"/>
            </w:r>
          </w:p>
          <w:p>
            <w:pPr>
              <w:pStyle w:val="ERIS2"/>
              <w:widowControl w:val="0"/>
              <w:adjustRightInd w:val="0"/>
              <w:snapToGrid w:val="0"/>
              <w:spacing w:after="0" w:line="360" w:lineRule="auto"/>
              <w:rPr>
                <w:rFonts w:cs="Times New Roman"/>
                <w:szCs w:val="24"/>
              </w:rPr>
            </w:pPr>
            <w:r>
              <w:rPr>
                <w:rFonts w:cs="Times New Roman"/>
                <w:szCs w:val="24"/>
              </w:rPr>
              <w:t>页</w:t>
            </w:r>
            <w:r>
              <w:rPr>
                <w:rFonts w:cs="Times New Roman" w:hint="eastAsia"/>
                <w:szCs w:val="24"/>
              </w:rPr>
              <w:t>：</w:t>
            </w:r>
            <w:r>
              <w:rPr>
                <w:rFonts w:cs="Times New Roman"/>
                <w:szCs w:val="24"/>
              </w:rPr>
              <w:fldChar w:fldCharType="begin"/>
            </w:r>
            <w:r>
              <w:rPr>
                <w:rFonts w:cs="Times New Roman"/>
                <w:szCs w:val="24"/>
              </w:rPr>
              <w:instrText xml:space="preserve"> MACROBUTTON  AcceptAllChangesInDocAndStopTracking [在此处插入文字] </w:instrText>
            </w:r>
            <w:r>
              <w:rPr>
                <w:rFonts w:cs="Times New Roman"/>
                <w:szCs w:val="24"/>
              </w:rPr>
              <w:fldChar w:fldCharType="end"/>
            </w:r>
          </w:p>
        </w:tc>
        <w:tc>
          <w:tcPr>
            <w:tcW w:w="1250" w:type="pct"/>
            <w:vMerge w:val="restart"/>
          </w:tcPr>
          <w:p>
            <w:pPr>
              <w:pStyle w:val="ERIS2"/>
              <w:widowControl w:val="0"/>
              <w:adjustRightInd w:val="0"/>
              <w:snapToGrid w:val="0"/>
              <w:spacing w:after="0" w:line="360" w:lineRule="auto"/>
              <w:rPr>
                <w:rFonts w:cs="Times New Roman"/>
                <w:szCs w:val="24"/>
              </w:rPr>
            </w:pPr>
            <w:r>
              <w:rPr>
                <w:rFonts w:cs="Times New Roman"/>
                <w:b/>
                <w:bCs/>
                <w:szCs w:val="24"/>
              </w:rPr>
              <w:t>（仅供国内机构使用）</w:t>
            </w:r>
          </w:p>
        </w:tc>
      </w:tr>
      <w:tr>
        <w:tblPrEx>
          <w:tblW w:w="5000" w:type="pct"/>
          <w:jc w:val="center"/>
          <w:tblLayout w:type="fixed"/>
          <w:tblCellMar>
            <w:top w:w="0" w:type="dxa"/>
            <w:left w:w="108" w:type="dxa"/>
            <w:bottom w:w="0" w:type="dxa"/>
            <w:right w:w="108" w:type="dxa"/>
          </w:tblCellMar>
        </w:tblPrEx>
        <w:trPr>
          <w:trHeight w:val="90"/>
          <w:jc w:val="center"/>
        </w:trPr>
        <w:tc>
          <w:tcPr>
            <w:tcW w:w="2245" w:type="pct"/>
          </w:tcPr>
          <w:p>
            <w:pPr>
              <w:pStyle w:val="ERIS2"/>
              <w:widowControl w:val="0"/>
              <w:adjustRightInd w:val="0"/>
              <w:snapToGrid w:val="0"/>
              <w:spacing w:after="0" w:line="360" w:lineRule="auto"/>
              <w:rPr>
                <w:rFonts w:cs="Times New Roman"/>
                <w:szCs w:val="24"/>
              </w:rPr>
            </w:pPr>
            <w:r>
              <w:rPr>
                <w:rFonts w:cs="Times New Roman"/>
                <w:b/>
                <w:bCs/>
                <w:szCs w:val="24"/>
              </w:rPr>
              <w:t>成品名称：</w:t>
            </w:r>
            <w:r>
              <w:rPr>
                <w:rFonts w:cs="Times New Roman"/>
                <w:szCs w:val="24"/>
              </w:rPr>
              <w:t>丁二酸复瑞替尼（SAF-189s）</w:t>
            </w:r>
          </w:p>
        </w:tc>
        <w:tc>
          <w:tcPr>
            <w:tcW w:w="1504" w:type="pct"/>
            <w:gridSpan w:val="2"/>
            <w:vMerge/>
          </w:tcPr>
          <w:p>
            <w:pPr>
              <w:pStyle w:val="ERIS2"/>
              <w:widowControl w:val="0"/>
              <w:adjustRightInd w:val="0"/>
              <w:snapToGrid w:val="0"/>
              <w:spacing w:after="0" w:line="360" w:lineRule="auto"/>
              <w:rPr>
                <w:rStyle w:val="CommentReference"/>
                <w:rFonts w:cs="Times New Roman"/>
              </w:rPr>
            </w:pPr>
          </w:p>
        </w:tc>
        <w:tc>
          <w:tcPr>
            <w:tcW w:w="1250" w:type="pct"/>
            <w:vMerge/>
          </w:tcPr>
          <w:p>
            <w:pPr>
              <w:pStyle w:val="ERIS2"/>
              <w:widowControl w:val="0"/>
              <w:adjustRightInd w:val="0"/>
              <w:snapToGrid w:val="0"/>
              <w:spacing w:after="0" w:line="360" w:lineRule="auto"/>
              <w:rPr>
                <w:rStyle w:val="CommentReference"/>
                <w:rFonts w:cs="Times New Roman"/>
              </w:rPr>
            </w:pPr>
          </w:p>
        </w:tc>
      </w:tr>
      <w:tr>
        <w:tblPrEx>
          <w:tblW w:w="5000" w:type="pct"/>
          <w:jc w:val="center"/>
          <w:tblLayout w:type="fixed"/>
          <w:tblCellMar>
            <w:top w:w="0" w:type="dxa"/>
            <w:left w:w="108" w:type="dxa"/>
            <w:bottom w:w="0" w:type="dxa"/>
            <w:right w:w="108" w:type="dxa"/>
          </w:tblCellMar>
        </w:tblPrEx>
        <w:trPr>
          <w:trHeight w:val="325"/>
          <w:jc w:val="center"/>
        </w:trPr>
        <w:tc>
          <w:tcPr>
            <w:tcW w:w="2245" w:type="pct"/>
          </w:tcPr>
          <w:p>
            <w:pPr>
              <w:pStyle w:val="ERIS2"/>
              <w:widowControl w:val="0"/>
              <w:adjustRightInd w:val="0"/>
              <w:snapToGrid w:val="0"/>
              <w:spacing w:after="0" w:line="360" w:lineRule="auto"/>
              <w:rPr>
                <w:rFonts w:cs="Times New Roman"/>
                <w:szCs w:val="24"/>
              </w:rPr>
            </w:pPr>
            <w:r>
              <w:rPr>
                <w:rFonts w:cs="Times New Roman"/>
                <w:b/>
                <w:bCs/>
                <w:szCs w:val="24"/>
              </w:rPr>
              <w:t>活性成分名称：</w:t>
            </w:r>
            <w:r>
              <w:rPr>
                <w:rFonts w:cs="Times New Roman"/>
                <w:szCs w:val="24"/>
              </w:rPr>
              <w:t>SAF-189s</w:t>
            </w:r>
          </w:p>
        </w:tc>
        <w:tc>
          <w:tcPr>
            <w:tcW w:w="1504" w:type="pct"/>
            <w:gridSpan w:val="2"/>
            <w:vMerge/>
          </w:tcPr>
          <w:p>
            <w:pPr>
              <w:pStyle w:val="ERIS2"/>
              <w:widowControl w:val="0"/>
              <w:adjustRightInd w:val="0"/>
              <w:snapToGrid w:val="0"/>
              <w:spacing w:after="0" w:line="360" w:lineRule="auto"/>
              <w:rPr>
                <w:rFonts w:cs="Times New Roman"/>
                <w:szCs w:val="24"/>
              </w:rPr>
            </w:pPr>
          </w:p>
        </w:tc>
        <w:tc>
          <w:tcPr>
            <w:tcW w:w="1250" w:type="pct"/>
            <w:vMerge/>
          </w:tcPr>
          <w:p>
            <w:pPr>
              <w:pStyle w:val="ERIS2"/>
              <w:widowControl w:val="0"/>
              <w:adjustRightInd w:val="0"/>
              <w:snapToGrid w:val="0"/>
              <w:spacing w:after="0" w:line="360" w:lineRule="auto"/>
              <w:rPr>
                <w:rFonts w:cs="Times New Roman"/>
                <w:szCs w:val="24"/>
              </w:rPr>
            </w:pPr>
          </w:p>
        </w:tc>
      </w:tr>
      <w:tr>
        <w:tblPrEx>
          <w:tblW w:w="5000" w:type="pct"/>
          <w:jc w:val="center"/>
          <w:tblLayout w:type="fixed"/>
          <w:tblCellMar>
            <w:top w:w="0" w:type="dxa"/>
            <w:left w:w="108" w:type="dxa"/>
            <w:bottom w:w="0" w:type="dxa"/>
            <w:right w:w="108" w:type="dxa"/>
          </w:tblCellMar>
        </w:tblPrEx>
        <w:trPr>
          <w:jc w:val="center"/>
        </w:trPr>
        <w:tc>
          <w:tcPr>
            <w:tcW w:w="5000" w:type="pct"/>
            <w:gridSpan w:val="4"/>
          </w:tcPr>
          <w:p>
            <w:pPr>
              <w:pStyle w:val="ERIS2"/>
              <w:widowControl w:val="0"/>
              <w:adjustRightInd w:val="0"/>
              <w:snapToGrid w:val="0"/>
              <w:spacing w:after="0" w:line="360" w:lineRule="auto"/>
              <w:rPr>
                <w:rFonts w:cs="Times New Roman"/>
                <w:szCs w:val="24"/>
              </w:rPr>
            </w:pPr>
            <w:r>
              <w:rPr>
                <w:rFonts w:cs="Times New Roman"/>
                <w:b/>
                <w:bCs/>
                <w:szCs w:val="24"/>
              </w:rPr>
              <w:t>研究标题：</w:t>
            </w:r>
            <w:r>
              <w:rPr>
                <w:rFonts w:cs="Times New Roman"/>
                <w:szCs w:val="24"/>
                <w:lang w:val="zh-CN" w:bidi="zh-CN"/>
              </w:rPr>
              <w:t>一项多中心、开放、单臂I/II期临床研究：丁二酸复瑞替尼在ALK阳性晚期恶性实体瘤患者的剂量探索I期研究，及在ALK阳性和ROS1阳性非小细胞肺癌患者的II期研究</w:t>
            </w:r>
          </w:p>
        </w:tc>
      </w:tr>
      <w:tr>
        <w:tblPrEx>
          <w:tblW w:w="5000" w:type="pct"/>
          <w:jc w:val="center"/>
          <w:tblLayout w:type="fixed"/>
          <w:tblCellMar>
            <w:top w:w="0" w:type="dxa"/>
            <w:left w:w="108" w:type="dxa"/>
            <w:bottom w:w="0" w:type="dxa"/>
            <w:right w:w="108" w:type="dxa"/>
          </w:tblCellMar>
        </w:tblPrEx>
        <w:trPr>
          <w:jc w:val="center"/>
        </w:trPr>
        <w:tc>
          <w:tcPr>
            <w:tcW w:w="5000" w:type="pct"/>
            <w:gridSpan w:val="4"/>
          </w:tcPr>
          <w:p>
            <w:pPr>
              <w:pStyle w:val="ERIS2"/>
              <w:widowControl w:val="0"/>
              <w:adjustRightInd w:val="0"/>
              <w:snapToGrid w:val="0"/>
              <w:spacing w:after="0" w:line="360" w:lineRule="auto"/>
              <w:rPr>
                <w:rFonts w:cs="Times New Roman"/>
                <w:szCs w:val="24"/>
              </w:rPr>
            </w:pPr>
            <w:r>
              <w:rPr>
                <w:rFonts w:cs="Times New Roman"/>
                <w:b/>
                <w:bCs/>
                <w:szCs w:val="24"/>
              </w:rPr>
              <w:t>研究者：</w:t>
            </w:r>
            <w:r>
              <w:rPr>
                <w:rFonts w:cs="Times New Roman"/>
                <w:szCs w:val="24"/>
              </w:rPr>
              <w:t>主要研究者：吴一龙、杨衿记</w:t>
            </w:r>
          </w:p>
        </w:tc>
      </w:tr>
      <w:tr>
        <w:tblPrEx>
          <w:tblW w:w="5000" w:type="pct"/>
          <w:jc w:val="center"/>
          <w:tblLayout w:type="fixed"/>
          <w:tblCellMar>
            <w:top w:w="0" w:type="dxa"/>
            <w:left w:w="108" w:type="dxa"/>
            <w:bottom w:w="0" w:type="dxa"/>
            <w:right w:w="108" w:type="dxa"/>
          </w:tblCellMar>
        </w:tblPrEx>
        <w:trPr>
          <w:jc w:val="center"/>
        </w:trPr>
        <w:tc>
          <w:tcPr>
            <w:tcW w:w="5000" w:type="pct"/>
            <w:gridSpan w:val="4"/>
          </w:tcPr>
          <w:p>
            <w:pPr>
              <w:pStyle w:val="ERIS2"/>
              <w:widowControl w:val="0"/>
              <w:adjustRightInd w:val="0"/>
              <w:snapToGrid w:val="0"/>
              <w:spacing w:after="0" w:line="360" w:lineRule="auto"/>
              <w:rPr>
                <w:rFonts w:cs="Times New Roman"/>
                <w:szCs w:val="24"/>
              </w:rPr>
            </w:pPr>
            <w:r>
              <w:rPr>
                <w:rFonts w:cs="Times New Roman"/>
                <w:b/>
                <w:bCs/>
                <w:szCs w:val="24"/>
              </w:rPr>
              <w:t>研究中心：</w:t>
            </w:r>
            <w:r>
              <w:rPr>
                <w:rFonts w:cs="Times New Roman"/>
                <w:szCs w:val="24"/>
              </w:rPr>
              <w:t>广东省人民医院</w:t>
            </w:r>
          </w:p>
        </w:tc>
      </w:tr>
      <w:tr>
        <w:tblPrEx>
          <w:tblW w:w="5000" w:type="pct"/>
          <w:jc w:val="center"/>
          <w:tblLayout w:type="fixed"/>
          <w:tblCellMar>
            <w:top w:w="0" w:type="dxa"/>
            <w:left w:w="108" w:type="dxa"/>
            <w:bottom w:w="0" w:type="dxa"/>
            <w:right w:w="108" w:type="dxa"/>
          </w:tblCellMar>
        </w:tblPrEx>
        <w:trPr>
          <w:jc w:val="center"/>
        </w:trPr>
        <w:tc>
          <w:tcPr>
            <w:tcW w:w="5000" w:type="pct"/>
            <w:gridSpan w:val="4"/>
          </w:tcPr>
          <w:p>
            <w:pPr>
              <w:pStyle w:val="ERIS2"/>
              <w:widowControl w:val="0"/>
              <w:adjustRightInd w:val="0"/>
              <w:snapToGrid w:val="0"/>
              <w:spacing w:after="0" w:line="360" w:lineRule="auto"/>
              <w:rPr>
                <w:rFonts w:cs="Times New Roman"/>
                <w:szCs w:val="24"/>
              </w:rPr>
            </w:pPr>
            <w:r>
              <w:rPr>
                <w:rFonts w:cs="Times New Roman"/>
                <w:szCs w:val="24"/>
              </w:rPr>
              <w:t>发表文章（参考文献）：无</w:t>
            </w:r>
          </w:p>
        </w:tc>
      </w:tr>
      <w:tr>
        <w:tblPrEx>
          <w:tblW w:w="5000" w:type="pct"/>
          <w:jc w:val="center"/>
          <w:tblLayout w:type="fixed"/>
          <w:tblCellMar>
            <w:top w:w="0" w:type="dxa"/>
            <w:left w:w="108" w:type="dxa"/>
            <w:bottom w:w="0" w:type="dxa"/>
            <w:right w:w="108" w:type="dxa"/>
          </w:tblCellMar>
        </w:tblPrEx>
        <w:trPr>
          <w:trHeight w:val="895"/>
          <w:jc w:val="center"/>
        </w:trPr>
        <w:tc>
          <w:tcPr>
            <w:tcW w:w="2844" w:type="pct"/>
            <w:gridSpan w:val="2"/>
          </w:tcPr>
          <w:p>
            <w:pPr>
              <w:pStyle w:val="ERIS2"/>
              <w:widowControl w:val="0"/>
              <w:adjustRightInd w:val="0"/>
              <w:snapToGrid w:val="0"/>
              <w:spacing w:after="0" w:line="360" w:lineRule="auto"/>
              <w:rPr>
                <w:rFonts w:cs="Times New Roman"/>
                <w:b/>
                <w:bCs/>
                <w:szCs w:val="24"/>
              </w:rPr>
            </w:pPr>
            <w:r>
              <w:rPr>
                <w:rFonts w:cs="Times New Roman"/>
                <w:b/>
                <w:bCs/>
                <w:szCs w:val="24"/>
              </w:rPr>
              <w:t>研究时期（年）：</w:t>
            </w:r>
          </w:p>
          <w:p>
            <w:pPr>
              <w:pStyle w:val="ERIS2"/>
              <w:widowControl w:val="0"/>
              <w:adjustRightInd w:val="0"/>
              <w:snapToGrid w:val="0"/>
              <w:spacing w:after="0" w:line="360" w:lineRule="auto"/>
              <w:rPr>
                <w:rFonts w:cs="Times New Roman"/>
              </w:rPr>
            </w:pPr>
            <w:r>
              <w:rPr>
                <w:rFonts w:cs="Times New Roman"/>
              </w:rPr>
              <w:t>首例受试者签署ICF日期：2016年11月14日</w:t>
            </w:r>
          </w:p>
          <w:p>
            <w:pPr>
              <w:pStyle w:val="ERIS2"/>
              <w:widowControl w:val="0"/>
              <w:adjustRightInd w:val="0"/>
              <w:snapToGrid w:val="0"/>
              <w:spacing w:after="0" w:line="360" w:lineRule="auto"/>
              <w:rPr>
                <w:rFonts w:cs="Times New Roman"/>
              </w:rPr>
            </w:pPr>
            <w:r>
              <w:rPr>
                <w:rFonts w:cs="Times New Roman"/>
              </w:rPr>
              <w:t>首例受试者首次给药日期：2016年 11月28 日</w:t>
            </w:r>
          </w:p>
          <w:p>
            <w:pPr>
              <w:pStyle w:val="ERIS2"/>
              <w:widowControl w:val="0"/>
              <w:adjustRightInd w:val="0"/>
              <w:snapToGrid w:val="0"/>
              <w:spacing w:after="0" w:line="360" w:lineRule="auto"/>
              <w:rPr>
                <w:rFonts w:cs="Times New Roman"/>
              </w:rPr>
            </w:pPr>
            <w:r>
              <w:rPr>
                <w:rFonts w:cs="Times New Roman"/>
              </w:rPr>
              <w:t>末例受试者首次给药日期：2019年 12月 27日</w:t>
            </w:r>
          </w:p>
          <w:p>
            <w:pPr>
              <w:pStyle w:val="ERIS2"/>
              <w:widowControl w:val="0"/>
              <w:adjustRightInd w:val="0"/>
              <w:snapToGrid w:val="0"/>
              <w:spacing w:after="0" w:line="360" w:lineRule="auto"/>
              <w:rPr>
                <w:rFonts w:cs="Times New Roman"/>
                <w:szCs w:val="24"/>
              </w:rPr>
            </w:pPr>
            <w:r>
              <w:rPr>
                <w:rFonts w:cs="Times New Roman"/>
              </w:rPr>
              <w:t>数据截止日期：                    2022年01月21日</w:t>
            </w:r>
          </w:p>
        </w:tc>
        <w:tc>
          <w:tcPr>
            <w:tcW w:w="2155" w:type="pct"/>
            <w:gridSpan w:val="2"/>
          </w:tcPr>
          <w:p>
            <w:pPr>
              <w:pStyle w:val="ERIS2"/>
              <w:widowControl w:val="0"/>
              <w:adjustRightInd w:val="0"/>
              <w:snapToGrid w:val="0"/>
              <w:spacing w:after="0" w:line="360" w:lineRule="auto"/>
              <w:rPr>
                <w:rFonts w:cs="Times New Roman"/>
                <w:szCs w:val="24"/>
              </w:rPr>
            </w:pPr>
            <w:r>
              <w:rPr>
                <w:rFonts w:cs="Times New Roman"/>
                <w:b/>
                <w:bCs/>
                <w:szCs w:val="24"/>
              </w:rPr>
              <w:t>研究分期：</w:t>
            </w:r>
            <w:r>
              <w:rPr>
                <w:rFonts w:cs="Times New Roman"/>
                <w:szCs w:val="24"/>
              </w:rPr>
              <w:t>I/II期，本报告仅为I期研究相关内容和结果</w:t>
            </w:r>
          </w:p>
        </w:tc>
      </w:tr>
      <w:tr>
        <w:tblPrEx>
          <w:tblW w:w="5000" w:type="pct"/>
          <w:jc w:val="center"/>
          <w:tblLayout w:type="fixed"/>
          <w:tblCellMar>
            <w:top w:w="0" w:type="dxa"/>
            <w:left w:w="108" w:type="dxa"/>
            <w:bottom w:w="0" w:type="dxa"/>
            <w:right w:w="108" w:type="dxa"/>
          </w:tblCellMar>
        </w:tblPrEx>
        <w:trPr>
          <w:jc w:val="center"/>
        </w:trPr>
        <w:tc>
          <w:tcPr>
            <w:tcW w:w="5000" w:type="pct"/>
            <w:gridSpan w:val="4"/>
          </w:tcPr>
          <w:p>
            <w:pPr>
              <w:pStyle w:val="BodyTextIndent"/>
              <w:numPr>
                <w:ilvl w:val="12"/>
                <w:numId w:val="0"/>
              </w:numPr>
              <w:adjustRightInd w:val="0"/>
              <w:snapToGrid w:val="0"/>
              <w:spacing w:after="0" w:line="360" w:lineRule="auto"/>
              <w:rPr>
                <w:rFonts w:eastAsia="宋体"/>
                <w:b/>
                <w:bCs/>
              </w:rPr>
            </w:pPr>
            <w:r>
              <w:rPr>
                <w:rFonts w:eastAsia="宋体"/>
                <w:b/>
                <w:bCs/>
                <w:lang w:eastAsia="zh-CN"/>
              </w:rPr>
              <w:t>研究</w:t>
            </w:r>
            <w:r>
              <w:rPr>
                <w:rFonts w:eastAsia="宋体"/>
                <w:b/>
                <w:bCs/>
              </w:rPr>
              <w:t>目的：</w:t>
            </w:r>
          </w:p>
          <w:p>
            <w:pPr>
              <w:pStyle w:val="BodyTextIndent"/>
              <w:numPr>
                <w:ilvl w:val="12"/>
                <w:numId w:val="0"/>
              </w:numPr>
              <w:adjustRightInd w:val="0"/>
              <w:snapToGrid w:val="0"/>
              <w:spacing w:after="0" w:line="360" w:lineRule="auto"/>
              <w:rPr>
                <w:rFonts w:eastAsia="宋体"/>
                <w:b/>
                <w:bCs/>
                <w:lang w:eastAsia="zh-CN"/>
              </w:rPr>
            </w:pPr>
            <w:r>
              <w:rPr>
                <w:rFonts w:eastAsia="宋体"/>
                <w:b/>
                <w:bCs/>
                <w:lang w:eastAsia="zh-CN"/>
              </w:rPr>
              <w:t>I期：</w:t>
            </w:r>
          </w:p>
          <w:p>
            <w:pPr>
              <w:pStyle w:val="BodyTextIndent"/>
              <w:numPr>
                <w:ilvl w:val="12"/>
                <w:numId w:val="0"/>
              </w:numPr>
              <w:adjustRightInd w:val="0"/>
              <w:snapToGrid w:val="0"/>
              <w:spacing w:after="0" w:line="360" w:lineRule="auto"/>
              <w:rPr>
                <w:rFonts w:eastAsia="宋体"/>
                <w:b/>
                <w:bCs/>
                <w:lang w:eastAsia="zh-CN"/>
              </w:rPr>
            </w:pPr>
            <w:r>
              <w:rPr>
                <w:rFonts w:eastAsia="宋体"/>
                <w:b/>
                <w:bCs/>
                <w:lang w:eastAsia="zh-CN"/>
              </w:rPr>
              <w:t>主要研究目的：</w:t>
            </w:r>
          </w:p>
          <w:p>
            <w:pPr>
              <w:pStyle w:val="BodyTextIndent"/>
              <w:numPr>
                <w:ilvl w:val="0"/>
                <w:numId w:val="9"/>
              </w:numPr>
              <w:adjustRightInd w:val="0"/>
              <w:snapToGrid w:val="0"/>
              <w:spacing w:after="0" w:line="360" w:lineRule="auto"/>
              <w:rPr>
                <w:rFonts w:eastAsia="宋体"/>
                <w:b/>
                <w:lang w:eastAsia="zh-CN"/>
              </w:rPr>
            </w:pPr>
            <w:r>
              <w:rPr>
                <w:rFonts w:eastAsia="宋体"/>
                <w:lang w:eastAsia="zh-CN"/>
              </w:rPr>
              <w:t>丁二酸复瑞替尼在间变性淋巴瘤激酶（ALK）阳性晚期恶性实体瘤患者中应用的安全性、耐受性</w:t>
            </w:r>
          </w:p>
          <w:p>
            <w:pPr>
              <w:pStyle w:val="BodyTextIndent"/>
              <w:numPr>
                <w:ilvl w:val="0"/>
                <w:numId w:val="9"/>
              </w:numPr>
              <w:adjustRightInd w:val="0"/>
              <w:snapToGrid w:val="0"/>
              <w:spacing w:after="0" w:line="360" w:lineRule="auto"/>
              <w:rPr>
                <w:rFonts w:eastAsia="宋体"/>
                <w:lang w:eastAsia="zh-CN"/>
              </w:rPr>
            </w:pPr>
            <w:r>
              <w:rPr>
                <w:rFonts w:eastAsia="宋体"/>
                <w:lang w:eastAsia="zh-CN"/>
              </w:rPr>
              <w:t>确定II期临床研究推荐剂量（RP2D）</w:t>
            </w:r>
          </w:p>
          <w:p>
            <w:pPr>
              <w:pStyle w:val="BodyTextIndent"/>
              <w:numPr>
                <w:ilvl w:val="12"/>
                <w:numId w:val="0"/>
              </w:numPr>
              <w:adjustRightInd w:val="0"/>
              <w:snapToGrid w:val="0"/>
              <w:spacing w:after="0" w:line="360" w:lineRule="auto"/>
              <w:rPr>
                <w:rFonts w:eastAsia="宋体"/>
                <w:b/>
                <w:bCs/>
                <w:lang w:eastAsia="zh-CN"/>
              </w:rPr>
            </w:pPr>
            <w:r>
              <w:rPr>
                <w:rFonts w:eastAsia="宋体"/>
                <w:b/>
                <w:bCs/>
                <w:lang w:eastAsia="zh-CN"/>
              </w:rPr>
              <w:t>次要研究目的：</w:t>
            </w:r>
          </w:p>
          <w:p>
            <w:pPr>
              <w:pStyle w:val="BodyTextIndent"/>
              <w:numPr>
                <w:ilvl w:val="0"/>
                <w:numId w:val="9"/>
              </w:numPr>
              <w:adjustRightInd w:val="0"/>
              <w:snapToGrid w:val="0"/>
              <w:spacing w:after="0" w:line="360" w:lineRule="auto"/>
              <w:rPr>
                <w:rFonts w:eastAsia="宋体"/>
                <w:lang w:eastAsia="zh-CN"/>
              </w:rPr>
            </w:pPr>
            <w:r>
              <w:rPr>
                <w:rFonts w:eastAsia="宋体"/>
                <w:lang w:eastAsia="zh-CN"/>
              </w:rPr>
              <w:t>确定ALK阳性晚期恶性实体瘤患者口服丁二酸复瑞替尼单药治疗的最大耐受剂量（MTD）；或者在可能的条件下，根据抗肿瘤活性（包括但不限于基于实体瘤疗效评价标准（RECIST）评估的肿瘤应答情况，肿瘤组织或血浆标记物）预计的合适的治疗暴露剂量</w:t>
            </w:r>
          </w:p>
          <w:p>
            <w:pPr>
              <w:pStyle w:val="BodyTextIndent"/>
              <w:numPr>
                <w:ilvl w:val="0"/>
                <w:numId w:val="9"/>
              </w:numPr>
              <w:adjustRightInd w:val="0"/>
              <w:snapToGrid w:val="0"/>
              <w:spacing w:after="0" w:line="360" w:lineRule="auto"/>
              <w:rPr>
                <w:rFonts w:eastAsia="宋体"/>
                <w:lang w:eastAsia="zh-CN"/>
              </w:rPr>
            </w:pPr>
            <w:r>
              <w:rPr>
                <w:rFonts w:eastAsia="宋体"/>
                <w:lang w:eastAsia="zh-CN"/>
              </w:rPr>
              <w:t>丁二酸复瑞替尼及其代谢产物的药物代谢动力学特征（PK）</w:t>
            </w:r>
          </w:p>
        </w:tc>
      </w:tr>
      <w:tr>
        <w:tblPrEx>
          <w:tblW w:w="5000" w:type="pct"/>
          <w:jc w:val="center"/>
          <w:tblLayout w:type="fixed"/>
          <w:tblCellMar>
            <w:top w:w="0" w:type="dxa"/>
            <w:left w:w="108" w:type="dxa"/>
            <w:bottom w:w="0" w:type="dxa"/>
            <w:right w:w="108" w:type="dxa"/>
          </w:tblCellMar>
        </w:tblPrEx>
        <w:trPr>
          <w:trHeight w:val="8070"/>
          <w:jc w:val="center"/>
        </w:trPr>
        <w:tc>
          <w:tcPr>
            <w:tcW w:w="5000" w:type="pct"/>
            <w:gridSpan w:val="4"/>
          </w:tcPr>
          <w:p>
            <w:pPr>
              <w:adjustRightInd w:val="0"/>
              <w:snapToGrid w:val="0"/>
              <w:spacing w:line="360" w:lineRule="auto"/>
              <w:rPr>
                <w:rFonts w:cs="Times New Roman"/>
                <w:b/>
                <w:bCs/>
                <w:szCs w:val="24"/>
              </w:rPr>
            </w:pPr>
            <w:r>
              <w:rPr>
                <w:rFonts w:cs="Times New Roman"/>
                <w:b/>
                <w:bCs/>
                <w:szCs w:val="24"/>
              </w:rPr>
              <w:t>研究设计：</w:t>
            </w:r>
          </w:p>
          <w:p>
            <w:pPr>
              <w:adjustRightInd w:val="0"/>
              <w:snapToGrid w:val="0"/>
              <w:spacing w:line="360" w:lineRule="auto"/>
              <w:ind w:firstLine="480"/>
              <w:rPr>
                <w:rFonts w:cs="Times New Roman"/>
              </w:rPr>
            </w:pPr>
            <w:r>
              <w:rPr>
                <w:rFonts w:cs="Times New Roman"/>
              </w:rPr>
              <w:t>本研究为一项多中心、开放、单臂、剂量探索I/II期临床研究（方案编号：SAF001）。I期（包括PK导入期和连续给药阶段）临床研究包括剂量爬坡研究和剂量扩展研究，以确定ALK阳性晚期恶性实体瘤患者口服丁二酸复瑞替尼单药治疗的MTD，确定II期临床研究中丁二酸复瑞替尼的RP2D，以及评估丁二酸复瑞替尼在ALK阳性晚期NSCLC受试者中应用的安全性和耐受性以及PK特征。</w:t>
            </w:r>
          </w:p>
          <w:p>
            <w:pPr>
              <w:adjustRightInd w:val="0"/>
              <w:snapToGrid w:val="0"/>
              <w:spacing w:line="360" w:lineRule="auto"/>
              <w:ind w:firstLine="480"/>
              <w:rPr>
                <w:rFonts w:cs="Times New Roman"/>
              </w:rPr>
            </w:pPr>
            <w:r>
              <w:rPr>
                <w:rFonts w:cs="Times New Roman"/>
              </w:rPr>
              <w:t>I期剂量爬坡研究：采用改良</w:t>
            </w:r>
            <w:r>
              <w:rPr>
                <w:rFonts w:cs="Times New Roman" w:hint="eastAsia"/>
              </w:rPr>
              <w:t>“</w:t>
            </w:r>
            <w:r>
              <w:rPr>
                <w:rFonts w:cs="Times New Roman"/>
              </w:rPr>
              <w:t>3+3</w:t>
            </w:r>
            <w:r>
              <w:rPr>
                <w:rFonts w:cs="Times New Roman" w:hint="eastAsia"/>
              </w:rPr>
              <w:t>”</w:t>
            </w:r>
            <w:r>
              <w:rPr>
                <w:rFonts w:cs="Times New Roman"/>
              </w:rPr>
              <w:t>设计，从20mg剂量组开始爬坡，先入组1例患者，作为哨兵PK试验。在完成2例患者的DLT观察及PK分析后，SMC根据安全性及PK数据决定进入下一剂量组。此后在完成每剂量组的DLT观察后，SMC根据此前获得的剂量组的安全、疗效和PK数据来决定进入下一剂量组。爬坡剂量分别为：20mg组、40mg组、80mg组、120mg组、160mg组和210mg组共6个水平。</w:t>
            </w:r>
          </w:p>
          <w:p>
            <w:pPr>
              <w:adjustRightInd w:val="0"/>
              <w:snapToGrid w:val="0"/>
              <w:spacing w:line="360" w:lineRule="auto"/>
              <w:ind w:firstLine="480"/>
              <w:rPr>
                <w:rFonts w:cs="Times New Roman"/>
              </w:rPr>
            </w:pPr>
            <w:r>
              <w:rPr>
                <w:rFonts w:cs="Times New Roman"/>
              </w:rPr>
              <w:t>I期剂量扩展研究：每完成一个剂量组的DLT观察后，召开SMC会议。如果在任一剂量组，肿瘤评估显示该组有≥ 1例PR/CR，则该组继续入组受试者到6例。如果该组6例中PR/CR受试者达到50%，由SMC综合PK数据决定是否继续增加该组受试者例数并确定具体例数，以便初步评估复瑞替尼在该剂量组的有效性。</w:t>
            </w:r>
          </w:p>
          <w:p>
            <w:pPr>
              <w:adjustRightInd w:val="0"/>
              <w:snapToGrid w:val="0"/>
              <w:spacing w:line="360" w:lineRule="auto"/>
              <w:rPr>
                <w:rFonts w:cs="Times New Roman"/>
                <w:b/>
                <w:bCs/>
              </w:rPr>
            </w:pPr>
            <w:r>
              <w:rPr>
                <w:rFonts w:cs="Times New Roman"/>
                <w:b/>
                <w:bCs/>
              </w:rPr>
              <w:t>治疗方案：</w:t>
            </w:r>
          </w:p>
          <w:p>
            <w:pPr>
              <w:adjustRightInd w:val="0"/>
              <w:snapToGrid w:val="0"/>
              <w:spacing w:line="360" w:lineRule="auto"/>
              <w:ind w:firstLine="480"/>
              <w:rPr>
                <w:rFonts w:cs="Times New Roman"/>
              </w:rPr>
            </w:pPr>
            <w:r>
              <w:rPr>
                <w:rFonts w:cs="Times New Roman"/>
              </w:rPr>
              <w:t>受试者在PK导入期第1天空腹状态下（至少饭前2小时或饭后2小时）口服一次丁二酸复瑞替尼，观察3天。如果在观察期内没有发生DLT，该受试者将进入连续给药阶段。</w:t>
            </w:r>
          </w:p>
          <w:p>
            <w:pPr>
              <w:adjustRightInd w:val="0"/>
              <w:snapToGrid w:val="0"/>
              <w:spacing w:line="360" w:lineRule="auto"/>
              <w:ind w:firstLine="480"/>
              <w:rPr>
                <w:rFonts w:cs="Times New Roman"/>
                <w:szCs w:val="24"/>
              </w:rPr>
            </w:pPr>
            <w:r>
              <w:rPr>
                <w:rFonts w:cs="Times New Roman"/>
              </w:rPr>
              <w:t>连续给药阶段受试者在空腹状态下（至少饭前2小时或饭后2小时）每天口服一次丁二酸复瑞替尼，连续使用，21天为1个周期。根据研究者的判断，如果受试者临床获益，可持续给药直至受试者出现疾病进展、不可耐受的毒性、撤回知情同意或死亡。</w:t>
            </w:r>
          </w:p>
        </w:tc>
      </w:tr>
      <w:tr>
        <w:tblPrEx>
          <w:tblW w:w="5000" w:type="pct"/>
          <w:jc w:val="center"/>
          <w:tblLayout w:type="fixed"/>
          <w:tblCellMar>
            <w:top w:w="0" w:type="dxa"/>
            <w:left w:w="108" w:type="dxa"/>
            <w:bottom w:w="0" w:type="dxa"/>
            <w:right w:w="108" w:type="dxa"/>
          </w:tblCellMar>
        </w:tblPrEx>
        <w:trPr>
          <w:jc w:val="center"/>
        </w:trPr>
        <w:tc>
          <w:tcPr>
            <w:tcW w:w="5000" w:type="pct"/>
            <w:gridSpan w:val="4"/>
          </w:tcPr>
          <w:p>
            <w:pPr>
              <w:adjustRightInd w:val="0"/>
              <w:snapToGrid w:val="0"/>
              <w:spacing w:line="360" w:lineRule="auto"/>
              <w:rPr>
                <w:rFonts w:cs="Times New Roman"/>
                <w:b/>
                <w:bCs/>
                <w:szCs w:val="24"/>
              </w:rPr>
            </w:pPr>
            <w:r>
              <w:rPr>
                <w:rFonts w:cs="Times New Roman"/>
                <w:b/>
                <w:bCs/>
                <w:szCs w:val="24"/>
              </w:rPr>
              <w:t>受试者数目（计划和实际）：</w:t>
            </w:r>
          </w:p>
          <w:p>
            <w:pPr>
              <w:adjustRightInd w:val="0"/>
              <w:snapToGrid w:val="0"/>
              <w:spacing w:line="360" w:lineRule="auto"/>
              <w:ind w:firstLine="480"/>
              <w:rPr>
                <w:rFonts w:cs="Times New Roman"/>
                <w:szCs w:val="24"/>
              </w:rPr>
            </w:pPr>
            <w:r>
              <w:rPr>
                <w:rFonts w:cs="Times New Roman"/>
                <w:szCs w:val="24"/>
              </w:rPr>
              <w:t>I期计划入组为36例。实际入组为45例，包括剂量爬坡阶段21例，剂量扩展阶段24例</w:t>
            </w:r>
            <w:r>
              <w:rPr>
                <w:rFonts w:cs="Times New Roman"/>
              </w:rPr>
              <w:t>。</w:t>
            </w:r>
          </w:p>
          <w:p>
            <w:pPr>
              <w:adjustRightInd w:val="0"/>
              <w:snapToGrid w:val="0"/>
              <w:spacing w:line="360" w:lineRule="auto"/>
              <w:rPr>
                <w:rFonts w:cs="Times New Roman"/>
                <w:szCs w:val="24"/>
              </w:rPr>
            </w:pPr>
            <w:r>
              <w:rPr>
                <w:rFonts w:cs="Times New Roman"/>
                <w:b/>
                <w:bCs/>
                <w:szCs w:val="24"/>
              </w:rPr>
              <w:t>I期剂量爬坡阶段</w:t>
            </w:r>
            <w:r>
              <w:rPr>
                <w:rFonts w:cs="Times New Roman"/>
                <w:szCs w:val="24"/>
              </w:rPr>
              <w:t>：</w:t>
            </w:r>
          </w:p>
          <w:p>
            <w:pPr>
              <w:adjustRightInd w:val="0"/>
              <w:snapToGrid w:val="0"/>
              <w:spacing w:line="360" w:lineRule="auto"/>
              <w:ind w:firstLine="480"/>
              <w:rPr>
                <w:rFonts w:cs="Times New Roman"/>
              </w:rPr>
            </w:pPr>
            <w:r>
              <w:rPr>
                <w:rFonts w:cs="Times New Roman"/>
                <w:szCs w:val="24"/>
              </w:rPr>
              <w:t>I期阶段，采用改良</w:t>
            </w:r>
            <w:r>
              <w:rPr>
                <w:rFonts w:cs="Times New Roman" w:hint="eastAsia"/>
                <w:szCs w:val="24"/>
              </w:rPr>
              <w:t>“</w:t>
            </w:r>
            <w:r>
              <w:rPr>
                <w:rFonts w:cs="Times New Roman"/>
                <w:szCs w:val="24"/>
              </w:rPr>
              <w:t>3+3</w:t>
            </w:r>
            <w:r>
              <w:rPr>
                <w:rFonts w:cs="Times New Roman" w:hint="eastAsia"/>
                <w:szCs w:val="24"/>
              </w:rPr>
              <w:t>”</w:t>
            </w:r>
            <w:r>
              <w:rPr>
                <w:rFonts w:cs="Times New Roman"/>
                <w:szCs w:val="24"/>
              </w:rPr>
              <w:t>设计，共计样本量预计为16-36例，共设计6个剂量组，起始剂量组采用哨兵法入组至少1例，之后每组入组3~6例</w:t>
            </w:r>
          </w:p>
          <w:p>
            <w:pPr>
              <w:adjustRightInd w:val="0"/>
              <w:snapToGrid w:val="0"/>
              <w:spacing w:line="360" w:lineRule="auto"/>
              <w:ind w:firstLine="480"/>
              <w:rPr>
                <w:rFonts w:cs="Times New Roman"/>
              </w:rPr>
            </w:pPr>
            <w:r>
              <w:rPr>
                <w:rFonts w:cs="Times New Roman"/>
                <w:szCs w:val="24"/>
              </w:rPr>
              <w:t>截止至数据分析日期，I期剂量爬坡阶段，实际样本量为21例，</w:t>
            </w:r>
            <w:r>
              <w:rPr>
                <w:rFonts w:cs="Times New Roman"/>
              </w:rPr>
              <w:t>20mg组2例、40mg组3例、80mg组3例、120mg组3例、160mg组3例和210mg组7例。</w:t>
            </w:r>
          </w:p>
          <w:p>
            <w:pPr>
              <w:adjustRightInd w:val="0"/>
              <w:snapToGrid w:val="0"/>
              <w:spacing w:line="360" w:lineRule="auto"/>
              <w:rPr>
                <w:rFonts w:cs="Times New Roman"/>
                <w:b/>
                <w:bCs/>
                <w:szCs w:val="24"/>
              </w:rPr>
            </w:pPr>
            <w:r>
              <w:rPr>
                <w:rFonts w:cs="Times New Roman"/>
                <w:b/>
                <w:bCs/>
                <w:szCs w:val="24"/>
              </w:rPr>
              <w:t>I期剂量扩展阶段：</w:t>
            </w:r>
          </w:p>
          <w:p>
            <w:pPr>
              <w:adjustRightInd w:val="0"/>
              <w:snapToGrid w:val="0"/>
              <w:spacing w:line="360" w:lineRule="auto"/>
              <w:ind w:firstLine="480"/>
              <w:rPr>
                <w:rFonts w:cs="Times New Roman"/>
                <w:szCs w:val="24"/>
              </w:rPr>
            </w:pPr>
            <w:r>
              <w:rPr>
                <w:rFonts w:cs="Times New Roman"/>
                <w:szCs w:val="24"/>
              </w:rPr>
              <w:t>根据各剂量组的安全、疗效和PK数据，由SMC会议讨论决定是否继续增加该组受试者例数并确定具体例数。扩展阶段实际共纳入了24例受试者，40mg组3例，80mg组5例，120mg组6例，160mg组6例，210mg组4例。</w:t>
            </w:r>
          </w:p>
        </w:tc>
      </w:tr>
      <w:tr>
        <w:tblPrEx>
          <w:tblW w:w="5000" w:type="pct"/>
          <w:jc w:val="center"/>
          <w:tblLayout w:type="fixed"/>
          <w:tblCellMar>
            <w:top w:w="0" w:type="dxa"/>
            <w:left w:w="108" w:type="dxa"/>
            <w:bottom w:w="0" w:type="dxa"/>
            <w:right w:w="108" w:type="dxa"/>
          </w:tblCellMar>
        </w:tblPrEx>
        <w:trPr>
          <w:jc w:val="center"/>
        </w:trPr>
        <w:tc>
          <w:tcPr>
            <w:tcW w:w="5000" w:type="pct"/>
            <w:gridSpan w:val="4"/>
          </w:tcPr>
          <w:p>
            <w:pPr>
              <w:numPr>
                <w:ilvl w:val="12"/>
                <w:numId w:val="0"/>
              </w:numPr>
              <w:adjustRightInd w:val="0"/>
              <w:snapToGrid w:val="0"/>
              <w:spacing w:line="360" w:lineRule="auto"/>
              <w:contextualSpacing/>
              <w:rPr>
                <w:rFonts w:cs="Times New Roman"/>
                <w:b/>
                <w:bCs/>
                <w:szCs w:val="24"/>
              </w:rPr>
            </w:pPr>
            <w:r>
              <w:rPr>
                <w:rFonts w:cs="Times New Roman"/>
                <w:b/>
                <w:bCs/>
                <w:szCs w:val="24"/>
              </w:rPr>
              <w:t>入选的诊断和主要标准：</w:t>
            </w:r>
          </w:p>
          <w:p>
            <w:pPr>
              <w:numPr>
                <w:ilvl w:val="12"/>
                <w:numId w:val="0"/>
              </w:numPr>
              <w:adjustRightInd w:val="0"/>
              <w:snapToGrid w:val="0"/>
              <w:spacing w:line="360" w:lineRule="auto"/>
              <w:contextualSpacing/>
              <w:rPr>
                <w:rFonts w:cs="Times New Roman"/>
                <w:b/>
                <w:bCs/>
                <w:szCs w:val="24"/>
              </w:rPr>
            </w:pPr>
            <w:r>
              <w:rPr>
                <w:rFonts w:cs="Times New Roman"/>
                <w:b/>
                <w:bCs/>
                <w:szCs w:val="24"/>
              </w:rPr>
              <w:t>入选标准：</w:t>
            </w:r>
          </w:p>
          <w:p>
            <w:pPr>
              <w:numPr>
                <w:ilvl w:val="12"/>
                <w:numId w:val="0"/>
              </w:numPr>
              <w:adjustRightInd w:val="0"/>
              <w:snapToGrid w:val="0"/>
              <w:spacing w:line="360" w:lineRule="auto"/>
              <w:contextualSpacing/>
              <w:rPr>
                <w:rFonts w:cs="Times New Roman"/>
                <w:b/>
                <w:szCs w:val="24"/>
              </w:rPr>
            </w:pPr>
            <w:r>
              <w:rPr>
                <w:rFonts w:cs="Times New Roman"/>
                <w:szCs w:val="24"/>
              </w:rPr>
              <w:t>受试者入组须满足以下所有条件：</w:t>
            </w:r>
          </w:p>
          <w:p>
            <w:pPr>
              <w:numPr>
                <w:ilvl w:val="0"/>
                <w:numId w:val="10"/>
              </w:numPr>
              <w:adjustRightInd w:val="0"/>
              <w:snapToGrid w:val="0"/>
              <w:spacing w:line="360" w:lineRule="auto"/>
              <w:ind w:left="714" w:hanging="357"/>
              <w:contextualSpacing/>
              <w:rPr>
                <w:rFonts w:cs="Times New Roman"/>
                <w:b/>
                <w:szCs w:val="24"/>
              </w:rPr>
            </w:pPr>
            <w:r>
              <w:rPr>
                <w:rFonts w:cs="Times New Roman"/>
                <w:szCs w:val="24"/>
              </w:rPr>
              <w:t>对本研究已充分了解并自愿签署知情同意书（ICF）；</w:t>
            </w:r>
          </w:p>
          <w:p>
            <w:pPr>
              <w:numPr>
                <w:ilvl w:val="0"/>
                <w:numId w:val="10"/>
              </w:numPr>
              <w:adjustRightInd w:val="0"/>
              <w:snapToGrid w:val="0"/>
              <w:spacing w:line="360" w:lineRule="auto"/>
              <w:ind w:left="714" w:hanging="357"/>
              <w:contextualSpacing/>
              <w:rPr>
                <w:rFonts w:cs="Times New Roman"/>
                <w:b/>
                <w:szCs w:val="24"/>
              </w:rPr>
            </w:pPr>
            <w:r>
              <w:rPr>
                <w:rFonts w:cs="Times New Roman"/>
                <w:b/>
                <w:bCs/>
                <w:szCs w:val="24"/>
              </w:rPr>
              <w:t>I期剂量研究：</w:t>
            </w:r>
            <w:r>
              <w:rPr>
                <w:rFonts w:cs="Times New Roman"/>
                <w:szCs w:val="24"/>
              </w:rPr>
              <w:t>经组织学和/或细胞学确诊的ALK阳性局部晚期和/或转移性</w:t>
            </w:r>
            <w:r>
              <w:rPr>
                <w:rFonts w:cs="Times New Roman"/>
                <w:szCs w:val="24"/>
              </w:rPr>
              <w:fldChar w:fldCharType="begin"/>
            </w:r>
            <w:r>
              <w:rPr>
                <w:rFonts w:cs="Times New Roman"/>
                <w:szCs w:val="24"/>
              </w:rPr>
              <w:instrText xml:space="preserve"> = 3 \* ROMAN </w:instrText>
            </w:r>
            <w:r>
              <w:rPr>
                <w:rFonts w:cs="Times New Roman"/>
                <w:szCs w:val="24"/>
              </w:rPr>
              <w:fldChar w:fldCharType="separate"/>
            </w:r>
            <w:r>
              <w:rPr>
                <w:rFonts w:cs="Times New Roman"/>
                <w:szCs w:val="24"/>
              </w:rPr>
              <w:t>III</w:t>
            </w:r>
            <w:r>
              <w:rPr>
                <w:rFonts w:cs="Times New Roman"/>
                <w:szCs w:val="24"/>
              </w:rPr>
              <w:fldChar w:fldCharType="end"/>
            </w:r>
            <w:r>
              <w:rPr>
                <w:rFonts w:cs="Times New Roman"/>
                <w:szCs w:val="24"/>
              </w:rPr>
              <w:t>B/</w:t>
            </w:r>
            <w:r>
              <w:rPr>
                <w:rFonts w:cs="Times New Roman"/>
                <w:szCs w:val="24"/>
              </w:rPr>
              <w:fldChar w:fldCharType="begin"/>
            </w:r>
            <w:r>
              <w:rPr>
                <w:rFonts w:cs="Times New Roman"/>
                <w:szCs w:val="24"/>
              </w:rPr>
              <w:instrText xml:space="preserve"> = 4 \* ROMAN </w:instrText>
            </w:r>
            <w:r>
              <w:rPr>
                <w:rFonts w:cs="Times New Roman"/>
                <w:szCs w:val="24"/>
              </w:rPr>
              <w:fldChar w:fldCharType="separate"/>
            </w:r>
            <w:r>
              <w:rPr>
                <w:rFonts w:cs="Times New Roman"/>
                <w:szCs w:val="24"/>
              </w:rPr>
              <w:t>IV</w:t>
            </w:r>
            <w:r>
              <w:rPr>
                <w:rFonts w:cs="Times New Roman"/>
                <w:szCs w:val="24"/>
              </w:rPr>
              <w:fldChar w:fldCharType="end"/>
            </w:r>
            <w:r>
              <w:rPr>
                <w:rFonts w:cs="Times New Roman"/>
                <w:szCs w:val="24"/>
              </w:rPr>
              <w:t>期NSCLC受试者，接受过标准治疗后失败；</w:t>
            </w:r>
          </w:p>
          <w:p>
            <w:pPr>
              <w:numPr>
                <w:ilvl w:val="12"/>
                <w:numId w:val="0"/>
              </w:numPr>
              <w:adjustRightInd w:val="0"/>
              <w:snapToGrid w:val="0"/>
              <w:spacing w:line="360" w:lineRule="auto"/>
              <w:ind w:left="357" w:firstLine="400"/>
              <w:contextualSpacing/>
              <w:rPr>
                <w:rFonts w:cs="Times New Roman"/>
                <w:sz w:val="20"/>
                <w:szCs w:val="20"/>
              </w:rPr>
            </w:pPr>
            <w:r>
              <w:rPr>
                <w:rFonts w:cs="Times New Roman"/>
                <w:sz w:val="20"/>
                <w:szCs w:val="20"/>
              </w:rPr>
              <w:t>注：晚期恶性实体瘤参阅第七版《恶性肿瘤TNM分期》；只有肿瘤组织检测为ALK阳性的受试者可以入选本研究；如果受试者在入组前已有研究中心当地实验室的ALK检测报告，则可以依据此报告入组研究，但仍需提供肿瘤组织标本供中心实验室Ventana IHC检测。</w:t>
            </w:r>
          </w:p>
          <w:p>
            <w:pPr>
              <w:numPr>
                <w:ilvl w:val="0"/>
                <w:numId w:val="10"/>
              </w:numPr>
              <w:adjustRightInd w:val="0"/>
              <w:snapToGrid w:val="0"/>
              <w:spacing w:line="360" w:lineRule="auto"/>
              <w:ind w:left="714" w:hanging="357"/>
              <w:contextualSpacing/>
              <w:rPr>
                <w:rFonts w:cs="Times New Roman"/>
                <w:szCs w:val="24"/>
              </w:rPr>
            </w:pPr>
            <w:r>
              <w:rPr>
                <w:rFonts w:cs="Times New Roman"/>
                <w:szCs w:val="24"/>
              </w:rPr>
              <w:t>至少有一个可测量病灶（根据RECIST1.1进行评估）；注：之前接受过放疗的病灶不可以视为靶病灶，除非放疗后病灶发生明确进展。</w:t>
            </w:r>
          </w:p>
          <w:p>
            <w:pPr>
              <w:numPr>
                <w:ilvl w:val="0"/>
                <w:numId w:val="10"/>
              </w:numPr>
              <w:adjustRightInd w:val="0"/>
              <w:snapToGrid w:val="0"/>
              <w:spacing w:line="360" w:lineRule="auto"/>
              <w:ind w:left="714" w:hanging="357"/>
              <w:contextualSpacing/>
              <w:rPr>
                <w:rFonts w:cs="Times New Roman"/>
                <w:szCs w:val="24"/>
              </w:rPr>
            </w:pPr>
            <w:r>
              <w:rPr>
                <w:rFonts w:cs="Times New Roman"/>
                <w:szCs w:val="24"/>
              </w:rPr>
              <w:t>ECOG评分≤2分；</w:t>
            </w:r>
          </w:p>
          <w:p>
            <w:pPr>
              <w:numPr>
                <w:ilvl w:val="0"/>
                <w:numId w:val="10"/>
              </w:numPr>
              <w:adjustRightInd w:val="0"/>
              <w:snapToGrid w:val="0"/>
              <w:spacing w:line="360" w:lineRule="auto"/>
              <w:ind w:left="714" w:hanging="357"/>
              <w:contextualSpacing/>
              <w:rPr>
                <w:rFonts w:cs="Times New Roman"/>
              </w:rPr>
            </w:pPr>
            <w:r>
              <w:rPr>
                <w:rFonts w:cs="Times New Roman"/>
                <w:szCs w:val="24"/>
              </w:rPr>
              <w:t>I期研究中受试者为年龄≥18岁且≤75岁的男性或女性；</w:t>
            </w:r>
          </w:p>
          <w:p>
            <w:pPr>
              <w:numPr>
                <w:ilvl w:val="0"/>
                <w:numId w:val="10"/>
              </w:numPr>
              <w:adjustRightInd w:val="0"/>
              <w:snapToGrid w:val="0"/>
              <w:spacing w:line="360" w:lineRule="auto"/>
              <w:ind w:left="714" w:hanging="357"/>
              <w:contextualSpacing/>
              <w:rPr>
                <w:rFonts w:cs="Times New Roman"/>
                <w:szCs w:val="24"/>
              </w:rPr>
            </w:pPr>
            <w:r>
              <w:rPr>
                <w:rFonts w:cs="Times New Roman"/>
                <w:szCs w:val="24"/>
              </w:rPr>
              <w:t>预期生存期≥12周；</w:t>
            </w:r>
          </w:p>
          <w:p>
            <w:pPr>
              <w:numPr>
                <w:ilvl w:val="0"/>
                <w:numId w:val="10"/>
              </w:numPr>
              <w:adjustRightInd w:val="0"/>
              <w:snapToGrid w:val="0"/>
              <w:spacing w:line="360" w:lineRule="auto"/>
              <w:ind w:left="714" w:hanging="357"/>
              <w:contextualSpacing/>
              <w:rPr>
                <w:rFonts w:cs="Times New Roman"/>
                <w:szCs w:val="24"/>
              </w:rPr>
            </w:pPr>
            <w:r>
              <w:rPr>
                <w:rFonts w:cs="Times New Roman"/>
                <w:szCs w:val="24"/>
              </w:rPr>
              <w:t>具有适当的器官功能：</w:t>
            </w:r>
          </w:p>
          <w:p>
            <w:pPr>
              <w:numPr>
                <w:ilvl w:val="0"/>
                <w:numId w:val="11"/>
              </w:numPr>
              <w:adjustRightInd w:val="0"/>
              <w:snapToGrid w:val="0"/>
              <w:spacing w:line="360" w:lineRule="auto"/>
              <w:contextualSpacing/>
              <w:rPr>
                <w:rFonts w:cs="Times New Roman"/>
                <w:szCs w:val="24"/>
              </w:rPr>
            </w:pPr>
            <w:r>
              <w:rPr>
                <w:rFonts w:cs="Times New Roman"/>
                <w:szCs w:val="24"/>
              </w:rPr>
              <w:t>嗜中性粒细胞绝对数≥1.5×10</w:t>
            </w:r>
            <w:r>
              <w:rPr>
                <w:rFonts w:cs="Times New Roman"/>
                <w:szCs w:val="24"/>
                <w:vertAlign w:val="superscript"/>
              </w:rPr>
              <w:t>9</w:t>
            </w:r>
            <w:r>
              <w:rPr>
                <w:rFonts w:cs="Times New Roman"/>
                <w:szCs w:val="24"/>
              </w:rPr>
              <w:t xml:space="preserve">/L； </w:t>
            </w:r>
          </w:p>
          <w:p>
            <w:pPr>
              <w:numPr>
                <w:ilvl w:val="0"/>
                <w:numId w:val="11"/>
              </w:numPr>
              <w:adjustRightInd w:val="0"/>
              <w:snapToGrid w:val="0"/>
              <w:spacing w:line="360" w:lineRule="auto"/>
              <w:contextualSpacing/>
              <w:rPr>
                <w:rFonts w:cs="Times New Roman"/>
                <w:szCs w:val="24"/>
              </w:rPr>
            </w:pPr>
            <w:r>
              <w:rPr>
                <w:rFonts w:cs="Times New Roman"/>
                <w:szCs w:val="24"/>
              </w:rPr>
              <w:t xml:space="preserve">血红蛋白≥90g/L； </w:t>
            </w:r>
          </w:p>
          <w:p>
            <w:pPr>
              <w:numPr>
                <w:ilvl w:val="0"/>
                <w:numId w:val="11"/>
              </w:numPr>
              <w:adjustRightInd w:val="0"/>
              <w:snapToGrid w:val="0"/>
              <w:spacing w:line="360" w:lineRule="auto"/>
              <w:contextualSpacing/>
              <w:rPr>
                <w:rFonts w:cs="Times New Roman"/>
                <w:szCs w:val="24"/>
              </w:rPr>
            </w:pPr>
            <w:r>
              <w:rPr>
                <w:rFonts w:cs="Times New Roman"/>
                <w:szCs w:val="24"/>
              </w:rPr>
              <w:t>血小板（PLT）≥100×10</w:t>
            </w:r>
            <w:r>
              <w:rPr>
                <w:rFonts w:cs="Times New Roman"/>
                <w:szCs w:val="24"/>
                <w:vertAlign w:val="superscript"/>
              </w:rPr>
              <w:t>9</w:t>
            </w:r>
            <w:r>
              <w:rPr>
                <w:rFonts w:cs="Times New Roman"/>
                <w:szCs w:val="24"/>
              </w:rPr>
              <w:t xml:space="preserve">/L； </w:t>
            </w:r>
          </w:p>
          <w:p>
            <w:pPr>
              <w:numPr>
                <w:ilvl w:val="0"/>
                <w:numId w:val="11"/>
              </w:numPr>
              <w:adjustRightInd w:val="0"/>
              <w:snapToGrid w:val="0"/>
              <w:spacing w:line="360" w:lineRule="auto"/>
              <w:contextualSpacing/>
              <w:rPr>
                <w:rFonts w:cs="Times New Roman"/>
                <w:szCs w:val="24"/>
              </w:rPr>
            </w:pPr>
            <w:r>
              <w:rPr>
                <w:rFonts w:cs="Times New Roman"/>
                <w:szCs w:val="24"/>
              </w:rPr>
              <w:t xml:space="preserve">血清总胆红素≤1.5×正常值上限（ULN）（如果患有吉尔伯特综合征，允许其总胆红素≤3×ULN和直接胆红素≤1.5×ULN）； </w:t>
            </w:r>
          </w:p>
          <w:p>
            <w:pPr>
              <w:numPr>
                <w:ilvl w:val="0"/>
                <w:numId w:val="11"/>
              </w:numPr>
              <w:adjustRightInd w:val="0"/>
              <w:snapToGrid w:val="0"/>
              <w:spacing w:line="360" w:lineRule="auto"/>
              <w:contextualSpacing/>
              <w:rPr>
                <w:rFonts w:cs="Times New Roman"/>
                <w:szCs w:val="24"/>
              </w:rPr>
            </w:pPr>
            <w:r>
              <w:rPr>
                <w:rFonts w:cs="Times New Roman"/>
                <w:szCs w:val="24"/>
              </w:rPr>
              <w:t>谷草转氨酶（AST）、谷丙转氨酶（ALT）≤2.5×ULN；伴有肝转移的受试者，AST、ALT需≤5×ULN；</w:t>
            </w:r>
          </w:p>
          <w:p>
            <w:pPr>
              <w:numPr>
                <w:ilvl w:val="0"/>
                <w:numId w:val="11"/>
              </w:numPr>
              <w:adjustRightInd w:val="0"/>
              <w:snapToGrid w:val="0"/>
              <w:spacing w:line="360" w:lineRule="auto"/>
              <w:contextualSpacing/>
              <w:rPr>
                <w:rFonts w:cs="Times New Roman"/>
                <w:szCs w:val="24"/>
              </w:rPr>
            </w:pPr>
            <w:r>
              <w:rPr>
                <w:rFonts w:cs="Times New Roman"/>
                <w:szCs w:val="24"/>
              </w:rPr>
              <w:t>肌酐清除率（CrCl）≥50mL/分钟（使用Cockcroft-Gault公式计算）；</w:t>
            </w:r>
          </w:p>
          <w:p>
            <w:pPr>
              <w:numPr>
                <w:ilvl w:val="0"/>
                <w:numId w:val="11"/>
              </w:numPr>
              <w:adjustRightInd w:val="0"/>
              <w:snapToGrid w:val="0"/>
              <w:spacing w:line="360" w:lineRule="auto"/>
              <w:contextualSpacing/>
              <w:jc w:val="left"/>
              <w:rPr>
                <w:rFonts w:cs="Times New Roman"/>
                <w:szCs w:val="24"/>
              </w:rPr>
            </w:pPr>
            <w:r>
              <w:rPr>
                <w:rFonts w:cs="Times New Roman"/>
                <w:szCs w:val="24"/>
              </w:rPr>
              <w:t>LVEF≥40%</w:t>
            </w:r>
          </w:p>
          <w:p>
            <w:pPr>
              <w:numPr>
                <w:ilvl w:val="0"/>
                <w:numId w:val="10"/>
              </w:numPr>
              <w:adjustRightInd w:val="0"/>
              <w:snapToGrid w:val="0"/>
              <w:spacing w:line="360" w:lineRule="auto"/>
              <w:ind w:left="714" w:hanging="357"/>
              <w:contextualSpacing/>
              <w:rPr>
                <w:rFonts w:cs="Times New Roman"/>
                <w:szCs w:val="24"/>
              </w:rPr>
            </w:pPr>
            <w:r>
              <w:rPr>
                <w:rFonts w:cs="Times New Roman"/>
                <w:szCs w:val="24"/>
              </w:rPr>
              <w:t>此前治疗、手术或放疗引起的非血液学毒性恢复到NCI</w:t>
            </w:r>
            <w:r>
              <w:rPr>
                <w:rFonts w:cs="Times New Roman"/>
                <w:szCs w:val="24"/>
              </w:rPr>
              <w:noBreakHyphen/>
            </w:r>
            <w:r>
              <w:rPr>
                <w:rFonts w:cs="Times New Roman"/>
                <w:szCs w:val="24"/>
              </w:rPr>
              <w:t>CTCAE（</w:t>
            </w:r>
            <w:r>
              <w:rPr>
                <w:rFonts w:cs="Times New Roman"/>
              </w:rPr>
              <w:t>4.03版及以上版本</w:t>
            </w:r>
            <w:r>
              <w:rPr>
                <w:rFonts w:cs="Times New Roman"/>
                <w:szCs w:val="24"/>
              </w:rPr>
              <w:t>）0或1级水平（脱发除外）；</w:t>
            </w:r>
          </w:p>
          <w:p>
            <w:pPr>
              <w:numPr>
                <w:ilvl w:val="0"/>
                <w:numId w:val="10"/>
              </w:numPr>
              <w:adjustRightInd w:val="0"/>
              <w:snapToGrid w:val="0"/>
              <w:spacing w:line="360" w:lineRule="auto"/>
              <w:ind w:left="714" w:hanging="357"/>
              <w:contextualSpacing/>
              <w:rPr>
                <w:rFonts w:cs="Times New Roman"/>
                <w:szCs w:val="24"/>
              </w:rPr>
            </w:pPr>
            <w:r>
              <w:rPr>
                <w:rFonts w:cs="Times New Roman"/>
                <w:szCs w:val="24"/>
              </w:rPr>
              <w:t>入组前21天内，育龄期女性必须确认血清妊娠试验为阴性并同意在所有研究药物使用期间以及最后一次给药后28天内采用有效避孕措施。本方案中育龄期女性定义为性成熟女性：1）未经历子宫切除术或双侧卵巢切除术，或2）自然停经未持续连续的24个月（癌症治疗后闭经不排除有生育能力）（即，在之前连续的24个月内的任何时间出现过月经）。</w:t>
            </w:r>
          </w:p>
          <w:p>
            <w:pPr>
              <w:adjustRightInd w:val="0"/>
              <w:snapToGrid w:val="0"/>
              <w:spacing w:line="360" w:lineRule="auto"/>
              <w:contextualSpacing/>
              <w:rPr>
                <w:rFonts w:cs="Times New Roman"/>
                <w:b/>
                <w:bCs/>
                <w:szCs w:val="24"/>
              </w:rPr>
            </w:pPr>
            <w:r>
              <w:rPr>
                <w:rFonts w:cs="Times New Roman"/>
                <w:b/>
                <w:bCs/>
                <w:szCs w:val="24"/>
              </w:rPr>
              <w:t>排除标准：</w:t>
            </w:r>
          </w:p>
          <w:p>
            <w:pPr>
              <w:adjustRightInd w:val="0"/>
              <w:snapToGrid w:val="0"/>
              <w:spacing w:line="360" w:lineRule="auto"/>
              <w:contextualSpacing/>
              <w:rPr>
                <w:rFonts w:cs="Times New Roman"/>
                <w:szCs w:val="24"/>
              </w:rPr>
            </w:pPr>
            <w:r>
              <w:rPr>
                <w:rFonts w:cs="Times New Roman"/>
                <w:szCs w:val="24"/>
              </w:rPr>
              <w:t>符合下列任一条件的受试者，不得进入本临床研究：</w:t>
            </w:r>
          </w:p>
          <w:p>
            <w:pPr>
              <w:numPr>
                <w:ilvl w:val="0"/>
                <w:numId w:val="12"/>
              </w:numPr>
              <w:adjustRightInd w:val="0"/>
              <w:snapToGrid w:val="0"/>
              <w:spacing w:line="360" w:lineRule="auto"/>
              <w:ind w:hanging="363"/>
              <w:contextualSpacing/>
              <w:rPr>
                <w:rFonts w:cs="Times New Roman"/>
                <w:szCs w:val="24"/>
              </w:rPr>
            </w:pPr>
            <w:r>
              <w:rPr>
                <w:rFonts w:cs="Times New Roman"/>
                <w:szCs w:val="24"/>
              </w:rPr>
              <w:t>入组前28天内接受过抗肿瘤生物药物治疗、抗肿瘤免疫治疗或其它临床研究药物治疗；入组前14天内或5个半衰期内接受过化疗、酪氨酸激酶抑制剂或其它靶向药物治疗（以短者为准）；</w:t>
            </w:r>
          </w:p>
          <w:p>
            <w:pPr>
              <w:numPr>
                <w:ilvl w:val="0"/>
                <w:numId w:val="12"/>
              </w:numPr>
              <w:adjustRightInd w:val="0"/>
              <w:snapToGrid w:val="0"/>
              <w:spacing w:line="360" w:lineRule="auto"/>
              <w:ind w:hanging="363"/>
              <w:contextualSpacing/>
              <w:rPr>
                <w:rFonts w:cs="Times New Roman"/>
                <w:szCs w:val="24"/>
              </w:rPr>
            </w:pPr>
            <w:r>
              <w:rPr>
                <w:rFonts w:cs="Times New Roman"/>
                <w:szCs w:val="24"/>
              </w:rPr>
              <w:t>入组前21天内接受过放疗或尚未从之前放疗副反应中恢复；</w:t>
            </w:r>
          </w:p>
          <w:p>
            <w:pPr>
              <w:numPr>
                <w:ilvl w:val="0"/>
                <w:numId w:val="12"/>
              </w:numPr>
              <w:adjustRightInd w:val="0"/>
              <w:snapToGrid w:val="0"/>
              <w:spacing w:line="360" w:lineRule="auto"/>
              <w:ind w:hanging="363"/>
              <w:contextualSpacing/>
              <w:rPr>
                <w:rFonts w:cs="Times New Roman"/>
                <w:szCs w:val="24"/>
              </w:rPr>
            </w:pPr>
            <w:r>
              <w:rPr>
                <w:rFonts w:cs="Times New Roman"/>
                <w:szCs w:val="24"/>
              </w:rPr>
              <w:t>入组前3周内进行过外科大手术或尚未从之前的手术中完全恢复（外科大手术的定义参照2009年5月1日施行的《医疗技术临床应用管理办法》中规定的三级和四级手术）；</w:t>
            </w:r>
          </w:p>
          <w:p>
            <w:pPr>
              <w:pStyle w:val="DocumentText"/>
              <w:numPr>
                <w:ilvl w:val="0"/>
                <w:numId w:val="12"/>
              </w:numPr>
              <w:adjustRightInd w:val="0"/>
              <w:snapToGrid w:val="0"/>
              <w:spacing w:after="0" w:line="360" w:lineRule="auto"/>
              <w:ind w:hanging="363"/>
              <w:rPr>
                <w:rFonts w:eastAsia="宋体"/>
                <w:lang w:eastAsia="zh-CN"/>
              </w:rPr>
            </w:pPr>
            <w:r>
              <w:rPr>
                <w:rFonts w:eastAsia="宋体"/>
                <w:lang w:eastAsia="zh-CN"/>
              </w:rPr>
              <w:t>符合以下情况的中枢神经系统转移受试者：</w:t>
            </w:r>
          </w:p>
          <w:p>
            <w:pPr>
              <w:pStyle w:val="DocumentText"/>
              <w:numPr>
                <w:ilvl w:val="0"/>
                <w:numId w:val="13"/>
              </w:numPr>
              <w:adjustRightInd w:val="0"/>
              <w:snapToGrid w:val="0"/>
              <w:spacing w:after="0" w:line="360" w:lineRule="auto"/>
              <w:rPr>
                <w:rFonts w:eastAsia="宋体"/>
                <w:lang w:eastAsia="zh-CN"/>
              </w:rPr>
            </w:pPr>
            <w:r>
              <w:rPr>
                <w:rFonts w:eastAsia="宋体"/>
                <w:lang w:eastAsia="zh-CN"/>
              </w:rPr>
              <w:t>需要接受局部治疗（手术、放疗或其他）（脑转移无症状或者有症状但研究者认为不需要局部治疗可以接受）；</w:t>
            </w:r>
          </w:p>
          <w:p>
            <w:pPr>
              <w:pStyle w:val="DocumentText"/>
              <w:numPr>
                <w:ilvl w:val="0"/>
                <w:numId w:val="13"/>
              </w:numPr>
              <w:adjustRightInd w:val="0"/>
              <w:snapToGrid w:val="0"/>
              <w:spacing w:after="0" w:line="360" w:lineRule="auto"/>
              <w:rPr>
                <w:rFonts w:eastAsia="宋体"/>
                <w:lang w:eastAsia="zh-CN"/>
              </w:rPr>
            </w:pPr>
            <w:r>
              <w:rPr>
                <w:rFonts w:eastAsia="宋体"/>
                <w:lang w:eastAsia="zh-CN"/>
              </w:rPr>
              <w:t>入组前正在服用类固醇类&gt;10mg泼尼松/天(或等效药物）；</w:t>
            </w:r>
          </w:p>
          <w:p>
            <w:pPr>
              <w:pStyle w:val="DocumentText"/>
              <w:numPr>
                <w:ilvl w:val="0"/>
                <w:numId w:val="13"/>
              </w:numPr>
              <w:adjustRightInd w:val="0"/>
              <w:snapToGrid w:val="0"/>
              <w:spacing w:after="0" w:line="360" w:lineRule="auto"/>
              <w:rPr>
                <w:rFonts w:eastAsia="宋体"/>
                <w:lang w:eastAsia="zh-CN"/>
              </w:rPr>
            </w:pPr>
            <w:r>
              <w:rPr>
                <w:rFonts w:eastAsia="宋体"/>
                <w:lang w:eastAsia="zh-CN"/>
              </w:rPr>
              <w:t>需要持续使用抗癫痫药物。</w:t>
            </w:r>
          </w:p>
          <w:p>
            <w:pPr>
              <w:pStyle w:val="DocumentText"/>
              <w:numPr>
                <w:ilvl w:val="0"/>
                <w:numId w:val="12"/>
              </w:numPr>
              <w:adjustRightInd w:val="0"/>
              <w:snapToGrid w:val="0"/>
              <w:spacing w:after="0" w:line="360" w:lineRule="auto"/>
              <w:rPr>
                <w:rFonts w:eastAsia="宋体"/>
                <w:lang w:eastAsia="zh-CN"/>
              </w:rPr>
            </w:pPr>
            <w:r>
              <w:rPr>
                <w:rFonts w:eastAsia="宋体"/>
                <w:lang w:eastAsia="zh-CN"/>
              </w:rPr>
              <w:t>未控制稳定的糖尿病受试者和使用胰岛素治疗的糖尿病受试者（空腹血糖7mmol/L以下、正在接受稳定的口服降糖药方案、专科医生评价血糖控制稳定的受试者允许入组）；</w:t>
            </w:r>
          </w:p>
          <w:p>
            <w:pPr>
              <w:numPr>
                <w:ilvl w:val="0"/>
                <w:numId w:val="12"/>
              </w:numPr>
              <w:adjustRightInd w:val="0"/>
              <w:snapToGrid w:val="0"/>
              <w:spacing w:line="360" w:lineRule="auto"/>
              <w:contextualSpacing/>
              <w:rPr>
                <w:rFonts w:cs="Times New Roman"/>
                <w:szCs w:val="24"/>
              </w:rPr>
            </w:pPr>
            <w:r>
              <w:rPr>
                <w:rFonts w:cs="Times New Roman"/>
                <w:szCs w:val="24"/>
              </w:rPr>
              <w:t>吞咽困难，或患有活动性消化系统疾病，或接受过重大消化道手术，可能显著影响丁二酸复瑞替尼的服用或吸收（如溃疡性病变、不可控制的恶心、呕吐、腹泻、吸收障碍综合征和小肠切除术）；</w:t>
            </w:r>
          </w:p>
          <w:p>
            <w:pPr>
              <w:numPr>
                <w:ilvl w:val="0"/>
                <w:numId w:val="12"/>
              </w:numPr>
              <w:adjustRightInd w:val="0"/>
              <w:snapToGrid w:val="0"/>
              <w:spacing w:line="360" w:lineRule="auto"/>
              <w:contextualSpacing/>
              <w:rPr>
                <w:rFonts w:cs="Times New Roman"/>
                <w:szCs w:val="24"/>
              </w:rPr>
            </w:pPr>
            <w:r>
              <w:rPr>
                <w:rFonts w:cs="Times New Roman"/>
                <w:szCs w:val="24"/>
              </w:rPr>
              <w:t>正在使用以下药物：</w:t>
            </w:r>
          </w:p>
          <w:p>
            <w:pPr>
              <w:numPr>
                <w:ilvl w:val="0"/>
                <w:numId w:val="14"/>
              </w:numPr>
              <w:adjustRightInd w:val="0"/>
              <w:snapToGrid w:val="0"/>
              <w:spacing w:line="360" w:lineRule="auto"/>
              <w:contextualSpacing/>
              <w:rPr>
                <w:rFonts w:cs="Times New Roman"/>
                <w:szCs w:val="24"/>
              </w:rPr>
            </w:pPr>
            <w:r>
              <w:rPr>
                <w:rFonts w:cs="Times New Roman"/>
                <w:szCs w:val="24"/>
              </w:rPr>
              <w:t>入组前两周内还在使用瑞格列奈（细胞色素[CYP]2C8）以及经CYP3A4代谢的药物；</w:t>
            </w:r>
          </w:p>
          <w:p>
            <w:pPr>
              <w:numPr>
                <w:ilvl w:val="0"/>
                <w:numId w:val="14"/>
              </w:numPr>
              <w:adjustRightInd w:val="0"/>
              <w:snapToGrid w:val="0"/>
              <w:spacing w:line="360" w:lineRule="auto"/>
              <w:contextualSpacing/>
              <w:rPr>
                <w:rFonts w:cs="Times New Roman"/>
                <w:szCs w:val="24"/>
              </w:rPr>
            </w:pPr>
            <w:r>
              <w:rPr>
                <w:rFonts w:cs="Times New Roman"/>
                <w:szCs w:val="24"/>
              </w:rPr>
              <w:t>已知存在延长QT间期或引起尖端扭转型室性心动过速的药物；</w:t>
            </w:r>
          </w:p>
          <w:p>
            <w:pPr>
              <w:numPr>
                <w:ilvl w:val="0"/>
                <w:numId w:val="14"/>
              </w:numPr>
              <w:adjustRightInd w:val="0"/>
              <w:snapToGrid w:val="0"/>
              <w:spacing w:line="360" w:lineRule="auto"/>
              <w:contextualSpacing/>
              <w:rPr>
                <w:rFonts w:cs="Times New Roman"/>
                <w:szCs w:val="24"/>
              </w:rPr>
            </w:pPr>
            <w:r>
              <w:rPr>
                <w:rFonts w:cs="Times New Roman"/>
                <w:szCs w:val="24"/>
              </w:rPr>
              <w:t>入组前一周内还在使用香豆素类抗凝剂（允许使用低分子量的肝素）；</w:t>
            </w:r>
          </w:p>
          <w:p>
            <w:pPr>
              <w:numPr>
                <w:ilvl w:val="0"/>
                <w:numId w:val="14"/>
              </w:numPr>
              <w:adjustRightInd w:val="0"/>
              <w:snapToGrid w:val="0"/>
              <w:spacing w:line="360" w:lineRule="auto"/>
              <w:contextualSpacing/>
              <w:rPr>
                <w:rFonts w:cs="Times New Roman"/>
                <w:szCs w:val="24"/>
              </w:rPr>
            </w:pPr>
            <w:r>
              <w:rPr>
                <w:rFonts w:cs="Times New Roman"/>
                <w:szCs w:val="24"/>
              </w:rPr>
              <w:t>正使用违禁毒品；</w:t>
            </w:r>
          </w:p>
          <w:p>
            <w:pPr>
              <w:numPr>
                <w:ilvl w:val="0"/>
                <w:numId w:val="12"/>
              </w:numPr>
              <w:adjustRightInd w:val="0"/>
              <w:snapToGrid w:val="0"/>
              <w:spacing w:line="360" w:lineRule="auto"/>
              <w:contextualSpacing/>
              <w:rPr>
                <w:rFonts w:cs="Times New Roman"/>
                <w:szCs w:val="24"/>
              </w:rPr>
            </w:pPr>
            <w:r>
              <w:rPr>
                <w:rFonts w:cs="Times New Roman"/>
                <w:szCs w:val="24"/>
              </w:rPr>
              <w:t>入组前一年内有急性胰腺炎病史；</w:t>
            </w:r>
          </w:p>
          <w:p>
            <w:pPr>
              <w:numPr>
                <w:ilvl w:val="0"/>
                <w:numId w:val="12"/>
              </w:numPr>
              <w:adjustRightInd w:val="0"/>
              <w:snapToGrid w:val="0"/>
              <w:spacing w:line="360" w:lineRule="auto"/>
              <w:contextualSpacing/>
              <w:rPr>
                <w:rFonts w:cs="Times New Roman"/>
                <w:szCs w:val="24"/>
              </w:rPr>
            </w:pPr>
            <w:r>
              <w:rPr>
                <w:rFonts w:cs="Times New Roman"/>
                <w:szCs w:val="24"/>
              </w:rPr>
              <w:t>有临床意义的活动性细菌、真菌或病毒感染，包括乙肝病毒表面抗原阳性且乙肝病毒DNA超过2000IU/ml，丙型肝炎病毒（HCV）抗体检测阳性；确诊的人类免疫缺陷病毒（HIV）感染、以及不愿意做HIV检查者，乙肝携带者允许入组；</w:t>
            </w:r>
          </w:p>
          <w:p>
            <w:pPr>
              <w:numPr>
                <w:ilvl w:val="0"/>
                <w:numId w:val="12"/>
              </w:numPr>
              <w:adjustRightInd w:val="0"/>
              <w:snapToGrid w:val="0"/>
              <w:spacing w:line="360" w:lineRule="auto"/>
              <w:contextualSpacing/>
              <w:rPr>
                <w:rFonts w:cs="Times New Roman"/>
                <w:szCs w:val="24"/>
              </w:rPr>
            </w:pPr>
            <w:r>
              <w:rPr>
                <w:rFonts w:cs="Times New Roman"/>
                <w:szCs w:val="24"/>
              </w:rPr>
              <w:t>既往或现在同时患有其它恶性肿瘤（除了得到有效控制的非黑色素瘤的皮肤基底细胞癌、乳腺/宫颈原位癌、和其它在过去五年内没有治疗也得到有效控制的恶性肿瘤）；</w:t>
            </w:r>
          </w:p>
          <w:p>
            <w:pPr>
              <w:numPr>
                <w:ilvl w:val="0"/>
                <w:numId w:val="12"/>
              </w:numPr>
              <w:adjustRightInd w:val="0"/>
              <w:snapToGrid w:val="0"/>
              <w:spacing w:line="360" w:lineRule="auto"/>
              <w:ind w:left="726" w:hanging="363"/>
              <w:contextualSpacing/>
              <w:rPr>
                <w:rFonts w:cs="Times New Roman"/>
                <w:szCs w:val="24"/>
              </w:rPr>
            </w:pPr>
            <w:r>
              <w:rPr>
                <w:rFonts w:cs="Times New Roman"/>
                <w:szCs w:val="24"/>
              </w:rPr>
              <w:t>心脏功能受损或临床显著的心脏疾病，包括美国纽约心脏病学会（NYHA）分级≥3级的充血性心力衰竭、心律失常、需要治疗的传导异常、心肌病，或不可控制的高血压；</w:t>
            </w:r>
          </w:p>
          <w:p>
            <w:pPr>
              <w:pStyle w:val="DocumentText"/>
              <w:numPr>
                <w:ilvl w:val="0"/>
                <w:numId w:val="12"/>
              </w:numPr>
              <w:adjustRightInd w:val="0"/>
              <w:snapToGrid w:val="0"/>
              <w:spacing w:after="0" w:line="360" w:lineRule="auto"/>
              <w:ind w:left="726" w:hanging="363"/>
              <w:rPr>
                <w:rFonts w:eastAsia="宋体"/>
              </w:rPr>
            </w:pPr>
            <w:r>
              <w:rPr>
                <w:rFonts w:eastAsia="宋体"/>
                <w:lang w:eastAsia="zh-CN"/>
              </w:rPr>
              <w:t>使用Fridericia公式校正的QT间期&gt;450ms的男性受试者或&gt;470ms女性受试者（适用于I期）；</w:t>
            </w:r>
          </w:p>
          <w:p>
            <w:pPr>
              <w:numPr>
                <w:ilvl w:val="0"/>
                <w:numId w:val="12"/>
              </w:numPr>
              <w:adjustRightInd w:val="0"/>
              <w:snapToGrid w:val="0"/>
              <w:spacing w:line="360" w:lineRule="auto"/>
              <w:ind w:left="726" w:hanging="363"/>
              <w:contextualSpacing/>
              <w:rPr>
                <w:rFonts w:cs="Times New Roman"/>
                <w:szCs w:val="24"/>
              </w:rPr>
            </w:pPr>
            <w:r>
              <w:rPr>
                <w:rFonts w:cs="Times New Roman"/>
                <w:szCs w:val="24"/>
              </w:rPr>
              <w:t>入组前患有尚未治愈的伴有临床症状的间质性肺病病史或非感染性肺炎，放射性肺炎除外；</w:t>
            </w:r>
          </w:p>
          <w:p>
            <w:pPr>
              <w:numPr>
                <w:ilvl w:val="0"/>
                <w:numId w:val="12"/>
              </w:numPr>
              <w:adjustRightInd w:val="0"/>
              <w:snapToGrid w:val="0"/>
              <w:spacing w:line="360" w:lineRule="auto"/>
              <w:ind w:left="726" w:hanging="363"/>
              <w:contextualSpacing/>
              <w:rPr>
                <w:rFonts w:cs="Times New Roman"/>
                <w:szCs w:val="24"/>
              </w:rPr>
            </w:pPr>
            <w:r>
              <w:rPr>
                <w:rFonts w:cs="Times New Roman"/>
                <w:szCs w:val="24"/>
              </w:rPr>
              <w:t>研究者认为可影响方案依从性或影响受试者签署ICF的具有临床意义的任何其它疾病或状况；</w:t>
            </w:r>
          </w:p>
          <w:p>
            <w:pPr>
              <w:numPr>
                <w:ilvl w:val="0"/>
                <w:numId w:val="12"/>
              </w:numPr>
              <w:adjustRightInd w:val="0"/>
              <w:snapToGrid w:val="0"/>
              <w:spacing w:line="360" w:lineRule="auto"/>
              <w:ind w:left="726" w:hanging="363"/>
              <w:contextualSpacing/>
              <w:rPr>
                <w:rFonts w:cs="Times New Roman"/>
                <w:szCs w:val="24"/>
              </w:rPr>
            </w:pPr>
            <w:r>
              <w:rPr>
                <w:rFonts w:cs="Times New Roman"/>
                <w:szCs w:val="24"/>
              </w:rPr>
              <w:t>存在脊髓压迫潜在风险或有脊髓压迫症状的脊髓转移；</w:t>
            </w:r>
          </w:p>
          <w:p>
            <w:pPr>
              <w:numPr>
                <w:ilvl w:val="12"/>
                <w:numId w:val="0"/>
              </w:numPr>
              <w:adjustRightInd w:val="0"/>
              <w:snapToGrid w:val="0"/>
              <w:spacing w:line="360" w:lineRule="auto"/>
              <w:ind w:left="357"/>
              <w:contextualSpacing/>
              <w:rPr>
                <w:rFonts w:cs="Times New Roman"/>
                <w:szCs w:val="24"/>
              </w:rPr>
            </w:pPr>
            <w:r>
              <w:rPr>
                <w:rFonts w:cs="Times New Roman"/>
                <w:szCs w:val="24"/>
              </w:rPr>
              <w:t>16. 受试者存在不可控制的大量胸水、腹水和心包积液。</w:t>
            </w:r>
          </w:p>
        </w:tc>
      </w:tr>
      <w:tr>
        <w:tblPrEx>
          <w:tblW w:w="5000" w:type="pct"/>
          <w:jc w:val="center"/>
          <w:tblLayout w:type="fixed"/>
          <w:tblCellMar>
            <w:top w:w="0" w:type="dxa"/>
            <w:left w:w="108" w:type="dxa"/>
            <w:bottom w:w="0" w:type="dxa"/>
            <w:right w:w="108" w:type="dxa"/>
          </w:tblCellMar>
        </w:tblPrEx>
        <w:trPr>
          <w:trHeight w:val="337"/>
          <w:jc w:val="center"/>
        </w:trPr>
        <w:tc>
          <w:tcPr>
            <w:tcW w:w="5000" w:type="pct"/>
            <w:gridSpan w:val="4"/>
          </w:tcPr>
          <w:p>
            <w:pPr>
              <w:pStyle w:val="ERIS2"/>
              <w:widowControl w:val="0"/>
              <w:adjustRightInd w:val="0"/>
              <w:snapToGrid w:val="0"/>
              <w:spacing w:after="0" w:line="360" w:lineRule="auto"/>
              <w:rPr>
                <w:rFonts w:cs="Times New Roman"/>
                <w:b/>
                <w:bCs/>
                <w:szCs w:val="24"/>
              </w:rPr>
            </w:pPr>
            <w:r>
              <w:rPr>
                <w:rFonts w:cs="Times New Roman"/>
                <w:b/>
                <w:bCs/>
                <w:szCs w:val="24"/>
              </w:rPr>
              <w:t>供试品、剂量、和给药方法、批号：</w:t>
            </w:r>
          </w:p>
          <w:p>
            <w:pPr>
              <w:pStyle w:val="ERIS2"/>
              <w:widowControl w:val="0"/>
              <w:adjustRightInd w:val="0"/>
              <w:snapToGrid w:val="0"/>
              <w:spacing w:after="0" w:line="360" w:lineRule="auto"/>
              <w:jc w:val="both"/>
              <w:rPr>
                <w:rFonts w:cs="Times New Roman"/>
                <w:szCs w:val="24"/>
              </w:rPr>
            </w:pPr>
            <w:r>
              <w:rPr>
                <w:rFonts w:cs="Times New Roman"/>
                <w:szCs w:val="24"/>
              </w:rPr>
              <w:t>研究药物：丁二酸复瑞替尼（SAF-189s）胶囊，规格为10mg、40mg、50mg、70mg，30粒/瓶。</w:t>
            </w:r>
          </w:p>
          <w:p>
            <w:pPr>
              <w:pStyle w:val="ERIS2"/>
              <w:widowControl w:val="0"/>
              <w:adjustRightInd w:val="0"/>
              <w:snapToGrid w:val="0"/>
              <w:spacing w:after="0" w:line="360" w:lineRule="auto"/>
              <w:jc w:val="both"/>
              <w:rPr>
                <w:rFonts w:cs="Times New Roman"/>
                <w:szCs w:val="24"/>
              </w:rPr>
            </w:pPr>
            <w:r>
              <w:rPr>
                <w:rFonts w:cs="Times New Roman"/>
                <w:szCs w:val="24"/>
              </w:rPr>
              <w:t>给药方式：根据剂量水平20至210mg丁二酸复瑞替尼空腹口服，每天一次。</w:t>
            </w:r>
          </w:p>
          <w:p>
            <w:pPr>
              <w:pStyle w:val="ERIS2"/>
              <w:widowControl w:val="0"/>
              <w:adjustRightInd w:val="0"/>
              <w:snapToGrid w:val="0"/>
              <w:spacing w:after="0" w:line="360" w:lineRule="auto"/>
              <w:jc w:val="both"/>
              <w:rPr>
                <w:rFonts w:cs="Times New Roman"/>
                <w:szCs w:val="24"/>
              </w:rPr>
            </w:pPr>
            <w:r>
              <w:rPr>
                <w:rFonts w:cs="Times New Roman"/>
                <w:szCs w:val="24"/>
              </w:rPr>
              <w:t>药物批号：100408、108408、151003、170310、170311、180408、180409、190302、190304、190408、190702、190703、190704、1901201、191202、190203、201002、201004、210701、210806、190303</w:t>
            </w:r>
          </w:p>
        </w:tc>
      </w:tr>
      <w:tr>
        <w:tblPrEx>
          <w:tblW w:w="5000" w:type="pct"/>
          <w:jc w:val="center"/>
          <w:tblLayout w:type="fixed"/>
          <w:tblCellMar>
            <w:top w:w="0" w:type="dxa"/>
            <w:left w:w="108" w:type="dxa"/>
            <w:bottom w:w="0" w:type="dxa"/>
            <w:right w:w="108" w:type="dxa"/>
          </w:tblCellMar>
        </w:tblPrEx>
        <w:trPr>
          <w:jc w:val="center"/>
        </w:trPr>
        <w:tc>
          <w:tcPr>
            <w:tcW w:w="5000" w:type="pct"/>
            <w:gridSpan w:val="4"/>
          </w:tcPr>
          <w:p>
            <w:pPr>
              <w:pStyle w:val="TableCellText12pt"/>
              <w:keepNext w:val="0"/>
              <w:adjustRightInd w:val="0"/>
              <w:snapToGrid w:val="0"/>
              <w:spacing w:before="0" w:after="0" w:line="360" w:lineRule="auto"/>
              <w:jc w:val="both"/>
              <w:rPr>
                <w:rFonts w:eastAsia="宋体"/>
                <w:b/>
                <w:bCs/>
                <w:lang w:eastAsia="zh-CN"/>
              </w:rPr>
            </w:pPr>
            <w:r>
              <w:rPr>
                <w:rFonts w:eastAsia="宋体"/>
                <w:b/>
                <w:bCs/>
                <w:lang w:eastAsia="zh-CN"/>
              </w:rPr>
              <w:t>治疗持续时间：</w:t>
            </w:r>
          </w:p>
          <w:p>
            <w:pPr>
              <w:pStyle w:val="TableCellText12pt"/>
              <w:keepNext w:val="0"/>
              <w:adjustRightInd w:val="0"/>
              <w:snapToGrid w:val="0"/>
              <w:spacing w:before="0" w:after="0" w:line="360" w:lineRule="auto"/>
              <w:ind w:firstLine="480"/>
              <w:jc w:val="both"/>
              <w:rPr>
                <w:rFonts w:eastAsia="宋体"/>
                <w:lang w:eastAsia="zh-CN"/>
              </w:rPr>
            </w:pPr>
            <w:r>
              <w:rPr>
                <w:rFonts w:eastAsia="宋体"/>
                <w:lang w:eastAsia="zh-CN"/>
              </w:rPr>
              <w:t>所有受试者将持续治疗直至出现疾病进展、失去临床获益、不可耐受的毒性、撤回知情同意或死亡。</w:t>
            </w:r>
          </w:p>
        </w:tc>
      </w:tr>
      <w:tr>
        <w:tblPrEx>
          <w:tblW w:w="5000" w:type="pct"/>
          <w:jc w:val="center"/>
          <w:tblLayout w:type="fixed"/>
          <w:tblCellMar>
            <w:top w:w="0" w:type="dxa"/>
            <w:left w:w="108" w:type="dxa"/>
            <w:bottom w:w="0" w:type="dxa"/>
            <w:right w:w="108" w:type="dxa"/>
          </w:tblCellMar>
        </w:tblPrEx>
        <w:trPr>
          <w:trHeight w:val="10343"/>
          <w:jc w:val="center"/>
        </w:trPr>
        <w:tc>
          <w:tcPr>
            <w:tcW w:w="5000" w:type="pct"/>
            <w:gridSpan w:val="4"/>
          </w:tcPr>
          <w:p>
            <w:pPr>
              <w:pStyle w:val="ERIS2"/>
              <w:widowControl w:val="0"/>
              <w:adjustRightInd w:val="0"/>
              <w:snapToGrid w:val="0"/>
              <w:spacing w:after="0" w:line="360" w:lineRule="auto"/>
              <w:rPr>
                <w:rFonts w:cs="Times New Roman"/>
                <w:b/>
                <w:bCs/>
                <w:szCs w:val="24"/>
              </w:rPr>
            </w:pPr>
            <w:r>
              <w:rPr>
                <w:rFonts w:cs="Times New Roman"/>
                <w:b/>
                <w:bCs/>
                <w:szCs w:val="24"/>
              </w:rPr>
              <w:t>评价标准：</w:t>
            </w:r>
          </w:p>
          <w:p>
            <w:pPr>
              <w:pStyle w:val="ERIS2"/>
              <w:widowControl w:val="0"/>
              <w:adjustRightInd w:val="0"/>
              <w:snapToGrid w:val="0"/>
              <w:spacing w:after="0" w:line="360" w:lineRule="auto"/>
              <w:rPr>
                <w:rFonts w:cs="Times New Roman"/>
                <w:szCs w:val="24"/>
              </w:rPr>
            </w:pPr>
            <w:r>
              <w:rPr>
                <w:rFonts w:cs="Times New Roman"/>
                <w:b/>
                <w:bCs/>
                <w:szCs w:val="24"/>
              </w:rPr>
              <w:t>1. 安全性评估：</w:t>
            </w:r>
          </w:p>
          <w:p>
            <w:pPr>
              <w:pStyle w:val="ERIS2"/>
              <w:widowControl w:val="0"/>
              <w:adjustRightInd w:val="0"/>
              <w:snapToGrid w:val="0"/>
              <w:spacing w:after="0" w:line="360" w:lineRule="auto"/>
              <w:rPr>
                <w:rFonts w:cs="Times New Roman"/>
                <w:szCs w:val="24"/>
              </w:rPr>
            </w:pPr>
            <w:r>
              <w:rPr>
                <w:rFonts w:cs="Times New Roman"/>
                <w:b/>
                <w:szCs w:val="24"/>
              </w:rPr>
              <w:t>主要安全性终点</w:t>
            </w:r>
            <w:r>
              <w:rPr>
                <w:rFonts w:cs="Times New Roman"/>
                <w:szCs w:val="24"/>
              </w:rPr>
              <w:t>：</w:t>
            </w:r>
          </w:p>
          <w:p>
            <w:pPr>
              <w:pStyle w:val="ERIS2"/>
              <w:widowControl w:val="0"/>
              <w:adjustRightInd w:val="0"/>
              <w:snapToGrid w:val="0"/>
              <w:spacing w:after="0" w:line="360" w:lineRule="auto"/>
              <w:ind w:firstLine="480" w:firstLineChars="200"/>
              <w:rPr>
                <w:rFonts w:cs="Times New Roman"/>
                <w:szCs w:val="24"/>
              </w:rPr>
            </w:pPr>
            <w:r>
              <w:rPr>
                <w:rFonts w:cs="Times New Roman"/>
                <w:szCs w:val="24"/>
              </w:rPr>
              <w:t>爬坡阶段在首剂用药后24天内剂量限制性毒性（DLT）的发生率</w:t>
            </w:r>
          </w:p>
          <w:p>
            <w:pPr>
              <w:pStyle w:val="ERIS2"/>
              <w:widowControl w:val="0"/>
              <w:adjustRightInd w:val="0"/>
              <w:snapToGrid w:val="0"/>
              <w:spacing w:after="0" w:line="360" w:lineRule="auto"/>
              <w:rPr>
                <w:rFonts w:cs="Times New Roman"/>
                <w:b/>
                <w:szCs w:val="24"/>
              </w:rPr>
            </w:pPr>
            <w:r>
              <w:rPr>
                <w:rFonts w:cs="Times New Roman"/>
                <w:b/>
                <w:szCs w:val="24"/>
              </w:rPr>
              <w:t>次要安全性终点：</w:t>
            </w:r>
          </w:p>
          <w:p>
            <w:pPr>
              <w:pStyle w:val="ERIS2"/>
              <w:widowControl w:val="0"/>
              <w:numPr>
                <w:ilvl w:val="0"/>
                <w:numId w:val="15"/>
              </w:numPr>
              <w:adjustRightInd w:val="0"/>
              <w:snapToGrid w:val="0"/>
              <w:spacing w:after="0" w:line="360" w:lineRule="auto"/>
              <w:jc w:val="both"/>
              <w:rPr>
                <w:rFonts w:cs="Times New Roman"/>
                <w:szCs w:val="24"/>
              </w:rPr>
            </w:pPr>
            <w:r>
              <w:rPr>
                <w:rFonts w:cs="Times New Roman"/>
                <w:szCs w:val="24"/>
              </w:rPr>
              <w:t>治疗期间不良事件（TEAE）的发生率、类型、毒性程度，根据美国国立癌症研究不良事件通用毒性标准（NCI-CTCAE）（</w:t>
            </w:r>
            <w:r>
              <w:rPr>
                <w:rFonts w:cs="Times New Roman"/>
              </w:rPr>
              <w:t>4.03版及以上版本</w:t>
            </w:r>
            <w:r>
              <w:rPr>
                <w:rFonts w:cs="Times New Roman"/>
                <w:szCs w:val="24"/>
              </w:rPr>
              <w:t>）判断分级；研究相关TEAE，严重不良事件（SAE），研究相关SAE，毒性级别≥3级的TEAE，治疗相关的≥3级的治疗期间发生的SAE，和导致永久停药的TEAE</w:t>
            </w:r>
          </w:p>
          <w:p>
            <w:pPr>
              <w:pStyle w:val="ERIS2"/>
              <w:widowControl w:val="0"/>
              <w:numPr>
                <w:ilvl w:val="0"/>
                <w:numId w:val="15"/>
              </w:numPr>
              <w:adjustRightInd w:val="0"/>
              <w:snapToGrid w:val="0"/>
              <w:spacing w:after="0" w:line="360" w:lineRule="auto"/>
              <w:rPr>
                <w:rFonts w:cs="Times New Roman"/>
                <w:szCs w:val="24"/>
              </w:rPr>
            </w:pPr>
            <w:r>
              <w:rPr>
                <w:rFonts w:cs="Times New Roman"/>
                <w:szCs w:val="24"/>
              </w:rPr>
              <w:t>末次用药30天内发生的死亡事件的频率和死因</w:t>
            </w:r>
          </w:p>
          <w:p>
            <w:pPr>
              <w:pStyle w:val="ERIS2"/>
              <w:widowControl w:val="0"/>
              <w:numPr>
                <w:ilvl w:val="0"/>
                <w:numId w:val="15"/>
              </w:numPr>
              <w:adjustRightInd w:val="0"/>
              <w:snapToGrid w:val="0"/>
              <w:spacing w:after="0" w:line="360" w:lineRule="auto"/>
              <w:rPr>
                <w:rFonts w:cs="Times New Roman"/>
                <w:szCs w:val="24"/>
              </w:rPr>
            </w:pPr>
            <w:r>
              <w:rPr>
                <w:rFonts w:cs="Times New Roman"/>
                <w:szCs w:val="24"/>
              </w:rPr>
              <w:t>根据NCI-CTCAE（5.0版）分级的安全性实验室检查</w:t>
            </w:r>
          </w:p>
          <w:p>
            <w:pPr>
              <w:pStyle w:val="ERIS2"/>
              <w:widowControl w:val="0"/>
              <w:numPr>
                <w:ilvl w:val="0"/>
                <w:numId w:val="15"/>
              </w:numPr>
              <w:adjustRightInd w:val="0"/>
              <w:snapToGrid w:val="0"/>
              <w:spacing w:after="0" w:line="360" w:lineRule="auto"/>
              <w:rPr>
                <w:rFonts w:cs="Times New Roman"/>
                <w:szCs w:val="24"/>
              </w:rPr>
            </w:pPr>
            <w:r>
              <w:rPr>
                <w:rFonts w:cs="Times New Roman"/>
                <w:szCs w:val="24"/>
              </w:rPr>
              <w:t>生命体征、12导联心电图，体格检查，其中包括体重改变和美国东部肿瘤合作组（ECOG）评分</w:t>
            </w:r>
          </w:p>
          <w:p>
            <w:pPr>
              <w:pStyle w:val="ERIS2"/>
              <w:widowControl w:val="0"/>
              <w:adjustRightInd w:val="0"/>
              <w:snapToGrid w:val="0"/>
              <w:spacing w:after="0" w:line="360" w:lineRule="auto"/>
              <w:rPr>
                <w:rFonts w:cs="Times New Roman"/>
                <w:b/>
                <w:bCs/>
                <w:szCs w:val="24"/>
              </w:rPr>
            </w:pPr>
            <w:r>
              <w:rPr>
                <w:rFonts w:cs="Times New Roman"/>
                <w:b/>
                <w:bCs/>
                <w:szCs w:val="24"/>
              </w:rPr>
              <w:t>2. 有效性评估：</w:t>
            </w:r>
          </w:p>
          <w:p>
            <w:pPr>
              <w:pStyle w:val="ERIS2"/>
              <w:widowControl w:val="0"/>
              <w:adjustRightInd w:val="0"/>
              <w:snapToGrid w:val="0"/>
              <w:spacing w:after="0" w:line="360" w:lineRule="auto"/>
              <w:rPr>
                <w:rFonts w:cs="Times New Roman"/>
                <w:b/>
                <w:szCs w:val="24"/>
              </w:rPr>
            </w:pPr>
            <w:r>
              <w:rPr>
                <w:rFonts w:cs="Times New Roman"/>
                <w:b/>
                <w:szCs w:val="24"/>
              </w:rPr>
              <w:t>主要疗效终点：</w:t>
            </w:r>
          </w:p>
          <w:p>
            <w:pPr>
              <w:pStyle w:val="ERIS2"/>
              <w:widowControl w:val="0"/>
              <w:numPr>
                <w:ilvl w:val="12"/>
                <w:numId w:val="0"/>
              </w:numPr>
              <w:adjustRightInd w:val="0"/>
              <w:snapToGrid w:val="0"/>
              <w:spacing w:after="0" w:line="360" w:lineRule="auto"/>
              <w:ind w:firstLine="480" w:firstLineChars="200"/>
              <w:rPr>
                <w:rFonts w:cs="Times New Roman"/>
                <w:szCs w:val="24"/>
              </w:rPr>
            </w:pPr>
            <w:r>
              <w:rPr>
                <w:rFonts w:cs="Times New Roman"/>
                <w:szCs w:val="24"/>
              </w:rPr>
              <w:t>客观缓解率（ORR）</w:t>
            </w:r>
          </w:p>
          <w:p>
            <w:pPr>
              <w:pStyle w:val="ERIS2"/>
              <w:widowControl w:val="0"/>
              <w:adjustRightInd w:val="0"/>
              <w:snapToGrid w:val="0"/>
              <w:spacing w:after="0" w:line="360" w:lineRule="auto"/>
              <w:rPr>
                <w:rFonts w:cs="Times New Roman"/>
                <w:b/>
                <w:szCs w:val="24"/>
              </w:rPr>
            </w:pPr>
            <w:r>
              <w:rPr>
                <w:rFonts w:cs="Times New Roman"/>
                <w:b/>
                <w:szCs w:val="24"/>
              </w:rPr>
              <w:t>次要疗效终点：</w:t>
            </w:r>
          </w:p>
          <w:p>
            <w:pPr>
              <w:pStyle w:val="ERIS2"/>
              <w:widowControl w:val="0"/>
              <w:numPr>
                <w:ilvl w:val="12"/>
                <w:numId w:val="0"/>
              </w:numPr>
              <w:adjustRightInd w:val="0"/>
              <w:snapToGrid w:val="0"/>
              <w:spacing w:after="0" w:line="360" w:lineRule="auto"/>
              <w:ind w:firstLine="480" w:firstLineChars="200"/>
              <w:rPr>
                <w:rFonts w:cs="Times New Roman"/>
                <w:szCs w:val="24"/>
              </w:rPr>
            </w:pPr>
            <w:r>
              <w:rPr>
                <w:rFonts w:cs="Times New Roman"/>
                <w:szCs w:val="24"/>
              </w:rPr>
              <w:t>无进展生存期（PFS）、临床获益率（CBR）、反应持续时间（DOR）、总生存期（Overall survival，OS）、1年PFS率</w:t>
            </w:r>
          </w:p>
          <w:p>
            <w:pPr>
              <w:pStyle w:val="ERIS2"/>
              <w:widowControl w:val="0"/>
              <w:adjustRightInd w:val="0"/>
              <w:snapToGrid w:val="0"/>
              <w:spacing w:after="0" w:line="360" w:lineRule="auto"/>
              <w:rPr>
                <w:rFonts w:cs="Times New Roman"/>
                <w:b/>
                <w:bCs/>
                <w:szCs w:val="24"/>
              </w:rPr>
            </w:pPr>
            <w:r>
              <w:rPr>
                <w:rFonts w:cs="Times New Roman"/>
                <w:b/>
                <w:bCs/>
                <w:szCs w:val="24"/>
              </w:rPr>
              <w:t>3.药代动力学：</w:t>
            </w:r>
          </w:p>
          <w:p>
            <w:pPr>
              <w:pStyle w:val="BodyTextIndent"/>
              <w:numPr>
                <w:ilvl w:val="12"/>
                <w:numId w:val="0"/>
              </w:numPr>
              <w:tabs>
                <w:tab w:val="center" w:pos="4535"/>
              </w:tabs>
              <w:adjustRightInd w:val="0"/>
              <w:snapToGrid w:val="0"/>
              <w:spacing w:after="0" w:line="360" w:lineRule="auto"/>
              <w:rPr>
                <w:rFonts w:eastAsia="宋体"/>
                <w:vertAlign w:val="subscript"/>
                <w:lang w:eastAsia="zh-CN"/>
              </w:rPr>
            </w:pPr>
            <w:r>
              <w:rPr>
                <w:rFonts w:eastAsia="宋体"/>
                <w:b/>
                <w:bCs/>
                <w:lang w:eastAsia="zh-CN"/>
              </w:rPr>
              <w:t>次要终点：</w:t>
            </w:r>
            <w:r>
              <w:rPr>
                <w:rFonts w:eastAsia="宋体"/>
                <w:lang w:eastAsia="zh-CN"/>
              </w:rPr>
              <w:t>主要PK参数为C</w:t>
            </w:r>
            <w:r>
              <w:rPr>
                <w:rFonts w:eastAsia="宋体"/>
                <w:vertAlign w:val="subscript"/>
                <w:lang w:eastAsia="zh-CN"/>
              </w:rPr>
              <w:t>max</w:t>
            </w:r>
            <w:r>
              <w:rPr>
                <w:rFonts w:eastAsia="宋体"/>
                <w:lang w:eastAsia="zh-CN"/>
              </w:rPr>
              <w:t>和AUC</w:t>
            </w:r>
            <w:r>
              <w:rPr>
                <w:rFonts w:eastAsia="宋体"/>
                <w:vertAlign w:val="subscript"/>
                <w:lang w:eastAsia="zh-CN"/>
              </w:rPr>
              <w:t>0-24</w:t>
            </w:r>
          </w:p>
          <w:p>
            <w:pPr>
              <w:pStyle w:val="BodyTextIndent"/>
              <w:numPr>
                <w:ilvl w:val="12"/>
                <w:numId w:val="0"/>
              </w:numPr>
              <w:tabs>
                <w:tab w:val="center" w:pos="4535"/>
              </w:tabs>
              <w:adjustRightInd w:val="0"/>
              <w:snapToGrid w:val="0"/>
              <w:spacing w:after="0" w:line="360" w:lineRule="auto"/>
              <w:ind w:firstLine="1200"/>
              <w:rPr>
                <w:rFonts w:eastAsia="宋体"/>
                <w:vertAlign w:val="subscript"/>
                <w:lang w:eastAsia="zh-CN"/>
              </w:rPr>
            </w:pPr>
            <w:r>
              <w:rPr>
                <w:rFonts w:eastAsia="宋体"/>
                <w:bCs/>
                <w:lang w:eastAsia="zh-CN"/>
              </w:rPr>
              <w:t>次要PK参数为AUC</w:t>
            </w:r>
            <w:r>
              <w:rPr>
                <w:rFonts w:eastAsia="宋体"/>
                <w:bCs/>
                <w:vertAlign w:val="subscript"/>
                <w:lang w:eastAsia="zh-CN"/>
              </w:rPr>
              <w:t>(</w:t>
            </w:r>
            <w:r>
              <w:rPr>
                <w:rFonts w:eastAsia="宋体"/>
                <w:vertAlign w:val="subscript"/>
                <w:lang w:eastAsia="zh-CN"/>
              </w:rPr>
              <w:t>0-t)</w:t>
            </w:r>
            <w:r>
              <w:rPr>
                <w:rFonts w:eastAsia="宋体"/>
                <w:lang w:eastAsia="zh-CN"/>
              </w:rPr>
              <w:t>，AUC</w:t>
            </w:r>
            <w:r>
              <w:rPr>
                <w:rFonts w:eastAsia="宋体"/>
                <w:vertAlign w:val="subscript"/>
                <w:lang w:eastAsia="zh-CN"/>
              </w:rPr>
              <w:t>(0-∞)</w:t>
            </w:r>
            <w:r>
              <w:rPr>
                <w:rFonts w:eastAsia="宋体"/>
                <w:lang w:eastAsia="zh-CN"/>
              </w:rPr>
              <w:t>，T</w:t>
            </w:r>
            <w:r>
              <w:rPr>
                <w:rFonts w:eastAsia="宋体"/>
                <w:vertAlign w:val="subscript"/>
                <w:lang w:eastAsia="zh-CN"/>
              </w:rPr>
              <w:t>max</w:t>
            </w:r>
            <w:r>
              <w:rPr>
                <w:rFonts w:eastAsia="宋体"/>
                <w:lang w:eastAsia="zh-CN"/>
              </w:rPr>
              <w:t>，t</w:t>
            </w:r>
            <w:r>
              <w:rPr>
                <w:rFonts w:eastAsia="宋体"/>
                <w:vertAlign w:val="subscript"/>
                <w:lang w:eastAsia="zh-CN"/>
              </w:rPr>
              <w:t>½</w:t>
            </w:r>
            <w:r>
              <w:rPr>
                <w:rFonts w:eastAsia="宋体"/>
                <w:lang w:eastAsia="zh-CN"/>
              </w:rPr>
              <w:t>，RAUC</w:t>
            </w:r>
            <w:r>
              <w:rPr>
                <w:rFonts w:eastAsia="宋体"/>
                <w:vertAlign w:val="subscript"/>
                <w:lang w:eastAsia="zh-CN"/>
              </w:rPr>
              <w:t>(0-24)</w:t>
            </w:r>
            <w:r>
              <w:rPr>
                <w:rFonts w:eastAsia="宋体"/>
                <w:lang w:eastAsia="zh-CN"/>
              </w:rPr>
              <w:t>，RC</w:t>
            </w:r>
            <w:r>
              <w:rPr>
                <w:rFonts w:eastAsia="宋体"/>
                <w:vertAlign w:val="subscript"/>
                <w:lang w:eastAsia="zh-CN"/>
              </w:rPr>
              <w:t>max</w:t>
            </w:r>
          </w:p>
          <w:p>
            <w:pPr>
              <w:pStyle w:val="ERIS2"/>
              <w:widowControl w:val="0"/>
              <w:adjustRightInd w:val="0"/>
              <w:snapToGrid w:val="0"/>
              <w:spacing w:after="0" w:line="360" w:lineRule="auto"/>
              <w:ind w:firstLine="480" w:firstLineChars="200"/>
              <w:rPr>
                <w:rFonts w:cs="Times New Roman"/>
                <w:szCs w:val="24"/>
              </w:rPr>
            </w:pPr>
          </w:p>
        </w:tc>
      </w:tr>
      <w:tr>
        <w:tblPrEx>
          <w:tblW w:w="5000" w:type="pct"/>
          <w:jc w:val="center"/>
          <w:tblLayout w:type="fixed"/>
          <w:tblCellMar>
            <w:top w:w="0" w:type="dxa"/>
            <w:left w:w="108" w:type="dxa"/>
            <w:bottom w:w="0" w:type="dxa"/>
            <w:right w:w="108" w:type="dxa"/>
          </w:tblCellMar>
        </w:tblPrEx>
        <w:trPr>
          <w:trHeight w:val="585"/>
          <w:jc w:val="center"/>
        </w:trPr>
        <w:tc>
          <w:tcPr>
            <w:tcW w:w="5000" w:type="pct"/>
            <w:gridSpan w:val="4"/>
          </w:tcPr>
          <w:p>
            <w:pPr>
              <w:pStyle w:val="TableCellText12pt"/>
              <w:keepNext w:val="0"/>
              <w:adjustRightInd w:val="0"/>
              <w:snapToGrid w:val="0"/>
              <w:spacing w:before="0" w:after="0" w:line="360" w:lineRule="auto"/>
              <w:jc w:val="both"/>
              <w:rPr>
                <w:rFonts w:eastAsia="宋体"/>
                <w:b/>
                <w:bCs/>
                <w:lang w:eastAsia="zh-CN"/>
              </w:rPr>
            </w:pPr>
            <w:r>
              <w:rPr>
                <w:rFonts w:eastAsia="宋体"/>
                <w:b/>
                <w:bCs/>
                <w:lang w:eastAsia="zh-CN"/>
              </w:rPr>
              <w:t>统计学方法：</w:t>
            </w:r>
          </w:p>
          <w:p>
            <w:pPr>
              <w:pStyle w:val="TableCellText12pt"/>
              <w:keepNext w:val="0"/>
              <w:adjustRightInd w:val="0"/>
              <w:snapToGrid w:val="0"/>
              <w:spacing w:before="0" w:after="0" w:line="360" w:lineRule="auto"/>
              <w:jc w:val="both"/>
              <w:rPr>
                <w:rFonts w:eastAsia="宋体"/>
                <w:b/>
                <w:bCs/>
                <w:lang w:eastAsia="zh-CN"/>
              </w:rPr>
            </w:pPr>
            <w:r>
              <w:rPr>
                <w:rFonts w:eastAsia="宋体"/>
                <w:b/>
                <w:bCs/>
                <w:lang w:eastAsia="zh-CN"/>
              </w:rPr>
              <w:t>分析人群：</w:t>
            </w:r>
          </w:p>
          <w:p>
            <w:pPr>
              <w:pStyle w:val="TableCellText12pt"/>
              <w:keepNext w:val="0"/>
              <w:adjustRightInd w:val="0"/>
              <w:snapToGrid w:val="0"/>
              <w:spacing w:before="0" w:after="0" w:line="360" w:lineRule="auto"/>
              <w:ind w:firstLine="482"/>
              <w:jc w:val="both"/>
              <w:rPr>
                <w:rFonts w:eastAsia="宋体"/>
                <w:lang w:eastAsia="zh-CN"/>
              </w:rPr>
            </w:pPr>
            <w:r>
              <w:rPr>
                <w:rFonts w:eastAsia="宋体"/>
                <w:lang w:eastAsia="zh-CN"/>
              </w:rPr>
              <w:t>所有入组受试者（Enrolled Subjects Set，ESS）：包括所有筛选成功进入剂量探索I期研究的受试者。</w:t>
            </w:r>
          </w:p>
          <w:p>
            <w:pPr>
              <w:pStyle w:val="TableCellText12pt"/>
              <w:keepNext w:val="0"/>
              <w:adjustRightInd w:val="0"/>
              <w:snapToGrid w:val="0"/>
              <w:spacing w:before="0" w:after="0" w:line="360" w:lineRule="auto"/>
              <w:ind w:firstLine="482"/>
              <w:jc w:val="both"/>
              <w:rPr>
                <w:rFonts w:eastAsia="宋体"/>
                <w:b/>
                <w:lang w:eastAsia="zh-CN"/>
              </w:rPr>
            </w:pPr>
            <w:r>
              <w:rPr>
                <w:rFonts w:eastAsia="宋体"/>
                <w:lang w:eastAsia="zh-CN"/>
              </w:rPr>
              <w:t>DLT分析集（DLT）：DLT观察期内发生DLT的受试者以及服用了至少75%计划用药并且完成了DLT观察期且没有发生DLT的受试者。</w:t>
            </w:r>
          </w:p>
          <w:p>
            <w:pPr>
              <w:pStyle w:val="TableCellText12pt"/>
              <w:keepNext w:val="0"/>
              <w:adjustRightInd w:val="0"/>
              <w:snapToGrid w:val="0"/>
              <w:spacing w:before="0" w:after="0" w:line="360" w:lineRule="auto"/>
              <w:ind w:firstLine="482"/>
              <w:jc w:val="both"/>
              <w:rPr>
                <w:rFonts w:eastAsia="宋体"/>
                <w:lang w:eastAsia="zh-CN"/>
              </w:rPr>
            </w:pPr>
            <w:r>
              <w:rPr>
                <w:rFonts w:eastAsia="宋体"/>
                <w:lang w:eastAsia="zh-CN"/>
              </w:rPr>
              <w:t>全分析集（FAS）：I期任何至少服用过一次丁二酸复瑞替尼的受试者。全分析集也将用于疗效评估。</w:t>
            </w:r>
          </w:p>
          <w:p>
            <w:pPr>
              <w:pStyle w:val="TableCellText12pt"/>
              <w:keepNext w:val="0"/>
              <w:adjustRightInd w:val="0"/>
              <w:snapToGrid w:val="0"/>
              <w:spacing w:before="0" w:after="0" w:line="360" w:lineRule="auto"/>
              <w:ind w:firstLine="482"/>
              <w:jc w:val="both"/>
              <w:rPr>
                <w:rFonts w:eastAsia="宋体"/>
                <w:lang w:eastAsia="zh-CN"/>
              </w:rPr>
            </w:pPr>
            <w:r>
              <w:rPr>
                <w:rFonts w:eastAsia="宋体"/>
                <w:lang w:eastAsia="zh-CN"/>
              </w:rPr>
              <w:t>PK分析集（PKS）：包括至少服用过一次丁二酸复瑞替尼、并按照计划采集过至少1次PK血样且有研究药物血浆浓度数据的受试者。</w:t>
            </w:r>
          </w:p>
          <w:p>
            <w:pPr>
              <w:pStyle w:val="TableCellText12pt"/>
              <w:keepNext w:val="0"/>
              <w:adjustRightInd w:val="0"/>
              <w:snapToGrid w:val="0"/>
              <w:spacing w:before="0" w:after="0" w:line="360" w:lineRule="auto"/>
              <w:ind w:firstLine="482"/>
              <w:jc w:val="both"/>
              <w:rPr>
                <w:rFonts w:eastAsia="宋体"/>
                <w:highlight w:val="yellow"/>
                <w:lang w:eastAsia="zh-CN"/>
              </w:rPr>
            </w:pPr>
            <w:r>
              <w:rPr>
                <w:rFonts w:eastAsia="宋体"/>
                <w:lang w:eastAsia="zh-CN"/>
              </w:rPr>
              <w:t>安全性分析集（SAS）：I期任何至少服用过一次丁二酸复瑞替尼且至少进行过一次安全性评价的受试者。</w:t>
            </w:r>
          </w:p>
          <w:p>
            <w:pPr>
              <w:pStyle w:val="TableCellText12pt"/>
              <w:adjustRightInd w:val="0"/>
              <w:snapToGrid w:val="0"/>
              <w:spacing w:before="0" w:after="0" w:line="360" w:lineRule="auto"/>
              <w:jc w:val="both"/>
              <w:rPr>
                <w:rFonts w:eastAsia="宋体"/>
                <w:b/>
                <w:bCs/>
                <w:lang w:eastAsia="zh-CN"/>
              </w:rPr>
            </w:pPr>
            <w:r>
              <w:rPr>
                <w:rFonts w:eastAsia="宋体"/>
                <w:b/>
                <w:bCs/>
                <w:lang w:eastAsia="zh-CN"/>
              </w:rPr>
              <w:t>安全性：</w:t>
            </w:r>
          </w:p>
          <w:p>
            <w:pPr>
              <w:pStyle w:val="TableCellText12pt"/>
              <w:adjustRightInd w:val="0"/>
              <w:snapToGrid w:val="0"/>
              <w:spacing w:before="0" w:after="0" w:line="360" w:lineRule="auto"/>
              <w:ind w:firstLine="482"/>
              <w:jc w:val="both"/>
              <w:rPr>
                <w:rFonts w:eastAsia="宋体"/>
                <w:lang w:eastAsia="zh-CN"/>
              </w:rPr>
            </w:pPr>
            <w:r>
              <w:rPr>
                <w:rFonts w:eastAsia="宋体"/>
                <w:lang w:eastAsia="zh-CN"/>
              </w:rPr>
              <w:t>I期通过对DLT、AE、实验室检查结果的改变、以及生命体征改变的总结来评价安全性。DLT分析集用于评估爬坡阶段在首次给药后24天内DLT的发生率。发生DLT的病例数与发生率将分别根据剂量组分析。按照MedDRA(24.1或以上版本）对所有AE进行编码，并使用NCI-CTCAE进行分级评价。对治疗期间不良事件（即TEAE）、与研究药物相关的TEAE、SAE、与研究药物相关的SAE、NCI-CTCAE≥3级的TEAE、与研究药物相关的NCI-CTCAE≥3级的TEAE、导致剂量调整的TEAE等进行总结，并按照MedDRA SOC和PT报告各剂量组的受试者例数和百分比。对所有TEAE还将按照MedDRA SOC、PT和严重程度（NCI-CTCAE 1-5级）总结各剂量的受试者例数和百分比。</w:t>
            </w:r>
          </w:p>
          <w:p>
            <w:pPr>
              <w:pStyle w:val="TableCellText12pt"/>
              <w:adjustRightInd w:val="0"/>
              <w:snapToGrid w:val="0"/>
              <w:spacing w:before="0" w:after="0" w:line="360" w:lineRule="auto"/>
              <w:ind w:firstLine="482"/>
              <w:jc w:val="both"/>
              <w:rPr>
                <w:rFonts w:eastAsia="宋体"/>
                <w:highlight w:val="yellow"/>
                <w:lang w:eastAsia="zh-CN"/>
              </w:rPr>
            </w:pPr>
            <w:r>
              <w:rPr>
                <w:rFonts w:eastAsia="宋体"/>
                <w:lang w:eastAsia="zh-CN"/>
              </w:rPr>
              <w:t>对实验室检查、生命体征、12导联心电图、ECOG等进行总结，对观测值和相对基线的变化值进行描述性统计。根据NCI-CTCAE（5.0版）对实验室结果进行分级，根据实验室结果研究期间的最差值的自基线变化交叉表。</w:t>
            </w:r>
          </w:p>
          <w:p>
            <w:pPr>
              <w:pStyle w:val="TableCellText12pt"/>
              <w:keepNext w:val="0"/>
              <w:adjustRightInd w:val="0"/>
              <w:snapToGrid w:val="0"/>
              <w:spacing w:before="0" w:after="0" w:line="360" w:lineRule="auto"/>
              <w:jc w:val="both"/>
              <w:rPr>
                <w:rFonts w:eastAsia="宋体"/>
                <w:b/>
                <w:bCs/>
                <w:lang w:eastAsia="zh-CN"/>
              </w:rPr>
            </w:pPr>
            <w:r>
              <w:rPr>
                <w:rFonts w:eastAsia="宋体"/>
                <w:b/>
                <w:bCs/>
                <w:lang w:eastAsia="zh-CN"/>
              </w:rPr>
              <w:t>疗效：</w:t>
            </w:r>
          </w:p>
          <w:p>
            <w:pPr>
              <w:pStyle w:val="TableCellText12pt"/>
              <w:adjustRightInd w:val="0"/>
              <w:snapToGrid w:val="0"/>
              <w:spacing w:before="0" w:line="360" w:lineRule="auto"/>
              <w:ind w:firstLine="482"/>
              <w:jc w:val="both"/>
              <w:rPr>
                <w:rFonts w:eastAsia="宋体"/>
              </w:rPr>
            </w:pPr>
            <w:r>
              <w:rPr>
                <w:rFonts w:eastAsia="宋体"/>
              </w:rPr>
              <w:t>ORR定义为根据RECIST 1.1评价的经过确认的CR或PR</w:t>
            </w:r>
            <w:r>
              <w:rPr>
                <w:rFonts w:eastAsia="宋体"/>
                <w:lang w:eastAsia="zh-CN"/>
              </w:rPr>
              <w:t>受试者</w:t>
            </w:r>
            <w:r>
              <w:rPr>
                <w:rFonts w:eastAsia="宋体"/>
              </w:rPr>
              <w:t>的比例，计算达到客观缓解率（CR+PR）的例数、百分比以及百分比的Clopper-Pearson 95%置信区间（CI）。</w:t>
            </w:r>
          </w:p>
          <w:p>
            <w:pPr>
              <w:pStyle w:val="TableCellText12pt"/>
              <w:adjustRightInd w:val="0"/>
              <w:snapToGrid w:val="0"/>
              <w:spacing w:before="0" w:line="360" w:lineRule="auto"/>
              <w:ind w:firstLine="482"/>
              <w:jc w:val="both"/>
              <w:rPr>
                <w:rFonts w:eastAsia="宋体"/>
                <w:lang w:eastAsia="zh-CN"/>
              </w:rPr>
            </w:pPr>
            <w:r>
              <w:rPr>
                <w:rFonts w:eastAsia="宋体"/>
                <w:lang w:eastAsia="zh-CN"/>
              </w:rPr>
              <w:t>PFS定义为首次研究用药直到疾病进展或死亡，以先发生为准。将计算每个治疗组的中位PFS以及通过广义Brookmeyer-Crowley法构建的双侧95%置信区间。将计算每3个月的累积PFS概率（如可估计），采用Kaplan-Meier法进行估计，相应的95%置信区间采用Greenwood公式构建。</w:t>
            </w:r>
          </w:p>
          <w:p>
            <w:pPr>
              <w:pStyle w:val="TableCellText12pt"/>
              <w:adjustRightInd w:val="0"/>
              <w:snapToGrid w:val="0"/>
              <w:spacing w:before="0" w:line="360" w:lineRule="auto"/>
              <w:ind w:firstLine="482"/>
              <w:jc w:val="both"/>
              <w:rPr>
                <w:rFonts w:eastAsia="宋体"/>
                <w:lang w:eastAsia="zh-CN"/>
              </w:rPr>
            </w:pPr>
            <w:r>
              <w:rPr>
                <w:rFonts w:eastAsia="宋体"/>
                <w:lang w:eastAsia="zh-CN"/>
              </w:rPr>
              <w:t>CBR定义为经过确认的CR、PR及SD持续≥24周的受试者的比例，将计算CBR及其Clopper-Pearson 95%CI。</w:t>
            </w:r>
          </w:p>
          <w:p>
            <w:pPr>
              <w:pStyle w:val="TableCellText12pt"/>
              <w:adjustRightInd w:val="0"/>
              <w:snapToGrid w:val="0"/>
              <w:spacing w:before="0" w:line="360" w:lineRule="auto"/>
              <w:ind w:firstLine="482"/>
              <w:jc w:val="both"/>
              <w:rPr>
                <w:rFonts w:eastAsia="宋体"/>
                <w:lang w:eastAsia="zh-CN"/>
              </w:rPr>
            </w:pPr>
            <w:r>
              <w:rPr>
                <w:rFonts w:eastAsia="宋体"/>
                <w:lang w:eastAsia="zh-CN"/>
              </w:rPr>
              <w:t>DOR定义为从第一次CR或PR到肿瘤进展或死亡（任何原因的死亡）的时间。DOR仅根据有CR或PR的人群计算，采用与PFS相同的方法和删失规则，估计DOR的中位数及其95%CI，并绘制其Kaplan-Meier生存曲线图。</w:t>
            </w:r>
          </w:p>
          <w:p>
            <w:pPr>
              <w:pStyle w:val="TableCellText12pt"/>
              <w:adjustRightInd w:val="0"/>
              <w:snapToGrid w:val="0"/>
              <w:spacing w:before="0" w:line="360" w:lineRule="auto"/>
              <w:ind w:firstLine="482"/>
              <w:jc w:val="both"/>
              <w:rPr>
                <w:rFonts w:eastAsia="宋体"/>
                <w:lang w:eastAsia="zh-CN"/>
              </w:rPr>
            </w:pPr>
            <w:r>
              <w:rPr>
                <w:rFonts w:eastAsia="宋体"/>
                <w:lang w:eastAsia="zh-CN"/>
              </w:rPr>
              <w:t>OS定义为总体生存期从首次口服研究药物至死于任何原因的时间，估计OS的中位数及其95% CI，并绘制其Kaplan-Meier生存曲线图。</w:t>
            </w:r>
          </w:p>
          <w:p>
            <w:pPr>
              <w:pStyle w:val="TableCellText12pt"/>
              <w:adjustRightInd w:val="0"/>
              <w:snapToGrid w:val="0"/>
              <w:spacing w:before="0" w:after="0" w:line="360" w:lineRule="auto"/>
              <w:jc w:val="both"/>
              <w:rPr>
                <w:rFonts w:eastAsia="宋体"/>
                <w:b/>
                <w:lang w:eastAsia="zh-CN"/>
              </w:rPr>
            </w:pPr>
            <w:r>
              <w:rPr>
                <w:rFonts w:eastAsia="宋体"/>
                <w:b/>
                <w:lang w:eastAsia="zh-CN"/>
              </w:rPr>
              <w:t>药代动力学：</w:t>
            </w:r>
          </w:p>
          <w:p>
            <w:pPr>
              <w:pStyle w:val="TableCellText12pt"/>
              <w:adjustRightInd w:val="0"/>
              <w:snapToGrid w:val="0"/>
              <w:spacing w:before="0" w:after="0" w:line="360" w:lineRule="auto"/>
              <w:ind w:firstLine="482"/>
              <w:jc w:val="both"/>
              <w:rPr>
                <w:rFonts w:eastAsia="宋体"/>
                <w:lang w:eastAsia="zh-CN"/>
              </w:rPr>
            </w:pPr>
            <w:r>
              <w:rPr>
                <w:rFonts w:eastAsia="宋体"/>
                <w:lang w:eastAsia="zh-CN"/>
              </w:rPr>
              <w:t>将基于收集到的从PK导入期到C1D15的丁二酸复瑞替尼个体浓度-时间数据，采用Phoenix® WinNonlin 6.4或更高的版本（Pharsight Corp., Certara公司，普林斯顿，新泽西，美国）基于非房室模型理论计算PK参数，进行描述性统计分析。实际采样时间将用于最终血浆浓度的计算。PK分析将严格遵循合同研究组织SOP，分析方法详见PK分析报告。</w:t>
            </w:r>
          </w:p>
          <w:p>
            <w:pPr>
              <w:pStyle w:val="TableCellText12pt"/>
              <w:adjustRightInd w:val="0"/>
              <w:snapToGrid w:val="0"/>
              <w:spacing w:before="0" w:after="0" w:line="360" w:lineRule="auto"/>
              <w:ind w:firstLine="482"/>
              <w:jc w:val="both"/>
              <w:rPr>
                <w:rFonts w:eastAsia="宋体"/>
                <w:sz w:val="21"/>
                <w:szCs w:val="21"/>
                <w:lang w:eastAsia="zh-CN"/>
              </w:rPr>
            </w:pPr>
            <w:r>
              <w:rPr>
                <w:rFonts w:eastAsia="宋体"/>
                <w:lang w:eastAsia="zh-CN"/>
              </w:rPr>
              <w:t>通过非房室模型至少分析计算如下参数：t</w:t>
            </w:r>
            <w:r>
              <w:rPr>
                <w:rFonts w:eastAsia="宋体"/>
                <w:vertAlign w:val="subscript"/>
                <w:lang w:eastAsia="zh-CN"/>
              </w:rPr>
              <w:t>1/2</w:t>
            </w:r>
            <w:r>
              <w:rPr>
                <w:rFonts w:eastAsia="宋体"/>
                <w:lang w:eastAsia="zh-CN"/>
              </w:rPr>
              <w:t>、AUC</w:t>
            </w:r>
            <w:r>
              <w:rPr>
                <w:rFonts w:eastAsia="宋体"/>
                <w:vertAlign w:val="subscript"/>
                <w:lang w:eastAsia="zh-CN"/>
              </w:rPr>
              <w:t>(0-t)</w:t>
            </w:r>
            <w:r>
              <w:rPr>
                <w:rFonts w:eastAsia="宋体"/>
                <w:lang w:eastAsia="zh-CN"/>
              </w:rPr>
              <w:t>、AUC</w:t>
            </w:r>
            <w:r>
              <w:rPr>
                <w:rFonts w:eastAsia="宋体"/>
                <w:vertAlign w:val="subscript"/>
                <w:lang w:eastAsia="zh-CN"/>
              </w:rPr>
              <w:t>(0-24)</w:t>
            </w:r>
            <w:r>
              <w:rPr>
                <w:rFonts w:eastAsia="宋体"/>
                <w:lang w:eastAsia="zh-CN"/>
              </w:rPr>
              <w:t>、AUC</w:t>
            </w:r>
            <w:r>
              <w:rPr>
                <w:rFonts w:eastAsia="宋体"/>
                <w:vertAlign w:val="subscript"/>
                <w:lang w:eastAsia="zh-CN"/>
              </w:rPr>
              <w:t>(0-∞)</w:t>
            </w:r>
            <w:r>
              <w:rPr>
                <w:rFonts w:eastAsia="宋体"/>
                <w:lang w:eastAsia="zh-CN"/>
              </w:rPr>
              <w:t>、C</w:t>
            </w:r>
            <w:r>
              <w:rPr>
                <w:rFonts w:eastAsia="宋体"/>
                <w:vertAlign w:val="subscript"/>
                <w:lang w:eastAsia="zh-CN"/>
              </w:rPr>
              <w:t>max</w:t>
            </w:r>
            <w:r>
              <w:rPr>
                <w:rFonts w:eastAsia="宋体"/>
                <w:lang w:eastAsia="zh-CN"/>
              </w:rPr>
              <w:t>、T</w:t>
            </w:r>
            <w:r>
              <w:rPr>
                <w:rFonts w:eastAsia="宋体"/>
                <w:vertAlign w:val="subscript"/>
                <w:lang w:eastAsia="zh-CN"/>
              </w:rPr>
              <w:t>max</w:t>
            </w:r>
            <w:r>
              <w:rPr>
                <w:rFonts w:eastAsia="宋体"/>
                <w:lang w:eastAsia="zh-CN"/>
              </w:rPr>
              <w:t>，和蓄积比（RAUC，RC</w:t>
            </w:r>
            <w:r>
              <w:rPr>
                <w:rFonts w:eastAsia="宋体"/>
                <w:vertAlign w:val="subscript"/>
                <w:lang w:eastAsia="zh-CN"/>
              </w:rPr>
              <w:t>max</w:t>
            </w:r>
            <w:r>
              <w:rPr>
                <w:rFonts w:eastAsia="宋体"/>
                <w:lang w:eastAsia="zh-CN"/>
              </w:rPr>
              <w:t>）。描述性分析丁二酸复瑞替尼的血浆浓度及PK参数。</w:t>
            </w:r>
          </w:p>
        </w:tc>
      </w:tr>
      <w:tr>
        <w:tblPrEx>
          <w:tblW w:w="5000" w:type="pct"/>
          <w:jc w:val="center"/>
          <w:tblLayout w:type="fixed"/>
          <w:tblCellMar>
            <w:top w:w="0" w:type="dxa"/>
            <w:left w:w="108" w:type="dxa"/>
            <w:bottom w:w="0" w:type="dxa"/>
            <w:right w:w="108" w:type="dxa"/>
          </w:tblCellMar>
        </w:tblPrEx>
        <w:trPr>
          <w:trHeight w:val="462"/>
          <w:jc w:val="center"/>
        </w:trPr>
        <w:tc>
          <w:tcPr>
            <w:tcW w:w="5000" w:type="pct"/>
            <w:gridSpan w:val="4"/>
          </w:tcPr>
          <w:p>
            <w:pPr>
              <w:pStyle w:val="ERIS2"/>
              <w:widowControl w:val="0"/>
              <w:adjustRightInd w:val="0"/>
              <w:snapToGrid w:val="0"/>
              <w:spacing w:after="0" w:line="360" w:lineRule="auto"/>
              <w:rPr>
                <w:rFonts w:cs="Times New Roman"/>
                <w:b/>
                <w:bCs/>
                <w:szCs w:val="24"/>
              </w:rPr>
            </w:pPr>
            <w:r>
              <w:rPr>
                <w:rFonts w:cs="Times New Roman"/>
                <w:b/>
                <w:bCs/>
                <w:szCs w:val="24"/>
              </w:rPr>
              <w:t>摘要-结果和结论</w:t>
            </w:r>
          </w:p>
          <w:p>
            <w:pPr>
              <w:pStyle w:val="ERIS2"/>
              <w:widowControl w:val="0"/>
              <w:adjustRightInd w:val="0"/>
              <w:snapToGrid w:val="0"/>
              <w:spacing w:after="0" w:line="360" w:lineRule="auto"/>
              <w:rPr>
                <w:rFonts w:cs="Times New Roman"/>
                <w:b/>
                <w:szCs w:val="24"/>
              </w:rPr>
            </w:pPr>
            <w:r>
              <w:rPr>
                <w:rFonts w:cs="Times New Roman"/>
                <w:b/>
                <w:szCs w:val="24"/>
              </w:rPr>
              <w:t>1．分析人群</w:t>
            </w:r>
          </w:p>
          <w:p>
            <w:pPr>
              <w:pStyle w:val="ERIS2"/>
              <w:widowControl w:val="0"/>
              <w:adjustRightInd w:val="0"/>
              <w:snapToGrid w:val="0"/>
              <w:spacing w:after="0" w:line="360" w:lineRule="auto"/>
              <w:ind w:firstLine="480" w:firstLineChars="200"/>
              <w:jc w:val="both"/>
              <w:rPr>
                <w:rFonts w:cs="Times New Roman"/>
                <w:szCs w:val="24"/>
              </w:rPr>
            </w:pPr>
            <w:r>
              <w:rPr>
                <w:rFonts w:cs="Times New Roman"/>
                <w:szCs w:val="24"/>
              </w:rPr>
              <w:t>本试验共筛选77例受试者，筛选成功入组45例（58.4%），筛选失败32例（41.6%）。筛选失败的原因主要为不符合方案入选标准14例（18.2%），符合方案排除标准9例（11.7%），其他原因9例（11.7%），其他原因包括5例撤回知情同意，4例其他原因（2例28天内没有完成筛选期检查，1例变更了治疗计划，1例由于疾病进展死亡）。</w:t>
            </w:r>
          </w:p>
          <w:p>
            <w:pPr>
              <w:pStyle w:val="ERIS2"/>
              <w:widowControl w:val="0"/>
              <w:adjustRightInd w:val="0"/>
              <w:snapToGrid w:val="0"/>
              <w:spacing w:after="0" w:line="360" w:lineRule="auto"/>
              <w:ind w:firstLine="480" w:firstLineChars="200"/>
              <w:jc w:val="both"/>
              <w:rPr>
                <w:rFonts w:cs="Times New Roman"/>
              </w:rPr>
            </w:pPr>
            <w:r>
              <w:rPr>
                <w:rFonts w:cs="Times New Roman"/>
                <w:szCs w:val="24"/>
              </w:rPr>
              <w:t>经筛选合格入组并服用至少一次研究药物的受试者为45人，其中剂量爬坡阶段21人，剂量扩展阶段24人。</w:t>
            </w:r>
            <w:r>
              <w:rPr>
                <w:rFonts w:cs="Times New Roman"/>
              </w:rPr>
              <w:t>剂量爬坡阶段入组的21受试者中，有</w:t>
            </w:r>
            <w:r>
              <w:rPr>
                <w:rFonts w:cs="Times New Roman"/>
                <w:szCs w:val="24"/>
              </w:rPr>
              <w:t>20例受试者符合DLT分析集定义，纳入DLT分析集（DLT)，</w:t>
            </w:r>
            <w:r>
              <w:rPr>
                <w:rFonts w:cs="Times New Roman"/>
              </w:rPr>
              <w:t>20mg剂量组1例受试者由于DLT观察期的药物暴露未达到75%且未发生DLT事件而被剔除DLT分析集，</w:t>
            </w:r>
            <w:r>
              <w:rPr>
                <w:rFonts w:cs="Times New Roman"/>
                <w:szCs w:val="24"/>
              </w:rPr>
              <w:t>其中DLT分析集中20mg组1例，</w:t>
            </w:r>
            <w:r>
              <w:rPr>
                <w:rFonts w:cs="Times New Roman"/>
              </w:rPr>
              <w:t>40mg-160mg组各3例、210mg组7例。</w:t>
            </w:r>
            <w:r>
              <w:rPr>
                <w:rFonts w:cs="Times New Roman"/>
                <w:szCs w:val="24"/>
              </w:rPr>
              <w:t>45例受试者纳入全分析集（FAS），45例受试者纳入安全性分析集（SAS），45例受试者纳入PK分析集（PKS）。</w:t>
            </w:r>
          </w:p>
          <w:p>
            <w:pPr>
              <w:pStyle w:val="ERIS2"/>
              <w:widowControl w:val="0"/>
              <w:adjustRightInd w:val="0"/>
              <w:snapToGrid w:val="0"/>
              <w:spacing w:after="0" w:line="360" w:lineRule="auto"/>
              <w:ind w:firstLine="480" w:firstLineChars="200"/>
              <w:jc w:val="both"/>
              <w:rPr>
                <w:rFonts w:cs="Times New Roman"/>
                <w:bCs/>
                <w:kern w:val="2"/>
              </w:rPr>
            </w:pPr>
            <w:r>
              <w:rPr>
                <w:rFonts w:cs="Times New Roman"/>
                <w:bCs/>
                <w:kern w:val="2"/>
              </w:rPr>
              <w:t>截至2022年1月21日，中位研究随访时间27.4个月。所有入组的45例受试者中，共32例（71.1%）结束治疗，其中26例（57.8%）因疾病进展而结束治疗，3例（6.7%）因不良事件结束治疗，3例（6.7%）受试者撤回知情同意结束治疗。</w:t>
            </w:r>
          </w:p>
          <w:p>
            <w:pPr>
              <w:pStyle w:val="ERIS2"/>
              <w:widowControl w:val="0"/>
              <w:adjustRightInd w:val="0"/>
              <w:snapToGrid w:val="0"/>
              <w:spacing w:after="0" w:line="360" w:lineRule="auto"/>
              <w:ind w:firstLine="480" w:firstLineChars="200"/>
              <w:jc w:val="both"/>
              <w:rPr>
                <w:rStyle w:val="CommentReference"/>
                <w:rFonts w:cs="Times New Roman"/>
              </w:rPr>
            </w:pPr>
            <w:r>
              <w:rPr>
                <w:rFonts w:cs="Times New Roman"/>
                <w:bCs/>
                <w:kern w:val="2"/>
              </w:rPr>
              <w:t>所有入组的45例受试者中，共25例（55.6%）结束研究，其中7例（15.6%）因死亡结束研究，3例（6.7%）因受试者撤回知情结束研究，1例（2.2%）因不良事件结束研究，14例（31.1%）因疾病进展结束研究（由于6.0版本方案之前的知情同意书中未设置生存随访，因此有14例受试者在疾病进展结束治疗后即结束研究）。</w:t>
            </w:r>
          </w:p>
          <w:p>
            <w:pPr>
              <w:pStyle w:val="ERIS2"/>
              <w:widowControl w:val="0"/>
              <w:adjustRightInd w:val="0"/>
              <w:snapToGrid w:val="0"/>
              <w:spacing w:after="0" w:line="360" w:lineRule="auto"/>
              <w:rPr>
                <w:rFonts w:cs="Times New Roman"/>
                <w:b/>
                <w:szCs w:val="24"/>
              </w:rPr>
            </w:pPr>
            <w:r>
              <w:rPr>
                <w:rFonts w:cs="Times New Roman"/>
                <w:b/>
                <w:szCs w:val="24"/>
              </w:rPr>
              <w:t>2．人口学资料及疾病基线特征</w:t>
            </w:r>
          </w:p>
          <w:p>
            <w:pPr>
              <w:pStyle w:val="ERIS2"/>
              <w:widowControl w:val="0"/>
              <w:adjustRightInd w:val="0"/>
              <w:snapToGrid w:val="0"/>
              <w:spacing w:after="0" w:line="360" w:lineRule="auto"/>
              <w:ind w:firstLine="480" w:firstLineChars="200"/>
              <w:jc w:val="both"/>
              <w:rPr>
                <w:rFonts w:cs="Times New Roman"/>
                <w:szCs w:val="24"/>
              </w:rPr>
            </w:pPr>
            <w:r>
              <w:rPr>
                <w:rFonts w:cs="Times New Roman"/>
                <w:szCs w:val="24"/>
              </w:rPr>
              <w:t>基于FAS集的45例受试者中，男性26例（57.8%），女性19例（42.2%），平均年龄是51岁(±10.93）（范围：28-68岁）；17.8%（8例）受试者基线ECOG评分为0分，82.2%（37例）受试者基线ECOG评分为1分。</w:t>
            </w:r>
          </w:p>
          <w:p>
            <w:pPr>
              <w:pStyle w:val="ERIS2"/>
              <w:widowControl w:val="0"/>
              <w:adjustRightInd w:val="0"/>
              <w:snapToGrid w:val="0"/>
              <w:spacing w:after="0" w:line="360" w:lineRule="auto"/>
              <w:ind w:firstLine="480" w:firstLineChars="200"/>
              <w:jc w:val="both"/>
              <w:rPr>
                <w:rFonts w:cs="Times New Roman"/>
                <w:szCs w:val="24"/>
              </w:rPr>
            </w:pPr>
            <w:r>
              <w:rPr>
                <w:rFonts w:cs="Times New Roman"/>
                <w:szCs w:val="24"/>
              </w:rPr>
              <w:t>基于FAS集的45例受试者中，97.8%（44例）的受试者入组时疾病临床分期为IV期，2.2%（1例）的受试者为IIIb期（TNM第7版）。</w:t>
            </w:r>
            <w:r>
              <w:rPr>
                <w:rFonts w:cs="Times New Roman"/>
              </w:rPr>
              <w:t>病理类型为腺癌的有31例，鳞癌有2例，其他有12例（其中支气管5例，肺恶性肿瘤7例）。</w:t>
            </w:r>
            <w:r>
              <w:rPr>
                <w:rFonts w:cs="Times New Roman"/>
                <w:bCs/>
              </w:rPr>
              <w:t>100%（45例）的受试者ALK基因状态为阳性。100%（45例）的受试者入组时存在转移病灶，其中22.2%（10例）的受试者存在2个转移部位，66.7%（30例）的受试者存在≥3个转移部位。</w:t>
            </w:r>
            <w:r>
              <w:rPr>
                <w:rFonts w:cs="Times New Roman"/>
                <w:szCs w:val="24"/>
              </w:rPr>
              <w:t>60%（27例）的受试者基线存在脑转移。所有受试者自首次确诊至入组的时间中位数分别为：20mg组为25.15个月（范围：12.81-37.49），40mg组为25.365个月（范围：8.05-108.12），80mg组为16.195个月（范围：6.54- 69.42），120mg组为29.37个月（范围：6.47-68.34），160mg组为19.12个月（范围：1.35-67.48），210mg组为18.92个月（范围：2.07-71.52）。</w:t>
            </w:r>
          </w:p>
          <w:p>
            <w:pPr>
              <w:pStyle w:val="ERIS2"/>
              <w:widowControl w:val="0"/>
              <w:adjustRightInd w:val="0"/>
              <w:snapToGrid w:val="0"/>
              <w:spacing w:after="0" w:line="360" w:lineRule="auto"/>
              <w:ind w:firstLine="480" w:firstLineChars="200"/>
              <w:jc w:val="both"/>
              <w:rPr>
                <w:rFonts w:cs="Times New Roman"/>
              </w:rPr>
            </w:pPr>
            <w:r>
              <w:rPr>
                <w:rFonts w:cs="Times New Roman"/>
                <w:szCs w:val="24"/>
              </w:rPr>
              <w:t>基于FAS集的45例受试者中，</w:t>
            </w:r>
            <w:r>
              <w:rPr>
                <w:rFonts w:cs="Times New Roman"/>
              </w:rPr>
              <w:t>100%（45例）的受试者都接受过至少一线系统治疗，其中55.6%（25例）接受过1线治疗，28.9%（13例）接受过2线治疗，15.6%（7例）接受过3线及以上治疗。所有受试者中既往接受过靶向治疗受试者有77.8%（35例），其中1例接受吉非替尼治疗，其他34例接受ALK抑制剂治疗（克唑替尼30例，塞瑞替尼3例，TQ-B3139为1例），其中1例接受过2种ALK抑制剂治疗（克唑替尼和塞瑞替尼）。66.7%（30例）受试者在入组前接受过化疗</w:t>
            </w:r>
            <w:r>
              <w:rPr>
                <w:rFonts w:cs="Times New Roman"/>
                <w:bCs/>
              </w:rPr>
              <w:t>（包含辅助或新辅助及局部用药）</w:t>
            </w:r>
            <w:r>
              <w:rPr>
                <w:rFonts w:cs="Times New Roman"/>
              </w:rPr>
              <w:t>，其中60.0%（18例）的受试者接受过1线化疗，16.7%（5例）的受试者接受过2线化疗，接受过3线或4线化疗的受试者分别各为10%（3例）和3.3%（1例）。24.4%（11例）受试者有既往放疗史</w:t>
            </w:r>
            <w:r>
              <w:rPr>
                <w:rFonts w:cs="Times New Roman"/>
                <w:szCs w:val="24"/>
              </w:rPr>
              <w:t>。</w:t>
            </w:r>
            <w:r>
              <w:rPr>
                <w:rFonts w:cs="Times New Roman"/>
              </w:rPr>
              <w:t>82.2%（37例）至少接受过一次肿瘤手术治疗/操作史。</w:t>
            </w:r>
          </w:p>
          <w:p>
            <w:pPr>
              <w:pStyle w:val="ERIS2"/>
              <w:widowControl w:val="0"/>
              <w:adjustRightInd w:val="0"/>
              <w:snapToGrid w:val="0"/>
              <w:spacing w:after="0" w:line="360" w:lineRule="auto"/>
              <w:rPr>
                <w:rFonts w:cs="Times New Roman"/>
                <w:b/>
                <w:szCs w:val="24"/>
              </w:rPr>
            </w:pPr>
            <w:r>
              <w:rPr>
                <w:rFonts w:cs="Times New Roman" w:hint="eastAsia"/>
                <w:b/>
                <w:szCs w:val="24"/>
                <w:lang w:val="en-US" w:eastAsia="zh-CN"/>
              </w:rPr>
              <w:t>3</w:t>
            </w:r>
            <w:r>
              <w:rPr>
                <w:rFonts w:cs="Times New Roman"/>
                <w:b/>
                <w:szCs w:val="24"/>
              </w:rPr>
              <w:t>.安全性分析结果</w:t>
            </w:r>
          </w:p>
          <w:p>
            <w:pPr>
              <w:pStyle w:val="ERIS2"/>
              <w:widowControl w:val="0"/>
              <w:adjustRightInd w:val="0"/>
              <w:snapToGrid w:val="0"/>
              <w:spacing w:after="0" w:line="360" w:lineRule="auto"/>
              <w:rPr>
                <w:rFonts w:cs="Times New Roman"/>
                <w:b/>
              </w:rPr>
            </w:pPr>
            <w:r>
              <w:rPr>
                <w:rFonts w:cs="Times New Roman" w:hint="eastAsia"/>
                <w:b/>
                <w:lang w:val="en-US" w:eastAsia="zh-CN"/>
              </w:rPr>
              <w:t>3</w:t>
            </w:r>
            <w:r>
              <w:rPr>
                <w:rFonts w:cs="Times New Roman"/>
                <w:b/>
              </w:rPr>
              <w:t>.1药物暴露（SAS）</w:t>
            </w:r>
          </w:p>
          <w:p>
            <w:pPr>
              <w:adjustRightInd w:val="0"/>
              <w:snapToGrid w:val="0"/>
              <w:spacing w:line="360" w:lineRule="auto"/>
              <w:ind w:firstLine="480" w:firstLineChars="200"/>
              <w:rPr>
                <w:rFonts w:cs="Times New Roman"/>
              </w:rPr>
            </w:pPr>
            <w:r>
              <w:rPr>
                <w:rFonts w:cs="Times New Roman"/>
              </w:rPr>
              <w:t>截止至2022年1月21日数据分析日期，所有受试者总暴露持续时间中位数为21.590个月（范围：0.56-51.22）。整个研究期间相对剂量强度平均值为103.8468±38.6086%（范围：66.8671-344.2638），各剂量分别为：20mg组216.2495±181.0395%（范围：88.2353-344.2638），40mg组110.4345±26.7782%（范围：95.9424-164.8493），从患者获益出发，基于试验方案和SMC决定，20mg和40mg剂量组各有1例患者提高到120mg治疗；80mg组98.3367±1.8291%（范围：95.4392-99.7214），120mg组98.9941±2.6766%（范围：93.4037-103.3569），160mg组97.3861±5.7894%（范围：82.1340-99.8489），210mg组93.0803±11.1495%（范围：66.8671-99.7947）。91.1%（41例）的受试者暴露剂量在80%~120%。</w:t>
            </w:r>
          </w:p>
          <w:p>
            <w:pPr>
              <w:adjustRightInd w:val="0"/>
              <w:snapToGrid w:val="0"/>
              <w:spacing w:line="360" w:lineRule="auto"/>
              <w:ind w:firstLine="480" w:firstLineChars="200"/>
              <w:rPr>
                <w:rFonts w:cs="Times New Roman"/>
                <w:highlight w:val="yellow"/>
              </w:rPr>
            </w:pPr>
            <w:r>
              <w:rPr>
                <w:rFonts w:cs="Times New Roman"/>
              </w:rPr>
              <w:t>整个研究期间相对剂量强度上限达到344.2638%，这是由于低剂量组有2例（20mg和40mg剂量组各1例）受试者靶病灶稳定，出现非靶病灶可疑进展，经过与SMC沟通讨论认为受试者继续用药获益可能性大，同意剂量上调至120mg继续治疗，分别为20mg组受试者10011002在C29D1（2018年7月27日）开始调整为120mg治疗；40mg组受试者10041002在C51D1（2020年9月3日）开始调整为120mg继续治疗，因此这两剂量组相对剂量强度最高值分别为344.2638%和164.8493%。</w:t>
            </w:r>
          </w:p>
          <w:p>
            <w:pPr>
              <w:pStyle w:val="ERIS2"/>
              <w:widowControl w:val="0"/>
              <w:adjustRightInd w:val="0"/>
              <w:snapToGrid w:val="0"/>
              <w:spacing w:after="0" w:line="360" w:lineRule="auto"/>
              <w:rPr>
                <w:rFonts w:cs="Times New Roman"/>
                <w:b/>
              </w:rPr>
            </w:pPr>
            <w:r>
              <w:rPr>
                <w:rFonts w:cs="Times New Roman" w:hint="eastAsia"/>
                <w:b/>
                <w:lang w:val="en-US" w:eastAsia="zh-CN"/>
              </w:rPr>
              <w:t>3</w:t>
            </w:r>
            <w:r>
              <w:rPr>
                <w:rFonts w:cs="Times New Roman"/>
                <w:b/>
              </w:rPr>
              <w:t>.2 DLT分析（DLT）</w:t>
            </w:r>
          </w:p>
          <w:p>
            <w:pPr>
              <w:adjustRightInd w:val="0"/>
              <w:snapToGrid w:val="0"/>
              <w:spacing w:line="360" w:lineRule="auto"/>
              <w:ind w:firstLine="480" w:firstLineChars="200"/>
              <w:rPr>
                <w:rFonts w:cs="Times New Roman"/>
              </w:rPr>
            </w:pPr>
            <w:r>
              <w:rPr>
                <w:rFonts w:cs="Times New Roman"/>
              </w:rPr>
              <w:t>剂量爬坡阶段入组21例受试者，20mg剂量组1例受试者由于DLT观察期的药物暴露未达到75%且未发生DLT事件而被剔除DLT分析。DLT分析集的20例受试者中，5.0%（1例）的受试者发生了DLT事件，为210mg剂量组10011026受试者发生3级血葡萄糖升高不良事件，经暂停用药并降糖治疗后第10天检查血糖恢复正常，事件</w:t>
            </w:r>
            <w:r>
              <w:rPr>
                <w:rFonts w:cs="Times New Roman" w:hint="eastAsia"/>
              </w:rPr>
              <w:t>“</w:t>
            </w:r>
            <w:r>
              <w:rPr>
                <w:rFonts w:cs="Times New Roman"/>
              </w:rPr>
              <w:t>血葡萄糖升高</w:t>
            </w:r>
            <w:r>
              <w:rPr>
                <w:rFonts w:cs="Times New Roman" w:hint="eastAsia"/>
              </w:rPr>
              <w:t>”</w:t>
            </w:r>
            <w:r>
              <w:rPr>
                <w:rFonts w:cs="Times New Roman"/>
              </w:rPr>
              <w:t xml:space="preserve">痊愈且无后遗症。 </w:t>
            </w:r>
          </w:p>
          <w:p>
            <w:pPr>
              <w:pStyle w:val="ERIS2"/>
              <w:widowControl w:val="0"/>
              <w:adjustRightInd w:val="0"/>
              <w:snapToGrid w:val="0"/>
              <w:spacing w:after="0" w:line="360" w:lineRule="auto"/>
              <w:rPr>
                <w:rFonts w:cs="Times New Roman"/>
                <w:b/>
              </w:rPr>
            </w:pPr>
            <w:r>
              <w:rPr>
                <w:rFonts w:cs="Times New Roman" w:hint="eastAsia"/>
                <w:b/>
                <w:lang w:val="en-US" w:eastAsia="zh-CN"/>
              </w:rPr>
              <w:t>3</w:t>
            </w:r>
            <w:r>
              <w:rPr>
                <w:rFonts w:cs="Times New Roman"/>
                <w:b/>
              </w:rPr>
              <w:t>.3安全性分析（SAS）</w:t>
            </w:r>
          </w:p>
          <w:p>
            <w:pPr>
              <w:adjustRightInd w:val="0"/>
              <w:snapToGrid w:val="0"/>
              <w:spacing w:line="360" w:lineRule="auto"/>
              <w:rPr>
                <w:rFonts w:cs="Times New Roman"/>
                <w:b/>
              </w:rPr>
            </w:pPr>
            <w:r>
              <w:rPr>
                <w:rFonts w:cs="Times New Roman"/>
                <w:b/>
              </w:rPr>
              <w:t>TEAE</w:t>
            </w:r>
          </w:p>
          <w:p>
            <w:pPr>
              <w:adjustRightInd w:val="0"/>
              <w:snapToGrid w:val="0"/>
              <w:spacing w:line="360" w:lineRule="auto"/>
              <w:ind w:firstLine="480" w:firstLineChars="200"/>
              <w:rPr>
                <w:rFonts w:cs="Times New Roman"/>
                <w:highlight w:val="yellow"/>
              </w:rPr>
            </w:pPr>
            <w:r>
              <w:rPr>
                <w:rFonts w:cs="Times New Roman"/>
              </w:rPr>
              <w:t>截止至2022年1月21日数据分析日期，安全性分析集的45例受试者中，100%受试者都发生了TEAE，3级及以上TEAE为21例（46.7%），考虑与药物相关的3级及以上的TEAE为12例（26.7%）；其中20mg和120mg剂量组无3级TEAE，40mg组3例（50%），80mg组1例（12.5%），160mg组2例（22.2%）和210mg组6例（54.5%）。无药物相关的4级及以上TEAE发生。6例（13.3%）发生SAE，其中1例（2.2%）判断为与药物相关。导致药物暂停的TEAE为18例（40%），导致药物终止的TEAE为3例（6.7%），无导致剂量下降的TEAE，无导致死亡的TEAE。</w:t>
            </w:r>
          </w:p>
          <w:p>
            <w:pPr>
              <w:pStyle w:val="ERIS2"/>
              <w:widowControl w:val="0"/>
              <w:adjustRightInd w:val="0"/>
              <w:snapToGrid w:val="0"/>
              <w:spacing w:after="0" w:line="360" w:lineRule="auto"/>
              <w:ind w:firstLine="480" w:firstLineChars="200"/>
              <w:jc w:val="both"/>
              <w:rPr>
                <w:rFonts w:cs="Times New Roman"/>
                <w:szCs w:val="24"/>
              </w:rPr>
            </w:pPr>
            <w:r>
              <w:rPr>
                <w:rFonts w:cs="Times New Roman"/>
              </w:rPr>
              <w:t>发生率≥20％的TEAE包括：血肌酐升高 48.9%（22例），高尿酸血症46.7%（21例），恶心46.7%（21例），血葡萄糖升高44.4%（20例），高胆固醇血症44.4%（20例），高甘油三酯血症42.2%（19例），体重降低42.2%（19例），贫血40.0%（18例），血尿酸升高40.0%（18例），呕吐40.0%（18例），窦性心动过缓37.8%（17例），蛋白尿35.6%（16例），天门冬氨酸氨基转移酶升高33.3%（15例），咳嗽33.3%（15例），头晕33.3%（15例），高血压33.3%（15例），丙氨酸氨基转移酶升高31.1%（14例），低白蛋白血症31.1%（14例），血胆固醇升高26.7%（12例），血压升高26.7%（12例），高血糖症26.7%（12例），结合胆红素升高24.4%（11例），腹泻24.4%（11例），心电图QT间期延长24.4%（11例），低钠血症24.4%（11例），低蛋白血症24.4%（11例），背痛22.2%</w:t>
            </w:r>
            <w:r>
              <w:rPr>
                <w:rFonts w:cs="Times New Roman"/>
                <w:szCs w:val="24"/>
              </w:rPr>
              <w:t>（10例），血胆红素升高22.2%（10例），上呼吸道感染22.2%（10例），头痛20.0%（9例），低镁血症20.0%（9例），尿路感染20.0%（9例），非心源性胸痛20.0%（9例）。</w:t>
            </w:r>
          </w:p>
          <w:p>
            <w:pPr>
              <w:pStyle w:val="ERIS2"/>
              <w:widowControl w:val="0"/>
              <w:adjustRightInd w:val="0"/>
              <w:snapToGrid w:val="0"/>
              <w:spacing w:after="0" w:line="360" w:lineRule="auto"/>
              <w:jc w:val="both"/>
              <w:rPr>
                <w:rFonts w:cs="Times New Roman"/>
                <w:b/>
                <w:szCs w:val="24"/>
              </w:rPr>
            </w:pPr>
            <w:r>
              <w:rPr>
                <w:rFonts w:cs="Times New Roman"/>
                <w:b/>
                <w:szCs w:val="24"/>
              </w:rPr>
              <w:t xml:space="preserve"> ≥3级TEAE：</w:t>
            </w:r>
          </w:p>
          <w:p>
            <w:pPr>
              <w:pStyle w:val="ERIS2"/>
              <w:widowControl w:val="0"/>
              <w:adjustRightInd w:val="0"/>
              <w:snapToGrid w:val="0"/>
              <w:spacing w:after="0" w:line="360" w:lineRule="auto"/>
              <w:ind w:firstLine="480" w:firstLineChars="200"/>
              <w:jc w:val="both"/>
              <w:rPr>
                <w:rFonts w:cs="Times New Roman"/>
                <w:szCs w:val="24"/>
              </w:rPr>
            </w:pPr>
            <w:r>
              <w:rPr>
                <w:rFonts w:cs="Times New Roman"/>
                <w:szCs w:val="24"/>
              </w:rPr>
              <w:t>安全性分析集的45例受试者中，21例受试者发生≥3级TEAE，发生率≥3%的≥3级TEAE包括：高甘油三酯血症11.1%（40mg组2例，120mg组1例，210mg组2例），血葡萄糖升高8.9%（210mg组4例），高血糖症6.7%（160mg组1例，210mg组2例），天门冬氨酸氨基转移酶升高4.4%（210mg组2例），糖尿病4.4%（160mg组1例，210mg组1例），肝功能异常4.4%（160mg组1例，210mg组1例），高血压4.4%（80mg组1例，120mg组1例），中性粒细胞计数降低4.4%（40mg组1例，210mg组1例）。</w:t>
            </w:r>
          </w:p>
          <w:p>
            <w:pPr>
              <w:adjustRightInd w:val="0"/>
              <w:snapToGrid w:val="0"/>
              <w:spacing w:line="360" w:lineRule="auto"/>
              <w:rPr>
                <w:rFonts w:cs="Times New Roman"/>
                <w:szCs w:val="24"/>
              </w:rPr>
            </w:pPr>
            <w:r>
              <w:rPr>
                <w:rFonts w:cs="Times New Roman"/>
                <w:b/>
                <w:szCs w:val="24"/>
                <w:lang w:val="zh-CN"/>
              </w:rPr>
              <w:t>与研究药物相关TEAE：</w:t>
            </w:r>
          </w:p>
          <w:p>
            <w:pPr>
              <w:adjustRightInd w:val="0"/>
              <w:snapToGrid w:val="0"/>
              <w:spacing w:line="360" w:lineRule="auto"/>
              <w:ind w:firstLine="480" w:firstLineChars="200"/>
              <w:rPr>
                <w:rFonts w:cs="Times New Roman"/>
                <w:szCs w:val="24"/>
              </w:rPr>
            </w:pPr>
            <w:r>
              <w:rPr>
                <w:rFonts w:cs="Times New Roman"/>
                <w:szCs w:val="24"/>
              </w:rPr>
              <w:t>安全性分析集的45例受试者中，40例（88.9%）受试者发生与药物相关TEAE。其中20mg组为1例（50.0%），40mg组为6例（100%），80mg组为4例（50%），120mg组为9例（100%），160mg组为9例（100%），210mg组11例（100%）。</w:t>
            </w:r>
          </w:p>
          <w:p>
            <w:pPr>
              <w:pStyle w:val="ERIS2"/>
              <w:widowControl w:val="0"/>
              <w:adjustRightInd w:val="0"/>
              <w:snapToGrid w:val="0"/>
              <w:spacing w:after="0" w:line="360" w:lineRule="auto"/>
              <w:ind w:firstLine="480" w:firstLineChars="200"/>
              <w:jc w:val="both"/>
              <w:rPr>
                <w:rFonts w:cs="Times New Roman"/>
              </w:rPr>
            </w:pPr>
            <w:r>
              <w:rPr>
                <w:rFonts w:cs="Times New Roman"/>
                <w:szCs w:val="24"/>
              </w:rPr>
              <w:t>发生率≥10%与药物相关TEAE包括：血葡萄糖升高40.0%（18例），恶心40.0%（18例），窦性心动过缓33.3%（15例），高胆固醇血症31.1%（14例），高甘油三酯血症28.9%（13例），呕吐28.9%（13例），蛋白尿26.7%（12例），血肌酐升高 24.4%（11例），高血糖症24.4%（11例），丙氨酸氨基转移酶升高</w:t>
            </w:r>
            <w:r>
              <w:rPr>
                <w:rFonts w:cs="Times New Roman"/>
              </w:rPr>
              <w:t>22.2%（10例），天门冬氨酸氨基转移酶升高22.2%（10例），心电图QT 间期延长22.2%（10例），结合胆红素升高20.0%（9例），血胆红素升高20.0%（9例），腹泻20.0%（9例），血尿酸升高17.8%（8例），贫血15.6%（7例），血胆固醇升高15.6%（7例），中性粒细胞计数降低15.6%（7例）, 体重降低15.6%（7例），白细胞计数降低15.6%（7例），头晕13.3%（6例），高血压13.3%（6例），高尿酸血症13.3%（6例），低密度脂蛋白升高13.3%（6例），皮疹13.3%（6例），高脂血症13.3%（6例）。</w:t>
            </w:r>
          </w:p>
          <w:p>
            <w:pPr>
              <w:pStyle w:val="ERIS2"/>
              <w:widowControl w:val="0"/>
              <w:adjustRightInd w:val="0"/>
              <w:snapToGrid w:val="0"/>
              <w:spacing w:after="0" w:line="360" w:lineRule="auto"/>
              <w:jc w:val="both"/>
              <w:rPr>
                <w:rFonts w:cs="Times New Roman"/>
                <w:b/>
              </w:rPr>
            </w:pPr>
            <w:r>
              <w:rPr>
                <w:rFonts w:cs="Times New Roman"/>
                <w:b/>
              </w:rPr>
              <w:t xml:space="preserve"> ≥3级与药物相关TEAE：</w:t>
            </w:r>
          </w:p>
          <w:p>
            <w:pPr>
              <w:adjustRightInd w:val="0"/>
              <w:snapToGrid w:val="0"/>
              <w:spacing w:line="360" w:lineRule="auto"/>
              <w:ind w:firstLine="480" w:firstLineChars="200"/>
              <w:rPr>
                <w:rFonts w:cs="Times New Roman"/>
              </w:rPr>
            </w:pPr>
            <w:r>
              <w:rPr>
                <w:rFonts w:cs="Times New Roman"/>
              </w:rPr>
              <w:t>安全性分析集的45例受试者中，12例（26.7%）受试者发生了3级药物相关TEAE，其中40mg组为3例（50.0%），80mg组为1例（12.5%），160mg组为2例（22.2%），210mg组6例（54.5%），20mg组和120mg组无3级药物相关TEAE发生。无4级及以上药物相关TEAE。</w:t>
            </w:r>
          </w:p>
          <w:p>
            <w:pPr>
              <w:pStyle w:val="ERIS2"/>
              <w:widowControl w:val="0"/>
              <w:adjustRightInd w:val="0"/>
              <w:snapToGrid w:val="0"/>
              <w:spacing w:after="0" w:line="360" w:lineRule="auto"/>
              <w:ind w:firstLine="480" w:firstLineChars="200"/>
              <w:jc w:val="both"/>
              <w:rPr>
                <w:rFonts w:cs="Times New Roman"/>
              </w:rPr>
            </w:pPr>
            <w:r>
              <w:rPr>
                <w:rFonts w:cs="Times New Roman"/>
                <w:szCs w:val="24"/>
              </w:rPr>
              <w:t>发生率≥3%的≥3级药物相关TEAE包括：</w:t>
            </w:r>
            <w:r>
              <w:rPr>
                <w:rFonts w:cs="Times New Roman"/>
              </w:rPr>
              <w:t>血葡萄糖升高8.9%（210mg组4例），天门冬氨酸氨基转移酶升高4.4%（210mg组2例），中性粒细胞计数降低4.4%（40mg组1例，210mg组1例）。高甘油三脂血症4.4%（210mg组2例）。</w:t>
            </w:r>
          </w:p>
          <w:p>
            <w:pPr>
              <w:adjustRightInd w:val="0"/>
              <w:snapToGrid w:val="0"/>
              <w:spacing w:line="360" w:lineRule="auto"/>
              <w:rPr>
                <w:rFonts w:cs="Times New Roman"/>
                <w:b/>
                <w:szCs w:val="24"/>
              </w:rPr>
            </w:pPr>
            <w:r>
              <w:rPr>
                <w:rFonts w:cs="Times New Roman"/>
                <w:b/>
                <w:szCs w:val="24"/>
                <w:lang w:val="zh-CN"/>
              </w:rPr>
              <w:t>SAE（</w:t>
            </w:r>
            <w:r>
              <w:rPr>
                <w:rFonts w:cs="Times New Roman"/>
                <w:b/>
                <w:szCs w:val="24"/>
              </w:rPr>
              <w:t>严重不良事件）：</w:t>
            </w:r>
          </w:p>
          <w:p>
            <w:pPr>
              <w:pStyle w:val="ERIS2"/>
              <w:widowControl w:val="0"/>
              <w:adjustRightInd w:val="0"/>
              <w:snapToGrid w:val="0"/>
              <w:spacing w:after="0" w:line="360" w:lineRule="auto"/>
              <w:ind w:firstLine="480" w:firstLineChars="200"/>
              <w:jc w:val="both"/>
              <w:rPr>
                <w:rFonts w:cs="Times New Roman"/>
              </w:rPr>
            </w:pPr>
            <w:r>
              <w:rPr>
                <w:rFonts w:cs="Times New Roman"/>
                <w:szCs w:val="24"/>
              </w:rPr>
              <w:t>本研究中共</w:t>
            </w:r>
            <w:r>
              <w:rPr>
                <w:rFonts w:cs="Times New Roman"/>
              </w:rPr>
              <w:t>6例（13.3%）受试者报告发生SAE：下呼吸道感染2.2%（120mg组1例），感染性肺炎2.2%（80mg组1例），慢性胃炎2.2%（80mg组1例），肝功能异常2.2%（</w:t>
            </w:r>
            <w:r>
              <w:rPr>
                <w:rFonts w:cs="Times New Roman" w:hint="eastAsia"/>
              </w:rPr>
              <w:t>210mg</w:t>
            </w:r>
            <w:r>
              <w:rPr>
                <w:rFonts w:cs="Times New Roman"/>
              </w:rPr>
              <w:t>组1例），过敏性休克2.2%（120mg组1例），天门冬氨酸氨基转移酶升高2.2%（</w:t>
            </w:r>
            <w:r>
              <w:rPr>
                <w:rFonts w:cs="Times New Roman" w:hint="eastAsia"/>
              </w:rPr>
              <w:t>210mg</w:t>
            </w:r>
            <w:r>
              <w:rPr>
                <w:rFonts w:cs="Times New Roman"/>
              </w:rPr>
              <w:t>组1例），高尿酸血症2.2%（120mg组1例），B 细胞淋巴瘤2.2%（80mg组1例），头晕2.2%（80mg组1例）。其中1例受试者（210mg剂量组</w:t>
            </w:r>
            <w:r>
              <w:rPr>
                <w:rFonts w:cs="Times New Roman"/>
                <w:szCs w:val="24"/>
              </w:rPr>
              <w:t>10011024受试者</w:t>
            </w:r>
            <w:r>
              <w:rPr>
                <w:rFonts w:cs="Times New Roman"/>
              </w:rPr>
              <w:t>）所发生的天门冬氨酸氨基转移酶升高与研究药物有关，5例受试者发生的SAE与研究药物肯定无关。</w:t>
            </w:r>
          </w:p>
          <w:p>
            <w:pPr>
              <w:pStyle w:val="ERIS2"/>
              <w:widowControl w:val="0"/>
              <w:adjustRightInd w:val="0"/>
              <w:snapToGrid w:val="0"/>
              <w:spacing w:after="0" w:line="360" w:lineRule="auto"/>
              <w:ind w:firstLine="480" w:firstLineChars="200"/>
              <w:jc w:val="both"/>
              <w:rPr>
                <w:rFonts w:cs="Times New Roman"/>
              </w:rPr>
            </w:pPr>
            <w:r>
              <w:rPr>
                <w:rFonts w:cs="Times New Roman"/>
              </w:rPr>
              <w:t>与药物有关的SAE受试者为10011024，于接受口服丁二酸复瑞替尼（</w:t>
            </w:r>
            <w:r>
              <w:rPr>
                <w:rFonts w:cs="Times New Roman" w:hint="eastAsia"/>
              </w:rPr>
              <w:t>210mg</w:t>
            </w:r>
            <w:r>
              <w:rPr>
                <w:rFonts w:cs="Times New Roman"/>
              </w:rPr>
              <w:t>，每天一次）治疗第1012天发生天门冬氨酸氨基转移酶升高3级，按方案暂停研究药物治疗，并予护肝对症处理后，第1014天肝脏相关实验室检查恢复至1级，受试者恢复研究用药治疗。第1026天受试者复查肝脏相关实验室检查均恢复正常，事件</w:t>
            </w:r>
            <w:r>
              <w:rPr>
                <w:rFonts w:cs="Times New Roman" w:hint="eastAsia"/>
              </w:rPr>
              <w:t>“</w:t>
            </w:r>
            <w:r>
              <w:rPr>
                <w:rFonts w:cs="Times New Roman"/>
              </w:rPr>
              <w:t>天门冬氨酸氨基转移酶升高</w:t>
            </w:r>
            <w:r>
              <w:rPr>
                <w:rFonts w:cs="Times New Roman" w:hint="eastAsia"/>
              </w:rPr>
              <w:t>”</w:t>
            </w:r>
            <w:r>
              <w:rPr>
                <w:rFonts w:cs="Times New Roman"/>
              </w:rPr>
              <w:t>痊愈且无后遗症。</w:t>
            </w:r>
          </w:p>
          <w:p>
            <w:pPr>
              <w:adjustRightInd w:val="0"/>
              <w:snapToGrid w:val="0"/>
              <w:spacing w:line="360" w:lineRule="auto"/>
              <w:rPr>
                <w:rFonts w:cs="Times New Roman"/>
                <w:b/>
                <w:szCs w:val="24"/>
                <w:lang w:val="zh-CN"/>
              </w:rPr>
            </w:pPr>
            <w:r>
              <w:rPr>
                <w:rFonts w:cs="Times New Roman"/>
                <w:b/>
                <w:szCs w:val="24"/>
                <w:lang w:val="zh-CN"/>
              </w:rPr>
              <w:t>导致剂量调整的TEAE：</w:t>
            </w:r>
          </w:p>
          <w:p>
            <w:pPr>
              <w:pStyle w:val="ERIS2"/>
              <w:widowControl w:val="0"/>
              <w:adjustRightInd w:val="0"/>
              <w:snapToGrid w:val="0"/>
              <w:spacing w:after="0" w:line="360" w:lineRule="auto"/>
              <w:ind w:firstLine="480" w:firstLineChars="200"/>
              <w:jc w:val="both"/>
              <w:rPr>
                <w:rFonts w:cs="Times New Roman"/>
                <w:szCs w:val="24"/>
              </w:rPr>
            </w:pPr>
            <w:r>
              <w:rPr>
                <w:rFonts w:cs="Times New Roman"/>
                <w:szCs w:val="24"/>
              </w:rPr>
              <w:t>安全性分析集的45例受试者中，18例（40.0%）受试者因TEAE暂停用药，导致暂停用药的TEAE事件包括蛋白尿6例（13.3%），血葡萄糖升高3例（6.7%），糖尿病2例（4.4%），高血糖症2例（4.4%），高甘油三酯血症2例（4.4%），中性粒细胞计数降低2例（4.4%），呕吐2例（4.4%），体重降低2例（4.4%），天门冬氨酸氨基转移酶升高1例（2.2%），B 细胞淋巴瘤1例（2.2%），血甘油三酯升高1例（2.2%），慢性胃炎1例（2.2%），心电图 QT 间期延长1例（2.2%），肝功能异常1例（2.2%），高钾血症1例（2.2%），高血压1例（2.2%），高尿酸血症1例（2.2%），低钾血症1例（2.2%），下呼吸道感染1例（2.2%），恶心1例（2.2%），感染性肺炎1例（2.2%），尿蛋白1例（2.2%）。</w:t>
            </w:r>
          </w:p>
          <w:p>
            <w:pPr>
              <w:pStyle w:val="ERIS2"/>
              <w:widowControl w:val="0"/>
              <w:adjustRightInd w:val="0"/>
              <w:snapToGrid w:val="0"/>
              <w:spacing w:after="0" w:line="360" w:lineRule="auto"/>
              <w:ind w:firstLine="480" w:firstLineChars="200"/>
              <w:jc w:val="both"/>
              <w:rPr>
                <w:rFonts w:cs="Times New Roman"/>
                <w:szCs w:val="24"/>
              </w:rPr>
            </w:pPr>
            <w:r>
              <w:rPr>
                <w:rFonts w:cs="Times New Roman"/>
                <w:szCs w:val="24"/>
              </w:rPr>
              <w:t>各剂量组因TEAE暂停用药的发生率分别：20mg组未发生因TEAE暂停用药，40mg组2例（33.3%），80mg组3例（37.5%），120mg组4例（44.4%），160mg组2例（22.2%）和210mg组7例（63.3%）。研究中无TEAE导致药物减量。</w:t>
            </w:r>
          </w:p>
          <w:p>
            <w:pPr>
              <w:adjustRightInd w:val="0"/>
              <w:snapToGrid w:val="0"/>
              <w:spacing w:line="360" w:lineRule="auto"/>
              <w:rPr>
                <w:rFonts w:cs="Times New Roman"/>
                <w:b/>
                <w:bCs/>
                <w:szCs w:val="24"/>
                <w:lang w:val="zh-CN"/>
              </w:rPr>
            </w:pPr>
            <w:r>
              <w:rPr>
                <w:rFonts w:cs="Times New Roman"/>
                <w:b/>
                <w:bCs/>
                <w:szCs w:val="24"/>
                <w:lang w:val="zh-CN"/>
              </w:rPr>
              <w:t>导致治疗终止的TEAE：</w:t>
            </w:r>
          </w:p>
          <w:p>
            <w:pPr>
              <w:adjustRightInd w:val="0"/>
              <w:snapToGrid w:val="0"/>
              <w:spacing w:line="360" w:lineRule="auto"/>
              <w:ind w:firstLine="480" w:firstLineChars="200"/>
              <w:rPr>
                <w:rFonts w:cs="Times New Roman"/>
                <w:b/>
                <w:bCs/>
                <w:szCs w:val="24"/>
                <w:lang w:val="zh-CN"/>
              </w:rPr>
            </w:pPr>
            <w:r>
              <w:rPr>
                <w:rFonts w:cs="Times New Roman"/>
                <w:szCs w:val="24"/>
              </w:rPr>
              <w:t>安全性分析集的45例受试者中，3例（6.7%）受试者因TEAE导致治疗终止，包括天门冬氨酸氨基转移酶升高1例（2.2%），血葡萄糖升高1例（2.2%），肝功能异常1例（2.2%），蛋白尿1例（2.2%）。各剂量组因TEAE导致药物终止的发生率为：160mg组1例（11.1%），210mg组2例（18.2%）。</w:t>
            </w:r>
          </w:p>
          <w:p>
            <w:pPr>
              <w:adjustRightInd w:val="0"/>
              <w:snapToGrid w:val="0"/>
              <w:spacing w:line="360" w:lineRule="auto"/>
              <w:rPr>
                <w:rFonts w:cs="Times New Roman"/>
                <w:b/>
                <w:szCs w:val="24"/>
                <w:lang w:val="zh-CN"/>
              </w:rPr>
            </w:pPr>
            <w:r>
              <w:rPr>
                <w:rFonts w:cs="Times New Roman"/>
                <w:b/>
                <w:bCs/>
                <w:szCs w:val="24"/>
                <w:lang w:val="zh-CN"/>
              </w:rPr>
              <w:t>无</w:t>
            </w:r>
            <w:r>
              <w:rPr>
                <w:rFonts w:cs="Times New Roman"/>
                <w:b/>
                <w:szCs w:val="24"/>
                <w:lang w:val="zh-CN"/>
              </w:rPr>
              <w:t>导致死亡的TEAE和导致死亡的与研究药物相关的TEAE。</w:t>
            </w:r>
          </w:p>
          <w:p>
            <w:pPr>
              <w:pStyle w:val="ERIS2"/>
              <w:widowControl w:val="0"/>
              <w:adjustRightInd w:val="0"/>
              <w:snapToGrid w:val="0"/>
              <w:spacing w:after="0" w:line="360" w:lineRule="auto"/>
              <w:jc w:val="both"/>
              <w:rPr>
                <w:rFonts w:cs="Times New Roman"/>
                <w:b/>
                <w:szCs w:val="24"/>
              </w:rPr>
            </w:pPr>
            <w:r>
              <w:rPr>
                <w:rFonts w:cs="Times New Roman"/>
                <w:b/>
                <w:szCs w:val="24"/>
              </w:rPr>
              <w:t>实验室检查</w:t>
            </w:r>
          </w:p>
          <w:p>
            <w:pPr>
              <w:pStyle w:val="ERIS2"/>
              <w:widowControl w:val="0"/>
              <w:adjustRightInd w:val="0"/>
              <w:snapToGrid w:val="0"/>
              <w:spacing w:after="0" w:line="360" w:lineRule="auto"/>
              <w:ind w:firstLine="480" w:firstLineChars="200"/>
              <w:jc w:val="both"/>
              <w:rPr>
                <w:rFonts w:cs="Times New Roman"/>
                <w:szCs w:val="24"/>
              </w:rPr>
            </w:pPr>
            <w:r>
              <w:rPr>
                <w:rFonts w:cs="Times New Roman"/>
                <w:szCs w:val="24"/>
              </w:rPr>
              <w:t>本研究中实验室指标和生命体征等相关性指标异常较基线变化程度加重≥2个级别（CTCAE级别）的受试者中，210mg组发生的不良事件最多，其他各剂量组变化相似。在160mg组有1例心电图QT间期延长变化较基线加重2级。</w:t>
            </w:r>
          </w:p>
          <w:p>
            <w:pPr>
              <w:pStyle w:val="HR"/>
              <w:widowControl w:val="0"/>
              <w:adjustRightInd w:val="0"/>
              <w:snapToGrid w:val="0"/>
              <w:spacing w:after="0"/>
              <w:ind w:firstLine="480"/>
              <w:contextualSpacing w:val="0"/>
              <w:jc w:val="both"/>
              <w:rPr>
                <w:rFonts w:cs="Times New Roman"/>
                <w:lang w:eastAsia="zh-CN"/>
              </w:rPr>
            </w:pPr>
            <w:r>
              <w:rPr>
                <w:rFonts w:cs="Times New Roman"/>
                <w:lang w:eastAsia="zh-CN"/>
              </w:rPr>
              <w:t>本研究中20例受试者发生了血葡萄糖升高，发生率为44.4%，12例为1级，4例为2级，4例为3级，无4级及以上的血葡萄糖升高；18例受试者发生了与研究药物相关的血葡萄糖升高，发生率为40.0%，其中80mg组1例，120mg组和160mg组各4例，210mg组9例。DLT观察阶段，在</w:t>
            </w:r>
            <w:r>
              <w:rPr>
                <w:rFonts w:cs="Times New Roman" w:hint="eastAsia"/>
                <w:lang w:eastAsia="zh-CN"/>
              </w:rPr>
              <w:t>210mg</w:t>
            </w:r>
            <w:r>
              <w:rPr>
                <w:rFonts w:cs="Times New Roman"/>
                <w:lang w:eastAsia="zh-CN"/>
              </w:rPr>
              <w:t>剂量组发生1例3级血葡萄糖升高事件为DLT事件并导致治疗终止。</w:t>
            </w:r>
            <w:r>
              <w:rPr>
                <w:rFonts w:cs="Times New Roman"/>
                <w:lang w:val="en-US" w:eastAsia="zh-CN"/>
              </w:rPr>
              <w:t>无其他受试者因血糖升高AE终止丁二酸复瑞替尼用药。</w:t>
            </w:r>
          </w:p>
          <w:p>
            <w:pPr>
              <w:pStyle w:val="HR"/>
              <w:widowControl w:val="0"/>
              <w:adjustRightInd w:val="0"/>
              <w:snapToGrid w:val="0"/>
              <w:spacing w:after="0"/>
              <w:ind w:firstLine="0" w:firstLineChars="0"/>
              <w:contextualSpacing w:val="0"/>
              <w:jc w:val="both"/>
              <w:rPr>
                <w:rFonts w:cs="Times New Roman"/>
                <w:b/>
                <w:lang w:eastAsia="zh-CN"/>
              </w:rPr>
            </w:pPr>
            <w:r>
              <w:rPr>
                <w:rFonts w:cs="Times New Roman" w:hint="eastAsia"/>
                <w:b/>
                <w:lang w:val="en-US" w:eastAsia="zh-CN"/>
              </w:rPr>
              <w:t>4.</w:t>
            </w:r>
            <w:r>
              <w:rPr>
                <w:rFonts w:cs="Times New Roman"/>
                <w:b/>
                <w:lang w:eastAsia="zh-CN"/>
              </w:rPr>
              <w:t>药代动力学分析结果（PKS）</w:t>
            </w:r>
          </w:p>
          <w:p>
            <w:pPr>
              <w:pStyle w:val="ERIS2"/>
              <w:widowControl w:val="0"/>
              <w:adjustRightInd w:val="0"/>
              <w:snapToGrid w:val="0"/>
              <w:spacing w:after="0" w:line="360" w:lineRule="auto"/>
              <w:ind w:firstLine="480" w:firstLineChars="200"/>
              <w:jc w:val="both"/>
              <w:rPr>
                <w:rFonts w:cs="Times New Roman"/>
                <w:szCs w:val="24"/>
              </w:rPr>
            </w:pPr>
            <w:r>
              <w:rPr>
                <w:rFonts w:cs="Times New Roman"/>
                <w:szCs w:val="24"/>
              </w:rPr>
              <w:t>单次空腹口服丁二酸复瑞替尼20、40、80、120、160、</w:t>
            </w:r>
            <w:r>
              <w:rPr>
                <w:rFonts w:cs="Times New Roman" w:hint="eastAsia"/>
                <w:szCs w:val="24"/>
              </w:rPr>
              <w:t>210mg</w:t>
            </w:r>
            <w:r>
              <w:rPr>
                <w:rFonts w:cs="Times New Roman"/>
                <w:szCs w:val="24"/>
              </w:rPr>
              <w:t>六个剂量组共计45例受试者；多剂量口服丁二酸复瑞替尼20~210mg QD共计44例（20mg剂量组1例受试者由于疾病进展未获得多次给药后的浓度数据）。</w:t>
            </w:r>
          </w:p>
          <w:p>
            <w:pPr>
              <w:pStyle w:val="ERIS2"/>
              <w:widowControl w:val="0"/>
              <w:adjustRightInd w:val="0"/>
              <w:snapToGrid w:val="0"/>
              <w:spacing w:after="0" w:line="360" w:lineRule="auto"/>
              <w:ind w:firstLine="480" w:firstLineChars="200"/>
              <w:jc w:val="both"/>
              <w:rPr>
                <w:rFonts w:cs="Times New Roman"/>
                <w:szCs w:val="24"/>
              </w:rPr>
            </w:pPr>
            <w:r>
              <w:rPr>
                <w:rFonts w:cs="Times New Roman"/>
                <w:szCs w:val="24"/>
              </w:rPr>
              <w:t>20~</w:t>
            </w:r>
            <w:r>
              <w:rPr>
                <w:rFonts w:cs="Times New Roman" w:hint="eastAsia"/>
                <w:szCs w:val="24"/>
              </w:rPr>
              <w:t>210mg</w:t>
            </w:r>
            <w:r>
              <w:rPr>
                <w:rFonts w:cs="Times New Roman"/>
                <w:szCs w:val="24"/>
              </w:rPr>
              <w:t>剂量单次给药后，中位T</w:t>
            </w:r>
            <w:r>
              <w:rPr>
                <w:rFonts w:cs="Times New Roman"/>
                <w:szCs w:val="24"/>
                <w:vertAlign w:val="subscript"/>
              </w:rPr>
              <w:t>max</w:t>
            </w:r>
            <w:r>
              <w:rPr>
                <w:rFonts w:cs="Times New Roman"/>
                <w:szCs w:val="24"/>
              </w:rPr>
              <w:t>介于3~6hr之间，C</w:t>
            </w:r>
            <w:r>
              <w:rPr>
                <w:rFonts w:cs="Times New Roman"/>
                <w:szCs w:val="24"/>
                <w:vertAlign w:val="subscript"/>
              </w:rPr>
              <w:t>max</w:t>
            </w:r>
            <w:r>
              <w:rPr>
                <w:rFonts w:cs="Times New Roman"/>
                <w:szCs w:val="24"/>
              </w:rPr>
              <w:t>和AUC</w:t>
            </w:r>
            <w:r>
              <w:rPr>
                <w:rFonts w:cs="Times New Roman"/>
                <w:szCs w:val="24"/>
                <w:vertAlign w:val="subscript"/>
              </w:rPr>
              <w:t>0-t</w:t>
            </w:r>
            <w:r>
              <w:rPr>
                <w:rFonts w:cs="Times New Roman"/>
                <w:szCs w:val="24"/>
              </w:rPr>
              <w:t>的几何平均值分别为3.99~73.8ng/mL和99.68~2385.46hr·ng/mL，暴露量随剂量增加而增加。Vd/F几何均值为3828.68~5837.02 L，提示复瑞替尼分布较为广泛。半衰期t</w:t>
            </w:r>
            <w:r>
              <w:rPr>
                <w:rFonts w:cs="Times New Roman"/>
                <w:szCs w:val="24"/>
                <w:vertAlign w:val="subscript"/>
              </w:rPr>
              <w:t>1/2</w:t>
            </w:r>
            <w:r>
              <w:rPr>
                <w:rFonts w:cs="Times New Roman"/>
                <w:szCs w:val="24"/>
              </w:rPr>
              <w:t>和CL/F的几何均值分别为24.66~44.29hr、63.33~158.11L/hr。其中160mg剂量组中位T</w:t>
            </w:r>
            <w:r>
              <w:rPr>
                <w:rFonts w:cs="Times New Roman"/>
                <w:szCs w:val="24"/>
                <w:vertAlign w:val="subscript"/>
              </w:rPr>
              <w:t>max</w:t>
            </w:r>
            <w:r>
              <w:rPr>
                <w:rFonts w:cs="Times New Roman"/>
                <w:szCs w:val="24"/>
              </w:rPr>
              <w:t>为3hr，t</w:t>
            </w:r>
            <w:r>
              <w:rPr>
                <w:rFonts w:cs="Times New Roman"/>
                <w:szCs w:val="24"/>
                <w:vertAlign w:val="subscript"/>
              </w:rPr>
              <w:t>1/2</w:t>
            </w:r>
            <w:r>
              <w:rPr>
                <w:rFonts w:cs="Times New Roman"/>
                <w:szCs w:val="24"/>
              </w:rPr>
              <w:t>和CL/F的几何均值分别为39.30hr和81.22L/hr。</w:t>
            </w:r>
          </w:p>
          <w:p>
            <w:pPr>
              <w:pStyle w:val="ERIS2"/>
              <w:widowControl w:val="0"/>
              <w:adjustRightInd w:val="0"/>
              <w:snapToGrid w:val="0"/>
              <w:spacing w:after="0" w:line="360" w:lineRule="auto"/>
              <w:ind w:firstLine="480" w:firstLineChars="200"/>
              <w:jc w:val="both"/>
              <w:rPr>
                <w:rFonts w:cs="Times New Roman"/>
                <w:szCs w:val="24"/>
              </w:rPr>
            </w:pPr>
            <w:r>
              <w:rPr>
                <w:rFonts w:cs="Times New Roman"/>
                <w:szCs w:val="24"/>
              </w:rPr>
              <w:t>20~210mg剂量多次给药后，各剂量组中位T</w:t>
            </w:r>
            <w:r>
              <w:rPr>
                <w:rFonts w:cs="Times New Roman"/>
                <w:szCs w:val="24"/>
                <w:vertAlign w:val="subscript"/>
              </w:rPr>
              <w:t>max</w:t>
            </w:r>
            <w:r>
              <w:rPr>
                <w:rFonts w:cs="Times New Roman"/>
                <w:szCs w:val="24"/>
              </w:rPr>
              <w:t>介于3~5hr之间，与单次给药相似。多剂量给药后，C</w:t>
            </w:r>
            <w:r>
              <w:rPr>
                <w:rFonts w:cs="Times New Roman"/>
                <w:szCs w:val="24"/>
                <w:vertAlign w:val="subscript"/>
              </w:rPr>
              <w:t>max</w:t>
            </w:r>
            <w:r>
              <w:rPr>
                <w:rFonts w:cs="Times New Roman"/>
                <w:szCs w:val="24"/>
              </w:rPr>
              <w:t>和AUC</w:t>
            </w:r>
            <w:r>
              <w:rPr>
                <w:rFonts w:cs="Times New Roman"/>
                <w:szCs w:val="24"/>
                <w:vertAlign w:val="subscript"/>
              </w:rPr>
              <w:t>ss</w:t>
            </w:r>
            <w:r>
              <w:rPr>
                <w:rFonts w:cs="Times New Roman"/>
                <w:szCs w:val="24"/>
              </w:rPr>
              <w:t>的几何平均值分别为9.17~195ng/mL和151.08~3887.42hr·ng/mL。在20~210mg剂量范围内，C</w:t>
            </w:r>
            <w:r>
              <w:rPr>
                <w:rFonts w:cs="Times New Roman"/>
                <w:szCs w:val="24"/>
                <w:vertAlign w:val="subscript"/>
              </w:rPr>
              <w:t>max</w:t>
            </w:r>
            <w:r>
              <w:rPr>
                <w:rFonts w:cs="Times New Roman"/>
                <w:szCs w:val="24"/>
              </w:rPr>
              <w:t>和AUC随着剂量增加而增加。CL</w:t>
            </w:r>
            <w:r>
              <w:rPr>
                <w:rFonts w:cs="Times New Roman"/>
                <w:szCs w:val="24"/>
                <w:vertAlign w:val="subscript"/>
              </w:rPr>
              <w:t>ss</w:t>
            </w:r>
            <w:r>
              <w:rPr>
                <w:rFonts w:cs="Times New Roman"/>
                <w:szCs w:val="24"/>
              </w:rPr>
              <w:t>/F的几何平均值为54.02~132.38L/hr。多次给药后，复瑞替尼的暴露高于单次给药，C</w:t>
            </w:r>
            <w:r>
              <w:rPr>
                <w:rFonts w:cs="Times New Roman"/>
                <w:szCs w:val="24"/>
                <w:vertAlign w:val="subscript"/>
              </w:rPr>
              <w:t>max</w:t>
            </w:r>
            <w:r>
              <w:rPr>
                <w:rFonts w:cs="Times New Roman"/>
                <w:szCs w:val="24"/>
              </w:rPr>
              <w:t>和AUC的蓄积比分别为1.96~3.48和2.66~4.24。其中160mg剂量下，C</w:t>
            </w:r>
            <w:r>
              <w:rPr>
                <w:rFonts w:cs="Times New Roman"/>
                <w:szCs w:val="24"/>
                <w:vertAlign w:val="subscript"/>
              </w:rPr>
              <w:t>max</w:t>
            </w:r>
            <w:r>
              <w:rPr>
                <w:rFonts w:cs="Times New Roman"/>
                <w:szCs w:val="24"/>
              </w:rPr>
              <w:t>和AUC的蓄积比分别为3.48和4.24。</w:t>
            </w:r>
          </w:p>
          <w:p>
            <w:pPr>
              <w:pStyle w:val="ERIS2"/>
              <w:widowControl w:val="0"/>
              <w:adjustRightInd w:val="0"/>
              <w:snapToGrid w:val="0"/>
              <w:spacing w:after="0" w:line="360" w:lineRule="auto"/>
              <w:jc w:val="both"/>
              <w:rPr>
                <w:rFonts w:cs="Times New Roman"/>
                <w:b/>
                <w:szCs w:val="24"/>
              </w:rPr>
            </w:pPr>
            <w:r>
              <w:rPr>
                <w:rFonts w:cs="Times New Roman" w:hint="eastAsia"/>
                <w:b/>
                <w:szCs w:val="24"/>
                <w:lang w:val="en-US" w:eastAsia="zh-CN"/>
              </w:rPr>
              <w:t>5</w:t>
            </w:r>
            <w:r>
              <w:rPr>
                <w:rFonts w:cs="Times New Roman"/>
                <w:b/>
                <w:szCs w:val="24"/>
              </w:rPr>
              <w:t>.有效性分析结果（FAS）</w:t>
            </w:r>
          </w:p>
          <w:p>
            <w:pPr>
              <w:pStyle w:val="ERIS2"/>
              <w:widowControl w:val="0"/>
              <w:adjustRightInd w:val="0"/>
              <w:snapToGrid w:val="0"/>
              <w:spacing w:after="0" w:line="360" w:lineRule="auto"/>
              <w:ind w:firstLine="480" w:firstLineChars="200"/>
              <w:jc w:val="both"/>
              <w:rPr>
                <w:rFonts w:cs="Times New Roman"/>
                <w:szCs w:val="24"/>
              </w:rPr>
            </w:pPr>
            <w:r>
              <w:rPr>
                <w:rFonts w:cs="Times New Roman"/>
                <w:szCs w:val="24"/>
              </w:rPr>
              <w:t>截止至2022年1月21日数据分析日期，基于FAS集的45例受试者中，28例（62.2%）受试者获得PR或CR（CR 0例，PR 28例（62.2%）），16例（35.6%）受试者评价为SD，其中13例（28.9%）受试者SD持续≥24周，1例（2.2%）受试者评价为PD；ORR为62.2%（95%CI：46.54，76.23），DCR为97.8%（95% CI：88.23，99.94），CBR为91.1%（95% CI：78.88，97.52）。</w:t>
            </w:r>
            <w:r>
              <w:rPr>
                <w:rFonts w:cs="Times New Roman"/>
              </w:rPr>
              <w:t>44例（97.8%）受试者的肿瘤靶病灶均有不同程度的缩小，且缓解持久</w:t>
            </w:r>
            <w:r>
              <w:rPr>
                <w:rFonts w:cs="Times New Roman"/>
                <w:szCs w:val="24"/>
              </w:rPr>
              <w:t>。</w:t>
            </w:r>
          </w:p>
          <w:p>
            <w:pPr>
              <w:pStyle w:val="ERIS2"/>
              <w:widowControl w:val="0"/>
              <w:adjustRightInd w:val="0"/>
              <w:snapToGrid w:val="0"/>
              <w:spacing w:after="0" w:line="360" w:lineRule="auto"/>
              <w:jc w:val="both"/>
              <w:rPr>
                <w:rFonts w:cs="Times New Roman"/>
                <w:b/>
                <w:bCs/>
                <w:szCs w:val="24"/>
              </w:rPr>
            </w:pPr>
            <w:r>
              <w:rPr>
                <w:rFonts w:cs="Times New Roman"/>
                <w:b/>
                <w:bCs/>
                <w:szCs w:val="24"/>
              </w:rPr>
              <w:t>ORR：</w:t>
            </w:r>
          </w:p>
          <w:p>
            <w:pPr>
              <w:pStyle w:val="ERIS2"/>
              <w:widowControl w:val="0"/>
              <w:adjustRightInd w:val="0"/>
              <w:snapToGrid w:val="0"/>
              <w:spacing w:after="0" w:line="360" w:lineRule="auto"/>
              <w:ind w:firstLine="480" w:firstLineChars="200"/>
              <w:jc w:val="both"/>
              <w:rPr>
                <w:rFonts w:cs="Times New Roman"/>
                <w:szCs w:val="24"/>
              </w:rPr>
            </w:pPr>
            <w:r>
              <w:rPr>
                <w:rFonts w:cs="Times New Roman"/>
                <w:szCs w:val="24"/>
              </w:rPr>
              <w:t xml:space="preserve">各剂量组的ORR分别为20mg组50.0%（95% CI：1.26，98.74），40mg组66.7%（95% CI：22.28，95.67），80mg组62.5%（95% CI：24.49，91.48），120mg组55.6%（95% CI：21.2，86.3），160mg组55.6%（95% CI：21.2，86.3）和210mg组72.7%（95% CI：39.03，93.98）。除20mg剂量组DCR为50%（95% CI：1.26，98.74）外，其他剂量组DCR均为100%。各剂量组CBR分别为20mg组50%（95% CI：1.26，98.74），40mg组100%（95% CI：54.07，100），80mg组87.5%（95% CI：47.35，99.68），120mg组100%（95% CI：66.37，100），160mg组100%（95% CI：66.37，100）和210mg组81.8%（95% CI：48.22，97.72）。 </w:t>
            </w:r>
          </w:p>
          <w:p>
            <w:pPr>
              <w:pStyle w:val="ERIS2"/>
              <w:widowControl w:val="0"/>
              <w:adjustRightInd w:val="0"/>
              <w:snapToGrid w:val="0"/>
              <w:spacing w:after="0" w:line="360" w:lineRule="auto"/>
              <w:ind w:firstLine="480" w:firstLineChars="200"/>
              <w:jc w:val="both"/>
              <w:rPr>
                <w:rFonts w:cs="Times New Roman"/>
                <w:szCs w:val="24"/>
              </w:rPr>
            </w:pPr>
            <w:r>
              <w:rPr>
                <w:rFonts w:cs="Times New Roman"/>
                <w:szCs w:val="24"/>
              </w:rPr>
              <w:t>ORR的亚组分析的结果提示，基线有脑转移和无脑转移的受试者中ORR相似，分别是63.0%（95%CI：42.37，80.6）和61.1%（95%CI：35.75，82.7）；</w:t>
            </w:r>
          </w:p>
          <w:p>
            <w:pPr>
              <w:pStyle w:val="ERIS2"/>
              <w:widowControl w:val="0"/>
              <w:adjustRightInd w:val="0"/>
              <w:snapToGrid w:val="0"/>
              <w:spacing w:after="0" w:line="360" w:lineRule="auto"/>
              <w:ind w:firstLine="480" w:firstLineChars="200"/>
              <w:jc w:val="both"/>
              <w:rPr>
                <w:rFonts w:cs="Times New Roman"/>
                <w:szCs w:val="24"/>
              </w:rPr>
            </w:pPr>
            <w:r>
              <w:rPr>
                <w:rFonts w:cs="Times New Roman"/>
                <w:szCs w:val="24"/>
              </w:rPr>
              <w:t>基线状态是接受过ALK TKI治疗和未接受过ALK TKI治疗的受试者中ORR分别是58.8%（95%CI：40.7，75.35）和72.7%（95%CI：39.03，93.98）。</w:t>
            </w:r>
          </w:p>
          <w:p>
            <w:pPr>
              <w:pStyle w:val="ERIS2"/>
              <w:widowControl w:val="0"/>
              <w:adjustRightInd w:val="0"/>
              <w:snapToGrid w:val="0"/>
              <w:spacing w:after="0" w:line="360" w:lineRule="auto"/>
              <w:jc w:val="both"/>
              <w:rPr>
                <w:rFonts w:cs="Times New Roman"/>
                <w:b/>
                <w:bCs/>
                <w:szCs w:val="24"/>
              </w:rPr>
            </w:pPr>
            <w:r>
              <w:rPr>
                <w:rFonts w:cs="Times New Roman"/>
                <w:b/>
                <w:bCs/>
                <w:szCs w:val="24"/>
              </w:rPr>
              <w:t>DOR：</w:t>
            </w:r>
          </w:p>
          <w:p>
            <w:pPr>
              <w:pStyle w:val="ERIS2"/>
              <w:widowControl w:val="0"/>
              <w:adjustRightInd w:val="0"/>
              <w:snapToGrid w:val="0"/>
              <w:spacing w:after="0" w:line="360" w:lineRule="auto"/>
              <w:ind w:firstLine="480" w:firstLineChars="200"/>
              <w:jc w:val="both"/>
              <w:rPr>
                <w:rFonts w:cs="Times New Roman"/>
                <w:b/>
                <w:szCs w:val="24"/>
              </w:rPr>
            </w:pPr>
            <w:r>
              <w:rPr>
                <w:rFonts w:cs="Times New Roman"/>
                <w:szCs w:val="24"/>
              </w:rPr>
              <w:t>DOR中位随访时间31.74个月（95%CI：26.22，-），在28例受试者获得PR或CR的受试者中，10例（35.7%）受试者仍在缓解中。目前整体受试者中位DOR为22.11个月（95%CI：13.80，33.12）。各剂量组中位DOR分别为：20mg组34.5个月（95%CI：-，-），40mg组13.13个月（95%CI：12.42，-），80mg组22.11个月（95%CI：2.79，-），120mg组16.56个月（95%CI：11.10，-），160mg组和210mg组尚未达到</w:t>
            </w:r>
            <w:r>
              <w:rPr>
                <w:rFonts w:cs="Times New Roman"/>
                <w:b/>
                <w:szCs w:val="24"/>
              </w:rPr>
              <w:t>。</w:t>
            </w:r>
          </w:p>
          <w:p>
            <w:pPr>
              <w:pStyle w:val="ERIS2"/>
              <w:widowControl w:val="0"/>
              <w:adjustRightInd w:val="0"/>
              <w:snapToGrid w:val="0"/>
              <w:spacing w:after="0" w:line="360" w:lineRule="auto"/>
              <w:ind w:firstLine="480" w:firstLineChars="200"/>
              <w:jc w:val="both"/>
              <w:rPr>
                <w:rFonts w:cs="Times New Roman"/>
                <w:szCs w:val="24"/>
              </w:rPr>
            </w:pPr>
            <w:r>
              <w:rPr>
                <w:rFonts w:cs="Times New Roman"/>
                <w:szCs w:val="24"/>
              </w:rPr>
              <w:t>针对DOR的亚组分析的结果提示，基线有脑转移和非脑转移的受试者中DOR分别是29.01个月（95%CI：12.42，34.50）和22.11个月（95%CI：11.10，-）；</w:t>
            </w:r>
          </w:p>
          <w:p>
            <w:pPr>
              <w:pStyle w:val="ERIS2"/>
              <w:widowControl w:val="0"/>
              <w:adjustRightInd w:val="0"/>
              <w:snapToGrid w:val="0"/>
              <w:spacing w:after="0" w:line="360" w:lineRule="auto"/>
              <w:ind w:firstLine="480" w:firstLineChars="200"/>
              <w:jc w:val="both"/>
              <w:rPr>
                <w:rFonts w:cs="Times New Roman"/>
                <w:szCs w:val="24"/>
              </w:rPr>
            </w:pPr>
            <w:r>
              <w:rPr>
                <w:rFonts w:cs="Times New Roman"/>
                <w:szCs w:val="24"/>
              </w:rPr>
              <w:t>基线状态是既往接受过ALK TKI治疗和未接受过ALK TKI治疗的受试者中DOR分别是18.0个月（95%CI：11.33，34.5）和31.74个月（95%CI：13.8，-）。</w:t>
            </w:r>
          </w:p>
          <w:p>
            <w:pPr>
              <w:pStyle w:val="ERIS2"/>
              <w:widowControl w:val="0"/>
              <w:adjustRightInd w:val="0"/>
              <w:snapToGrid w:val="0"/>
              <w:spacing w:after="0" w:line="360" w:lineRule="auto"/>
              <w:jc w:val="both"/>
              <w:rPr>
                <w:rFonts w:cs="Times New Roman"/>
                <w:b/>
                <w:bCs/>
                <w:szCs w:val="24"/>
              </w:rPr>
            </w:pPr>
            <w:r>
              <w:rPr>
                <w:rFonts w:cs="Times New Roman"/>
                <w:b/>
                <w:bCs/>
                <w:szCs w:val="24"/>
              </w:rPr>
              <w:t>PFS：</w:t>
            </w:r>
          </w:p>
          <w:p>
            <w:pPr>
              <w:spacing w:line="360" w:lineRule="auto"/>
              <w:ind w:firstLine="480" w:firstLineChars="200"/>
              <w:rPr>
                <w:rFonts w:cs="Times New Roman"/>
              </w:rPr>
            </w:pPr>
            <w:r>
              <w:rPr>
                <w:rFonts w:cs="Times New Roman"/>
                <w:szCs w:val="24"/>
              </w:rPr>
              <w:t>PFS中位随访时间31.87个月（95%CI：27.60，37.42），45例受试者中，28例（62.2%）受试者发生疾病进展/死亡，17例（37.8%）受试者未发生疾病进展/死亡（删失）。中位PFS为23.59个月（95%CI：15.44，33.08）。1年PFS率为88.29%（95%CI：74.11，94.96），2年PFS率为49.22%（95%CI：33.23，63.37），</w:t>
            </w:r>
            <w:r>
              <w:rPr>
                <w:rFonts w:cs="Times New Roman"/>
              </w:rPr>
              <w:t>3年PFS率为17.08%（95%CI：4.12，37.56）。</w:t>
            </w:r>
          </w:p>
          <w:p>
            <w:pPr>
              <w:pStyle w:val="ERIS2"/>
              <w:widowControl w:val="0"/>
              <w:adjustRightInd w:val="0"/>
              <w:snapToGrid w:val="0"/>
              <w:spacing w:after="0" w:line="360" w:lineRule="auto"/>
              <w:ind w:firstLine="480" w:firstLineChars="200"/>
              <w:jc w:val="both"/>
              <w:rPr>
                <w:rFonts w:cs="Times New Roman"/>
                <w:szCs w:val="24"/>
              </w:rPr>
            </w:pPr>
            <w:r>
              <w:rPr>
                <w:rFonts w:cs="Times New Roman"/>
                <w:szCs w:val="24"/>
              </w:rPr>
              <w:t>各剂量组中位PFS分别为：20mg组18.21个月（95%CI：0.53，-），40mg组20.03个月（95%CI：13.80，-），80mg组19.42个月（95%CI：4.17，-），120mg组21.49个月（95%CI：12.42，-），160mg组和210mg组中位PFS未达到。</w:t>
            </w:r>
          </w:p>
          <w:p>
            <w:pPr>
              <w:pStyle w:val="ERIS2"/>
              <w:widowControl w:val="0"/>
              <w:adjustRightInd w:val="0"/>
              <w:snapToGrid w:val="0"/>
              <w:spacing w:after="0" w:line="360" w:lineRule="auto"/>
              <w:ind w:firstLine="480" w:firstLineChars="200"/>
              <w:jc w:val="both"/>
              <w:rPr>
                <w:rFonts w:cs="Times New Roman"/>
                <w:szCs w:val="24"/>
              </w:rPr>
            </w:pPr>
            <w:r>
              <w:rPr>
                <w:rFonts w:cs="Times New Roman"/>
                <w:szCs w:val="24"/>
              </w:rPr>
              <w:t>针对PFS的亚组分析的结果提示，基线有脑转移和无脑转移的受试者中中位PFS分别是23.52个月（95%CI：13.83，35.88）和24.90个月（95%CI：12.42，34.60）；</w:t>
            </w:r>
          </w:p>
          <w:p>
            <w:pPr>
              <w:pStyle w:val="ERIS2"/>
              <w:widowControl w:val="0"/>
              <w:adjustRightInd w:val="0"/>
              <w:snapToGrid w:val="0"/>
              <w:spacing w:after="0" w:line="360" w:lineRule="auto"/>
              <w:ind w:firstLine="480" w:firstLineChars="200"/>
              <w:jc w:val="both"/>
              <w:rPr>
                <w:rFonts w:cs="Times New Roman"/>
                <w:szCs w:val="24"/>
              </w:rPr>
            </w:pPr>
            <w:r>
              <w:rPr>
                <w:rFonts w:cs="Times New Roman"/>
                <w:szCs w:val="24"/>
              </w:rPr>
              <w:t>基线状态是接受过ALK TKI治疗和未接受过ALK TKI治疗的受试者中中位PFS分别是22.11个月（95%CI：13.80，30.36）和33.08个月（95%CI：6.93，-）。</w:t>
            </w:r>
          </w:p>
          <w:p>
            <w:pPr>
              <w:pStyle w:val="ERIS2"/>
              <w:widowControl w:val="0"/>
              <w:adjustRightInd w:val="0"/>
              <w:snapToGrid w:val="0"/>
              <w:spacing w:after="0" w:line="360" w:lineRule="auto"/>
              <w:jc w:val="both"/>
              <w:rPr>
                <w:rFonts w:cs="Times New Roman"/>
                <w:b/>
                <w:bCs/>
                <w:szCs w:val="24"/>
              </w:rPr>
            </w:pPr>
            <w:r>
              <w:rPr>
                <w:rFonts w:cs="Times New Roman"/>
                <w:b/>
                <w:bCs/>
                <w:szCs w:val="24"/>
              </w:rPr>
              <w:t>OS：</w:t>
            </w:r>
          </w:p>
          <w:p>
            <w:pPr>
              <w:pStyle w:val="ERIS2"/>
              <w:widowControl w:val="0"/>
              <w:adjustRightInd w:val="0"/>
              <w:snapToGrid w:val="0"/>
              <w:spacing w:after="0" w:line="360" w:lineRule="auto"/>
              <w:ind w:firstLine="480" w:firstLineChars="200"/>
              <w:jc w:val="both"/>
              <w:rPr>
                <w:rFonts w:cs="Times New Roman"/>
                <w:szCs w:val="24"/>
              </w:rPr>
            </w:pPr>
            <w:r>
              <w:rPr>
                <w:rFonts w:cs="Times New Roman"/>
                <w:szCs w:val="24"/>
              </w:rPr>
              <w:t>OS中位随访时间28.19个月（95%CI：21.62，34.63），45例受试者中，7例（15.6%）受试者死亡。整体中位OS为50.23个月（95%CI：40.21，-）。1年OS率为100.0%（95%CI：100.0，100.0），2年OS率为93.96%（95%CI：77.56，98.48），3年OS率为83.89%（95%CI：61.10，93.93）。</w:t>
            </w:r>
          </w:p>
          <w:p>
            <w:pPr>
              <w:pStyle w:val="ERIS2"/>
              <w:widowControl w:val="0"/>
              <w:adjustRightInd w:val="0"/>
              <w:snapToGrid w:val="0"/>
              <w:spacing w:after="0" w:line="360" w:lineRule="auto"/>
              <w:ind w:firstLine="480" w:firstLineChars="200"/>
              <w:jc w:val="both"/>
              <w:rPr>
                <w:rFonts w:cs="Times New Roman"/>
                <w:szCs w:val="24"/>
              </w:rPr>
            </w:pPr>
            <w:r>
              <w:rPr>
                <w:rFonts w:cs="Times New Roman"/>
                <w:szCs w:val="24"/>
              </w:rPr>
              <w:t>各剂量组中位OS分别为：80mg剂量组50.23个月（95%CI：22.60，-），120mg剂量组32.43个月（95%CI：12.48，-），20mg、40mg、160mg和210mg剂量组均尚未达到。</w:t>
            </w:r>
          </w:p>
          <w:p>
            <w:pPr>
              <w:pStyle w:val="ERIS2"/>
              <w:widowControl w:val="0"/>
              <w:adjustRightInd w:val="0"/>
              <w:snapToGrid w:val="0"/>
              <w:spacing w:after="0" w:line="360" w:lineRule="auto"/>
              <w:ind w:firstLine="480" w:firstLineChars="200"/>
              <w:jc w:val="both"/>
              <w:rPr>
                <w:rFonts w:cs="Times New Roman"/>
                <w:szCs w:val="24"/>
              </w:rPr>
            </w:pPr>
            <w:r>
              <w:rPr>
                <w:rFonts w:cs="Times New Roman"/>
                <w:szCs w:val="24"/>
              </w:rPr>
              <w:t>针对OS的亚组分析的结果提示，基线有脑转移和非脑转移的受试者中OS分别是50.23个月（95%CI：32.43，-）和尚未达到（95%CI：47.54，-）；基线状态是既往接受过ALK TKI治疗和未接受过ALK TKI治疗的受试者中OS分别是尚未达到（95%CI：32.43，-）和50.23个月（95%CI：22.60，-）。</w:t>
            </w:r>
          </w:p>
          <w:p>
            <w:pPr>
              <w:pStyle w:val="ERIS2"/>
              <w:widowControl w:val="0"/>
              <w:adjustRightInd w:val="0"/>
              <w:snapToGrid w:val="0"/>
              <w:spacing w:after="0" w:line="360" w:lineRule="auto"/>
              <w:rPr>
                <w:rFonts w:cs="Times New Roman"/>
                <w:szCs w:val="24"/>
              </w:rPr>
            </w:pPr>
            <w:r>
              <w:rPr>
                <w:rFonts w:cs="Times New Roman"/>
                <w:b/>
                <w:szCs w:val="24"/>
              </w:rPr>
              <w:t>结论</w:t>
            </w:r>
          </w:p>
          <w:p>
            <w:pPr>
              <w:pStyle w:val="ERIS"/>
              <w:widowControl w:val="0"/>
              <w:adjustRightInd w:val="0"/>
              <w:snapToGrid w:val="0"/>
              <w:spacing w:after="0" w:line="360" w:lineRule="auto"/>
              <w:ind w:firstLine="480"/>
              <w:jc w:val="both"/>
              <w:rPr>
                <w:rFonts w:cs="Times New Roman"/>
                <w:szCs w:val="24"/>
              </w:rPr>
            </w:pPr>
            <w:r>
              <w:rPr>
                <w:rFonts w:cs="Times New Roman"/>
                <w:szCs w:val="24"/>
              </w:rPr>
              <w:t>本研究结果提示丁二酸复瑞替尼在ALK阳性晚期NSCLC受试者中安全性和耐受性良好，210mg剂量组发现1例DLT，未在其他剂量组观察到DLT事件，</w:t>
            </w:r>
            <w:r>
              <w:rPr>
                <w:rFonts w:cs="Times New Roman"/>
              </w:rPr>
              <w:t>I期MTD为210mg</w:t>
            </w:r>
            <w:r>
              <w:rPr>
                <w:rFonts w:cs="Times New Roman"/>
                <w:szCs w:val="24"/>
              </w:rPr>
              <w:t>，II期推荐剂量将在II期第一部分进一步研究后确定。丁二酸复瑞替尼在ALK阳性晚期NSCLC人群中展现出良好的疗效。丁二酸复瑞替尼将在II期第一部分和第二部分进一步研究ALK及ROS1阳性晚期非小细胞肺癌受试者中的疗效、抗肿瘤活性及安全性。</w:t>
            </w:r>
          </w:p>
          <w:p>
            <w:pPr>
              <w:pStyle w:val="ERIS2"/>
              <w:widowControl w:val="0"/>
              <w:spacing w:before="120" w:beforeLines="50" w:after="0" w:line="276" w:lineRule="auto"/>
              <w:rPr>
                <w:rFonts w:cs="Times New Roman"/>
                <w:szCs w:val="24"/>
              </w:rPr>
            </w:pPr>
          </w:p>
        </w:tc>
      </w:tr>
      <w:tr>
        <w:tblPrEx>
          <w:tblW w:w="5000" w:type="pct"/>
          <w:jc w:val="center"/>
          <w:tblLayout w:type="fixed"/>
          <w:tblCellMar>
            <w:top w:w="0" w:type="dxa"/>
            <w:left w:w="108" w:type="dxa"/>
            <w:bottom w:w="0" w:type="dxa"/>
            <w:right w:w="108" w:type="dxa"/>
          </w:tblCellMar>
        </w:tblPrEx>
        <w:trPr>
          <w:trHeight w:val="585"/>
          <w:jc w:val="center"/>
        </w:trPr>
        <w:tc>
          <w:tcPr>
            <w:tcW w:w="5000" w:type="pct"/>
            <w:gridSpan w:val="4"/>
          </w:tcPr>
          <w:p>
            <w:pPr>
              <w:pStyle w:val="ERIS2"/>
              <w:spacing w:before="120" w:beforeLines="50" w:after="0" w:line="276" w:lineRule="auto"/>
              <w:rPr>
                <w:rFonts w:cs="Times New Roman"/>
                <w:szCs w:val="24"/>
              </w:rPr>
            </w:pPr>
            <w:r>
              <w:rPr>
                <w:rFonts w:cs="Times New Roman"/>
                <w:sz w:val="23"/>
                <w:szCs w:val="23"/>
              </w:rPr>
              <w:t>报告日期：2022年06月18日</w:t>
            </w:r>
          </w:p>
        </w:tc>
      </w:tr>
    </w:tbl>
    <w:p>
      <w:pPr>
        <w:rPr>
          <w:rFonts w:cs="Times New Roman"/>
          <w:b/>
          <w:sz w:val="28"/>
        </w:rPr>
      </w:pPr>
      <w:r>
        <w:rPr>
          <w:rFonts w:cs="Times New Roman"/>
        </w:rPr>
        <w:br w:type="page"/>
      </w:r>
    </w:p>
    <w:p>
      <w:pPr>
        <w:pStyle w:val="ERIS1"/>
        <w:numPr>
          <w:ilvl w:val="12"/>
          <w:numId w:val="0"/>
        </w:numPr>
        <w:spacing w:after="0"/>
        <w:rPr>
          <w:rFonts w:cs="Times New Roman"/>
          <w:sz w:val="24"/>
          <w:szCs w:val="24"/>
        </w:rPr>
      </w:pPr>
      <w:bookmarkStart w:id="12" w:name="_Toc12356"/>
      <w:bookmarkStart w:id="13" w:name="_Toc87617880"/>
      <w:bookmarkStart w:id="14" w:name="_Toc14785"/>
      <w:r>
        <w:rPr>
          <w:rFonts w:cs="Times New Roman" w:hint="eastAsia"/>
          <w:sz w:val="24"/>
          <w:szCs w:val="24"/>
        </w:rPr>
        <w:t xml:space="preserve">3 </w:t>
      </w:r>
      <w:r>
        <w:rPr>
          <w:rFonts w:cs="Times New Roman"/>
          <w:sz w:val="24"/>
          <w:szCs w:val="24"/>
        </w:rPr>
        <w:t>个例临床研究报告目录</w:t>
      </w:r>
      <w:bookmarkEnd w:id="12"/>
      <w:bookmarkEnd w:id="13"/>
      <w:bookmarkEnd w:id="14"/>
    </w:p>
    <w:sdt>
      <w:sdtPr>
        <w:rPr>
          <w:rFonts w:ascii="宋体" w:eastAsia="宋体" w:hAnsi="宋体" w:cstheme="minorBidi"/>
          <w:b/>
          <w:bCs/>
          <w:sz w:val="24"/>
          <w:szCs w:val="24"/>
          <w:lang w:val="en-US" w:eastAsia="zh-CN" w:bidi="ar-SA"/>
        </w:rPr>
        <w:id w:val="147463239"/>
        <w:docPartObj>
          <w:docPartGallery w:val="Table of Contents"/>
          <w:docPartUnique/>
        </w:docPartObj>
        <w15:color w:val="DBDBDB"/>
      </w:sdtPr>
      <w:sdtEndPr>
        <w:rPr>
          <w:rFonts w:ascii="宋体" w:eastAsia="宋体" w:hAnsi="宋体" w:cstheme="minorBidi"/>
          <w:b/>
          <w:bCs/>
          <w:sz w:val="24"/>
          <w:szCs w:val="24"/>
          <w:lang w:val="en-US" w:eastAsia="zh-CN" w:bidi="ar-SA"/>
        </w:rPr>
      </w:sdtEndPr>
      <w:sdtContent>
        <w:p>
          <w:pPr>
            <w:spacing w:before="0" w:beforeLines="0" w:after="0" w:afterLines="0" w:line="240" w:lineRule="auto"/>
            <w:ind w:left="0" w:right="0" w:firstLine="0" w:leftChars="0" w:rightChars="0" w:firstLineChars="0"/>
            <w:jc w:val="center"/>
            <w:rPr>
              <w:b/>
              <w:bCs/>
              <w:szCs w:val="24"/>
            </w:rPr>
          </w:pPr>
        </w:p>
        <w:p>
          <w:pPr>
            <w:pStyle w:val="WPSOffice1"/>
            <w:tabs>
              <w:tab w:val="right" w:leader="dot" w:pos="9070"/>
            </w:tabs>
            <w:rPr>
              <w:sz w:val="24"/>
              <w:szCs w:val="24"/>
            </w:rPr>
          </w:pPr>
          <w:r>
            <w:fldChar w:fldCharType="begin"/>
          </w:r>
          <w:r>
            <w:instrText xml:space="preserve">TOC \o "1-3" \h \u </w:instrText>
          </w:r>
          <w:r>
            <w:fldChar w:fldCharType="separate"/>
          </w:r>
          <w:hyperlink w:anchor="_Toc22868" w:history="1">
            <w:r>
              <w:rPr>
                <w:rFonts w:cs="Times New Roman"/>
                <w:sz w:val="24"/>
                <w:szCs w:val="24"/>
              </w:rPr>
              <w:t>1</w:t>
            </w:r>
            <w:r>
              <w:rPr>
                <w:rFonts w:cs="Times New Roman" w:hint="eastAsia"/>
                <w:sz w:val="24"/>
                <w:szCs w:val="24"/>
              </w:rPr>
              <w:t xml:space="preserve"> </w:t>
            </w:r>
            <w:r>
              <w:rPr>
                <w:rFonts w:cs="Times New Roman"/>
                <w:sz w:val="24"/>
                <w:szCs w:val="24"/>
              </w:rPr>
              <w:t>标题页</w:t>
            </w:r>
            <w:r>
              <w:rPr>
                <w:sz w:val="24"/>
                <w:szCs w:val="24"/>
              </w:rPr>
              <w:tab/>
            </w:r>
            <w:r>
              <w:rPr>
                <w:sz w:val="24"/>
                <w:szCs w:val="24"/>
              </w:rPr>
              <w:fldChar w:fldCharType="begin"/>
            </w:r>
            <w:r>
              <w:rPr>
                <w:sz w:val="24"/>
                <w:szCs w:val="24"/>
              </w:rPr>
              <w:instrText xml:space="preserve"> PAGEREF _Toc22868 </w:instrText>
            </w:r>
            <w:r>
              <w:rPr>
                <w:sz w:val="24"/>
                <w:szCs w:val="24"/>
              </w:rPr>
              <w:fldChar w:fldCharType="separate"/>
            </w:r>
            <w:r>
              <w:rPr>
                <w:sz w:val="24"/>
                <w:szCs w:val="24"/>
              </w:rPr>
              <w:t>1</w:t>
            </w:r>
            <w:r>
              <w:rPr>
                <w:sz w:val="24"/>
                <w:szCs w:val="24"/>
              </w:rPr>
              <w:fldChar w:fldCharType="end"/>
            </w:r>
          </w:hyperlink>
        </w:p>
        <w:p>
          <w:pPr>
            <w:pStyle w:val="WPSOffice1"/>
            <w:tabs>
              <w:tab w:val="right" w:leader="dot" w:pos="9070"/>
            </w:tabs>
            <w:rPr>
              <w:sz w:val="24"/>
              <w:szCs w:val="24"/>
            </w:rPr>
          </w:pPr>
          <w:hyperlink w:anchor="_Toc18595" w:history="1">
            <w:r>
              <w:rPr>
                <w:rFonts w:cs="Times New Roman"/>
                <w:sz w:val="24"/>
                <w:szCs w:val="24"/>
              </w:rPr>
              <w:t>2</w:t>
            </w:r>
            <w:r>
              <w:rPr>
                <w:rFonts w:cs="Times New Roman" w:hint="eastAsia"/>
                <w:sz w:val="24"/>
                <w:szCs w:val="24"/>
              </w:rPr>
              <w:t xml:space="preserve"> </w:t>
            </w:r>
            <w:r>
              <w:rPr>
                <w:rFonts w:cs="Times New Roman"/>
                <w:sz w:val="24"/>
                <w:szCs w:val="24"/>
              </w:rPr>
              <w:t>概要</w:t>
            </w:r>
            <w:r>
              <w:rPr>
                <w:sz w:val="24"/>
                <w:szCs w:val="24"/>
              </w:rPr>
              <w:tab/>
            </w:r>
            <w:r>
              <w:rPr>
                <w:sz w:val="24"/>
                <w:szCs w:val="24"/>
              </w:rPr>
              <w:fldChar w:fldCharType="begin"/>
            </w:r>
            <w:r>
              <w:rPr>
                <w:sz w:val="24"/>
                <w:szCs w:val="24"/>
              </w:rPr>
              <w:instrText xml:space="preserve"> PAGEREF _Toc18595 </w:instrText>
            </w:r>
            <w:r>
              <w:rPr>
                <w:sz w:val="24"/>
                <w:szCs w:val="24"/>
              </w:rPr>
              <w:fldChar w:fldCharType="separate"/>
            </w:r>
            <w:r>
              <w:rPr>
                <w:sz w:val="24"/>
                <w:szCs w:val="24"/>
              </w:rPr>
              <w:t>5</w:t>
            </w:r>
            <w:r>
              <w:rPr>
                <w:sz w:val="24"/>
                <w:szCs w:val="24"/>
              </w:rPr>
              <w:fldChar w:fldCharType="end"/>
            </w:r>
          </w:hyperlink>
        </w:p>
        <w:p>
          <w:pPr>
            <w:pStyle w:val="WPSOffice1"/>
            <w:tabs>
              <w:tab w:val="right" w:leader="dot" w:pos="9070"/>
            </w:tabs>
            <w:rPr>
              <w:sz w:val="24"/>
              <w:szCs w:val="24"/>
            </w:rPr>
          </w:pPr>
          <w:hyperlink w:anchor="_Toc14785" w:history="1">
            <w:r>
              <w:rPr>
                <w:rFonts w:cs="Times New Roman" w:hint="eastAsia"/>
                <w:sz w:val="24"/>
                <w:szCs w:val="24"/>
              </w:rPr>
              <w:t xml:space="preserve">3 </w:t>
            </w:r>
            <w:r>
              <w:rPr>
                <w:rFonts w:cs="Times New Roman"/>
                <w:sz w:val="24"/>
                <w:szCs w:val="24"/>
              </w:rPr>
              <w:t>个例临床研究报告目录</w:t>
            </w:r>
            <w:r>
              <w:rPr>
                <w:sz w:val="24"/>
                <w:szCs w:val="24"/>
              </w:rPr>
              <w:tab/>
            </w:r>
            <w:r>
              <w:rPr>
                <w:sz w:val="24"/>
                <w:szCs w:val="24"/>
              </w:rPr>
              <w:fldChar w:fldCharType="begin"/>
            </w:r>
            <w:r>
              <w:rPr>
                <w:sz w:val="24"/>
                <w:szCs w:val="24"/>
              </w:rPr>
              <w:instrText xml:space="preserve"> PAGEREF _Toc14785 </w:instrText>
            </w:r>
            <w:r>
              <w:rPr>
                <w:sz w:val="24"/>
                <w:szCs w:val="24"/>
              </w:rPr>
              <w:fldChar w:fldCharType="separate"/>
            </w:r>
            <w:r>
              <w:rPr>
                <w:sz w:val="24"/>
                <w:szCs w:val="24"/>
              </w:rPr>
              <w:t>21</w:t>
            </w:r>
            <w:r>
              <w:rPr>
                <w:sz w:val="24"/>
                <w:szCs w:val="24"/>
              </w:rPr>
              <w:fldChar w:fldCharType="end"/>
            </w:r>
          </w:hyperlink>
        </w:p>
        <w:p>
          <w:pPr>
            <w:pStyle w:val="WPSOffice1"/>
            <w:tabs>
              <w:tab w:val="right" w:leader="dot" w:pos="9070"/>
            </w:tabs>
            <w:ind w:firstLine="400" w:firstLineChars="200"/>
            <w:rPr>
              <w:sz w:val="24"/>
              <w:szCs w:val="24"/>
            </w:rPr>
          </w:pPr>
          <w:hyperlink w:anchor="_Toc18808" w:history="1">
            <w:r>
              <w:rPr>
                <w:rFonts w:cs="Times New Roman"/>
                <w:sz w:val="24"/>
                <w:szCs w:val="24"/>
              </w:rPr>
              <w:t>表格目录</w:t>
            </w:r>
            <w:r>
              <w:rPr>
                <w:sz w:val="24"/>
                <w:szCs w:val="24"/>
              </w:rPr>
              <w:tab/>
            </w:r>
            <w:r>
              <w:rPr>
                <w:sz w:val="24"/>
                <w:szCs w:val="24"/>
              </w:rPr>
              <w:fldChar w:fldCharType="begin"/>
            </w:r>
            <w:r>
              <w:rPr>
                <w:sz w:val="24"/>
                <w:szCs w:val="24"/>
              </w:rPr>
              <w:instrText xml:space="preserve"> PAGEREF _Toc18808 </w:instrText>
            </w:r>
            <w:r>
              <w:rPr>
                <w:sz w:val="24"/>
                <w:szCs w:val="24"/>
              </w:rPr>
              <w:fldChar w:fldCharType="separate"/>
            </w:r>
            <w:r>
              <w:rPr>
                <w:sz w:val="24"/>
                <w:szCs w:val="24"/>
              </w:rPr>
              <w:t>24</w:t>
            </w:r>
            <w:r>
              <w:rPr>
                <w:sz w:val="24"/>
                <w:szCs w:val="24"/>
              </w:rPr>
              <w:fldChar w:fldCharType="end"/>
            </w:r>
          </w:hyperlink>
        </w:p>
        <w:p>
          <w:pPr>
            <w:pStyle w:val="WPSOffice1"/>
            <w:tabs>
              <w:tab w:val="right" w:leader="dot" w:pos="9070"/>
            </w:tabs>
            <w:ind w:firstLine="400" w:firstLineChars="200"/>
            <w:rPr>
              <w:sz w:val="24"/>
              <w:szCs w:val="24"/>
            </w:rPr>
          </w:pPr>
          <w:hyperlink w:anchor="_Toc20623" w:history="1">
            <w:r>
              <w:rPr>
                <w:rFonts w:cs="Times New Roman"/>
                <w:sz w:val="24"/>
                <w:szCs w:val="24"/>
              </w:rPr>
              <w:t>图表目录</w:t>
            </w:r>
            <w:r>
              <w:rPr>
                <w:sz w:val="24"/>
                <w:szCs w:val="24"/>
              </w:rPr>
              <w:tab/>
            </w:r>
            <w:r>
              <w:rPr>
                <w:sz w:val="24"/>
                <w:szCs w:val="24"/>
              </w:rPr>
              <w:fldChar w:fldCharType="begin"/>
            </w:r>
            <w:r>
              <w:rPr>
                <w:sz w:val="24"/>
                <w:szCs w:val="24"/>
              </w:rPr>
              <w:instrText xml:space="preserve"> PAGEREF _Toc20623 </w:instrText>
            </w:r>
            <w:r>
              <w:rPr>
                <w:sz w:val="24"/>
                <w:szCs w:val="24"/>
              </w:rPr>
              <w:fldChar w:fldCharType="separate"/>
            </w:r>
            <w:r>
              <w:rPr>
                <w:sz w:val="24"/>
                <w:szCs w:val="24"/>
              </w:rPr>
              <w:t>25</w:t>
            </w:r>
            <w:r>
              <w:rPr>
                <w:sz w:val="24"/>
                <w:szCs w:val="24"/>
              </w:rPr>
              <w:fldChar w:fldCharType="end"/>
            </w:r>
          </w:hyperlink>
        </w:p>
        <w:p>
          <w:pPr>
            <w:pStyle w:val="WPSOffice1"/>
            <w:tabs>
              <w:tab w:val="right" w:leader="dot" w:pos="9070"/>
            </w:tabs>
            <w:rPr>
              <w:sz w:val="24"/>
              <w:szCs w:val="24"/>
            </w:rPr>
          </w:pPr>
          <w:hyperlink w:anchor="_Toc14916" w:history="1">
            <w:r>
              <w:rPr>
                <w:rFonts w:cs="Times New Roman" w:hint="eastAsia"/>
                <w:sz w:val="24"/>
                <w:szCs w:val="24"/>
              </w:rPr>
              <w:t xml:space="preserve">4 </w:t>
            </w:r>
            <w:r>
              <w:rPr>
                <w:rFonts w:cs="Times New Roman"/>
                <w:sz w:val="24"/>
                <w:szCs w:val="24"/>
              </w:rPr>
              <w:t>缩略语和术语定义表</w:t>
            </w:r>
            <w:r>
              <w:rPr>
                <w:sz w:val="24"/>
                <w:szCs w:val="24"/>
              </w:rPr>
              <w:tab/>
            </w:r>
            <w:r>
              <w:rPr>
                <w:sz w:val="24"/>
                <w:szCs w:val="24"/>
              </w:rPr>
              <w:fldChar w:fldCharType="begin"/>
            </w:r>
            <w:r>
              <w:rPr>
                <w:sz w:val="24"/>
                <w:szCs w:val="24"/>
              </w:rPr>
              <w:instrText xml:space="preserve"> PAGEREF _Toc14916 </w:instrText>
            </w:r>
            <w:r>
              <w:rPr>
                <w:sz w:val="24"/>
                <w:szCs w:val="24"/>
              </w:rPr>
              <w:fldChar w:fldCharType="separate"/>
            </w:r>
            <w:r>
              <w:rPr>
                <w:sz w:val="24"/>
                <w:szCs w:val="24"/>
              </w:rPr>
              <w:t>26</w:t>
            </w:r>
            <w:r>
              <w:rPr>
                <w:sz w:val="24"/>
                <w:szCs w:val="24"/>
              </w:rPr>
              <w:fldChar w:fldCharType="end"/>
            </w:r>
          </w:hyperlink>
        </w:p>
        <w:p>
          <w:pPr>
            <w:pStyle w:val="WPSOffice1"/>
            <w:tabs>
              <w:tab w:val="right" w:leader="dot" w:pos="9070"/>
            </w:tabs>
            <w:rPr>
              <w:sz w:val="24"/>
              <w:szCs w:val="24"/>
            </w:rPr>
          </w:pPr>
          <w:hyperlink w:anchor="_Toc23336" w:history="1">
            <w:r>
              <w:rPr>
                <w:rFonts w:cs="Times New Roman"/>
                <w:sz w:val="24"/>
                <w:szCs w:val="24"/>
              </w:rPr>
              <w:t>5 伦理学</w:t>
            </w:r>
            <w:r>
              <w:rPr>
                <w:sz w:val="24"/>
                <w:szCs w:val="24"/>
              </w:rPr>
              <w:tab/>
            </w:r>
            <w:r>
              <w:rPr>
                <w:sz w:val="24"/>
                <w:szCs w:val="24"/>
              </w:rPr>
              <w:fldChar w:fldCharType="begin"/>
            </w:r>
            <w:r>
              <w:rPr>
                <w:sz w:val="24"/>
                <w:szCs w:val="24"/>
              </w:rPr>
              <w:instrText xml:space="preserve"> PAGEREF _Toc23336 </w:instrText>
            </w:r>
            <w:r>
              <w:rPr>
                <w:sz w:val="24"/>
                <w:szCs w:val="24"/>
              </w:rPr>
              <w:fldChar w:fldCharType="separate"/>
            </w:r>
            <w:r>
              <w:rPr>
                <w:sz w:val="24"/>
                <w:szCs w:val="24"/>
              </w:rPr>
              <w:t>29</w:t>
            </w:r>
            <w:r>
              <w:rPr>
                <w:sz w:val="24"/>
                <w:szCs w:val="24"/>
              </w:rPr>
              <w:fldChar w:fldCharType="end"/>
            </w:r>
          </w:hyperlink>
        </w:p>
        <w:p>
          <w:pPr>
            <w:pStyle w:val="WPSOffice2"/>
            <w:tabs>
              <w:tab w:val="right" w:leader="dot" w:pos="9070"/>
            </w:tabs>
            <w:rPr>
              <w:sz w:val="24"/>
              <w:szCs w:val="24"/>
            </w:rPr>
          </w:pPr>
          <w:hyperlink w:anchor="_Toc3493" w:history="1">
            <w:r>
              <w:rPr>
                <w:rFonts w:cs="Times New Roman"/>
                <w:sz w:val="24"/>
                <w:szCs w:val="24"/>
              </w:rPr>
              <w:t>5.1 独立伦理学委员会（IEC）</w:t>
            </w:r>
            <w:r>
              <w:rPr>
                <w:sz w:val="24"/>
                <w:szCs w:val="24"/>
              </w:rPr>
              <w:tab/>
            </w:r>
            <w:r>
              <w:rPr>
                <w:sz w:val="24"/>
                <w:szCs w:val="24"/>
              </w:rPr>
              <w:fldChar w:fldCharType="begin"/>
            </w:r>
            <w:r>
              <w:rPr>
                <w:sz w:val="24"/>
                <w:szCs w:val="24"/>
              </w:rPr>
              <w:instrText xml:space="preserve"> PAGEREF _Toc3493 </w:instrText>
            </w:r>
            <w:r>
              <w:rPr>
                <w:sz w:val="24"/>
                <w:szCs w:val="24"/>
              </w:rPr>
              <w:fldChar w:fldCharType="separate"/>
            </w:r>
            <w:r>
              <w:rPr>
                <w:sz w:val="24"/>
                <w:szCs w:val="24"/>
              </w:rPr>
              <w:t>29</w:t>
            </w:r>
            <w:r>
              <w:rPr>
                <w:sz w:val="24"/>
                <w:szCs w:val="24"/>
              </w:rPr>
              <w:fldChar w:fldCharType="end"/>
            </w:r>
          </w:hyperlink>
        </w:p>
        <w:p>
          <w:pPr>
            <w:pStyle w:val="WPSOffice2"/>
            <w:tabs>
              <w:tab w:val="right" w:leader="dot" w:pos="9070"/>
            </w:tabs>
            <w:rPr>
              <w:sz w:val="24"/>
              <w:szCs w:val="24"/>
            </w:rPr>
          </w:pPr>
          <w:hyperlink w:anchor="_Toc26912" w:history="1">
            <w:r>
              <w:rPr>
                <w:rFonts w:cs="Times New Roman"/>
                <w:sz w:val="24"/>
                <w:szCs w:val="24"/>
              </w:rPr>
              <w:t>5.2 研究的伦理行为</w:t>
            </w:r>
            <w:r>
              <w:rPr>
                <w:sz w:val="24"/>
                <w:szCs w:val="24"/>
              </w:rPr>
              <w:tab/>
            </w:r>
            <w:r>
              <w:rPr>
                <w:sz w:val="24"/>
                <w:szCs w:val="24"/>
              </w:rPr>
              <w:fldChar w:fldCharType="begin"/>
            </w:r>
            <w:r>
              <w:rPr>
                <w:sz w:val="24"/>
                <w:szCs w:val="24"/>
              </w:rPr>
              <w:instrText xml:space="preserve"> PAGEREF _Toc26912 </w:instrText>
            </w:r>
            <w:r>
              <w:rPr>
                <w:sz w:val="24"/>
                <w:szCs w:val="24"/>
              </w:rPr>
              <w:fldChar w:fldCharType="separate"/>
            </w:r>
            <w:r>
              <w:rPr>
                <w:sz w:val="24"/>
                <w:szCs w:val="24"/>
              </w:rPr>
              <w:t>29</w:t>
            </w:r>
            <w:r>
              <w:rPr>
                <w:sz w:val="24"/>
                <w:szCs w:val="24"/>
              </w:rPr>
              <w:fldChar w:fldCharType="end"/>
            </w:r>
          </w:hyperlink>
        </w:p>
        <w:p>
          <w:pPr>
            <w:pStyle w:val="WPSOffice2"/>
            <w:tabs>
              <w:tab w:val="right" w:leader="dot" w:pos="9070"/>
            </w:tabs>
            <w:rPr>
              <w:sz w:val="24"/>
              <w:szCs w:val="24"/>
            </w:rPr>
          </w:pPr>
          <w:hyperlink w:anchor="_Toc9866" w:history="1">
            <w:r>
              <w:rPr>
                <w:rFonts w:cs="Times New Roman"/>
                <w:sz w:val="24"/>
                <w:szCs w:val="24"/>
              </w:rPr>
              <w:t>5.3 患者知情与同意</w:t>
            </w:r>
            <w:r>
              <w:rPr>
                <w:sz w:val="24"/>
                <w:szCs w:val="24"/>
              </w:rPr>
              <w:tab/>
            </w:r>
            <w:r>
              <w:rPr>
                <w:sz w:val="24"/>
                <w:szCs w:val="24"/>
              </w:rPr>
              <w:fldChar w:fldCharType="begin"/>
            </w:r>
            <w:r>
              <w:rPr>
                <w:sz w:val="24"/>
                <w:szCs w:val="24"/>
              </w:rPr>
              <w:instrText xml:space="preserve"> PAGEREF _Toc9866 </w:instrText>
            </w:r>
            <w:r>
              <w:rPr>
                <w:sz w:val="24"/>
                <w:szCs w:val="24"/>
              </w:rPr>
              <w:fldChar w:fldCharType="separate"/>
            </w:r>
            <w:r>
              <w:rPr>
                <w:sz w:val="24"/>
                <w:szCs w:val="24"/>
              </w:rPr>
              <w:t>29</w:t>
            </w:r>
            <w:r>
              <w:rPr>
                <w:sz w:val="24"/>
                <w:szCs w:val="24"/>
              </w:rPr>
              <w:fldChar w:fldCharType="end"/>
            </w:r>
          </w:hyperlink>
        </w:p>
        <w:p>
          <w:pPr>
            <w:pStyle w:val="WPSOffice1"/>
            <w:tabs>
              <w:tab w:val="right" w:leader="dot" w:pos="9070"/>
            </w:tabs>
            <w:rPr>
              <w:sz w:val="24"/>
              <w:szCs w:val="24"/>
            </w:rPr>
          </w:pPr>
          <w:hyperlink w:anchor="_Toc17586" w:history="1">
            <w:r>
              <w:rPr>
                <w:rFonts w:cs="Times New Roman"/>
                <w:sz w:val="24"/>
                <w:szCs w:val="24"/>
              </w:rPr>
              <w:t>6</w:t>
            </w:r>
            <w:r>
              <w:rPr>
                <w:rFonts w:cs="Times New Roman" w:hint="eastAsia"/>
                <w:sz w:val="24"/>
                <w:szCs w:val="24"/>
              </w:rPr>
              <w:t xml:space="preserve"> </w:t>
            </w:r>
            <w:r>
              <w:rPr>
                <w:rFonts w:cs="Times New Roman"/>
                <w:sz w:val="24"/>
                <w:szCs w:val="24"/>
              </w:rPr>
              <w:t>研究者和研究管理机构</w:t>
            </w:r>
            <w:r>
              <w:rPr>
                <w:sz w:val="24"/>
                <w:szCs w:val="24"/>
              </w:rPr>
              <w:tab/>
            </w:r>
            <w:r>
              <w:rPr>
                <w:sz w:val="24"/>
                <w:szCs w:val="24"/>
              </w:rPr>
              <w:fldChar w:fldCharType="begin"/>
            </w:r>
            <w:r>
              <w:rPr>
                <w:sz w:val="24"/>
                <w:szCs w:val="24"/>
              </w:rPr>
              <w:instrText xml:space="preserve"> PAGEREF _Toc17586 </w:instrText>
            </w:r>
            <w:r>
              <w:rPr>
                <w:sz w:val="24"/>
                <w:szCs w:val="24"/>
              </w:rPr>
              <w:fldChar w:fldCharType="separate"/>
            </w:r>
            <w:r>
              <w:rPr>
                <w:sz w:val="24"/>
                <w:szCs w:val="24"/>
              </w:rPr>
              <w:t>30</w:t>
            </w:r>
            <w:r>
              <w:rPr>
                <w:sz w:val="24"/>
                <w:szCs w:val="24"/>
              </w:rPr>
              <w:fldChar w:fldCharType="end"/>
            </w:r>
          </w:hyperlink>
        </w:p>
        <w:p>
          <w:pPr>
            <w:pStyle w:val="WPSOffice1"/>
            <w:tabs>
              <w:tab w:val="right" w:leader="dot" w:pos="9070"/>
            </w:tabs>
            <w:rPr>
              <w:sz w:val="24"/>
              <w:szCs w:val="24"/>
            </w:rPr>
          </w:pPr>
          <w:hyperlink w:anchor="_Toc21388" w:history="1">
            <w:r>
              <w:rPr>
                <w:rFonts w:cs="Times New Roman"/>
                <w:sz w:val="24"/>
                <w:szCs w:val="24"/>
              </w:rPr>
              <w:t>7 简介</w:t>
            </w:r>
            <w:r>
              <w:rPr>
                <w:sz w:val="24"/>
                <w:szCs w:val="24"/>
              </w:rPr>
              <w:tab/>
            </w:r>
            <w:r>
              <w:rPr>
                <w:sz w:val="24"/>
                <w:szCs w:val="24"/>
              </w:rPr>
              <w:fldChar w:fldCharType="begin"/>
            </w:r>
            <w:r>
              <w:rPr>
                <w:sz w:val="24"/>
                <w:szCs w:val="24"/>
              </w:rPr>
              <w:instrText xml:space="preserve"> PAGEREF _Toc21388 </w:instrText>
            </w:r>
            <w:r>
              <w:rPr>
                <w:sz w:val="24"/>
                <w:szCs w:val="24"/>
              </w:rPr>
              <w:fldChar w:fldCharType="separate"/>
            </w:r>
            <w:r>
              <w:rPr>
                <w:sz w:val="24"/>
                <w:szCs w:val="24"/>
              </w:rPr>
              <w:t>31</w:t>
            </w:r>
            <w:r>
              <w:rPr>
                <w:sz w:val="24"/>
                <w:szCs w:val="24"/>
              </w:rPr>
              <w:fldChar w:fldCharType="end"/>
            </w:r>
          </w:hyperlink>
        </w:p>
        <w:p>
          <w:pPr>
            <w:pStyle w:val="WPSOffice1"/>
            <w:tabs>
              <w:tab w:val="right" w:leader="dot" w:pos="9070"/>
            </w:tabs>
            <w:rPr>
              <w:sz w:val="24"/>
              <w:szCs w:val="24"/>
            </w:rPr>
          </w:pPr>
          <w:hyperlink w:anchor="_Toc11032" w:history="1">
            <w:r>
              <w:rPr>
                <w:rFonts w:cs="Times New Roman"/>
                <w:sz w:val="24"/>
                <w:szCs w:val="24"/>
              </w:rPr>
              <w:t>8 研究目标</w:t>
            </w:r>
            <w:r>
              <w:rPr>
                <w:sz w:val="24"/>
                <w:szCs w:val="24"/>
              </w:rPr>
              <w:tab/>
            </w:r>
            <w:r>
              <w:rPr>
                <w:sz w:val="24"/>
                <w:szCs w:val="24"/>
              </w:rPr>
              <w:fldChar w:fldCharType="begin"/>
            </w:r>
            <w:r>
              <w:rPr>
                <w:sz w:val="24"/>
                <w:szCs w:val="24"/>
              </w:rPr>
              <w:instrText xml:space="preserve"> PAGEREF _Toc11032 </w:instrText>
            </w:r>
            <w:r>
              <w:rPr>
                <w:sz w:val="24"/>
                <w:szCs w:val="24"/>
              </w:rPr>
              <w:fldChar w:fldCharType="separate"/>
            </w:r>
            <w:r>
              <w:rPr>
                <w:sz w:val="24"/>
                <w:szCs w:val="24"/>
              </w:rPr>
              <w:t>32</w:t>
            </w:r>
            <w:r>
              <w:rPr>
                <w:sz w:val="24"/>
                <w:szCs w:val="24"/>
              </w:rPr>
              <w:fldChar w:fldCharType="end"/>
            </w:r>
          </w:hyperlink>
        </w:p>
        <w:p>
          <w:pPr>
            <w:pStyle w:val="WPSOffice2"/>
            <w:tabs>
              <w:tab w:val="right" w:leader="dot" w:pos="9070"/>
            </w:tabs>
            <w:rPr>
              <w:sz w:val="24"/>
              <w:szCs w:val="24"/>
            </w:rPr>
          </w:pPr>
          <w:hyperlink w:anchor="_Toc16557" w:history="1">
            <w:r>
              <w:rPr>
                <w:rFonts w:cs="Times New Roman"/>
                <w:sz w:val="24"/>
                <w:szCs w:val="24"/>
              </w:rPr>
              <w:t>8.1 主要研究目的</w:t>
            </w:r>
            <w:r>
              <w:rPr>
                <w:sz w:val="24"/>
                <w:szCs w:val="24"/>
              </w:rPr>
              <w:tab/>
            </w:r>
            <w:r>
              <w:rPr>
                <w:sz w:val="24"/>
                <w:szCs w:val="24"/>
              </w:rPr>
              <w:fldChar w:fldCharType="begin"/>
            </w:r>
            <w:r>
              <w:rPr>
                <w:sz w:val="24"/>
                <w:szCs w:val="24"/>
              </w:rPr>
              <w:instrText xml:space="preserve"> PAGEREF _Toc16557 </w:instrText>
            </w:r>
            <w:r>
              <w:rPr>
                <w:sz w:val="24"/>
                <w:szCs w:val="24"/>
              </w:rPr>
              <w:fldChar w:fldCharType="separate"/>
            </w:r>
            <w:r>
              <w:rPr>
                <w:sz w:val="24"/>
                <w:szCs w:val="24"/>
              </w:rPr>
              <w:t>32</w:t>
            </w:r>
            <w:r>
              <w:rPr>
                <w:sz w:val="24"/>
                <w:szCs w:val="24"/>
              </w:rPr>
              <w:fldChar w:fldCharType="end"/>
            </w:r>
          </w:hyperlink>
        </w:p>
        <w:p>
          <w:pPr>
            <w:pStyle w:val="WPSOffice2"/>
            <w:tabs>
              <w:tab w:val="right" w:leader="dot" w:pos="9070"/>
            </w:tabs>
            <w:rPr>
              <w:sz w:val="24"/>
              <w:szCs w:val="24"/>
            </w:rPr>
          </w:pPr>
          <w:hyperlink w:anchor="_Toc17646" w:history="1">
            <w:r>
              <w:rPr>
                <w:rFonts w:cs="Times New Roman"/>
                <w:sz w:val="24"/>
                <w:szCs w:val="24"/>
              </w:rPr>
              <w:t>8.2</w:t>
            </w:r>
            <w:r>
              <w:rPr>
                <w:rFonts w:cs="Times New Roman" w:hint="eastAsia"/>
                <w:sz w:val="24"/>
                <w:szCs w:val="24"/>
              </w:rPr>
              <w:t xml:space="preserve"> </w:t>
            </w:r>
            <w:r>
              <w:rPr>
                <w:rFonts w:cs="Times New Roman"/>
                <w:sz w:val="24"/>
                <w:szCs w:val="24"/>
              </w:rPr>
              <w:t>次要研究目的</w:t>
            </w:r>
            <w:r>
              <w:rPr>
                <w:sz w:val="24"/>
                <w:szCs w:val="24"/>
              </w:rPr>
              <w:tab/>
            </w:r>
            <w:r>
              <w:rPr>
                <w:sz w:val="24"/>
                <w:szCs w:val="24"/>
              </w:rPr>
              <w:fldChar w:fldCharType="begin"/>
            </w:r>
            <w:r>
              <w:rPr>
                <w:sz w:val="24"/>
                <w:szCs w:val="24"/>
              </w:rPr>
              <w:instrText xml:space="preserve"> PAGEREF _Toc17646 </w:instrText>
            </w:r>
            <w:r>
              <w:rPr>
                <w:sz w:val="24"/>
                <w:szCs w:val="24"/>
              </w:rPr>
              <w:fldChar w:fldCharType="separate"/>
            </w:r>
            <w:r>
              <w:rPr>
                <w:sz w:val="24"/>
                <w:szCs w:val="24"/>
              </w:rPr>
              <w:t>32</w:t>
            </w:r>
            <w:r>
              <w:rPr>
                <w:sz w:val="24"/>
                <w:szCs w:val="24"/>
              </w:rPr>
              <w:fldChar w:fldCharType="end"/>
            </w:r>
          </w:hyperlink>
        </w:p>
        <w:p>
          <w:pPr>
            <w:pStyle w:val="WPSOffice1"/>
            <w:tabs>
              <w:tab w:val="right" w:leader="dot" w:pos="9070"/>
            </w:tabs>
            <w:rPr>
              <w:sz w:val="24"/>
              <w:szCs w:val="24"/>
            </w:rPr>
          </w:pPr>
          <w:hyperlink w:anchor="_Toc23579" w:history="1">
            <w:r>
              <w:rPr>
                <w:rFonts w:cs="Times New Roman"/>
                <w:sz w:val="24"/>
                <w:szCs w:val="24"/>
              </w:rPr>
              <w:t>9 研究计划</w:t>
            </w:r>
            <w:r>
              <w:rPr>
                <w:sz w:val="24"/>
                <w:szCs w:val="24"/>
              </w:rPr>
              <w:tab/>
            </w:r>
            <w:r>
              <w:rPr>
                <w:sz w:val="24"/>
                <w:szCs w:val="24"/>
              </w:rPr>
              <w:fldChar w:fldCharType="begin"/>
            </w:r>
            <w:r>
              <w:rPr>
                <w:sz w:val="24"/>
                <w:szCs w:val="24"/>
              </w:rPr>
              <w:instrText xml:space="preserve"> PAGEREF _Toc23579 </w:instrText>
            </w:r>
            <w:r>
              <w:rPr>
                <w:sz w:val="24"/>
                <w:szCs w:val="24"/>
              </w:rPr>
              <w:fldChar w:fldCharType="separate"/>
            </w:r>
            <w:r>
              <w:rPr>
                <w:sz w:val="24"/>
                <w:szCs w:val="24"/>
              </w:rPr>
              <w:t>33</w:t>
            </w:r>
            <w:r>
              <w:rPr>
                <w:sz w:val="24"/>
                <w:szCs w:val="24"/>
              </w:rPr>
              <w:fldChar w:fldCharType="end"/>
            </w:r>
          </w:hyperlink>
        </w:p>
        <w:p>
          <w:pPr>
            <w:pStyle w:val="WPSOffice2"/>
            <w:tabs>
              <w:tab w:val="right" w:leader="dot" w:pos="9070"/>
            </w:tabs>
            <w:rPr>
              <w:sz w:val="24"/>
              <w:szCs w:val="24"/>
            </w:rPr>
          </w:pPr>
          <w:hyperlink w:anchor="_Toc4598" w:history="1">
            <w:r>
              <w:rPr>
                <w:rFonts w:cs="Times New Roman"/>
                <w:sz w:val="24"/>
                <w:szCs w:val="24"/>
              </w:rPr>
              <w:t>9.1 整体研究计划</w:t>
            </w:r>
            <w:r>
              <w:rPr>
                <w:sz w:val="24"/>
                <w:szCs w:val="24"/>
              </w:rPr>
              <w:tab/>
            </w:r>
            <w:r>
              <w:rPr>
                <w:sz w:val="24"/>
                <w:szCs w:val="24"/>
              </w:rPr>
              <w:fldChar w:fldCharType="begin"/>
            </w:r>
            <w:r>
              <w:rPr>
                <w:sz w:val="24"/>
                <w:szCs w:val="24"/>
              </w:rPr>
              <w:instrText xml:space="preserve"> PAGEREF _Toc4598 </w:instrText>
            </w:r>
            <w:r>
              <w:rPr>
                <w:sz w:val="24"/>
                <w:szCs w:val="24"/>
              </w:rPr>
              <w:fldChar w:fldCharType="separate"/>
            </w:r>
            <w:r>
              <w:rPr>
                <w:sz w:val="24"/>
                <w:szCs w:val="24"/>
              </w:rPr>
              <w:t>33</w:t>
            </w:r>
            <w:r>
              <w:rPr>
                <w:sz w:val="24"/>
                <w:szCs w:val="24"/>
              </w:rPr>
              <w:fldChar w:fldCharType="end"/>
            </w:r>
          </w:hyperlink>
        </w:p>
        <w:p>
          <w:pPr>
            <w:pStyle w:val="WPSOffice3"/>
            <w:tabs>
              <w:tab w:val="right" w:leader="dot" w:pos="9070"/>
            </w:tabs>
            <w:rPr>
              <w:sz w:val="24"/>
              <w:szCs w:val="24"/>
            </w:rPr>
          </w:pPr>
          <w:hyperlink w:anchor="_Toc2229" w:history="1">
            <w:r>
              <w:rPr>
                <w:rFonts w:cs="Times New Roman"/>
                <w:sz w:val="24"/>
                <w:szCs w:val="24"/>
              </w:rPr>
              <w:t>9.1.1</w:t>
            </w:r>
            <w:r>
              <w:rPr>
                <w:rFonts w:cs="Times New Roman" w:hint="eastAsia"/>
                <w:sz w:val="24"/>
                <w:szCs w:val="24"/>
              </w:rPr>
              <w:t xml:space="preserve"> </w:t>
            </w:r>
            <w:r>
              <w:rPr>
                <w:rFonts w:cs="Times New Roman"/>
                <w:sz w:val="24"/>
                <w:szCs w:val="24"/>
              </w:rPr>
              <w:t>研究示意图</w:t>
            </w:r>
            <w:r>
              <w:rPr>
                <w:sz w:val="24"/>
                <w:szCs w:val="24"/>
              </w:rPr>
              <w:tab/>
            </w:r>
            <w:r>
              <w:rPr>
                <w:sz w:val="24"/>
                <w:szCs w:val="24"/>
              </w:rPr>
              <w:fldChar w:fldCharType="begin"/>
            </w:r>
            <w:r>
              <w:rPr>
                <w:sz w:val="24"/>
                <w:szCs w:val="24"/>
              </w:rPr>
              <w:instrText xml:space="preserve"> PAGEREF _Toc2229 </w:instrText>
            </w:r>
            <w:r>
              <w:rPr>
                <w:sz w:val="24"/>
                <w:szCs w:val="24"/>
              </w:rPr>
              <w:fldChar w:fldCharType="separate"/>
            </w:r>
            <w:r>
              <w:rPr>
                <w:sz w:val="24"/>
                <w:szCs w:val="24"/>
              </w:rPr>
              <w:t>33</w:t>
            </w:r>
            <w:r>
              <w:rPr>
                <w:sz w:val="24"/>
                <w:szCs w:val="24"/>
              </w:rPr>
              <w:fldChar w:fldCharType="end"/>
            </w:r>
          </w:hyperlink>
        </w:p>
        <w:p>
          <w:pPr>
            <w:pStyle w:val="WPSOffice2"/>
            <w:tabs>
              <w:tab w:val="right" w:leader="dot" w:pos="9070"/>
            </w:tabs>
            <w:rPr>
              <w:sz w:val="24"/>
              <w:szCs w:val="24"/>
            </w:rPr>
          </w:pPr>
          <w:hyperlink w:anchor="_Toc31798" w:history="1">
            <w:r>
              <w:rPr>
                <w:rFonts w:cs="Times New Roman"/>
                <w:sz w:val="24"/>
                <w:szCs w:val="24"/>
              </w:rPr>
              <w:t>9.2 研究设计讨论</w:t>
            </w:r>
            <w:r>
              <w:rPr>
                <w:sz w:val="24"/>
                <w:szCs w:val="24"/>
              </w:rPr>
              <w:tab/>
            </w:r>
            <w:r>
              <w:rPr>
                <w:sz w:val="24"/>
                <w:szCs w:val="24"/>
              </w:rPr>
              <w:fldChar w:fldCharType="begin"/>
            </w:r>
            <w:r>
              <w:rPr>
                <w:sz w:val="24"/>
                <w:szCs w:val="24"/>
              </w:rPr>
              <w:instrText xml:space="preserve"> PAGEREF _Toc31798 </w:instrText>
            </w:r>
            <w:r>
              <w:rPr>
                <w:sz w:val="24"/>
                <w:szCs w:val="24"/>
              </w:rPr>
              <w:fldChar w:fldCharType="separate"/>
            </w:r>
            <w:r>
              <w:rPr>
                <w:sz w:val="24"/>
                <w:szCs w:val="24"/>
              </w:rPr>
              <w:t>34</w:t>
            </w:r>
            <w:r>
              <w:rPr>
                <w:sz w:val="24"/>
                <w:szCs w:val="24"/>
              </w:rPr>
              <w:fldChar w:fldCharType="end"/>
            </w:r>
          </w:hyperlink>
        </w:p>
        <w:p>
          <w:pPr>
            <w:pStyle w:val="WPSOffice2"/>
            <w:tabs>
              <w:tab w:val="right" w:leader="dot" w:pos="9070"/>
            </w:tabs>
            <w:rPr>
              <w:sz w:val="24"/>
              <w:szCs w:val="24"/>
            </w:rPr>
          </w:pPr>
          <w:hyperlink w:anchor="_Toc30821" w:history="1">
            <w:r>
              <w:rPr>
                <w:rFonts w:cs="Times New Roman"/>
                <w:sz w:val="24"/>
                <w:szCs w:val="24"/>
              </w:rPr>
              <w:t>9.3 研究人群的选择</w:t>
            </w:r>
            <w:r>
              <w:rPr>
                <w:sz w:val="24"/>
                <w:szCs w:val="24"/>
              </w:rPr>
              <w:tab/>
            </w:r>
            <w:r>
              <w:rPr>
                <w:sz w:val="24"/>
                <w:szCs w:val="24"/>
              </w:rPr>
              <w:fldChar w:fldCharType="begin"/>
            </w:r>
            <w:r>
              <w:rPr>
                <w:sz w:val="24"/>
                <w:szCs w:val="24"/>
              </w:rPr>
              <w:instrText xml:space="preserve"> PAGEREF _Toc30821 </w:instrText>
            </w:r>
            <w:r>
              <w:rPr>
                <w:sz w:val="24"/>
                <w:szCs w:val="24"/>
              </w:rPr>
              <w:fldChar w:fldCharType="separate"/>
            </w:r>
            <w:r>
              <w:rPr>
                <w:sz w:val="24"/>
                <w:szCs w:val="24"/>
              </w:rPr>
              <w:t>35</w:t>
            </w:r>
            <w:r>
              <w:rPr>
                <w:sz w:val="24"/>
                <w:szCs w:val="24"/>
              </w:rPr>
              <w:fldChar w:fldCharType="end"/>
            </w:r>
          </w:hyperlink>
        </w:p>
        <w:p>
          <w:pPr>
            <w:pStyle w:val="WPSOffice3"/>
            <w:tabs>
              <w:tab w:val="right" w:leader="dot" w:pos="9070"/>
            </w:tabs>
            <w:rPr>
              <w:sz w:val="24"/>
              <w:szCs w:val="24"/>
            </w:rPr>
          </w:pPr>
          <w:hyperlink w:anchor="_Toc9709" w:history="1">
            <w:r>
              <w:rPr>
                <w:rFonts w:cs="Times New Roman"/>
                <w:sz w:val="24"/>
                <w:szCs w:val="24"/>
              </w:rPr>
              <w:t>9.3.1</w:t>
            </w:r>
            <w:r>
              <w:rPr>
                <w:rFonts w:cs="Times New Roman" w:hint="eastAsia"/>
                <w:sz w:val="24"/>
                <w:szCs w:val="24"/>
              </w:rPr>
              <w:t xml:space="preserve"> </w:t>
            </w:r>
            <w:r>
              <w:rPr>
                <w:rFonts w:cs="Times New Roman"/>
                <w:sz w:val="24"/>
                <w:szCs w:val="24"/>
              </w:rPr>
              <w:t>入选标准</w:t>
            </w:r>
            <w:r>
              <w:rPr>
                <w:sz w:val="24"/>
                <w:szCs w:val="24"/>
              </w:rPr>
              <w:tab/>
            </w:r>
            <w:r>
              <w:rPr>
                <w:sz w:val="24"/>
                <w:szCs w:val="24"/>
              </w:rPr>
              <w:fldChar w:fldCharType="begin"/>
            </w:r>
            <w:r>
              <w:rPr>
                <w:sz w:val="24"/>
                <w:szCs w:val="24"/>
              </w:rPr>
              <w:instrText xml:space="preserve"> PAGEREF _Toc9709 </w:instrText>
            </w:r>
            <w:r>
              <w:rPr>
                <w:sz w:val="24"/>
                <w:szCs w:val="24"/>
              </w:rPr>
              <w:fldChar w:fldCharType="separate"/>
            </w:r>
            <w:r>
              <w:rPr>
                <w:sz w:val="24"/>
                <w:szCs w:val="24"/>
              </w:rPr>
              <w:t>35</w:t>
            </w:r>
            <w:r>
              <w:rPr>
                <w:sz w:val="24"/>
                <w:szCs w:val="24"/>
              </w:rPr>
              <w:fldChar w:fldCharType="end"/>
            </w:r>
          </w:hyperlink>
        </w:p>
        <w:p>
          <w:pPr>
            <w:pStyle w:val="WPSOffice3"/>
            <w:tabs>
              <w:tab w:val="right" w:leader="dot" w:pos="9070"/>
            </w:tabs>
            <w:rPr>
              <w:sz w:val="24"/>
              <w:szCs w:val="24"/>
            </w:rPr>
          </w:pPr>
          <w:hyperlink w:anchor="_Toc1160" w:history="1">
            <w:r>
              <w:rPr>
                <w:rFonts w:cs="Times New Roman"/>
                <w:sz w:val="24"/>
                <w:szCs w:val="24"/>
              </w:rPr>
              <w:t>9.3.2</w:t>
            </w:r>
            <w:r>
              <w:rPr>
                <w:rFonts w:cs="Times New Roman" w:hint="eastAsia"/>
                <w:sz w:val="24"/>
                <w:szCs w:val="24"/>
              </w:rPr>
              <w:t xml:space="preserve"> </w:t>
            </w:r>
            <w:r>
              <w:rPr>
                <w:rFonts w:cs="Times New Roman"/>
                <w:sz w:val="24"/>
                <w:szCs w:val="24"/>
              </w:rPr>
              <w:t>排除标准</w:t>
            </w:r>
            <w:r>
              <w:rPr>
                <w:sz w:val="24"/>
                <w:szCs w:val="24"/>
              </w:rPr>
              <w:tab/>
            </w:r>
            <w:r>
              <w:rPr>
                <w:sz w:val="24"/>
                <w:szCs w:val="24"/>
              </w:rPr>
              <w:fldChar w:fldCharType="begin"/>
            </w:r>
            <w:r>
              <w:rPr>
                <w:sz w:val="24"/>
                <w:szCs w:val="24"/>
              </w:rPr>
              <w:instrText xml:space="preserve"> PAGEREF _Toc1160 </w:instrText>
            </w:r>
            <w:r>
              <w:rPr>
                <w:sz w:val="24"/>
                <w:szCs w:val="24"/>
              </w:rPr>
              <w:fldChar w:fldCharType="separate"/>
            </w:r>
            <w:r>
              <w:rPr>
                <w:sz w:val="24"/>
                <w:szCs w:val="24"/>
              </w:rPr>
              <w:t>36</w:t>
            </w:r>
            <w:r>
              <w:rPr>
                <w:sz w:val="24"/>
                <w:szCs w:val="24"/>
              </w:rPr>
              <w:fldChar w:fldCharType="end"/>
            </w:r>
          </w:hyperlink>
        </w:p>
        <w:p>
          <w:pPr>
            <w:pStyle w:val="WPSOffice3"/>
            <w:tabs>
              <w:tab w:val="right" w:leader="dot" w:pos="9070"/>
            </w:tabs>
            <w:rPr>
              <w:sz w:val="24"/>
              <w:szCs w:val="24"/>
            </w:rPr>
          </w:pPr>
          <w:hyperlink w:anchor="_Toc2770" w:history="1">
            <w:r>
              <w:rPr>
                <w:rFonts w:cs="Times New Roman"/>
                <w:sz w:val="24"/>
                <w:szCs w:val="24"/>
              </w:rPr>
              <w:t>9.3.3</w:t>
            </w:r>
            <w:r>
              <w:rPr>
                <w:rFonts w:cs="Times New Roman" w:hint="eastAsia"/>
                <w:sz w:val="24"/>
                <w:szCs w:val="24"/>
              </w:rPr>
              <w:t xml:space="preserve"> </w:t>
            </w:r>
            <w:r>
              <w:rPr>
                <w:rFonts w:cs="Times New Roman"/>
                <w:sz w:val="24"/>
                <w:szCs w:val="24"/>
              </w:rPr>
              <w:t>从治疗或评估中移除患者</w:t>
            </w:r>
            <w:r>
              <w:rPr>
                <w:sz w:val="24"/>
                <w:szCs w:val="24"/>
              </w:rPr>
              <w:tab/>
            </w:r>
            <w:r>
              <w:rPr>
                <w:sz w:val="24"/>
                <w:szCs w:val="24"/>
              </w:rPr>
              <w:fldChar w:fldCharType="begin"/>
            </w:r>
            <w:r>
              <w:rPr>
                <w:sz w:val="24"/>
                <w:szCs w:val="24"/>
              </w:rPr>
              <w:instrText xml:space="preserve"> PAGEREF _Toc2770 </w:instrText>
            </w:r>
            <w:r>
              <w:rPr>
                <w:sz w:val="24"/>
                <w:szCs w:val="24"/>
              </w:rPr>
              <w:fldChar w:fldCharType="separate"/>
            </w:r>
            <w:r>
              <w:rPr>
                <w:sz w:val="24"/>
                <w:szCs w:val="24"/>
              </w:rPr>
              <w:t>37</w:t>
            </w:r>
            <w:r>
              <w:rPr>
                <w:sz w:val="24"/>
                <w:szCs w:val="24"/>
              </w:rPr>
              <w:fldChar w:fldCharType="end"/>
            </w:r>
          </w:hyperlink>
        </w:p>
        <w:p>
          <w:pPr>
            <w:pStyle w:val="WPSOffice2"/>
            <w:tabs>
              <w:tab w:val="right" w:leader="dot" w:pos="9070"/>
            </w:tabs>
            <w:rPr>
              <w:sz w:val="24"/>
              <w:szCs w:val="24"/>
            </w:rPr>
          </w:pPr>
          <w:hyperlink w:anchor="_Toc19094" w:history="1">
            <w:r>
              <w:rPr>
                <w:rFonts w:cs="Times New Roman"/>
                <w:sz w:val="24"/>
                <w:szCs w:val="24"/>
              </w:rPr>
              <w:t>9.4 治疗</w:t>
            </w:r>
            <w:r>
              <w:rPr>
                <w:sz w:val="24"/>
                <w:szCs w:val="24"/>
              </w:rPr>
              <w:tab/>
            </w:r>
            <w:r>
              <w:rPr>
                <w:sz w:val="24"/>
                <w:szCs w:val="24"/>
              </w:rPr>
              <w:fldChar w:fldCharType="begin"/>
            </w:r>
            <w:r>
              <w:rPr>
                <w:sz w:val="24"/>
                <w:szCs w:val="24"/>
              </w:rPr>
              <w:instrText xml:space="preserve"> PAGEREF _Toc19094 </w:instrText>
            </w:r>
            <w:r>
              <w:rPr>
                <w:sz w:val="24"/>
                <w:szCs w:val="24"/>
              </w:rPr>
              <w:fldChar w:fldCharType="separate"/>
            </w:r>
            <w:r>
              <w:rPr>
                <w:sz w:val="24"/>
                <w:szCs w:val="24"/>
              </w:rPr>
              <w:t>38</w:t>
            </w:r>
            <w:r>
              <w:rPr>
                <w:sz w:val="24"/>
                <w:szCs w:val="24"/>
              </w:rPr>
              <w:fldChar w:fldCharType="end"/>
            </w:r>
          </w:hyperlink>
        </w:p>
        <w:p>
          <w:pPr>
            <w:pStyle w:val="WPSOffice3"/>
            <w:tabs>
              <w:tab w:val="right" w:leader="dot" w:pos="9070"/>
            </w:tabs>
            <w:rPr>
              <w:sz w:val="24"/>
              <w:szCs w:val="24"/>
            </w:rPr>
          </w:pPr>
          <w:hyperlink w:anchor="_Toc10382" w:history="1">
            <w:r>
              <w:rPr>
                <w:rFonts w:cs="Times New Roman"/>
                <w:sz w:val="24"/>
                <w:szCs w:val="24"/>
              </w:rPr>
              <w:t>9.4.1 给予的治疗</w:t>
            </w:r>
            <w:r>
              <w:rPr>
                <w:sz w:val="24"/>
                <w:szCs w:val="24"/>
              </w:rPr>
              <w:tab/>
            </w:r>
            <w:r>
              <w:rPr>
                <w:sz w:val="24"/>
                <w:szCs w:val="24"/>
              </w:rPr>
              <w:fldChar w:fldCharType="begin"/>
            </w:r>
            <w:r>
              <w:rPr>
                <w:sz w:val="24"/>
                <w:szCs w:val="24"/>
              </w:rPr>
              <w:instrText xml:space="preserve"> PAGEREF _Toc10382 </w:instrText>
            </w:r>
            <w:r>
              <w:rPr>
                <w:sz w:val="24"/>
                <w:szCs w:val="24"/>
              </w:rPr>
              <w:fldChar w:fldCharType="separate"/>
            </w:r>
            <w:r>
              <w:rPr>
                <w:sz w:val="24"/>
                <w:szCs w:val="24"/>
              </w:rPr>
              <w:t>38</w:t>
            </w:r>
            <w:r>
              <w:rPr>
                <w:sz w:val="24"/>
                <w:szCs w:val="24"/>
              </w:rPr>
              <w:fldChar w:fldCharType="end"/>
            </w:r>
          </w:hyperlink>
        </w:p>
        <w:p>
          <w:pPr>
            <w:pStyle w:val="WPSOffice3"/>
            <w:tabs>
              <w:tab w:val="right" w:leader="dot" w:pos="9070"/>
            </w:tabs>
            <w:rPr>
              <w:sz w:val="24"/>
              <w:szCs w:val="24"/>
            </w:rPr>
          </w:pPr>
          <w:hyperlink w:anchor="_Toc14151" w:history="1">
            <w:r>
              <w:rPr>
                <w:rFonts w:cs="Times New Roman"/>
                <w:sz w:val="24"/>
                <w:szCs w:val="24"/>
              </w:rPr>
              <w:t>9.4.2</w:t>
            </w:r>
            <w:r>
              <w:rPr>
                <w:rFonts w:cs="Times New Roman" w:hint="eastAsia"/>
                <w:sz w:val="24"/>
                <w:szCs w:val="24"/>
              </w:rPr>
              <w:t xml:space="preserve"> </w:t>
            </w:r>
            <w:r>
              <w:rPr>
                <w:rFonts w:cs="Times New Roman"/>
                <w:sz w:val="24"/>
                <w:szCs w:val="24"/>
              </w:rPr>
              <w:t>研究药物信息</w:t>
            </w:r>
            <w:r>
              <w:rPr>
                <w:sz w:val="24"/>
                <w:szCs w:val="24"/>
              </w:rPr>
              <w:tab/>
            </w:r>
            <w:r>
              <w:rPr>
                <w:sz w:val="24"/>
                <w:szCs w:val="24"/>
              </w:rPr>
              <w:fldChar w:fldCharType="begin"/>
            </w:r>
            <w:r>
              <w:rPr>
                <w:sz w:val="24"/>
                <w:szCs w:val="24"/>
              </w:rPr>
              <w:instrText xml:space="preserve"> PAGEREF _Toc14151 </w:instrText>
            </w:r>
            <w:r>
              <w:rPr>
                <w:sz w:val="24"/>
                <w:szCs w:val="24"/>
              </w:rPr>
              <w:fldChar w:fldCharType="separate"/>
            </w:r>
            <w:r>
              <w:rPr>
                <w:sz w:val="24"/>
                <w:szCs w:val="24"/>
              </w:rPr>
              <w:t>38</w:t>
            </w:r>
            <w:r>
              <w:rPr>
                <w:sz w:val="24"/>
                <w:szCs w:val="24"/>
              </w:rPr>
              <w:fldChar w:fldCharType="end"/>
            </w:r>
          </w:hyperlink>
        </w:p>
        <w:p>
          <w:pPr>
            <w:pStyle w:val="WPSOffice3"/>
            <w:tabs>
              <w:tab w:val="right" w:leader="dot" w:pos="9070"/>
            </w:tabs>
            <w:rPr>
              <w:sz w:val="24"/>
              <w:szCs w:val="24"/>
            </w:rPr>
          </w:pPr>
          <w:hyperlink w:anchor="_Toc20462" w:history="1">
            <w:r>
              <w:rPr>
                <w:rFonts w:cs="Times New Roman"/>
                <w:sz w:val="24"/>
                <w:szCs w:val="24"/>
              </w:rPr>
              <w:t>9.4.3</w:t>
            </w:r>
            <w:r>
              <w:rPr>
                <w:rFonts w:cs="Times New Roman" w:hint="eastAsia"/>
                <w:sz w:val="24"/>
                <w:szCs w:val="24"/>
              </w:rPr>
              <w:t xml:space="preserve"> </w:t>
            </w:r>
            <w:r>
              <w:rPr>
                <w:rFonts w:cs="Times New Roman"/>
                <w:sz w:val="24"/>
                <w:szCs w:val="24"/>
              </w:rPr>
              <w:t>患者的治疗组分配方法</w:t>
            </w:r>
            <w:r>
              <w:rPr>
                <w:sz w:val="24"/>
                <w:szCs w:val="24"/>
              </w:rPr>
              <w:tab/>
            </w:r>
            <w:r>
              <w:rPr>
                <w:sz w:val="24"/>
                <w:szCs w:val="24"/>
              </w:rPr>
              <w:fldChar w:fldCharType="begin"/>
            </w:r>
            <w:r>
              <w:rPr>
                <w:sz w:val="24"/>
                <w:szCs w:val="24"/>
              </w:rPr>
              <w:instrText xml:space="preserve"> PAGEREF _Toc20462 </w:instrText>
            </w:r>
            <w:r>
              <w:rPr>
                <w:sz w:val="24"/>
                <w:szCs w:val="24"/>
              </w:rPr>
              <w:fldChar w:fldCharType="separate"/>
            </w:r>
            <w:r>
              <w:rPr>
                <w:sz w:val="24"/>
                <w:szCs w:val="24"/>
              </w:rPr>
              <w:t>39</w:t>
            </w:r>
            <w:r>
              <w:rPr>
                <w:sz w:val="24"/>
                <w:szCs w:val="24"/>
              </w:rPr>
              <w:fldChar w:fldCharType="end"/>
            </w:r>
          </w:hyperlink>
        </w:p>
        <w:p>
          <w:pPr>
            <w:pStyle w:val="WPSOffice3"/>
            <w:tabs>
              <w:tab w:val="right" w:leader="dot" w:pos="9070"/>
            </w:tabs>
            <w:rPr>
              <w:sz w:val="24"/>
              <w:szCs w:val="24"/>
            </w:rPr>
          </w:pPr>
          <w:hyperlink w:anchor="_Toc15222" w:history="1">
            <w:r>
              <w:rPr>
                <w:rFonts w:cs="Times New Roman"/>
                <w:sz w:val="24"/>
                <w:szCs w:val="24"/>
              </w:rPr>
              <w:t>9.4.4</w:t>
            </w:r>
            <w:r>
              <w:rPr>
                <w:rFonts w:cs="Times New Roman" w:hint="eastAsia"/>
                <w:sz w:val="24"/>
                <w:szCs w:val="24"/>
              </w:rPr>
              <w:t xml:space="preserve"> </w:t>
            </w:r>
            <w:r>
              <w:rPr>
                <w:rFonts w:cs="Times New Roman"/>
                <w:sz w:val="24"/>
                <w:szCs w:val="24"/>
              </w:rPr>
              <w:t>研究中的剂量选择</w:t>
            </w:r>
            <w:r>
              <w:rPr>
                <w:sz w:val="24"/>
                <w:szCs w:val="24"/>
              </w:rPr>
              <w:tab/>
            </w:r>
            <w:r>
              <w:rPr>
                <w:sz w:val="24"/>
                <w:szCs w:val="24"/>
              </w:rPr>
              <w:fldChar w:fldCharType="begin"/>
            </w:r>
            <w:r>
              <w:rPr>
                <w:sz w:val="24"/>
                <w:szCs w:val="24"/>
              </w:rPr>
              <w:instrText xml:space="preserve"> PAGEREF _Toc15222 </w:instrText>
            </w:r>
            <w:r>
              <w:rPr>
                <w:sz w:val="24"/>
                <w:szCs w:val="24"/>
              </w:rPr>
              <w:fldChar w:fldCharType="separate"/>
            </w:r>
            <w:r>
              <w:rPr>
                <w:sz w:val="24"/>
                <w:szCs w:val="24"/>
              </w:rPr>
              <w:t>39</w:t>
            </w:r>
            <w:r>
              <w:rPr>
                <w:sz w:val="24"/>
                <w:szCs w:val="24"/>
              </w:rPr>
              <w:fldChar w:fldCharType="end"/>
            </w:r>
          </w:hyperlink>
        </w:p>
        <w:p>
          <w:pPr>
            <w:pStyle w:val="WPSOffice3"/>
            <w:tabs>
              <w:tab w:val="right" w:leader="dot" w:pos="9070"/>
            </w:tabs>
            <w:rPr>
              <w:sz w:val="24"/>
              <w:szCs w:val="24"/>
            </w:rPr>
          </w:pPr>
          <w:hyperlink w:anchor="_Toc3217" w:history="1">
            <w:r>
              <w:rPr>
                <w:rFonts w:cs="Times New Roman"/>
                <w:sz w:val="24"/>
                <w:szCs w:val="24"/>
              </w:rPr>
              <w:t>9.4.5</w:t>
            </w:r>
            <w:r>
              <w:rPr>
                <w:rFonts w:cs="Times New Roman" w:hint="eastAsia"/>
                <w:sz w:val="24"/>
                <w:szCs w:val="24"/>
              </w:rPr>
              <w:t xml:space="preserve"> </w:t>
            </w:r>
            <w:r>
              <w:rPr>
                <w:rFonts w:cs="Times New Roman"/>
                <w:sz w:val="24"/>
                <w:szCs w:val="24"/>
              </w:rPr>
              <w:t>每位患者的研究剂量和给药时间</w:t>
            </w:r>
            <w:r>
              <w:rPr>
                <w:sz w:val="24"/>
                <w:szCs w:val="24"/>
              </w:rPr>
              <w:tab/>
            </w:r>
            <w:r>
              <w:rPr>
                <w:sz w:val="24"/>
                <w:szCs w:val="24"/>
              </w:rPr>
              <w:fldChar w:fldCharType="begin"/>
            </w:r>
            <w:r>
              <w:rPr>
                <w:sz w:val="24"/>
                <w:szCs w:val="24"/>
              </w:rPr>
              <w:instrText xml:space="preserve"> PAGEREF _Toc3217 </w:instrText>
            </w:r>
            <w:r>
              <w:rPr>
                <w:sz w:val="24"/>
                <w:szCs w:val="24"/>
              </w:rPr>
              <w:fldChar w:fldCharType="separate"/>
            </w:r>
            <w:r>
              <w:rPr>
                <w:sz w:val="24"/>
                <w:szCs w:val="24"/>
              </w:rPr>
              <w:t>41</w:t>
            </w:r>
            <w:r>
              <w:rPr>
                <w:sz w:val="24"/>
                <w:szCs w:val="24"/>
              </w:rPr>
              <w:fldChar w:fldCharType="end"/>
            </w:r>
          </w:hyperlink>
        </w:p>
        <w:p>
          <w:pPr>
            <w:pStyle w:val="WPSOffice3"/>
            <w:tabs>
              <w:tab w:val="right" w:leader="dot" w:pos="9070"/>
            </w:tabs>
            <w:rPr>
              <w:sz w:val="24"/>
              <w:szCs w:val="24"/>
            </w:rPr>
          </w:pPr>
          <w:hyperlink w:anchor="_Toc410" w:history="1">
            <w:r>
              <w:rPr>
                <w:rFonts w:cs="Times New Roman"/>
                <w:sz w:val="24"/>
                <w:szCs w:val="24"/>
              </w:rPr>
              <w:t>9.4.6</w:t>
            </w:r>
            <w:r>
              <w:rPr>
                <w:rFonts w:cs="Times New Roman" w:hint="eastAsia"/>
                <w:sz w:val="24"/>
                <w:szCs w:val="24"/>
              </w:rPr>
              <w:t xml:space="preserve"> </w:t>
            </w:r>
            <w:r>
              <w:rPr>
                <w:rFonts w:cs="Times New Roman"/>
                <w:sz w:val="24"/>
                <w:szCs w:val="24"/>
              </w:rPr>
              <w:t>盲法</w:t>
            </w:r>
            <w:r>
              <w:rPr>
                <w:sz w:val="24"/>
                <w:szCs w:val="24"/>
              </w:rPr>
              <w:tab/>
            </w:r>
            <w:r>
              <w:rPr>
                <w:sz w:val="24"/>
                <w:szCs w:val="24"/>
              </w:rPr>
              <w:fldChar w:fldCharType="begin"/>
            </w:r>
            <w:r>
              <w:rPr>
                <w:sz w:val="24"/>
                <w:szCs w:val="24"/>
              </w:rPr>
              <w:instrText xml:space="preserve"> PAGEREF _Toc410 </w:instrText>
            </w:r>
            <w:r>
              <w:rPr>
                <w:sz w:val="24"/>
                <w:szCs w:val="24"/>
              </w:rPr>
              <w:fldChar w:fldCharType="separate"/>
            </w:r>
            <w:r>
              <w:rPr>
                <w:sz w:val="24"/>
                <w:szCs w:val="24"/>
              </w:rPr>
              <w:t>42</w:t>
            </w:r>
            <w:r>
              <w:rPr>
                <w:sz w:val="24"/>
                <w:szCs w:val="24"/>
              </w:rPr>
              <w:fldChar w:fldCharType="end"/>
            </w:r>
          </w:hyperlink>
        </w:p>
        <w:p>
          <w:pPr>
            <w:pStyle w:val="WPSOffice3"/>
            <w:tabs>
              <w:tab w:val="right" w:leader="dot" w:pos="9070"/>
            </w:tabs>
            <w:rPr>
              <w:sz w:val="24"/>
              <w:szCs w:val="24"/>
            </w:rPr>
          </w:pPr>
          <w:hyperlink w:anchor="_Toc16163" w:history="1">
            <w:r>
              <w:rPr>
                <w:rFonts w:cs="Times New Roman"/>
                <w:sz w:val="24"/>
                <w:szCs w:val="24"/>
              </w:rPr>
              <w:t>9.4.7</w:t>
            </w:r>
            <w:r>
              <w:rPr>
                <w:rFonts w:cs="Times New Roman" w:hint="eastAsia"/>
                <w:sz w:val="24"/>
                <w:szCs w:val="24"/>
              </w:rPr>
              <w:t xml:space="preserve"> </w:t>
            </w:r>
            <w:r>
              <w:rPr>
                <w:rFonts w:cs="Times New Roman"/>
                <w:sz w:val="24"/>
                <w:szCs w:val="24"/>
              </w:rPr>
              <w:t>既往和伴随治疗</w:t>
            </w:r>
            <w:r>
              <w:rPr>
                <w:sz w:val="24"/>
                <w:szCs w:val="24"/>
              </w:rPr>
              <w:tab/>
            </w:r>
            <w:r>
              <w:rPr>
                <w:sz w:val="24"/>
                <w:szCs w:val="24"/>
              </w:rPr>
              <w:fldChar w:fldCharType="begin"/>
            </w:r>
            <w:r>
              <w:rPr>
                <w:sz w:val="24"/>
                <w:szCs w:val="24"/>
              </w:rPr>
              <w:instrText xml:space="preserve"> PAGEREF _Toc16163 </w:instrText>
            </w:r>
            <w:r>
              <w:rPr>
                <w:sz w:val="24"/>
                <w:szCs w:val="24"/>
              </w:rPr>
              <w:fldChar w:fldCharType="separate"/>
            </w:r>
            <w:r>
              <w:rPr>
                <w:sz w:val="24"/>
                <w:szCs w:val="24"/>
              </w:rPr>
              <w:t>42</w:t>
            </w:r>
            <w:r>
              <w:rPr>
                <w:sz w:val="24"/>
                <w:szCs w:val="24"/>
              </w:rPr>
              <w:fldChar w:fldCharType="end"/>
            </w:r>
          </w:hyperlink>
        </w:p>
        <w:p>
          <w:pPr>
            <w:pStyle w:val="WPSOffice3"/>
            <w:tabs>
              <w:tab w:val="right" w:leader="dot" w:pos="9070"/>
            </w:tabs>
            <w:rPr>
              <w:sz w:val="24"/>
              <w:szCs w:val="24"/>
            </w:rPr>
          </w:pPr>
          <w:hyperlink w:anchor="_Toc28557" w:history="1">
            <w:r>
              <w:rPr>
                <w:rFonts w:cs="Times New Roman"/>
                <w:sz w:val="24"/>
                <w:szCs w:val="24"/>
              </w:rPr>
              <w:t>9.4.8</w:t>
            </w:r>
            <w:r>
              <w:rPr>
                <w:rFonts w:cs="Times New Roman" w:hint="eastAsia"/>
                <w:sz w:val="24"/>
                <w:szCs w:val="24"/>
              </w:rPr>
              <w:t xml:space="preserve"> </w:t>
            </w:r>
            <w:r>
              <w:rPr>
                <w:rFonts w:cs="Times New Roman"/>
                <w:sz w:val="24"/>
                <w:szCs w:val="24"/>
              </w:rPr>
              <w:t>治疗依从性</w:t>
            </w:r>
            <w:r>
              <w:rPr>
                <w:sz w:val="24"/>
                <w:szCs w:val="24"/>
              </w:rPr>
              <w:tab/>
            </w:r>
            <w:r>
              <w:rPr>
                <w:sz w:val="24"/>
                <w:szCs w:val="24"/>
              </w:rPr>
              <w:fldChar w:fldCharType="begin"/>
            </w:r>
            <w:r>
              <w:rPr>
                <w:sz w:val="24"/>
                <w:szCs w:val="24"/>
              </w:rPr>
              <w:instrText xml:space="preserve"> PAGEREF _Toc28557 </w:instrText>
            </w:r>
            <w:r>
              <w:rPr>
                <w:sz w:val="24"/>
                <w:szCs w:val="24"/>
              </w:rPr>
              <w:fldChar w:fldCharType="separate"/>
            </w:r>
            <w:r>
              <w:rPr>
                <w:sz w:val="24"/>
                <w:szCs w:val="24"/>
              </w:rPr>
              <w:t>42</w:t>
            </w:r>
            <w:r>
              <w:rPr>
                <w:sz w:val="24"/>
                <w:szCs w:val="24"/>
              </w:rPr>
              <w:fldChar w:fldCharType="end"/>
            </w:r>
          </w:hyperlink>
        </w:p>
        <w:p>
          <w:pPr>
            <w:pStyle w:val="WPSOffice2"/>
            <w:tabs>
              <w:tab w:val="right" w:leader="dot" w:pos="9070"/>
            </w:tabs>
            <w:rPr>
              <w:sz w:val="24"/>
              <w:szCs w:val="24"/>
            </w:rPr>
          </w:pPr>
          <w:hyperlink w:anchor="_Toc9834" w:history="1">
            <w:r>
              <w:rPr>
                <w:rFonts w:cs="Times New Roman"/>
                <w:sz w:val="24"/>
                <w:szCs w:val="24"/>
              </w:rPr>
              <w:t>9.5 疗效、药代动力学和安全性变量</w:t>
            </w:r>
            <w:r>
              <w:rPr>
                <w:sz w:val="24"/>
                <w:szCs w:val="24"/>
              </w:rPr>
              <w:tab/>
            </w:r>
            <w:r>
              <w:rPr>
                <w:sz w:val="24"/>
                <w:szCs w:val="24"/>
              </w:rPr>
              <w:fldChar w:fldCharType="begin"/>
            </w:r>
            <w:r>
              <w:rPr>
                <w:sz w:val="24"/>
                <w:szCs w:val="24"/>
              </w:rPr>
              <w:instrText xml:space="preserve"> PAGEREF _Toc9834 </w:instrText>
            </w:r>
            <w:r>
              <w:rPr>
                <w:sz w:val="24"/>
                <w:szCs w:val="24"/>
              </w:rPr>
              <w:fldChar w:fldCharType="separate"/>
            </w:r>
            <w:r>
              <w:rPr>
                <w:sz w:val="24"/>
                <w:szCs w:val="24"/>
              </w:rPr>
              <w:t>43</w:t>
            </w:r>
            <w:r>
              <w:rPr>
                <w:sz w:val="24"/>
                <w:szCs w:val="24"/>
              </w:rPr>
              <w:fldChar w:fldCharType="end"/>
            </w:r>
          </w:hyperlink>
        </w:p>
        <w:p>
          <w:pPr>
            <w:pStyle w:val="WPSOffice3"/>
            <w:tabs>
              <w:tab w:val="right" w:leader="dot" w:pos="9070"/>
            </w:tabs>
            <w:rPr>
              <w:sz w:val="24"/>
              <w:szCs w:val="24"/>
            </w:rPr>
          </w:pPr>
          <w:hyperlink w:anchor="_Toc24564" w:history="1">
            <w:r>
              <w:rPr>
                <w:rFonts w:cs="Times New Roman"/>
                <w:sz w:val="24"/>
                <w:szCs w:val="24"/>
              </w:rPr>
              <w:t>9.5.1 评估的疗效、药代动力学和安全性指标和流程图</w:t>
            </w:r>
            <w:r>
              <w:rPr>
                <w:sz w:val="24"/>
                <w:szCs w:val="24"/>
              </w:rPr>
              <w:tab/>
            </w:r>
            <w:r>
              <w:rPr>
                <w:sz w:val="24"/>
                <w:szCs w:val="24"/>
              </w:rPr>
              <w:fldChar w:fldCharType="begin"/>
            </w:r>
            <w:r>
              <w:rPr>
                <w:sz w:val="24"/>
                <w:szCs w:val="24"/>
              </w:rPr>
              <w:instrText xml:space="preserve"> PAGEREF _Toc24564 </w:instrText>
            </w:r>
            <w:r>
              <w:rPr>
                <w:sz w:val="24"/>
                <w:szCs w:val="24"/>
              </w:rPr>
              <w:fldChar w:fldCharType="separate"/>
            </w:r>
            <w:r>
              <w:rPr>
                <w:sz w:val="24"/>
                <w:szCs w:val="24"/>
              </w:rPr>
              <w:t>43</w:t>
            </w:r>
            <w:r>
              <w:rPr>
                <w:sz w:val="24"/>
                <w:szCs w:val="24"/>
              </w:rPr>
              <w:fldChar w:fldCharType="end"/>
            </w:r>
          </w:hyperlink>
        </w:p>
        <w:p>
          <w:pPr>
            <w:pStyle w:val="WPSOffice3"/>
            <w:tabs>
              <w:tab w:val="right" w:leader="dot" w:pos="9070"/>
            </w:tabs>
            <w:rPr>
              <w:sz w:val="24"/>
              <w:szCs w:val="24"/>
            </w:rPr>
          </w:pPr>
          <w:hyperlink w:anchor="_Toc13734" w:history="1">
            <w:r>
              <w:rPr>
                <w:rFonts w:cs="Times New Roman"/>
                <w:sz w:val="24"/>
                <w:szCs w:val="24"/>
              </w:rPr>
              <w:t>9.5.2</w:t>
            </w:r>
            <w:r>
              <w:rPr>
                <w:rFonts w:cs="Times New Roman" w:hint="eastAsia"/>
                <w:sz w:val="24"/>
                <w:szCs w:val="24"/>
              </w:rPr>
              <w:t xml:space="preserve"> </w:t>
            </w:r>
            <w:r>
              <w:rPr>
                <w:rFonts w:cs="Times New Roman"/>
                <w:sz w:val="24"/>
                <w:szCs w:val="24"/>
              </w:rPr>
              <w:t>衡量指标的适当性</w:t>
            </w:r>
            <w:r>
              <w:rPr>
                <w:sz w:val="24"/>
                <w:szCs w:val="24"/>
              </w:rPr>
              <w:tab/>
            </w:r>
            <w:r>
              <w:rPr>
                <w:sz w:val="24"/>
                <w:szCs w:val="24"/>
              </w:rPr>
              <w:fldChar w:fldCharType="begin"/>
            </w:r>
            <w:r>
              <w:rPr>
                <w:sz w:val="24"/>
                <w:szCs w:val="24"/>
              </w:rPr>
              <w:instrText xml:space="preserve"> PAGEREF _Toc13734 </w:instrText>
            </w:r>
            <w:r>
              <w:rPr>
                <w:sz w:val="24"/>
                <w:szCs w:val="24"/>
              </w:rPr>
              <w:fldChar w:fldCharType="separate"/>
            </w:r>
            <w:r>
              <w:rPr>
                <w:sz w:val="24"/>
                <w:szCs w:val="24"/>
              </w:rPr>
              <w:t>46</w:t>
            </w:r>
            <w:r>
              <w:rPr>
                <w:sz w:val="24"/>
                <w:szCs w:val="24"/>
              </w:rPr>
              <w:fldChar w:fldCharType="end"/>
            </w:r>
          </w:hyperlink>
        </w:p>
        <w:p>
          <w:pPr>
            <w:pStyle w:val="WPSOffice3"/>
            <w:tabs>
              <w:tab w:val="right" w:leader="dot" w:pos="9070"/>
            </w:tabs>
            <w:rPr>
              <w:sz w:val="24"/>
              <w:szCs w:val="24"/>
            </w:rPr>
          </w:pPr>
          <w:hyperlink w:anchor="_Toc6027" w:history="1">
            <w:r>
              <w:rPr>
                <w:rFonts w:cs="Times New Roman"/>
                <w:sz w:val="24"/>
                <w:szCs w:val="24"/>
              </w:rPr>
              <w:t>9.5.3</w:t>
            </w:r>
            <w:r>
              <w:rPr>
                <w:rFonts w:cs="Times New Roman" w:hint="eastAsia"/>
                <w:sz w:val="24"/>
                <w:szCs w:val="24"/>
              </w:rPr>
              <w:t xml:space="preserve"> </w:t>
            </w:r>
            <w:r>
              <w:rPr>
                <w:rFonts w:cs="Times New Roman"/>
                <w:sz w:val="24"/>
                <w:szCs w:val="24"/>
              </w:rPr>
              <w:t>主要变量</w:t>
            </w:r>
            <w:r>
              <w:rPr>
                <w:sz w:val="24"/>
                <w:szCs w:val="24"/>
              </w:rPr>
              <w:tab/>
            </w:r>
            <w:r>
              <w:rPr>
                <w:sz w:val="24"/>
                <w:szCs w:val="24"/>
              </w:rPr>
              <w:fldChar w:fldCharType="begin"/>
            </w:r>
            <w:r>
              <w:rPr>
                <w:sz w:val="24"/>
                <w:szCs w:val="24"/>
              </w:rPr>
              <w:instrText xml:space="preserve"> PAGEREF _Toc6027 </w:instrText>
            </w:r>
            <w:r>
              <w:rPr>
                <w:sz w:val="24"/>
                <w:szCs w:val="24"/>
              </w:rPr>
              <w:fldChar w:fldCharType="separate"/>
            </w:r>
            <w:r>
              <w:rPr>
                <w:sz w:val="24"/>
                <w:szCs w:val="24"/>
              </w:rPr>
              <w:t>46</w:t>
            </w:r>
            <w:r>
              <w:rPr>
                <w:sz w:val="24"/>
                <w:szCs w:val="24"/>
              </w:rPr>
              <w:fldChar w:fldCharType="end"/>
            </w:r>
          </w:hyperlink>
        </w:p>
        <w:p>
          <w:pPr>
            <w:pStyle w:val="WPSOffice3"/>
            <w:tabs>
              <w:tab w:val="right" w:leader="dot" w:pos="9070"/>
            </w:tabs>
            <w:rPr>
              <w:sz w:val="24"/>
              <w:szCs w:val="24"/>
            </w:rPr>
          </w:pPr>
          <w:hyperlink w:anchor="_Toc19229" w:history="1">
            <w:r>
              <w:rPr>
                <w:rFonts w:cs="Times New Roman"/>
                <w:sz w:val="24"/>
                <w:szCs w:val="24"/>
              </w:rPr>
              <w:t>9.5.4</w:t>
            </w:r>
            <w:r>
              <w:rPr>
                <w:rFonts w:cs="Times New Roman" w:hint="eastAsia"/>
                <w:sz w:val="24"/>
                <w:szCs w:val="24"/>
              </w:rPr>
              <w:t xml:space="preserve"> </w:t>
            </w:r>
            <w:r>
              <w:rPr>
                <w:rFonts w:cs="Times New Roman"/>
                <w:sz w:val="24"/>
                <w:szCs w:val="24"/>
              </w:rPr>
              <w:t>药物浓度测定</w:t>
            </w:r>
            <w:r>
              <w:rPr>
                <w:sz w:val="24"/>
                <w:szCs w:val="24"/>
              </w:rPr>
              <w:tab/>
            </w:r>
            <w:r>
              <w:rPr>
                <w:sz w:val="24"/>
                <w:szCs w:val="24"/>
              </w:rPr>
              <w:fldChar w:fldCharType="begin"/>
            </w:r>
            <w:r>
              <w:rPr>
                <w:sz w:val="24"/>
                <w:szCs w:val="24"/>
              </w:rPr>
              <w:instrText xml:space="preserve"> PAGEREF _Toc19229 </w:instrText>
            </w:r>
            <w:r>
              <w:rPr>
                <w:sz w:val="24"/>
                <w:szCs w:val="24"/>
              </w:rPr>
              <w:fldChar w:fldCharType="separate"/>
            </w:r>
            <w:r>
              <w:rPr>
                <w:sz w:val="24"/>
                <w:szCs w:val="24"/>
              </w:rPr>
              <w:t>46</w:t>
            </w:r>
            <w:r>
              <w:rPr>
                <w:sz w:val="24"/>
                <w:szCs w:val="24"/>
              </w:rPr>
              <w:fldChar w:fldCharType="end"/>
            </w:r>
          </w:hyperlink>
        </w:p>
        <w:p>
          <w:pPr>
            <w:pStyle w:val="WPSOffice2"/>
            <w:tabs>
              <w:tab w:val="right" w:leader="dot" w:pos="9070"/>
            </w:tabs>
            <w:rPr>
              <w:sz w:val="24"/>
              <w:szCs w:val="24"/>
            </w:rPr>
          </w:pPr>
          <w:hyperlink w:anchor="_Toc24089" w:history="1">
            <w:r>
              <w:rPr>
                <w:rFonts w:cs="Times New Roman"/>
                <w:sz w:val="24"/>
                <w:szCs w:val="24"/>
              </w:rPr>
              <w:t>9.6 数据质量保证</w:t>
            </w:r>
            <w:r>
              <w:rPr>
                <w:sz w:val="24"/>
                <w:szCs w:val="24"/>
              </w:rPr>
              <w:tab/>
            </w:r>
            <w:r>
              <w:rPr>
                <w:sz w:val="24"/>
                <w:szCs w:val="24"/>
              </w:rPr>
              <w:fldChar w:fldCharType="begin"/>
            </w:r>
            <w:r>
              <w:rPr>
                <w:sz w:val="24"/>
                <w:szCs w:val="24"/>
              </w:rPr>
              <w:instrText xml:space="preserve"> PAGEREF _Toc24089 </w:instrText>
            </w:r>
            <w:r>
              <w:rPr>
                <w:sz w:val="24"/>
                <w:szCs w:val="24"/>
              </w:rPr>
              <w:fldChar w:fldCharType="separate"/>
            </w:r>
            <w:r>
              <w:rPr>
                <w:sz w:val="24"/>
                <w:szCs w:val="24"/>
              </w:rPr>
              <w:t>47</w:t>
            </w:r>
            <w:r>
              <w:rPr>
                <w:sz w:val="24"/>
                <w:szCs w:val="24"/>
              </w:rPr>
              <w:fldChar w:fldCharType="end"/>
            </w:r>
          </w:hyperlink>
        </w:p>
        <w:p>
          <w:pPr>
            <w:pStyle w:val="WPSOffice3"/>
            <w:tabs>
              <w:tab w:val="right" w:leader="dot" w:pos="9070"/>
            </w:tabs>
            <w:rPr>
              <w:sz w:val="24"/>
              <w:szCs w:val="24"/>
            </w:rPr>
          </w:pPr>
          <w:hyperlink w:anchor="_Toc12224" w:history="1">
            <w:r>
              <w:rPr>
                <w:rFonts w:cs="Times New Roman"/>
                <w:sz w:val="24"/>
                <w:szCs w:val="24"/>
              </w:rPr>
              <w:t>9.6.1</w:t>
            </w:r>
            <w:r>
              <w:rPr>
                <w:rFonts w:cs="Times New Roman" w:hint="eastAsia"/>
                <w:sz w:val="24"/>
                <w:szCs w:val="24"/>
              </w:rPr>
              <w:t xml:space="preserve"> </w:t>
            </w:r>
            <w:r>
              <w:rPr>
                <w:rFonts w:cs="Times New Roman"/>
                <w:sz w:val="24"/>
                <w:szCs w:val="24"/>
              </w:rPr>
              <w:t>启动访视</w:t>
            </w:r>
            <w:r>
              <w:rPr>
                <w:sz w:val="24"/>
                <w:szCs w:val="24"/>
              </w:rPr>
              <w:tab/>
            </w:r>
            <w:r>
              <w:rPr>
                <w:sz w:val="24"/>
                <w:szCs w:val="24"/>
              </w:rPr>
              <w:fldChar w:fldCharType="begin"/>
            </w:r>
            <w:r>
              <w:rPr>
                <w:sz w:val="24"/>
                <w:szCs w:val="24"/>
              </w:rPr>
              <w:instrText xml:space="preserve"> PAGEREF _Toc12224 </w:instrText>
            </w:r>
            <w:r>
              <w:rPr>
                <w:sz w:val="24"/>
                <w:szCs w:val="24"/>
              </w:rPr>
              <w:fldChar w:fldCharType="separate"/>
            </w:r>
            <w:r>
              <w:rPr>
                <w:sz w:val="24"/>
                <w:szCs w:val="24"/>
              </w:rPr>
              <w:t>47</w:t>
            </w:r>
            <w:r>
              <w:rPr>
                <w:sz w:val="24"/>
                <w:szCs w:val="24"/>
              </w:rPr>
              <w:fldChar w:fldCharType="end"/>
            </w:r>
          </w:hyperlink>
        </w:p>
        <w:p>
          <w:pPr>
            <w:pStyle w:val="WPSOffice3"/>
            <w:tabs>
              <w:tab w:val="right" w:leader="dot" w:pos="9070"/>
            </w:tabs>
            <w:rPr>
              <w:sz w:val="24"/>
              <w:szCs w:val="24"/>
            </w:rPr>
          </w:pPr>
          <w:hyperlink w:anchor="_Toc8167" w:history="1">
            <w:r>
              <w:rPr>
                <w:rFonts w:cs="Times New Roman"/>
                <w:sz w:val="24"/>
                <w:szCs w:val="24"/>
              </w:rPr>
              <w:t>9.6.2</w:t>
            </w:r>
            <w:r>
              <w:rPr>
                <w:rFonts w:cs="Times New Roman" w:hint="eastAsia"/>
                <w:sz w:val="24"/>
                <w:szCs w:val="24"/>
              </w:rPr>
              <w:t xml:space="preserve"> </w:t>
            </w:r>
            <w:r>
              <w:rPr>
                <w:rFonts w:cs="Times New Roman"/>
                <w:sz w:val="24"/>
                <w:szCs w:val="24"/>
              </w:rPr>
              <w:t>监查和稽查</w:t>
            </w:r>
            <w:r>
              <w:rPr>
                <w:sz w:val="24"/>
                <w:szCs w:val="24"/>
              </w:rPr>
              <w:tab/>
            </w:r>
            <w:r>
              <w:rPr>
                <w:sz w:val="24"/>
                <w:szCs w:val="24"/>
              </w:rPr>
              <w:fldChar w:fldCharType="begin"/>
            </w:r>
            <w:r>
              <w:rPr>
                <w:sz w:val="24"/>
                <w:szCs w:val="24"/>
              </w:rPr>
              <w:instrText xml:space="preserve"> PAGEREF _Toc8167 </w:instrText>
            </w:r>
            <w:r>
              <w:rPr>
                <w:sz w:val="24"/>
                <w:szCs w:val="24"/>
              </w:rPr>
              <w:fldChar w:fldCharType="separate"/>
            </w:r>
            <w:r>
              <w:rPr>
                <w:sz w:val="24"/>
                <w:szCs w:val="24"/>
              </w:rPr>
              <w:t>47</w:t>
            </w:r>
            <w:r>
              <w:rPr>
                <w:sz w:val="24"/>
                <w:szCs w:val="24"/>
              </w:rPr>
              <w:fldChar w:fldCharType="end"/>
            </w:r>
          </w:hyperlink>
        </w:p>
        <w:p>
          <w:pPr>
            <w:pStyle w:val="WPSOffice3"/>
            <w:tabs>
              <w:tab w:val="right" w:leader="dot" w:pos="9070"/>
            </w:tabs>
            <w:rPr>
              <w:sz w:val="24"/>
              <w:szCs w:val="24"/>
            </w:rPr>
          </w:pPr>
          <w:hyperlink w:anchor="_Toc20818" w:history="1">
            <w:r>
              <w:rPr>
                <w:rFonts w:cs="Times New Roman"/>
                <w:sz w:val="24"/>
                <w:szCs w:val="24"/>
              </w:rPr>
              <w:t>9.6.3</w:t>
            </w:r>
            <w:r>
              <w:rPr>
                <w:rFonts w:cs="Times New Roman" w:hint="eastAsia"/>
                <w:sz w:val="24"/>
                <w:szCs w:val="24"/>
              </w:rPr>
              <w:t xml:space="preserve"> </w:t>
            </w:r>
            <w:r>
              <w:rPr>
                <w:rFonts w:cs="Times New Roman"/>
                <w:sz w:val="24"/>
                <w:szCs w:val="24"/>
              </w:rPr>
              <w:t>实验室认可</w:t>
            </w:r>
            <w:r>
              <w:rPr>
                <w:sz w:val="24"/>
                <w:szCs w:val="24"/>
              </w:rPr>
              <w:tab/>
            </w:r>
            <w:r>
              <w:rPr>
                <w:sz w:val="24"/>
                <w:szCs w:val="24"/>
              </w:rPr>
              <w:fldChar w:fldCharType="begin"/>
            </w:r>
            <w:r>
              <w:rPr>
                <w:sz w:val="24"/>
                <w:szCs w:val="24"/>
              </w:rPr>
              <w:instrText xml:space="preserve"> PAGEREF _Toc20818 </w:instrText>
            </w:r>
            <w:r>
              <w:rPr>
                <w:sz w:val="24"/>
                <w:szCs w:val="24"/>
              </w:rPr>
              <w:fldChar w:fldCharType="separate"/>
            </w:r>
            <w:r>
              <w:rPr>
                <w:sz w:val="24"/>
                <w:szCs w:val="24"/>
              </w:rPr>
              <w:t>48</w:t>
            </w:r>
            <w:r>
              <w:rPr>
                <w:sz w:val="24"/>
                <w:szCs w:val="24"/>
              </w:rPr>
              <w:fldChar w:fldCharType="end"/>
            </w:r>
          </w:hyperlink>
        </w:p>
        <w:p>
          <w:pPr>
            <w:pStyle w:val="WPSOffice3"/>
            <w:tabs>
              <w:tab w:val="right" w:leader="dot" w:pos="9070"/>
            </w:tabs>
            <w:rPr>
              <w:sz w:val="24"/>
              <w:szCs w:val="24"/>
            </w:rPr>
          </w:pPr>
          <w:hyperlink w:anchor="_Toc25566" w:history="1">
            <w:r>
              <w:rPr>
                <w:rFonts w:cs="Times New Roman"/>
                <w:sz w:val="24"/>
                <w:szCs w:val="24"/>
              </w:rPr>
              <w:t>9.6.4</w:t>
            </w:r>
            <w:r>
              <w:rPr>
                <w:rFonts w:cs="Times New Roman" w:hint="eastAsia"/>
                <w:sz w:val="24"/>
                <w:szCs w:val="24"/>
              </w:rPr>
              <w:t xml:space="preserve"> </w:t>
            </w:r>
            <w:r>
              <w:rPr>
                <w:rFonts w:cs="Times New Roman"/>
                <w:sz w:val="24"/>
                <w:szCs w:val="24"/>
              </w:rPr>
              <w:t>数据管理</w:t>
            </w:r>
            <w:r>
              <w:rPr>
                <w:sz w:val="24"/>
                <w:szCs w:val="24"/>
              </w:rPr>
              <w:tab/>
            </w:r>
            <w:r>
              <w:rPr>
                <w:sz w:val="24"/>
                <w:szCs w:val="24"/>
              </w:rPr>
              <w:fldChar w:fldCharType="begin"/>
            </w:r>
            <w:r>
              <w:rPr>
                <w:sz w:val="24"/>
                <w:szCs w:val="24"/>
              </w:rPr>
              <w:instrText xml:space="preserve"> PAGEREF _Toc25566 </w:instrText>
            </w:r>
            <w:r>
              <w:rPr>
                <w:sz w:val="24"/>
                <w:szCs w:val="24"/>
              </w:rPr>
              <w:fldChar w:fldCharType="separate"/>
            </w:r>
            <w:r>
              <w:rPr>
                <w:sz w:val="24"/>
                <w:szCs w:val="24"/>
              </w:rPr>
              <w:t>48</w:t>
            </w:r>
            <w:r>
              <w:rPr>
                <w:sz w:val="24"/>
                <w:szCs w:val="24"/>
              </w:rPr>
              <w:fldChar w:fldCharType="end"/>
            </w:r>
          </w:hyperlink>
        </w:p>
        <w:p>
          <w:pPr>
            <w:pStyle w:val="WPSOffice2"/>
            <w:tabs>
              <w:tab w:val="right" w:leader="dot" w:pos="9070"/>
            </w:tabs>
            <w:rPr>
              <w:sz w:val="24"/>
              <w:szCs w:val="24"/>
            </w:rPr>
          </w:pPr>
          <w:hyperlink w:anchor="_Toc29310" w:history="1">
            <w:r>
              <w:rPr>
                <w:rFonts w:cs="Times New Roman"/>
                <w:sz w:val="24"/>
                <w:szCs w:val="24"/>
              </w:rPr>
              <w:t>9.7 研究方案中计划的统计方法和样本量的确定</w:t>
            </w:r>
            <w:r>
              <w:rPr>
                <w:sz w:val="24"/>
                <w:szCs w:val="24"/>
              </w:rPr>
              <w:tab/>
            </w:r>
            <w:r>
              <w:rPr>
                <w:sz w:val="24"/>
                <w:szCs w:val="24"/>
              </w:rPr>
              <w:fldChar w:fldCharType="begin"/>
            </w:r>
            <w:r>
              <w:rPr>
                <w:sz w:val="24"/>
                <w:szCs w:val="24"/>
              </w:rPr>
              <w:instrText xml:space="preserve"> PAGEREF _Toc29310 </w:instrText>
            </w:r>
            <w:r>
              <w:rPr>
                <w:sz w:val="24"/>
                <w:szCs w:val="24"/>
              </w:rPr>
              <w:fldChar w:fldCharType="separate"/>
            </w:r>
            <w:r>
              <w:rPr>
                <w:sz w:val="24"/>
                <w:szCs w:val="24"/>
              </w:rPr>
              <w:t>49</w:t>
            </w:r>
            <w:r>
              <w:rPr>
                <w:sz w:val="24"/>
                <w:szCs w:val="24"/>
              </w:rPr>
              <w:fldChar w:fldCharType="end"/>
            </w:r>
          </w:hyperlink>
        </w:p>
        <w:p>
          <w:pPr>
            <w:pStyle w:val="WPSOffice3"/>
            <w:tabs>
              <w:tab w:val="right" w:leader="dot" w:pos="9070"/>
            </w:tabs>
            <w:rPr>
              <w:sz w:val="24"/>
              <w:szCs w:val="24"/>
            </w:rPr>
          </w:pPr>
          <w:hyperlink w:anchor="_Toc965" w:history="1">
            <w:r>
              <w:rPr>
                <w:rFonts w:cs="Times New Roman"/>
                <w:sz w:val="24"/>
                <w:szCs w:val="24"/>
              </w:rPr>
              <w:t>9.7.1</w:t>
            </w:r>
            <w:r>
              <w:rPr>
                <w:rFonts w:cs="Times New Roman" w:hint="eastAsia"/>
                <w:sz w:val="24"/>
                <w:szCs w:val="24"/>
              </w:rPr>
              <w:t xml:space="preserve"> </w:t>
            </w:r>
            <w:r>
              <w:rPr>
                <w:rFonts w:cs="Times New Roman"/>
                <w:sz w:val="24"/>
                <w:szCs w:val="24"/>
              </w:rPr>
              <w:t>统计分析计划</w:t>
            </w:r>
            <w:r>
              <w:rPr>
                <w:sz w:val="24"/>
                <w:szCs w:val="24"/>
              </w:rPr>
              <w:tab/>
            </w:r>
            <w:r>
              <w:rPr>
                <w:sz w:val="24"/>
                <w:szCs w:val="24"/>
              </w:rPr>
              <w:fldChar w:fldCharType="begin"/>
            </w:r>
            <w:r>
              <w:rPr>
                <w:sz w:val="24"/>
                <w:szCs w:val="24"/>
              </w:rPr>
              <w:instrText xml:space="preserve"> PAGEREF _Toc965 </w:instrText>
            </w:r>
            <w:r>
              <w:rPr>
                <w:sz w:val="24"/>
                <w:szCs w:val="24"/>
              </w:rPr>
              <w:fldChar w:fldCharType="separate"/>
            </w:r>
            <w:r>
              <w:rPr>
                <w:sz w:val="24"/>
                <w:szCs w:val="24"/>
              </w:rPr>
              <w:t>49</w:t>
            </w:r>
            <w:r>
              <w:rPr>
                <w:sz w:val="24"/>
                <w:szCs w:val="24"/>
              </w:rPr>
              <w:fldChar w:fldCharType="end"/>
            </w:r>
          </w:hyperlink>
        </w:p>
        <w:p>
          <w:pPr>
            <w:pStyle w:val="WPSOffice3"/>
            <w:tabs>
              <w:tab w:val="right" w:leader="dot" w:pos="9070"/>
            </w:tabs>
            <w:rPr>
              <w:sz w:val="24"/>
              <w:szCs w:val="24"/>
            </w:rPr>
          </w:pPr>
          <w:hyperlink w:anchor="_Toc10412" w:history="1">
            <w:r>
              <w:rPr>
                <w:rFonts w:cs="Times New Roman"/>
                <w:sz w:val="24"/>
                <w:szCs w:val="24"/>
              </w:rPr>
              <w:t>9.7.2 样本量的确定</w:t>
            </w:r>
            <w:r>
              <w:rPr>
                <w:sz w:val="24"/>
                <w:szCs w:val="24"/>
              </w:rPr>
              <w:tab/>
            </w:r>
            <w:r>
              <w:rPr>
                <w:sz w:val="24"/>
                <w:szCs w:val="24"/>
              </w:rPr>
              <w:fldChar w:fldCharType="begin"/>
            </w:r>
            <w:r>
              <w:rPr>
                <w:sz w:val="24"/>
                <w:szCs w:val="24"/>
              </w:rPr>
              <w:instrText xml:space="preserve"> PAGEREF _Toc10412 </w:instrText>
            </w:r>
            <w:r>
              <w:rPr>
                <w:sz w:val="24"/>
                <w:szCs w:val="24"/>
              </w:rPr>
              <w:fldChar w:fldCharType="separate"/>
            </w:r>
            <w:r>
              <w:rPr>
                <w:sz w:val="24"/>
                <w:szCs w:val="24"/>
              </w:rPr>
              <w:t>52</w:t>
            </w:r>
            <w:r>
              <w:rPr>
                <w:sz w:val="24"/>
                <w:szCs w:val="24"/>
              </w:rPr>
              <w:fldChar w:fldCharType="end"/>
            </w:r>
          </w:hyperlink>
        </w:p>
        <w:p>
          <w:pPr>
            <w:pStyle w:val="WPSOffice2"/>
            <w:tabs>
              <w:tab w:val="right" w:leader="dot" w:pos="9070"/>
            </w:tabs>
            <w:rPr>
              <w:sz w:val="24"/>
              <w:szCs w:val="24"/>
            </w:rPr>
          </w:pPr>
          <w:hyperlink w:anchor="_Toc16176" w:history="1">
            <w:r>
              <w:rPr>
                <w:rFonts w:cs="Times New Roman"/>
                <w:sz w:val="24"/>
                <w:szCs w:val="24"/>
              </w:rPr>
              <w:t>9.8</w:t>
            </w:r>
            <w:r>
              <w:rPr>
                <w:rFonts w:cs="Times New Roman" w:hint="eastAsia"/>
                <w:sz w:val="24"/>
                <w:szCs w:val="24"/>
              </w:rPr>
              <w:t xml:space="preserve"> </w:t>
            </w:r>
            <w:r>
              <w:rPr>
                <w:rFonts w:cs="Times New Roman"/>
                <w:sz w:val="24"/>
                <w:szCs w:val="24"/>
              </w:rPr>
              <w:t>研究过程或分析计划的变更</w:t>
            </w:r>
            <w:r>
              <w:rPr>
                <w:sz w:val="24"/>
                <w:szCs w:val="24"/>
              </w:rPr>
              <w:tab/>
            </w:r>
            <w:r>
              <w:rPr>
                <w:sz w:val="24"/>
                <w:szCs w:val="24"/>
              </w:rPr>
              <w:fldChar w:fldCharType="begin"/>
            </w:r>
            <w:r>
              <w:rPr>
                <w:sz w:val="24"/>
                <w:szCs w:val="24"/>
              </w:rPr>
              <w:instrText xml:space="preserve"> PAGEREF _Toc16176 </w:instrText>
            </w:r>
            <w:r>
              <w:rPr>
                <w:sz w:val="24"/>
                <w:szCs w:val="24"/>
              </w:rPr>
              <w:fldChar w:fldCharType="separate"/>
            </w:r>
            <w:r>
              <w:rPr>
                <w:sz w:val="24"/>
                <w:szCs w:val="24"/>
              </w:rPr>
              <w:t>52</w:t>
            </w:r>
            <w:r>
              <w:rPr>
                <w:sz w:val="24"/>
                <w:szCs w:val="24"/>
              </w:rPr>
              <w:fldChar w:fldCharType="end"/>
            </w:r>
          </w:hyperlink>
        </w:p>
        <w:p>
          <w:pPr>
            <w:pStyle w:val="WPSOffice3"/>
            <w:tabs>
              <w:tab w:val="right" w:leader="dot" w:pos="9070"/>
            </w:tabs>
            <w:rPr>
              <w:sz w:val="24"/>
              <w:szCs w:val="24"/>
            </w:rPr>
          </w:pPr>
          <w:hyperlink w:anchor="_Toc32169" w:history="1">
            <w:r>
              <w:rPr>
                <w:rFonts w:cs="Times New Roman"/>
                <w:bCs/>
                <w:sz w:val="24"/>
                <w:szCs w:val="24"/>
              </w:rPr>
              <w:t>9.8.1</w:t>
            </w:r>
            <w:r>
              <w:rPr>
                <w:rFonts w:cs="Times New Roman" w:hint="eastAsia"/>
                <w:bCs/>
                <w:sz w:val="24"/>
                <w:szCs w:val="24"/>
              </w:rPr>
              <w:t xml:space="preserve"> </w:t>
            </w:r>
            <w:r>
              <w:rPr>
                <w:rFonts w:cs="Times New Roman"/>
                <w:bCs/>
                <w:sz w:val="24"/>
                <w:szCs w:val="24"/>
              </w:rPr>
              <w:t>方案变更</w:t>
            </w:r>
            <w:r>
              <w:rPr>
                <w:sz w:val="24"/>
                <w:szCs w:val="24"/>
              </w:rPr>
              <w:tab/>
            </w:r>
            <w:r>
              <w:rPr>
                <w:sz w:val="24"/>
                <w:szCs w:val="24"/>
              </w:rPr>
              <w:fldChar w:fldCharType="begin"/>
            </w:r>
            <w:r>
              <w:rPr>
                <w:sz w:val="24"/>
                <w:szCs w:val="24"/>
              </w:rPr>
              <w:instrText xml:space="preserve"> PAGEREF _Toc32169 </w:instrText>
            </w:r>
            <w:r>
              <w:rPr>
                <w:sz w:val="24"/>
                <w:szCs w:val="24"/>
              </w:rPr>
              <w:fldChar w:fldCharType="separate"/>
            </w:r>
            <w:r>
              <w:rPr>
                <w:sz w:val="24"/>
                <w:szCs w:val="24"/>
              </w:rPr>
              <w:t>52</w:t>
            </w:r>
            <w:r>
              <w:rPr>
                <w:sz w:val="24"/>
                <w:szCs w:val="24"/>
              </w:rPr>
              <w:fldChar w:fldCharType="end"/>
            </w:r>
          </w:hyperlink>
        </w:p>
        <w:p>
          <w:pPr>
            <w:pStyle w:val="WPSOffice3"/>
            <w:tabs>
              <w:tab w:val="right" w:leader="dot" w:pos="9070"/>
            </w:tabs>
            <w:rPr>
              <w:sz w:val="24"/>
              <w:szCs w:val="24"/>
            </w:rPr>
          </w:pPr>
          <w:hyperlink w:anchor="_Toc18205" w:history="1">
            <w:r>
              <w:rPr>
                <w:rFonts w:cs="Times New Roman"/>
                <w:bCs/>
                <w:sz w:val="24"/>
                <w:szCs w:val="24"/>
              </w:rPr>
              <w:t>9.8.2 统计分析计划（SAP）变更</w:t>
            </w:r>
            <w:r>
              <w:rPr>
                <w:sz w:val="24"/>
                <w:szCs w:val="24"/>
              </w:rPr>
              <w:tab/>
            </w:r>
            <w:r>
              <w:rPr>
                <w:sz w:val="24"/>
                <w:szCs w:val="24"/>
              </w:rPr>
              <w:fldChar w:fldCharType="begin"/>
            </w:r>
            <w:r>
              <w:rPr>
                <w:sz w:val="24"/>
                <w:szCs w:val="24"/>
              </w:rPr>
              <w:instrText xml:space="preserve"> PAGEREF _Toc18205 </w:instrText>
            </w:r>
            <w:r>
              <w:rPr>
                <w:sz w:val="24"/>
                <w:szCs w:val="24"/>
              </w:rPr>
              <w:fldChar w:fldCharType="separate"/>
            </w:r>
            <w:r>
              <w:rPr>
                <w:sz w:val="24"/>
                <w:szCs w:val="24"/>
              </w:rPr>
              <w:t>54</w:t>
            </w:r>
            <w:r>
              <w:rPr>
                <w:sz w:val="24"/>
                <w:szCs w:val="24"/>
              </w:rPr>
              <w:fldChar w:fldCharType="end"/>
            </w:r>
          </w:hyperlink>
        </w:p>
        <w:p>
          <w:pPr>
            <w:pStyle w:val="WPSOffice1"/>
            <w:tabs>
              <w:tab w:val="right" w:leader="dot" w:pos="9070"/>
            </w:tabs>
            <w:rPr>
              <w:sz w:val="24"/>
              <w:szCs w:val="24"/>
            </w:rPr>
          </w:pPr>
          <w:hyperlink w:anchor="_Toc31575" w:history="1">
            <w:r>
              <w:rPr>
                <w:rFonts w:cs="Times New Roman"/>
                <w:sz w:val="24"/>
                <w:szCs w:val="24"/>
              </w:rPr>
              <w:t>10 研究对象</w:t>
            </w:r>
            <w:r>
              <w:rPr>
                <w:sz w:val="24"/>
                <w:szCs w:val="24"/>
              </w:rPr>
              <w:tab/>
            </w:r>
            <w:r>
              <w:rPr>
                <w:sz w:val="24"/>
                <w:szCs w:val="24"/>
              </w:rPr>
              <w:fldChar w:fldCharType="begin"/>
            </w:r>
            <w:r>
              <w:rPr>
                <w:sz w:val="24"/>
                <w:szCs w:val="24"/>
              </w:rPr>
              <w:instrText xml:space="preserve"> PAGEREF _Toc31575 </w:instrText>
            </w:r>
            <w:r>
              <w:rPr>
                <w:sz w:val="24"/>
                <w:szCs w:val="24"/>
              </w:rPr>
              <w:fldChar w:fldCharType="separate"/>
            </w:r>
            <w:r>
              <w:rPr>
                <w:sz w:val="24"/>
                <w:szCs w:val="24"/>
              </w:rPr>
              <w:t>55</w:t>
            </w:r>
            <w:r>
              <w:rPr>
                <w:sz w:val="24"/>
                <w:szCs w:val="24"/>
              </w:rPr>
              <w:fldChar w:fldCharType="end"/>
            </w:r>
          </w:hyperlink>
        </w:p>
        <w:p>
          <w:pPr>
            <w:pStyle w:val="WPSOffice2"/>
            <w:tabs>
              <w:tab w:val="right" w:leader="dot" w:pos="9070"/>
            </w:tabs>
            <w:rPr>
              <w:sz w:val="24"/>
              <w:szCs w:val="24"/>
            </w:rPr>
          </w:pPr>
          <w:hyperlink w:anchor="_Toc3928" w:history="1">
            <w:r>
              <w:rPr>
                <w:rFonts w:cs="Times New Roman"/>
                <w:sz w:val="24"/>
                <w:szCs w:val="24"/>
              </w:rPr>
              <w:t>10.1</w:t>
            </w:r>
            <w:r>
              <w:rPr>
                <w:rFonts w:cs="Times New Roman" w:hint="eastAsia"/>
                <w:sz w:val="24"/>
                <w:szCs w:val="24"/>
              </w:rPr>
              <w:t xml:space="preserve"> </w:t>
            </w:r>
            <w:r>
              <w:rPr>
                <w:rFonts w:cs="Times New Roman"/>
                <w:sz w:val="24"/>
                <w:szCs w:val="24"/>
              </w:rPr>
              <w:t>患者的描述</w:t>
            </w:r>
            <w:r>
              <w:rPr>
                <w:sz w:val="24"/>
                <w:szCs w:val="24"/>
              </w:rPr>
              <w:tab/>
            </w:r>
            <w:r>
              <w:rPr>
                <w:sz w:val="24"/>
                <w:szCs w:val="24"/>
              </w:rPr>
              <w:fldChar w:fldCharType="begin"/>
            </w:r>
            <w:r>
              <w:rPr>
                <w:sz w:val="24"/>
                <w:szCs w:val="24"/>
              </w:rPr>
              <w:instrText xml:space="preserve"> PAGEREF _Toc3928 </w:instrText>
            </w:r>
            <w:r>
              <w:rPr>
                <w:sz w:val="24"/>
                <w:szCs w:val="24"/>
              </w:rPr>
              <w:fldChar w:fldCharType="separate"/>
            </w:r>
            <w:r>
              <w:rPr>
                <w:sz w:val="24"/>
                <w:szCs w:val="24"/>
              </w:rPr>
              <w:t>55</w:t>
            </w:r>
            <w:r>
              <w:rPr>
                <w:sz w:val="24"/>
                <w:szCs w:val="24"/>
              </w:rPr>
              <w:fldChar w:fldCharType="end"/>
            </w:r>
          </w:hyperlink>
        </w:p>
        <w:p>
          <w:pPr>
            <w:pStyle w:val="WPSOffice2"/>
            <w:tabs>
              <w:tab w:val="right" w:leader="dot" w:pos="9070"/>
            </w:tabs>
            <w:rPr>
              <w:sz w:val="24"/>
              <w:szCs w:val="24"/>
            </w:rPr>
          </w:pPr>
          <w:hyperlink w:anchor="_Toc23032" w:history="1">
            <w:r>
              <w:rPr>
                <w:rFonts w:cs="Times New Roman"/>
                <w:bCs/>
                <w:sz w:val="24"/>
                <w:szCs w:val="24"/>
              </w:rPr>
              <w:t>10.2 研究方案偏离</w:t>
            </w:r>
            <w:r>
              <w:rPr>
                <w:sz w:val="24"/>
                <w:szCs w:val="24"/>
              </w:rPr>
              <w:tab/>
            </w:r>
            <w:r>
              <w:rPr>
                <w:sz w:val="24"/>
                <w:szCs w:val="24"/>
              </w:rPr>
              <w:fldChar w:fldCharType="begin"/>
            </w:r>
            <w:r>
              <w:rPr>
                <w:sz w:val="24"/>
                <w:szCs w:val="24"/>
              </w:rPr>
              <w:instrText xml:space="preserve"> PAGEREF _Toc23032 </w:instrText>
            </w:r>
            <w:r>
              <w:rPr>
                <w:sz w:val="24"/>
                <w:szCs w:val="24"/>
              </w:rPr>
              <w:fldChar w:fldCharType="separate"/>
            </w:r>
            <w:r>
              <w:rPr>
                <w:sz w:val="24"/>
                <w:szCs w:val="24"/>
              </w:rPr>
              <w:t>56</w:t>
            </w:r>
            <w:r>
              <w:rPr>
                <w:sz w:val="24"/>
                <w:szCs w:val="24"/>
              </w:rPr>
              <w:fldChar w:fldCharType="end"/>
            </w:r>
          </w:hyperlink>
        </w:p>
        <w:p>
          <w:pPr>
            <w:pStyle w:val="WPSOffice2"/>
            <w:tabs>
              <w:tab w:val="right" w:leader="dot" w:pos="9070"/>
            </w:tabs>
            <w:rPr>
              <w:sz w:val="24"/>
              <w:szCs w:val="24"/>
            </w:rPr>
          </w:pPr>
          <w:hyperlink w:anchor="_Toc3552" w:history="1">
            <w:r>
              <w:rPr>
                <w:rFonts w:cs="Times New Roman" w:hint="eastAsia"/>
                <w:sz w:val="24"/>
                <w:szCs w:val="24"/>
                <w:lang w:val="en-US" w:eastAsia="zh-CN"/>
              </w:rPr>
              <w:t>10.3</w:t>
            </w:r>
            <w:r>
              <w:rPr>
                <w:rFonts w:cs="Times New Roman"/>
                <w:sz w:val="24"/>
                <w:szCs w:val="24"/>
              </w:rPr>
              <w:t xml:space="preserve"> 分析数据集</w:t>
            </w:r>
            <w:r>
              <w:rPr>
                <w:sz w:val="24"/>
                <w:szCs w:val="24"/>
              </w:rPr>
              <w:tab/>
            </w:r>
            <w:r>
              <w:rPr>
                <w:sz w:val="24"/>
                <w:szCs w:val="24"/>
              </w:rPr>
              <w:fldChar w:fldCharType="begin"/>
            </w:r>
            <w:r>
              <w:rPr>
                <w:sz w:val="24"/>
                <w:szCs w:val="24"/>
              </w:rPr>
              <w:instrText xml:space="preserve"> PAGEREF _Toc3552 </w:instrText>
            </w:r>
            <w:r>
              <w:rPr>
                <w:sz w:val="24"/>
                <w:szCs w:val="24"/>
              </w:rPr>
              <w:fldChar w:fldCharType="separate"/>
            </w:r>
            <w:r>
              <w:rPr>
                <w:sz w:val="24"/>
                <w:szCs w:val="24"/>
              </w:rPr>
              <w:t>57</w:t>
            </w:r>
            <w:r>
              <w:rPr>
                <w:sz w:val="24"/>
                <w:szCs w:val="24"/>
              </w:rPr>
              <w:fldChar w:fldCharType="end"/>
            </w:r>
          </w:hyperlink>
        </w:p>
        <w:p>
          <w:pPr>
            <w:pStyle w:val="WPSOffice2"/>
            <w:tabs>
              <w:tab w:val="right" w:leader="dot" w:pos="9070"/>
            </w:tabs>
            <w:rPr>
              <w:sz w:val="24"/>
              <w:szCs w:val="24"/>
            </w:rPr>
          </w:pPr>
          <w:hyperlink w:anchor="_Toc30077" w:history="1">
            <w:r>
              <w:rPr>
                <w:rFonts w:cs="Times New Roman" w:hint="eastAsia"/>
                <w:sz w:val="24"/>
                <w:szCs w:val="24"/>
                <w:lang w:val="en-US" w:eastAsia="zh-CN"/>
              </w:rPr>
              <w:t>10.4</w:t>
            </w:r>
            <w:r>
              <w:rPr>
                <w:rFonts w:cs="Times New Roman" w:hint="eastAsia"/>
                <w:sz w:val="24"/>
                <w:szCs w:val="24"/>
              </w:rPr>
              <w:t xml:space="preserve"> </w:t>
            </w:r>
            <w:r>
              <w:rPr>
                <w:rFonts w:cs="Times New Roman"/>
                <w:sz w:val="24"/>
                <w:szCs w:val="24"/>
              </w:rPr>
              <w:t>人口统计学和其他基线特征</w:t>
            </w:r>
            <w:r>
              <w:rPr>
                <w:sz w:val="24"/>
                <w:szCs w:val="24"/>
              </w:rPr>
              <w:tab/>
            </w:r>
            <w:r>
              <w:rPr>
                <w:sz w:val="24"/>
                <w:szCs w:val="24"/>
              </w:rPr>
              <w:fldChar w:fldCharType="begin"/>
            </w:r>
            <w:r>
              <w:rPr>
                <w:sz w:val="24"/>
                <w:szCs w:val="24"/>
              </w:rPr>
              <w:instrText xml:space="preserve"> PAGEREF _Toc30077 </w:instrText>
            </w:r>
            <w:r>
              <w:rPr>
                <w:sz w:val="24"/>
                <w:szCs w:val="24"/>
              </w:rPr>
              <w:fldChar w:fldCharType="separate"/>
            </w:r>
            <w:r>
              <w:rPr>
                <w:sz w:val="24"/>
                <w:szCs w:val="24"/>
              </w:rPr>
              <w:t>57</w:t>
            </w:r>
            <w:r>
              <w:rPr>
                <w:sz w:val="24"/>
                <w:szCs w:val="24"/>
              </w:rPr>
              <w:fldChar w:fldCharType="end"/>
            </w:r>
          </w:hyperlink>
        </w:p>
        <w:p>
          <w:pPr>
            <w:pStyle w:val="WPSOffice2"/>
            <w:tabs>
              <w:tab w:val="right" w:leader="dot" w:pos="9070"/>
            </w:tabs>
            <w:ind w:firstLine="400" w:firstLineChars="200"/>
            <w:rPr>
              <w:sz w:val="24"/>
              <w:szCs w:val="24"/>
            </w:rPr>
          </w:pPr>
          <w:hyperlink w:anchor="_Toc6021" w:history="1">
            <w:r>
              <w:rPr>
                <w:rFonts w:cs="Times New Roman" w:hint="eastAsia"/>
                <w:sz w:val="24"/>
                <w:szCs w:val="24"/>
                <w:lang w:val="en-US" w:eastAsia="zh-CN"/>
              </w:rPr>
              <w:t>10.4</w:t>
            </w:r>
            <w:r>
              <w:rPr>
                <w:rFonts w:cs="Times New Roman"/>
                <w:sz w:val="24"/>
                <w:szCs w:val="24"/>
              </w:rPr>
              <w:t>.1</w:t>
            </w:r>
            <w:r>
              <w:rPr>
                <w:rFonts w:cs="Times New Roman" w:hint="eastAsia"/>
                <w:sz w:val="24"/>
                <w:szCs w:val="24"/>
              </w:rPr>
              <w:t xml:space="preserve"> </w:t>
            </w:r>
            <w:r>
              <w:rPr>
                <w:rFonts w:cs="Times New Roman"/>
                <w:sz w:val="24"/>
                <w:szCs w:val="24"/>
              </w:rPr>
              <w:t>人口统计学基线特征（FAS）</w:t>
            </w:r>
            <w:r>
              <w:rPr>
                <w:sz w:val="24"/>
                <w:szCs w:val="24"/>
              </w:rPr>
              <w:tab/>
            </w:r>
            <w:r>
              <w:rPr>
                <w:sz w:val="24"/>
                <w:szCs w:val="24"/>
              </w:rPr>
              <w:fldChar w:fldCharType="begin"/>
            </w:r>
            <w:r>
              <w:rPr>
                <w:sz w:val="24"/>
                <w:szCs w:val="24"/>
              </w:rPr>
              <w:instrText xml:space="preserve"> PAGEREF _Toc6021 </w:instrText>
            </w:r>
            <w:r>
              <w:rPr>
                <w:sz w:val="24"/>
                <w:szCs w:val="24"/>
              </w:rPr>
              <w:fldChar w:fldCharType="separate"/>
            </w:r>
            <w:r>
              <w:rPr>
                <w:sz w:val="24"/>
                <w:szCs w:val="24"/>
              </w:rPr>
              <w:t>57</w:t>
            </w:r>
            <w:r>
              <w:rPr>
                <w:sz w:val="24"/>
                <w:szCs w:val="24"/>
              </w:rPr>
              <w:fldChar w:fldCharType="end"/>
            </w:r>
          </w:hyperlink>
        </w:p>
        <w:p>
          <w:pPr>
            <w:pStyle w:val="WPSOffice2"/>
            <w:tabs>
              <w:tab w:val="right" w:leader="dot" w:pos="9070"/>
            </w:tabs>
            <w:ind w:firstLine="400" w:firstLineChars="200"/>
            <w:rPr>
              <w:sz w:val="24"/>
              <w:szCs w:val="24"/>
            </w:rPr>
          </w:pPr>
          <w:hyperlink w:anchor="_Toc30656" w:history="1">
            <w:r>
              <w:rPr>
                <w:rFonts w:cs="Times New Roman" w:hint="eastAsia"/>
                <w:sz w:val="24"/>
                <w:szCs w:val="24"/>
                <w:lang w:val="en-US" w:eastAsia="zh-CN"/>
              </w:rPr>
              <w:t>10.4</w:t>
            </w:r>
            <w:r>
              <w:rPr>
                <w:rFonts w:cs="Times New Roman"/>
                <w:sz w:val="24"/>
                <w:szCs w:val="24"/>
              </w:rPr>
              <w:t>.2</w:t>
            </w:r>
            <w:r>
              <w:rPr>
                <w:rFonts w:cs="Times New Roman" w:hint="eastAsia"/>
                <w:sz w:val="24"/>
                <w:szCs w:val="24"/>
              </w:rPr>
              <w:t xml:space="preserve"> </w:t>
            </w:r>
            <w:r>
              <w:rPr>
                <w:rFonts w:cs="Times New Roman"/>
                <w:sz w:val="24"/>
                <w:szCs w:val="24"/>
              </w:rPr>
              <w:t>既往肿瘤治疗基线特征（FAS）</w:t>
            </w:r>
            <w:r>
              <w:rPr>
                <w:sz w:val="24"/>
                <w:szCs w:val="24"/>
              </w:rPr>
              <w:tab/>
            </w:r>
            <w:r>
              <w:rPr>
                <w:sz w:val="24"/>
                <w:szCs w:val="24"/>
              </w:rPr>
              <w:fldChar w:fldCharType="begin"/>
            </w:r>
            <w:r>
              <w:rPr>
                <w:sz w:val="24"/>
                <w:szCs w:val="24"/>
              </w:rPr>
              <w:instrText xml:space="preserve"> PAGEREF _Toc30656 </w:instrText>
            </w:r>
            <w:r>
              <w:rPr>
                <w:sz w:val="24"/>
                <w:szCs w:val="24"/>
              </w:rPr>
              <w:fldChar w:fldCharType="separate"/>
            </w:r>
            <w:r>
              <w:rPr>
                <w:sz w:val="24"/>
                <w:szCs w:val="24"/>
              </w:rPr>
              <w:t>59</w:t>
            </w:r>
            <w:r>
              <w:rPr>
                <w:sz w:val="24"/>
                <w:szCs w:val="24"/>
              </w:rPr>
              <w:fldChar w:fldCharType="end"/>
            </w:r>
          </w:hyperlink>
        </w:p>
        <w:p>
          <w:pPr>
            <w:pStyle w:val="WPSOffice2"/>
            <w:tabs>
              <w:tab w:val="right" w:leader="dot" w:pos="9070"/>
            </w:tabs>
            <w:ind w:firstLine="400" w:firstLineChars="200"/>
            <w:rPr>
              <w:sz w:val="24"/>
              <w:szCs w:val="24"/>
            </w:rPr>
          </w:pPr>
          <w:hyperlink w:anchor="_Toc20810" w:history="1">
            <w:r>
              <w:rPr>
                <w:rFonts w:cs="Times New Roman" w:hint="eastAsia"/>
                <w:sz w:val="24"/>
                <w:szCs w:val="24"/>
                <w:lang w:val="en-US" w:eastAsia="zh-CN"/>
              </w:rPr>
              <w:t>10.4</w:t>
            </w:r>
            <w:r>
              <w:rPr>
                <w:rFonts w:cs="Times New Roman"/>
                <w:sz w:val="24"/>
                <w:szCs w:val="24"/>
              </w:rPr>
              <w:t>.3</w:t>
            </w:r>
            <w:r>
              <w:rPr>
                <w:rFonts w:cs="Times New Roman" w:hint="eastAsia"/>
                <w:sz w:val="24"/>
                <w:szCs w:val="24"/>
              </w:rPr>
              <w:t xml:space="preserve"> </w:t>
            </w:r>
            <w:r>
              <w:rPr>
                <w:rFonts w:cs="Times New Roman"/>
                <w:sz w:val="24"/>
                <w:szCs w:val="24"/>
              </w:rPr>
              <w:t>既往病史</w:t>
            </w:r>
            <w:r>
              <w:rPr>
                <w:sz w:val="24"/>
                <w:szCs w:val="24"/>
              </w:rPr>
              <w:tab/>
            </w:r>
            <w:r>
              <w:rPr>
                <w:sz w:val="24"/>
                <w:szCs w:val="24"/>
              </w:rPr>
              <w:fldChar w:fldCharType="begin"/>
            </w:r>
            <w:r>
              <w:rPr>
                <w:sz w:val="24"/>
                <w:szCs w:val="24"/>
              </w:rPr>
              <w:instrText xml:space="preserve"> PAGEREF _Toc20810 </w:instrText>
            </w:r>
            <w:r>
              <w:rPr>
                <w:sz w:val="24"/>
                <w:szCs w:val="24"/>
              </w:rPr>
              <w:fldChar w:fldCharType="separate"/>
            </w:r>
            <w:r>
              <w:rPr>
                <w:sz w:val="24"/>
                <w:szCs w:val="24"/>
              </w:rPr>
              <w:t>61</w:t>
            </w:r>
            <w:r>
              <w:rPr>
                <w:sz w:val="24"/>
                <w:szCs w:val="24"/>
              </w:rPr>
              <w:fldChar w:fldCharType="end"/>
            </w:r>
          </w:hyperlink>
        </w:p>
        <w:p>
          <w:pPr>
            <w:pStyle w:val="WPSOffice2"/>
            <w:tabs>
              <w:tab w:val="right" w:leader="dot" w:pos="9070"/>
            </w:tabs>
            <w:ind w:firstLine="400" w:firstLineChars="200"/>
            <w:rPr>
              <w:sz w:val="24"/>
              <w:szCs w:val="24"/>
            </w:rPr>
          </w:pPr>
          <w:hyperlink w:anchor="_Toc11883" w:history="1">
            <w:r>
              <w:rPr>
                <w:rFonts w:cs="Times New Roman" w:hint="eastAsia"/>
                <w:sz w:val="24"/>
                <w:szCs w:val="24"/>
                <w:lang w:val="en-US" w:eastAsia="zh-CN"/>
              </w:rPr>
              <w:t>10.4</w:t>
            </w:r>
            <w:r>
              <w:rPr>
                <w:rFonts w:cs="Times New Roman"/>
                <w:sz w:val="24"/>
                <w:szCs w:val="24"/>
              </w:rPr>
              <w:t>.4</w:t>
            </w:r>
            <w:r>
              <w:rPr>
                <w:rFonts w:cs="Times New Roman" w:hint="eastAsia"/>
                <w:sz w:val="24"/>
                <w:szCs w:val="24"/>
              </w:rPr>
              <w:t xml:space="preserve"> </w:t>
            </w:r>
            <w:r>
              <w:rPr>
                <w:rFonts w:cs="Times New Roman"/>
                <w:sz w:val="24"/>
                <w:szCs w:val="24"/>
              </w:rPr>
              <w:t>既往和合并药物治疗</w:t>
            </w:r>
            <w:r>
              <w:rPr>
                <w:sz w:val="24"/>
                <w:szCs w:val="24"/>
              </w:rPr>
              <w:tab/>
            </w:r>
            <w:r>
              <w:rPr>
                <w:sz w:val="24"/>
                <w:szCs w:val="24"/>
              </w:rPr>
              <w:fldChar w:fldCharType="begin"/>
            </w:r>
            <w:r>
              <w:rPr>
                <w:sz w:val="24"/>
                <w:szCs w:val="24"/>
              </w:rPr>
              <w:instrText xml:space="preserve"> PAGEREF _Toc11883 </w:instrText>
            </w:r>
            <w:r>
              <w:rPr>
                <w:sz w:val="24"/>
                <w:szCs w:val="24"/>
              </w:rPr>
              <w:fldChar w:fldCharType="separate"/>
            </w:r>
            <w:r>
              <w:rPr>
                <w:sz w:val="24"/>
                <w:szCs w:val="24"/>
              </w:rPr>
              <w:t>61</w:t>
            </w:r>
            <w:r>
              <w:rPr>
                <w:sz w:val="24"/>
                <w:szCs w:val="24"/>
              </w:rPr>
              <w:fldChar w:fldCharType="end"/>
            </w:r>
          </w:hyperlink>
        </w:p>
        <w:p>
          <w:pPr>
            <w:pStyle w:val="WPSOffice2"/>
            <w:tabs>
              <w:tab w:val="right" w:leader="dot" w:pos="9070"/>
            </w:tabs>
            <w:rPr>
              <w:sz w:val="24"/>
              <w:szCs w:val="24"/>
            </w:rPr>
          </w:pPr>
          <w:hyperlink w:anchor="_Toc4222" w:history="1">
            <w:r>
              <w:rPr>
                <w:rFonts w:cs="Times New Roman"/>
                <w:sz w:val="24"/>
                <w:szCs w:val="24"/>
              </w:rPr>
              <w:t>1</w:t>
            </w:r>
            <w:r>
              <w:rPr>
                <w:rFonts w:cs="Times New Roman" w:hint="eastAsia"/>
                <w:sz w:val="24"/>
                <w:szCs w:val="24"/>
                <w:lang w:val="en-US" w:eastAsia="zh-CN"/>
              </w:rPr>
              <w:t>0</w:t>
            </w:r>
            <w:r>
              <w:rPr>
                <w:rFonts w:cs="Times New Roman"/>
                <w:sz w:val="24"/>
                <w:szCs w:val="24"/>
              </w:rPr>
              <w:t>.</w:t>
            </w:r>
            <w:r>
              <w:rPr>
                <w:rFonts w:cs="Times New Roman" w:hint="eastAsia"/>
                <w:sz w:val="24"/>
                <w:szCs w:val="24"/>
                <w:lang w:val="en-US" w:eastAsia="zh-CN"/>
              </w:rPr>
              <w:t>5</w:t>
            </w:r>
            <w:r>
              <w:rPr>
                <w:rFonts w:cs="Times New Roman" w:hint="eastAsia"/>
                <w:sz w:val="24"/>
                <w:szCs w:val="24"/>
              </w:rPr>
              <w:t xml:space="preserve"> </w:t>
            </w:r>
            <w:r>
              <w:rPr>
                <w:rFonts w:cs="Times New Roman"/>
                <w:sz w:val="24"/>
                <w:szCs w:val="24"/>
              </w:rPr>
              <w:t>治疗依从性的测量</w:t>
            </w:r>
            <w:r>
              <w:rPr>
                <w:sz w:val="24"/>
                <w:szCs w:val="24"/>
              </w:rPr>
              <w:tab/>
            </w:r>
            <w:r>
              <w:rPr>
                <w:sz w:val="24"/>
                <w:szCs w:val="24"/>
              </w:rPr>
              <w:fldChar w:fldCharType="begin"/>
            </w:r>
            <w:r>
              <w:rPr>
                <w:sz w:val="24"/>
                <w:szCs w:val="24"/>
              </w:rPr>
              <w:instrText xml:space="preserve"> PAGEREF _Toc4222 </w:instrText>
            </w:r>
            <w:r>
              <w:rPr>
                <w:sz w:val="24"/>
                <w:szCs w:val="24"/>
              </w:rPr>
              <w:fldChar w:fldCharType="separate"/>
            </w:r>
            <w:r>
              <w:rPr>
                <w:sz w:val="24"/>
                <w:szCs w:val="24"/>
              </w:rPr>
              <w:t>62</w:t>
            </w:r>
            <w:r>
              <w:rPr>
                <w:sz w:val="24"/>
                <w:szCs w:val="24"/>
              </w:rPr>
              <w:fldChar w:fldCharType="end"/>
            </w:r>
          </w:hyperlink>
        </w:p>
        <w:p>
          <w:pPr>
            <w:pStyle w:val="WPSOffice1"/>
            <w:tabs>
              <w:tab w:val="right" w:leader="dot" w:pos="9070"/>
            </w:tabs>
            <w:rPr>
              <w:sz w:val="24"/>
              <w:szCs w:val="24"/>
            </w:rPr>
          </w:pPr>
          <w:hyperlink w:anchor="_Toc6610" w:history="1">
            <w:r>
              <w:rPr>
                <w:rFonts w:cs="Times New Roman"/>
                <w:sz w:val="24"/>
                <w:szCs w:val="24"/>
              </w:rPr>
              <w:t>1</w:t>
            </w:r>
            <w:r>
              <w:rPr>
                <w:rFonts w:cs="Times New Roman" w:hint="eastAsia"/>
                <w:sz w:val="24"/>
                <w:szCs w:val="24"/>
                <w:lang w:val="en-US" w:eastAsia="zh-CN"/>
              </w:rPr>
              <w:t>1</w:t>
            </w:r>
            <w:r>
              <w:rPr>
                <w:rFonts w:cs="Times New Roman" w:hint="eastAsia"/>
                <w:sz w:val="24"/>
                <w:szCs w:val="24"/>
              </w:rPr>
              <w:t xml:space="preserve"> </w:t>
            </w:r>
            <w:r>
              <w:rPr>
                <w:rFonts w:cs="Times New Roman"/>
                <w:sz w:val="24"/>
                <w:szCs w:val="24"/>
              </w:rPr>
              <w:t>安全性评价</w:t>
            </w:r>
            <w:r>
              <w:rPr>
                <w:sz w:val="24"/>
                <w:szCs w:val="24"/>
              </w:rPr>
              <w:tab/>
            </w:r>
            <w:r>
              <w:rPr>
                <w:sz w:val="24"/>
                <w:szCs w:val="24"/>
              </w:rPr>
              <w:fldChar w:fldCharType="begin"/>
            </w:r>
            <w:r>
              <w:rPr>
                <w:sz w:val="24"/>
                <w:szCs w:val="24"/>
              </w:rPr>
              <w:instrText xml:space="preserve"> PAGEREF _Toc6610 </w:instrText>
            </w:r>
            <w:r>
              <w:rPr>
                <w:sz w:val="24"/>
                <w:szCs w:val="24"/>
              </w:rPr>
              <w:fldChar w:fldCharType="separate"/>
            </w:r>
            <w:r>
              <w:rPr>
                <w:sz w:val="24"/>
                <w:szCs w:val="24"/>
              </w:rPr>
              <w:t>62</w:t>
            </w:r>
            <w:r>
              <w:rPr>
                <w:sz w:val="24"/>
                <w:szCs w:val="24"/>
              </w:rPr>
              <w:fldChar w:fldCharType="end"/>
            </w:r>
          </w:hyperlink>
        </w:p>
        <w:p>
          <w:pPr>
            <w:pStyle w:val="WPSOffice2"/>
            <w:tabs>
              <w:tab w:val="right" w:leader="dot" w:pos="9070"/>
            </w:tabs>
            <w:rPr>
              <w:sz w:val="24"/>
              <w:szCs w:val="24"/>
            </w:rPr>
          </w:pPr>
          <w:hyperlink w:anchor="_Toc23390" w:history="1">
            <w:r>
              <w:rPr>
                <w:rFonts w:cs="Times New Roman"/>
                <w:sz w:val="24"/>
                <w:szCs w:val="24"/>
              </w:rPr>
              <w:t>1</w:t>
            </w:r>
            <w:r>
              <w:rPr>
                <w:rFonts w:cs="Times New Roman" w:hint="eastAsia"/>
                <w:sz w:val="24"/>
                <w:szCs w:val="24"/>
                <w:lang w:val="en-US" w:eastAsia="zh-CN"/>
              </w:rPr>
              <w:t>1</w:t>
            </w:r>
            <w:r>
              <w:rPr>
                <w:rFonts w:cs="Times New Roman"/>
                <w:sz w:val="24"/>
                <w:szCs w:val="24"/>
              </w:rPr>
              <w:t>.1</w:t>
            </w:r>
            <w:r>
              <w:rPr>
                <w:rFonts w:cs="Times New Roman" w:hint="eastAsia"/>
                <w:sz w:val="24"/>
                <w:szCs w:val="24"/>
              </w:rPr>
              <w:t xml:space="preserve"> </w:t>
            </w:r>
            <w:r>
              <w:rPr>
                <w:rFonts w:cs="Times New Roman"/>
                <w:sz w:val="24"/>
                <w:szCs w:val="24"/>
              </w:rPr>
              <w:t>暴露程度</w:t>
            </w:r>
            <w:r>
              <w:rPr>
                <w:sz w:val="24"/>
                <w:szCs w:val="24"/>
              </w:rPr>
              <w:tab/>
            </w:r>
            <w:r>
              <w:rPr>
                <w:sz w:val="24"/>
                <w:szCs w:val="24"/>
              </w:rPr>
              <w:fldChar w:fldCharType="begin"/>
            </w:r>
            <w:r>
              <w:rPr>
                <w:sz w:val="24"/>
                <w:szCs w:val="24"/>
              </w:rPr>
              <w:instrText xml:space="preserve"> PAGEREF _Toc23390 </w:instrText>
            </w:r>
            <w:r>
              <w:rPr>
                <w:sz w:val="24"/>
                <w:szCs w:val="24"/>
              </w:rPr>
              <w:fldChar w:fldCharType="separate"/>
            </w:r>
            <w:r>
              <w:rPr>
                <w:sz w:val="24"/>
                <w:szCs w:val="24"/>
              </w:rPr>
              <w:t>62</w:t>
            </w:r>
            <w:r>
              <w:rPr>
                <w:sz w:val="24"/>
                <w:szCs w:val="24"/>
              </w:rPr>
              <w:fldChar w:fldCharType="end"/>
            </w:r>
          </w:hyperlink>
        </w:p>
        <w:p>
          <w:pPr>
            <w:pStyle w:val="WPSOffice2"/>
            <w:tabs>
              <w:tab w:val="right" w:leader="dot" w:pos="9070"/>
            </w:tabs>
            <w:rPr>
              <w:sz w:val="24"/>
              <w:szCs w:val="24"/>
            </w:rPr>
          </w:pPr>
          <w:hyperlink w:anchor="_Toc31123" w:history="1">
            <w:r>
              <w:rPr>
                <w:rFonts w:cs="Times New Roman"/>
                <w:sz w:val="24"/>
                <w:szCs w:val="24"/>
              </w:rPr>
              <w:t>1</w:t>
            </w:r>
            <w:r>
              <w:rPr>
                <w:rFonts w:cs="Times New Roman" w:hint="eastAsia"/>
                <w:sz w:val="24"/>
                <w:szCs w:val="24"/>
                <w:lang w:val="en-US" w:eastAsia="zh-CN"/>
              </w:rPr>
              <w:t>1</w:t>
            </w:r>
            <w:r>
              <w:rPr>
                <w:rFonts w:cs="Times New Roman"/>
                <w:sz w:val="24"/>
                <w:szCs w:val="24"/>
              </w:rPr>
              <w:t>.2</w:t>
            </w:r>
            <w:r>
              <w:rPr>
                <w:rFonts w:cs="Times New Roman" w:hint="eastAsia"/>
                <w:sz w:val="24"/>
                <w:szCs w:val="24"/>
              </w:rPr>
              <w:t xml:space="preserve"> </w:t>
            </w:r>
            <w:r>
              <w:rPr>
                <w:rFonts w:cs="Times New Roman"/>
                <w:sz w:val="24"/>
                <w:szCs w:val="24"/>
              </w:rPr>
              <w:t>不良事件（AE）</w:t>
            </w:r>
            <w:r>
              <w:rPr>
                <w:sz w:val="24"/>
                <w:szCs w:val="24"/>
              </w:rPr>
              <w:tab/>
            </w:r>
            <w:r>
              <w:rPr>
                <w:sz w:val="24"/>
                <w:szCs w:val="24"/>
              </w:rPr>
              <w:fldChar w:fldCharType="begin"/>
            </w:r>
            <w:r>
              <w:rPr>
                <w:sz w:val="24"/>
                <w:szCs w:val="24"/>
              </w:rPr>
              <w:instrText xml:space="preserve"> PAGEREF _Toc31123 </w:instrText>
            </w:r>
            <w:r>
              <w:rPr>
                <w:sz w:val="24"/>
                <w:szCs w:val="24"/>
              </w:rPr>
              <w:fldChar w:fldCharType="separate"/>
            </w:r>
            <w:r>
              <w:rPr>
                <w:sz w:val="24"/>
                <w:szCs w:val="24"/>
              </w:rPr>
              <w:t>64</w:t>
            </w:r>
            <w:r>
              <w:rPr>
                <w:sz w:val="24"/>
                <w:szCs w:val="24"/>
              </w:rPr>
              <w:fldChar w:fldCharType="end"/>
            </w:r>
          </w:hyperlink>
        </w:p>
        <w:p>
          <w:pPr>
            <w:pStyle w:val="WPSOffice3"/>
            <w:tabs>
              <w:tab w:val="right" w:leader="dot" w:pos="9070"/>
            </w:tabs>
            <w:rPr>
              <w:sz w:val="24"/>
              <w:szCs w:val="24"/>
            </w:rPr>
          </w:pPr>
          <w:hyperlink w:anchor="_Toc17437" w:history="1">
            <w:r>
              <w:rPr>
                <w:rFonts w:cs="Times New Roman"/>
                <w:sz w:val="24"/>
                <w:szCs w:val="24"/>
              </w:rPr>
              <w:t>1</w:t>
            </w:r>
            <w:r>
              <w:rPr>
                <w:rFonts w:cs="Times New Roman" w:hint="eastAsia"/>
                <w:sz w:val="24"/>
                <w:szCs w:val="24"/>
                <w:lang w:val="en-US" w:eastAsia="zh-CN"/>
              </w:rPr>
              <w:t>1</w:t>
            </w:r>
            <w:r>
              <w:rPr>
                <w:rFonts w:cs="Times New Roman"/>
                <w:sz w:val="24"/>
                <w:szCs w:val="24"/>
              </w:rPr>
              <w:t>.2.1</w:t>
            </w:r>
            <w:r>
              <w:rPr>
                <w:rFonts w:cs="Times New Roman" w:hint="eastAsia"/>
                <w:sz w:val="24"/>
                <w:szCs w:val="24"/>
              </w:rPr>
              <w:t xml:space="preserve"> </w:t>
            </w:r>
            <w:r>
              <w:rPr>
                <w:rFonts w:cs="Times New Roman"/>
                <w:sz w:val="24"/>
                <w:szCs w:val="24"/>
              </w:rPr>
              <w:t>不良事件概要</w:t>
            </w:r>
            <w:r>
              <w:rPr>
                <w:sz w:val="24"/>
                <w:szCs w:val="24"/>
              </w:rPr>
              <w:tab/>
            </w:r>
            <w:r>
              <w:rPr>
                <w:sz w:val="24"/>
                <w:szCs w:val="24"/>
              </w:rPr>
              <w:fldChar w:fldCharType="begin"/>
            </w:r>
            <w:r>
              <w:rPr>
                <w:sz w:val="24"/>
                <w:szCs w:val="24"/>
              </w:rPr>
              <w:instrText xml:space="preserve"> PAGEREF _Toc17437 </w:instrText>
            </w:r>
            <w:r>
              <w:rPr>
                <w:sz w:val="24"/>
                <w:szCs w:val="24"/>
              </w:rPr>
              <w:fldChar w:fldCharType="separate"/>
            </w:r>
            <w:r>
              <w:rPr>
                <w:sz w:val="24"/>
                <w:szCs w:val="24"/>
              </w:rPr>
              <w:t>64</w:t>
            </w:r>
            <w:r>
              <w:rPr>
                <w:sz w:val="24"/>
                <w:szCs w:val="24"/>
              </w:rPr>
              <w:fldChar w:fldCharType="end"/>
            </w:r>
          </w:hyperlink>
        </w:p>
        <w:p>
          <w:pPr>
            <w:pStyle w:val="WPSOffice3"/>
            <w:tabs>
              <w:tab w:val="right" w:leader="dot" w:pos="9070"/>
            </w:tabs>
            <w:rPr>
              <w:sz w:val="24"/>
              <w:szCs w:val="24"/>
            </w:rPr>
          </w:pPr>
          <w:hyperlink w:anchor="_Toc19443" w:history="1">
            <w:r>
              <w:rPr>
                <w:rFonts w:cs="Times New Roman"/>
                <w:sz w:val="24"/>
                <w:szCs w:val="24"/>
              </w:rPr>
              <w:t>1</w:t>
            </w:r>
            <w:r>
              <w:rPr>
                <w:rFonts w:cs="Times New Roman" w:hint="eastAsia"/>
                <w:sz w:val="24"/>
                <w:szCs w:val="24"/>
                <w:lang w:val="en-US" w:eastAsia="zh-CN"/>
              </w:rPr>
              <w:t>1</w:t>
            </w:r>
            <w:r>
              <w:rPr>
                <w:rFonts w:cs="Times New Roman"/>
                <w:sz w:val="24"/>
                <w:szCs w:val="24"/>
              </w:rPr>
              <w:t>.2.2</w:t>
            </w:r>
            <w:r>
              <w:rPr>
                <w:rFonts w:cs="Times New Roman" w:hint="eastAsia"/>
                <w:sz w:val="24"/>
                <w:szCs w:val="24"/>
              </w:rPr>
              <w:t xml:space="preserve"> </w:t>
            </w:r>
            <w:r>
              <w:rPr>
                <w:rFonts w:cs="Times New Roman"/>
                <w:sz w:val="24"/>
                <w:szCs w:val="24"/>
              </w:rPr>
              <w:t>不良事件分析</w:t>
            </w:r>
            <w:r>
              <w:rPr>
                <w:sz w:val="24"/>
                <w:szCs w:val="24"/>
              </w:rPr>
              <w:tab/>
            </w:r>
            <w:r>
              <w:rPr>
                <w:sz w:val="24"/>
                <w:szCs w:val="24"/>
              </w:rPr>
              <w:fldChar w:fldCharType="begin"/>
            </w:r>
            <w:r>
              <w:rPr>
                <w:sz w:val="24"/>
                <w:szCs w:val="24"/>
              </w:rPr>
              <w:instrText xml:space="preserve"> PAGEREF _Toc19443 </w:instrText>
            </w:r>
            <w:r>
              <w:rPr>
                <w:sz w:val="24"/>
                <w:szCs w:val="24"/>
              </w:rPr>
              <w:fldChar w:fldCharType="separate"/>
            </w:r>
            <w:r>
              <w:rPr>
                <w:sz w:val="24"/>
                <w:szCs w:val="24"/>
              </w:rPr>
              <w:t>68</w:t>
            </w:r>
            <w:r>
              <w:rPr>
                <w:sz w:val="24"/>
                <w:szCs w:val="24"/>
              </w:rPr>
              <w:fldChar w:fldCharType="end"/>
            </w:r>
          </w:hyperlink>
        </w:p>
        <w:p>
          <w:pPr>
            <w:pStyle w:val="WPSOffice3"/>
            <w:tabs>
              <w:tab w:val="right" w:leader="dot" w:pos="9070"/>
            </w:tabs>
            <w:rPr>
              <w:sz w:val="24"/>
              <w:szCs w:val="24"/>
            </w:rPr>
          </w:pPr>
          <w:hyperlink w:anchor="_Toc14658" w:history="1">
            <w:r>
              <w:rPr>
                <w:rFonts w:cs="Times New Roman"/>
                <w:sz w:val="24"/>
                <w:szCs w:val="24"/>
              </w:rPr>
              <w:t>1</w:t>
            </w:r>
            <w:r>
              <w:rPr>
                <w:rFonts w:cs="Times New Roman" w:hint="eastAsia"/>
                <w:sz w:val="24"/>
                <w:szCs w:val="24"/>
                <w:lang w:val="en-US" w:eastAsia="zh-CN"/>
              </w:rPr>
              <w:t>1</w:t>
            </w:r>
            <w:r>
              <w:rPr>
                <w:rFonts w:cs="Times New Roman"/>
                <w:sz w:val="24"/>
                <w:szCs w:val="24"/>
              </w:rPr>
              <w:t>.2.3</w:t>
            </w:r>
            <w:r>
              <w:rPr>
                <w:rFonts w:cs="Times New Roman" w:hint="eastAsia"/>
                <w:sz w:val="24"/>
                <w:szCs w:val="24"/>
              </w:rPr>
              <w:t xml:space="preserve"> </w:t>
            </w:r>
            <w:r>
              <w:rPr>
                <w:rFonts w:cs="Times New Roman"/>
                <w:sz w:val="24"/>
                <w:szCs w:val="24"/>
              </w:rPr>
              <w:t>各患者不良事件列表</w:t>
            </w:r>
            <w:r>
              <w:rPr>
                <w:sz w:val="24"/>
                <w:szCs w:val="24"/>
              </w:rPr>
              <w:tab/>
            </w:r>
            <w:r>
              <w:rPr>
                <w:sz w:val="24"/>
                <w:szCs w:val="24"/>
              </w:rPr>
              <w:fldChar w:fldCharType="begin"/>
            </w:r>
            <w:r>
              <w:rPr>
                <w:sz w:val="24"/>
                <w:szCs w:val="24"/>
              </w:rPr>
              <w:instrText xml:space="preserve"> PAGEREF _Toc14658 </w:instrText>
            </w:r>
            <w:r>
              <w:rPr>
                <w:sz w:val="24"/>
                <w:szCs w:val="24"/>
              </w:rPr>
              <w:fldChar w:fldCharType="separate"/>
            </w:r>
            <w:r>
              <w:rPr>
                <w:sz w:val="24"/>
                <w:szCs w:val="24"/>
              </w:rPr>
              <w:t>70</w:t>
            </w:r>
            <w:r>
              <w:rPr>
                <w:sz w:val="24"/>
                <w:szCs w:val="24"/>
              </w:rPr>
              <w:fldChar w:fldCharType="end"/>
            </w:r>
          </w:hyperlink>
        </w:p>
        <w:p>
          <w:pPr>
            <w:pStyle w:val="WPSOffice2"/>
            <w:tabs>
              <w:tab w:val="right" w:leader="dot" w:pos="9070"/>
            </w:tabs>
            <w:rPr>
              <w:sz w:val="24"/>
              <w:szCs w:val="24"/>
            </w:rPr>
          </w:pPr>
          <w:hyperlink w:anchor="_Toc29010" w:history="1">
            <w:r>
              <w:rPr>
                <w:rFonts w:cs="Times New Roman"/>
                <w:sz w:val="24"/>
                <w:szCs w:val="24"/>
              </w:rPr>
              <w:t>1</w:t>
            </w:r>
            <w:r>
              <w:rPr>
                <w:rFonts w:cs="Times New Roman" w:hint="eastAsia"/>
                <w:sz w:val="24"/>
                <w:szCs w:val="24"/>
                <w:lang w:val="en-US" w:eastAsia="zh-CN"/>
              </w:rPr>
              <w:t>1</w:t>
            </w:r>
            <w:r>
              <w:rPr>
                <w:rFonts w:cs="Times New Roman"/>
                <w:sz w:val="24"/>
                <w:szCs w:val="24"/>
              </w:rPr>
              <w:t>.3</w:t>
            </w:r>
            <w:r>
              <w:rPr>
                <w:rFonts w:cs="Times New Roman" w:hint="eastAsia"/>
                <w:sz w:val="24"/>
                <w:szCs w:val="24"/>
              </w:rPr>
              <w:t xml:space="preserve"> </w:t>
            </w:r>
            <w:r>
              <w:rPr>
                <w:rFonts w:cs="Times New Roman"/>
                <w:sz w:val="24"/>
                <w:szCs w:val="24"/>
              </w:rPr>
              <w:t>死亡、</w:t>
            </w:r>
            <w:r>
              <w:rPr>
                <w:rFonts w:cs="Times New Roman" w:hint="eastAsia"/>
                <w:sz w:val="24"/>
                <w:szCs w:val="24"/>
              </w:rPr>
              <w:t>其他</w:t>
            </w:r>
            <w:r>
              <w:rPr>
                <w:rFonts w:cs="Times New Roman"/>
                <w:sz w:val="24"/>
                <w:szCs w:val="24"/>
              </w:rPr>
              <w:t>严重不良事件和其他重要不良事件</w:t>
            </w:r>
            <w:r>
              <w:rPr>
                <w:sz w:val="24"/>
                <w:szCs w:val="24"/>
              </w:rPr>
              <w:tab/>
            </w:r>
            <w:r>
              <w:rPr>
                <w:sz w:val="24"/>
                <w:szCs w:val="24"/>
              </w:rPr>
              <w:fldChar w:fldCharType="begin"/>
            </w:r>
            <w:r>
              <w:rPr>
                <w:sz w:val="24"/>
                <w:szCs w:val="24"/>
              </w:rPr>
              <w:instrText xml:space="preserve"> PAGEREF _Toc29010 </w:instrText>
            </w:r>
            <w:r>
              <w:rPr>
                <w:sz w:val="24"/>
                <w:szCs w:val="24"/>
              </w:rPr>
              <w:fldChar w:fldCharType="separate"/>
            </w:r>
            <w:r>
              <w:rPr>
                <w:sz w:val="24"/>
                <w:szCs w:val="24"/>
              </w:rPr>
              <w:t>70</w:t>
            </w:r>
            <w:r>
              <w:rPr>
                <w:sz w:val="24"/>
                <w:szCs w:val="24"/>
              </w:rPr>
              <w:fldChar w:fldCharType="end"/>
            </w:r>
          </w:hyperlink>
        </w:p>
        <w:p>
          <w:pPr>
            <w:pStyle w:val="WPSOffice3"/>
            <w:tabs>
              <w:tab w:val="right" w:leader="dot" w:pos="9070"/>
            </w:tabs>
            <w:rPr>
              <w:sz w:val="24"/>
              <w:szCs w:val="24"/>
            </w:rPr>
          </w:pPr>
          <w:hyperlink w:anchor="_Toc24026" w:history="1">
            <w:r>
              <w:rPr>
                <w:rFonts w:cs="Times New Roman"/>
                <w:sz w:val="24"/>
                <w:szCs w:val="24"/>
              </w:rPr>
              <w:t>1</w:t>
            </w:r>
            <w:r>
              <w:rPr>
                <w:rFonts w:cs="Times New Roman" w:hint="eastAsia"/>
                <w:sz w:val="24"/>
                <w:szCs w:val="24"/>
                <w:lang w:val="en-US" w:eastAsia="zh-CN"/>
              </w:rPr>
              <w:t>1</w:t>
            </w:r>
            <w:r>
              <w:rPr>
                <w:rFonts w:cs="Times New Roman"/>
                <w:sz w:val="24"/>
                <w:szCs w:val="24"/>
              </w:rPr>
              <w:t>.3.1</w:t>
            </w:r>
            <w:r>
              <w:rPr>
                <w:rFonts w:cs="Times New Roman" w:hint="eastAsia"/>
                <w:sz w:val="24"/>
                <w:szCs w:val="24"/>
              </w:rPr>
              <w:t xml:space="preserve"> </w:t>
            </w:r>
            <w:r>
              <w:rPr>
                <w:rFonts w:cs="Times New Roman"/>
                <w:sz w:val="24"/>
                <w:szCs w:val="24"/>
              </w:rPr>
              <w:t>死亡、</w:t>
            </w:r>
            <w:r>
              <w:rPr>
                <w:rFonts w:cs="Times New Roman" w:hint="eastAsia"/>
                <w:sz w:val="24"/>
                <w:szCs w:val="24"/>
              </w:rPr>
              <w:t>其他</w:t>
            </w:r>
            <w:r>
              <w:rPr>
                <w:rFonts w:cs="Times New Roman"/>
                <w:sz w:val="24"/>
                <w:szCs w:val="24"/>
              </w:rPr>
              <w:t>严重不良事件和其他重要不良事件列表</w:t>
            </w:r>
            <w:r>
              <w:rPr>
                <w:sz w:val="24"/>
                <w:szCs w:val="24"/>
              </w:rPr>
              <w:tab/>
            </w:r>
            <w:r>
              <w:rPr>
                <w:sz w:val="24"/>
                <w:szCs w:val="24"/>
              </w:rPr>
              <w:fldChar w:fldCharType="begin"/>
            </w:r>
            <w:r>
              <w:rPr>
                <w:sz w:val="24"/>
                <w:szCs w:val="24"/>
              </w:rPr>
              <w:instrText xml:space="preserve"> PAGEREF _Toc24026 </w:instrText>
            </w:r>
            <w:r>
              <w:rPr>
                <w:sz w:val="24"/>
                <w:szCs w:val="24"/>
              </w:rPr>
              <w:fldChar w:fldCharType="separate"/>
            </w:r>
            <w:r>
              <w:rPr>
                <w:sz w:val="24"/>
                <w:szCs w:val="24"/>
              </w:rPr>
              <w:t>70</w:t>
            </w:r>
            <w:r>
              <w:rPr>
                <w:sz w:val="24"/>
                <w:szCs w:val="24"/>
              </w:rPr>
              <w:fldChar w:fldCharType="end"/>
            </w:r>
          </w:hyperlink>
        </w:p>
        <w:p>
          <w:pPr>
            <w:pStyle w:val="WPSOffice3"/>
            <w:tabs>
              <w:tab w:val="right" w:leader="dot" w:pos="9070"/>
            </w:tabs>
            <w:rPr>
              <w:sz w:val="24"/>
              <w:szCs w:val="24"/>
            </w:rPr>
          </w:pPr>
          <w:hyperlink w:anchor="_Toc23563" w:history="1">
            <w:r>
              <w:rPr>
                <w:rFonts w:cs="Times New Roman"/>
                <w:sz w:val="24"/>
                <w:szCs w:val="24"/>
              </w:rPr>
              <w:t>1</w:t>
            </w:r>
            <w:r>
              <w:rPr>
                <w:rFonts w:cs="Times New Roman" w:hint="eastAsia"/>
                <w:sz w:val="24"/>
                <w:szCs w:val="24"/>
                <w:lang w:val="en-US" w:eastAsia="zh-CN"/>
              </w:rPr>
              <w:t>1</w:t>
            </w:r>
            <w:r>
              <w:rPr>
                <w:rFonts w:cs="Times New Roman"/>
                <w:sz w:val="24"/>
                <w:szCs w:val="24"/>
              </w:rPr>
              <w:t>.3.2</w:t>
            </w:r>
            <w:r>
              <w:rPr>
                <w:rFonts w:cs="Times New Roman" w:hint="eastAsia"/>
                <w:sz w:val="24"/>
                <w:szCs w:val="24"/>
              </w:rPr>
              <w:t xml:space="preserve"> </w:t>
            </w:r>
            <w:r>
              <w:rPr>
                <w:rFonts w:cs="Times New Roman"/>
                <w:sz w:val="24"/>
                <w:szCs w:val="24"/>
              </w:rPr>
              <w:t>死亡、其他严重不良事件和其他重要不良事件的叙述</w:t>
            </w:r>
            <w:r>
              <w:rPr>
                <w:sz w:val="24"/>
                <w:szCs w:val="24"/>
              </w:rPr>
              <w:tab/>
            </w:r>
            <w:r>
              <w:rPr>
                <w:sz w:val="24"/>
                <w:szCs w:val="24"/>
              </w:rPr>
              <w:fldChar w:fldCharType="begin"/>
            </w:r>
            <w:r>
              <w:rPr>
                <w:sz w:val="24"/>
                <w:szCs w:val="24"/>
              </w:rPr>
              <w:instrText xml:space="preserve"> PAGEREF _Toc23563 </w:instrText>
            </w:r>
            <w:r>
              <w:rPr>
                <w:sz w:val="24"/>
                <w:szCs w:val="24"/>
              </w:rPr>
              <w:fldChar w:fldCharType="separate"/>
            </w:r>
            <w:r>
              <w:rPr>
                <w:sz w:val="24"/>
                <w:szCs w:val="24"/>
              </w:rPr>
              <w:t>72</w:t>
            </w:r>
            <w:r>
              <w:rPr>
                <w:sz w:val="24"/>
                <w:szCs w:val="24"/>
              </w:rPr>
              <w:fldChar w:fldCharType="end"/>
            </w:r>
          </w:hyperlink>
        </w:p>
        <w:p>
          <w:pPr>
            <w:pStyle w:val="WPSOffice3"/>
            <w:tabs>
              <w:tab w:val="right" w:leader="dot" w:pos="9070"/>
            </w:tabs>
            <w:rPr>
              <w:sz w:val="24"/>
              <w:szCs w:val="24"/>
            </w:rPr>
          </w:pPr>
          <w:hyperlink w:anchor="_Toc14454" w:history="1">
            <w:r>
              <w:rPr>
                <w:rFonts w:cs="Times New Roman"/>
                <w:sz w:val="24"/>
                <w:szCs w:val="24"/>
              </w:rPr>
              <w:t>1</w:t>
            </w:r>
            <w:r>
              <w:rPr>
                <w:rFonts w:cs="Times New Roman" w:hint="eastAsia"/>
                <w:sz w:val="24"/>
                <w:szCs w:val="24"/>
                <w:lang w:val="en-US" w:eastAsia="zh-CN"/>
              </w:rPr>
              <w:t>1</w:t>
            </w:r>
            <w:r>
              <w:rPr>
                <w:rFonts w:cs="Times New Roman"/>
                <w:sz w:val="24"/>
                <w:szCs w:val="24"/>
              </w:rPr>
              <w:t>.3.3</w:t>
            </w:r>
            <w:r>
              <w:rPr>
                <w:rFonts w:cs="Times New Roman" w:hint="eastAsia"/>
                <w:sz w:val="24"/>
                <w:szCs w:val="24"/>
              </w:rPr>
              <w:t xml:space="preserve"> </w:t>
            </w:r>
            <w:r>
              <w:rPr>
                <w:rFonts w:cs="Times New Roman"/>
                <w:sz w:val="24"/>
                <w:szCs w:val="24"/>
              </w:rPr>
              <w:t>死亡、其他严重不良事件和其他重要不良事件的分析和讨论</w:t>
            </w:r>
            <w:r>
              <w:rPr>
                <w:sz w:val="24"/>
                <w:szCs w:val="24"/>
              </w:rPr>
              <w:tab/>
            </w:r>
            <w:r>
              <w:rPr>
                <w:sz w:val="24"/>
                <w:szCs w:val="24"/>
              </w:rPr>
              <w:fldChar w:fldCharType="begin"/>
            </w:r>
            <w:r>
              <w:rPr>
                <w:sz w:val="24"/>
                <w:szCs w:val="24"/>
              </w:rPr>
              <w:instrText xml:space="preserve"> PAGEREF _Toc14454 </w:instrText>
            </w:r>
            <w:r>
              <w:rPr>
                <w:sz w:val="24"/>
                <w:szCs w:val="24"/>
              </w:rPr>
              <w:fldChar w:fldCharType="separate"/>
            </w:r>
            <w:r>
              <w:rPr>
                <w:sz w:val="24"/>
                <w:szCs w:val="24"/>
              </w:rPr>
              <w:t>75</w:t>
            </w:r>
            <w:r>
              <w:rPr>
                <w:sz w:val="24"/>
                <w:szCs w:val="24"/>
              </w:rPr>
              <w:fldChar w:fldCharType="end"/>
            </w:r>
          </w:hyperlink>
        </w:p>
        <w:p>
          <w:pPr>
            <w:pStyle w:val="WPSOffice2"/>
            <w:tabs>
              <w:tab w:val="right" w:leader="dot" w:pos="9070"/>
            </w:tabs>
            <w:rPr>
              <w:sz w:val="24"/>
              <w:szCs w:val="24"/>
            </w:rPr>
          </w:pPr>
          <w:hyperlink w:anchor="_Toc15583" w:history="1">
            <w:r>
              <w:rPr>
                <w:rFonts w:cs="Times New Roman"/>
                <w:sz w:val="24"/>
                <w:szCs w:val="24"/>
              </w:rPr>
              <w:t>1</w:t>
            </w:r>
            <w:r>
              <w:rPr>
                <w:rFonts w:cs="Times New Roman" w:hint="eastAsia"/>
                <w:sz w:val="24"/>
                <w:szCs w:val="24"/>
                <w:lang w:val="en-US" w:eastAsia="zh-CN"/>
              </w:rPr>
              <w:t>1</w:t>
            </w:r>
            <w:r>
              <w:rPr>
                <w:rFonts w:cs="Times New Roman"/>
                <w:sz w:val="24"/>
                <w:szCs w:val="24"/>
              </w:rPr>
              <w:t>.4</w:t>
            </w:r>
            <w:r>
              <w:rPr>
                <w:rFonts w:cs="Times New Roman" w:hint="eastAsia"/>
                <w:sz w:val="24"/>
                <w:szCs w:val="24"/>
              </w:rPr>
              <w:t xml:space="preserve"> </w:t>
            </w:r>
            <w:r>
              <w:rPr>
                <w:rFonts w:cs="Times New Roman"/>
                <w:sz w:val="24"/>
                <w:szCs w:val="24"/>
              </w:rPr>
              <w:t>临床实验室评估</w:t>
            </w:r>
            <w:r>
              <w:rPr>
                <w:sz w:val="24"/>
                <w:szCs w:val="24"/>
              </w:rPr>
              <w:tab/>
            </w:r>
            <w:r>
              <w:rPr>
                <w:sz w:val="24"/>
                <w:szCs w:val="24"/>
              </w:rPr>
              <w:fldChar w:fldCharType="begin"/>
            </w:r>
            <w:r>
              <w:rPr>
                <w:sz w:val="24"/>
                <w:szCs w:val="24"/>
              </w:rPr>
              <w:instrText xml:space="preserve"> PAGEREF _Toc15583 </w:instrText>
            </w:r>
            <w:r>
              <w:rPr>
                <w:sz w:val="24"/>
                <w:szCs w:val="24"/>
              </w:rPr>
              <w:fldChar w:fldCharType="separate"/>
            </w:r>
            <w:r>
              <w:rPr>
                <w:sz w:val="24"/>
                <w:szCs w:val="24"/>
              </w:rPr>
              <w:t>75</w:t>
            </w:r>
            <w:r>
              <w:rPr>
                <w:sz w:val="24"/>
                <w:szCs w:val="24"/>
              </w:rPr>
              <w:fldChar w:fldCharType="end"/>
            </w:r>
          </w:hyperlink>
        </w:p>
        <w:p>
          <w:pPr>
            <w:pStyle w:val="WPSOffice3"/>
            <w:tabs>
              <w:tab w:val="right" w:leader="dot" w:pos="9070"/>
            </w:tabs>
            <w:rPr>
              <w:sz w:val="24"/>
              <w:szCs w:val="24"/>
            </w:rPr>
          </w:pPr>
          <w:hyperlink w:anchor="_Toc5612" w:history="1">
            <w:r>
              <w:rPr>
                <w:rFonts w:cs="Times New Roman"/>
                <w:sz w:val="24"/>
                <w:szCs w:val="24"/>
              </w:rPr>
              <w:t>1</w:t>
            </w:r>
            <w:r>
              <w:rPr>
                <w:rFonts w:cs="Times New Roman" w:hint="eastAsia"/>
                <w:sz w:val="24"/>
                <w:szCs w:val="24"/>
                <w:lang w:val="en-US" w:eastAsia="zh-CN"/>
              </w:rPr>
              <w:t>1</w:t>
            </w:r>
            <w:r>
              <w:rPr>
                <w:rFonts w:cs="Times New Roman"/>
                <w:sz w:val="24"/>
                <w:szCs w:val="24"/>
              </w:rPr>
              <w:t>.4.1</w:t>
            </w:r>
            <w:r>
              <w:rPr>
                <w:rFonts w:cs="Times New Roman" w:hint="eastAsia"/>
                <w:sz w:val="24"/>
                <w:szCs w:val="24"/>
              </w:rPr>
              <w:t xml:space="preserve"> </w:t>
            </w:r>
            <w:r>
              <w:rPr>
                <w:rFonts w:cs="Times New Roman"/>
                <w:sz w:val="24"/>
                <w:szCs w:val="24"/>
              </w:rPr>
              <w:t>各患者的个例实验测量值列表和各异常实验室值</w:t>
            </w:r>
            <w:r>
              <w:rPr>
                <w:sz w:val="24"/>
                <w:szCs w:val="24"/>
              </w:rPr>
              <w:tab/>
            </w:r>
            <w:r>
              <w:rPr>
                <w:sz w:val="24"/>
                <w:szCs w:val="24"/>
              </w:rPr>
              <w:fldChar w:fldCharType="begin"/>
            </w:r>
            <w:r>
              <w:rPr>
                <w:sz w:val="24"/>
                <w:szCs w:val="24"/>
              </w:rPr>
              <w:instrText xml:space="preserve"> PAGEREF _Toc5612 </w:instrText>
            </w:r>
            <w:r>
              <w:rPr>
                <w:sz w:val="24"/>
                <w:szCs w:val="24"/>
              </w:rPr>
              <w:fldChar w:fldCharType="separate"/>
            </w:r>
            <w:r>
              <w:rPr>
                <w:sz w:val="24"/>
                <w:szCs w:val="24"/>
              </w:rPr>
              <w:t>76</w:t>
            </w:r>
            <w:r>
              <w:rPr>
                <w:sz w:val="24"/>
                <w:szCs w:val="24"/>
              </w:rPr>
              <w:fldChar w:fldCharType="end"/>
            </w:r>
          </w:hyperlink>
        </w:p>
        <w:p>
          <w:pPr>
            <w:pStyle w:val="WPSOffice3"/>
            <w:tabs>
              <w:tab w:val="right" w:leader="dot" w:pos="9070"/>
            </w:tabs>
            <w:rPr>
              <w:sz w:val="24"/>
              <w:szCs w:val="24"/>
            </w:rPr>
          </w:pPr>
          <w:hyperlink w:anchor="_Toc16666" w:history="1">
            <w:r>
              <w:rPr>
                <w:rFonts w:cs="Times New Roman"/>
                <w:sz w:val="24"/>
                <w:szCs w:val="24"/>
              </w:rPr>
              <w:t>1</w:t>
            </w:r>
            <w:r>
              <w:rPr>
                <w:rFonts w:cs="Times New Roman" w:hint="eastAsia"/>
                <w:sz w:val="24"/>
                <w:szCs w:val="24"/>
                <w:lang w:val="en-US" w:eastAsia="zh-CN"/>
              </w:rPr>
              <w:t>1</w:t>
            </w:r>
            <w:r>
              <w:rPr>
                <w:rFonts w:cs="Times New Roman"/>
                <w:sz w:val="24"/>
                <w:szCs w:val="24"/>
              </w:rPr>
              <w:t>.4.2</w:t>
            </w:r>
            <w:r>
              <w:rPr>
                <w:rFonts w:cs="Times New Roman" w:hint="eastAsia"/>
                <w:sz w:val="24"/>
                <w:szCs w:val="24"/>
              </w:rPr>
              <w:t xml:space="preserve"> </w:t>
            </w:r>
            <w:r>
              <w:rPr>
                <w:rFonts w:cs="Times New Roman"/>
                <w:sz w:val="24"/>
                <w:szCs w:val="24"/>
              </w:rPr>
              <w:t>各实验室参数的评价</w:t>
            </w:r>
            <w:r>
              <w:rPr>
                <w:sz w:val="24"/>
                <w:szCs w:val="24"/>
              </w:rPr>
              <w:tab/>
            </w:r>
            <w:r>
              <w:rPr>
                <w:sz w:val="24"/>
                <w:szCs w:val="24"/>
              </w:rPr>
              <w:fldChar w:fldCharType="begin"/>
            </w:r>
            <w:r>
              <w:rPr>
                <w:sz w:val="24"/>
                <w:szCs w:val="24"/>
              </w:rPr>
              <w:instrText xml:space="preserve"> PAGEREF _Toc16666 </w:instrText>
            </w:r>
            <w:r>
              <w:rPr>
                <w:sz w:val="24"/>
                <w:szCs w:val="24"/>
              </w:rPr>
              <w:fldChar w:fldCharType="separate"/>
            </w:r>
            <w:r>
              <w:rPr>
                <w:sz w:val="24"/>
                <w:szCs w:val="24"/>
              </w:rPr>
              <w:t>77</w:t>
            </w:r>
            <w:r>
              <w:rPr>
                <w:sz w:val="24"/>
                <w:szCs w:val="24"/>
              </w:rPr>
              <w:fldChar w:fldCharType="end"/>
            </w:r>
          </w:hyperlink>
        </w:p>
        <w:p>
          <w:pPr>
            <w:pStyle w:val="WPSOffice2"/>
            <w:tabs>
              <w:tab w:val="right" w:leader="dot" w:pos="9070"/>
            </w:tabs>
            <w:rPr>
              <w:sz w:val="24"/>
              <w:szCs w:val="24"/>
            </w:rPr>
          </w:pPr>
          <w:hyperlink w:anchor="_Toc8446" w:history="1">
            <w:r>
              <w:rPr>
                <w:rFonts w:cs="Times New Roman"/>
                <w:sz w:val="24"/>
                <w:szCs w:val="24"/>
              </w:rPr>
              <w:t>1</w:t>
            </w:r>
            <w:r>
              <w:rPr>
                <w:rFonts w:cs="Times New Roman" w:hint="eastAsia"/>
                <w:sz w:val="24"/>
                <w:szCs w:val="24"/>
                <w:lang w:val="en-US" w:eastAsia="zh-CN"/>
              </w:rPr>
              <w:t>1</w:t>
            </w:r>
            <w:r>
              <w:rPr>
                <w:rFonts w:cs="Times New Roman"/>
                <w:sz w:val="24"/>
                <w:szCs w:val="24"/>
              </w:rPr>
              <w:t>.5 生命体征、体格检查发现和其他安全性相关观察结果（SAS）</w:t>
            </w:r>
            <w:r>
              <w:rPr>
                <w:sz w:val="24"/>
                <w:szCs w:val="24"/>
              </w:rPr>
              <w:tab/>
            </w:r>
            <w:r>
              <w:rPr>
                <w:sz w:val="24"/>
                <w:szCs w:val="24"/>
              </w:rPr>
              <w:fldChar w:fldCharType="begin"/>
            </w:r>
            <w:r>
              <w:rPr>
                <w:sz w:val="24"/>
                <w:szCs w:val="24"/>
              </w:rPr>
              <w:instrText xml:space="preserve"> PAGEREF _Toc8446 </w:instrText>
            </w:r>
            <w:r>
              <w:rPr>
                <w:sz w:val="24"/>
                <w:szCs w:val="24"/>
              </w:rPr>
              <w:fldChar w:fldCharType="separate"/>
            </w:r>
            <w:r>
              <w:rPr>
                <w:sz w:val="24"/>
                <w:szCs w:val="24"/>
              </w:rPr>
              <w:t>77</w:t>
            </w:r>
            <w:r>
              <w:rPr>
                <w:sz w:val="24"/>
                <w:szCs w:val="24"/>
              </w:rPr>
              <w:fldChar w:fldCharType="end"/>
            </w:r>
          </w:hyperlink>
        </w:p>
        <w:p>
          <w:pPr>
            <w:pStyle w:val="WPSOffice2"/>
            <w:tabs>
              <w:tab w:val="right" w:leader="dot" w:pos="9070"/>
            </w:tabs>
            <w:rPr>
              <w:sz w:val="24"/>
              <w:szCs w:val="24"/>
            </w:rPr>
          </w:pPr>
          <w:hyperlink w:anchor="_Toc4028" w:history="1">
            <w:r>
              <w:rPr>
                <w:rFonts w:cs="Times New Roman"/>
                <w:sz w:val="24"/>
                <w:szCs w:val="24"/>
              </w:rPr>
              <w:t>1</w:t>
            </w:r>
            <w:r>
              <w:rPr>
                <w:rFonts w:cs="Times New Roman" w:hint="eastAsia"/>
                <w:sz w:val="24"/>
                <w:szCs w:val="24"/>
                <w:lang w:val="en-US" w:eastAsia="zh-CN"/>
              </w:rPr>
              <w:t>1</w:t>
            </w:r>
            <w:r>
              <w:rPr>
                <w:rFonts w:cs="Times New Roman"/>
                <w:sz w:val="24"/>
                <w:szCs w:val="24"/>
              </w:rPr>
              <w:t>.6 安全性结论</w:t>
            </w:r>
            <w:r>
              <w:rPr>
                <w:sz w:val="24"/>
                <w:szCs w:val="24"/>
              </w:rPr>
              <w:tab/>
            </w:r>
            <w:r>
              <w:rPr>
                <w:sz w:val="24"/>
                <w:szCs w:val="24"/>
              </w:rPr>
              <w:fldChar w:fldCharType="begin"/>
            </w:r>
            <w:r>
              <w:rPr>
                <w:sz w:val="24"/>
                <w:szCs w:val="24"/>
              </w:rPr>
              <w:instrText xml:space="preserve"> PAGEREF _Toc4028 </w:instrText>
            </w:r>
            <w:r>
              <w:rPr>
                <w:sz w:val="24"/>
                <w:szCs w:val="24"/>
              </w:rPr>
              <w:fldChar w:fldCharType="separate"/>
            </w:r>
            <w:r>
              <w:rPr>
                <w:sz w:val="24"/>
                <w:szCs w:val="24"/>
              </w:rPr>
              <w:t>77</w:t>
            </w:r>
            <w:r>
              <w:rPr>
                <w:sz w:val="24"/>
                <w:szCs w:val="24"/>
              </w:rPr>
              <w:fldChar w:fldCharType="end"/>
            </w:r>
          </w:hyperlink>
        </w:p>
        <w:p>
          <w:pPr>
            <w:pStyle w:val="WPSOffice1"/>
            <w:tabs>
              <w:tab w:val="right" w:leader="dot" w:pos="9070"/>
            </w:tabs>
            <w:rPr>
              <w:sz w:val="24"/>
              <w:szCs w:val="24"/>
            </w:rPr>
          </w:pPr>
          <w:hyperlink w:anchor="_Toc16438" w:history="1">
            <w:r>
              <w:rPr>
                <w:rFonts w:ascii="Times New Roman" w:hAnsi="Times New Roman" w:cs="Times New Roman" w:hint="default"/>
                <w:kern w:val="0"/>
                <w:sz w:val="24"/>
                <w:szCs w:val="24"/>
                <w:lang w:val="en-US" w:eastAsia="zh-CN" w:bidi="ar"/>
              </w:rPr>
              <w:t>12 药代动力学评估和</w:t>
            </w:r>
            <w:r>
              <w:rPr>
                <w:rFonts w:ascii="Times New Roman" w:eastAsia="宋体" w:hAnsi="Times New Roman" w:cs="Times New Roman" w:hint="default"/>
                <w:kern w:val="0"/>
                <w:sz w:val="24"/>
                <w:szCs w:val="24"/>
                <w:lang w:val="en-US" w:eastAsia="zh-CN" w:bidi="ar"/>
              </w:rPr>
              <w:t>疗效评估</w:t>
            </w:r>
            <w:r>
              <w:rPr>
                <w:sz w:val="24"/>
                <w:szCs w:val="24"/>
              </w:rPr>
              <w:tab/>
            </w:r>
            <w:r>
              <w:rPr>
                <w:sz w:val="24"/>
                <w:szCs w:val="24"/>
              </w:rPr>
              <w:fldChar w:fldCharType="begin"/>
            </w:r>
            <w:r>
              <w:rPr>
                <w:sz w:val="24"/>
                <w:szCs w:val="24"/>
              </w:rPr>
              <w:instrText xml:space="preserve"> PAGEREF _Toc16438 </w:instrText>
            </w:r>
            <w:r>
              <w:rPr>
                <w:sz w:val="24"/>
                <w:szCs w:val="24"/>
              </w:rPr>
              <w:fldChar w:fldCharType="separate"/>
            </w:r>
            <w:r>
              <w:rPr>
                <w:sz w:val="24"/>
                <w:szCs w:val="24"/>
              </w:rPr>
              <w:t>80</w:t>
            </w:r>
            <w:r>
              <w:rPr>
                <w:sz w:val="24"/>
                <w:szCs w:val="24"/>
              </w:rPr>
              <w:fldChar w:fldCharType="end"/>
            </w:r>
          </w:hyperlink>
        </w:p>
        <w:p>
          <w:pPr>
            <w:pStyle w:val="WPSOffice2"/>
            <w:tabs>
              <w:tab w:val="right" w:leader="dot" w:pos="9070"/>
            </w:tabs>
            <w:rPr>
              <w:sz w:val="24"/>
              <w:szCs w:val="24"/>
            </w:rPr>
          </w:pPr>
          <w:hyperlink w:anchor="_Toc219" w:history="1">
            <w:r>
              <w:rPr>
                <w:rFonts w:ascii="Times New Roman" w:hAnsi="Times New Roman" w:cs="Times New Roman" w:hint="default"/>
                <w:sz w:val="24"/>
                <w:szCs w:val="24"/>
              </w:rPr>
              <w:t>1</w:t>
            </w:r>
            <w:r>
              <w:rPr>
                <w:rFonts w:ascii="Times New Roman" w:hAnsi="Times New Roman" w:cs="Times New Roman" w:hint="default"/>
                <w:sz w:val="24"/>
                <w:szCs w:val="24"/>
                <w:lang w:val="en-US" w:eastAsia="zh-CN"/>
              </w:rPr>
              <w:t>2</w:t>
            </w:r>
            <w:r>
              <w:rPr>
                <w:rFonts w:ascii="Times New Roman" w:hAnsi="Times New Roman" w:cs="Times New Roman" w:hint="default"/>
                <w:sz w:val="24"/>
                <w:szCs w:val="24"/>
              </w:rPr>
              <w:t>.</w:t>
            </w:r>
            <w:r>
              <w:rPr>
                <w:rFonts w:ascii="Times New Roman" w:hAnsi="Times New Roman" w:cs="Times New Roman" w:hint="default"/>
                <w:sz w:val="24"/>
                <w:szCs w:val="24"/>
                <w:lang w:val="en-US" w:eastAsia="zh-CN"/>
              </w:rPr>
              <w:t>1</w:t>
            </w:r>
            <w:r>
              <w:rPr>
                <w:rFonts w:ascii="Times New Roman" w:hAnsi="Times New Roman" w:cs="Times New Roman" w:hint="default"/>
                <w:sz w:val="24"/>
                <w:szCs w:val="24"/>
              </w:rPr>
              <w:t xml:space="preserve"> 药代动力学结果</w:t>
            </w:r>
            <w:r>
              <w:rPr>
                <w:sz w:val="24"/>
                <w:szCs w:val="24"/>
              </w:rPr>
              <w:tab/>
            </w:r>
            <w:r>
              <w:rPr>
                <w:sz w:val="24"/>
                <w:szCs w:val="24"/>
              </w:rPr>
              <w:fldChar w:fldCharType="begin"/>
            </w:r>
            <w:r>
              <w:rPr>
                <w:sz w:val="24"/>
                <w:szCs w:val="24"/>
              </w:rPr>
              <w:instrText xml:space="preserve"> PAGEREF _Toc219 </w:instrText>
            </w:r>
            <w:r>
              <w:rPr>
                <w:sz w:val="24"/>
                <w:szCs w:val="24"/>
              </w:rPr>
              <w:fldChar w:fldCharType="separate"/>
            </w:r>
            <w:r>
              <w:rPr>
                <w:sz w:val="24"/>
                <w:szCs w:val="24"/>
              </w:rPr>
              <w:t>80</w:t>
            </w:r>
            <w:r>
              <w:rPr>
                <w:sz w:val="24"/>
                <w:szCs w:val="24"/>
              </w:rPr>
              <w:fldChar w:fldCharType="end"/>
            </w:r>
          </w:hyperlink>
        </w:p>
        <w:p>
          <w:pPr>
            <w:pStyle w:val="WPSOffice3"/>
            <w:tabs>
              <w:tab w:val="right" w:leader="dot" w:pos="9070"/>
            </w:tabs>
            <w:rPr>
              <w:sz w:val="24"/>
              <w:szCs w:val="24"/>
            </w:rPr>
          </w:pPr>
          <w:hyperlink w:anchor="_Toc12321" w:history="1">
            <w:r>
              <w:rPr>
                <w:rFonts w:ascii="Times New Roman" w:hAnsi="Times New Roman" w:cs="Times New Roman" w:hint="default"/>
                <w:sz w:val="24"/>
                <w:szCs w:val="24"/>
                <w:lang w:val="en-US" w:eastAsia="zh-CN"/>
              </w:rPr>
              <w:t>12</w:t>
            </w:r>
            <w:r>
              <w:rPr>
                <w:rFonts w:ascii="Times New Roman" w:hAnsi="Times New Roman" w:cs="Times New Roman" w:hint="default"/>
                <w:sz w:val="24"/>
                <w:szCs w:val="24"/>
              </w:rPr>
              <w:t>.</w:t>
            </w:r>
            <w:r>
              <w:rPr>
                <w:rFonts w:ascii="Times New Roman" w:hAnsi="Times New Roman" w:cs="Times New Roman" w:hint="default"/>
                <w:sz w:val="24"/>
                <w:szCs w:val="24"/>
                <w:lang w:val="en-US" w:eastAsia="zh-CN"/>
              </w:rPr>
              <w:t>1</w:t>
            </w:r>
            <w:r>
              <w:rPr>
                <w:rFonts w:ascii="Times New Roman" w:hAnsi="Times New Roman" w:cs="Times New Roman" w:hint="default"/>
                <w:sz w:val="24"/>
                <w:szCs w:val="24"/>
              </w:rPr>
              <w:t>.1 丁二酸复瑞替尼血浆浓度</w:t>
            </w:r>
            <w:r>
              <w:rPr>
                <w:sz w:val="24"/>
                <w:szCs w:val="24"/>
              </w:rPr>
              <w:tab/>
            </w:r>
            <w:r>
              <w:rPr>
                <w:sz w:val="24"/>
                <w:szCs w:val="24"/>
              </w:rPr>
              <w:fldChar w:fldCharType="begin"/>
            </w:r>
            <w:r>
              <w:rPr>
                <w:sz w:val="24"/>
                <w:szCs w:val="24"/>
              </w:rPr>
              <w:instrText xml:space="preserve"> PAGEREF _Toc12321 </w:instrText>
            </w:r>
            <w:r>
              <w:rPr>
                <w:sz w:val="24"/>
                <w:szCs w:val="24"/>
              </w:rPr>
              <w:fldChar w:fldCharType="separate"/>
            </w:r>
            <w:r>
              <w:rPr>
                <w:sz w:val="24"/>
                <w:szCs w:val="24"/>
              </w:rPr>
              <w:t>80</w:t>
            </w:r>
            <w:r>
              <w:rPr>
                <w:sz w:val="24"/>
                <w:szCs w:val="24"/>
              </w:rPr>
              <w:fldChar w:fldCharType="end"/>
            </w:r>
          </w:hyperlink>
        </w:p>
        <w:p>
          <w:pPr>
            <w:pStyle w:val="WPSOffice3"/>
            <w:tabs>
              <w:tab w:val="right" w:leader="dot" w:pos="9070"/>
            </w:tabs>
            <w:rPr>
              <w:sz w:val="24"/>
              <w:szCs w:val="24"/>
            </w:rPr>
          </w:pPr>
          <w:hyperlink w:anchor="_Toc22620" w:history="1">
            <w:r>
              <w:rPr>
                <w:rFonts w:cs="Times New Roman" w:hint="eastAsia"/>
                <w:sz w:val="24"/>
                <w:szCs w:val="24"/>
                <w:lang w:val="en-US" w:eastAsia="zh-CN"/>
              </w:rPr>
              <w:t>12.1</w:t>
            </w:r>
            <w:r>
              <w:rPr>
                <w:rFonts w:cs="Times New Roman"/>
                <w:sz w:val="24"/>
                <w:szCs w:val="24"/>
              </w:rPr>
              <w:t>.2</w:t>
            </w:r>
            <w:r>
              <w:rPr>
                <w:rFonts w:cs="Times New Roman" w:hint="eastAsia"/>
                <w:sz w:val="24"/>
                <w:szCs w:val="24"/>
              </w:rPr>
              <w:t xml:space="preserve"> </w:t>
            </w:r>
            <w:r>
              <w:rPr>
                <w:rFonts w:cs="Times New Roman"/>
                <w:sz w:val="24"/>
                <w:szCs w:val="24"/>
              </w:rPr>
              <w:t>药代动力学结果</w:t>
            </w:r>
            <w:r>
              <w:rPr>
                <w:sz w:val="24"/>
                <w:szCs w:val="24"/>
              </w:rPr>
              <w:tab/>
            </w:r>
            <w:r>
              <w:rPr>
                <w:sz w:val="24"/>
                <w:szCs w:val="24"/>
              </w:rPr>
              <w:fldChar w:fldCharType="begin"/>
            </w:r>
            <w:r>
              <w:rPr>
                <w:sz w:val="24"/>
                <w:szCs w:val="24"/>
              </w:rPr>
              <w:instrText xml:space="preserve"> PAGEREF _Toc22620 </w:instrText>
            </w:r>
            <w:r>
              <w:rPr>
                <w:sz w:val="24"/>
                <w:szCs w:val="24"/>
              </w:rPr>
              <w:fldChar w:fldCharType="separate"/>
            </w:r>
            <w:r>
              <w:rPr>
                <w:sz w:val="24"/>
                <w:szCs w:val="24"/>
              </w:rPr>
              <w:t>80</w:t>
            </w:r>
            <w:r>
              <w:rPr>
                <w:sz w:val="24"/>
                <w:szCs w:val="24"/>
              </w:rPr>
              <w:fldChar w:fldCharType="end"/>
            </w:r>
          </w:hyperlink>
        </w:p>
        <w:p>
          <w:pPr>
            <w:pStyle w:val="WPSOffice3"/>
            <w:tabs>
              <w:tab w:val="right" w:leader="dot" w:pos="9070"/>
            </w:tabs>
            <w:rPr>
              <w:sz w:val="24"/>
              <w:szCs w:val="24"/>
            </w:rPr>
          </w:pPr>
          <w:hyperlink w:anchor="_Toc24695" w:history="1">
            <w:r>
              <w:rPr>
                <w:rFonts w:cs="Times New Roman" w:hint="eastAsia"/>
                <w:sz w:val="24"/>
                <w:szCs w:val="24"/>
                <w:lang w:val="en-US" w:eastAsia="zh-CN"/>
              </w:rPr>
              <w:t>12.1</w:t>
            </w:r>
            <w:r>
              <w:rPr>
                <w:rFonts w:cs="Times New Roman"/>
                <w:sz w:val="24"/>
                <w:szCs w:val="24"/>
              </w:rPr>
              <w:t>.3</w:t>
            </w:r>
            <w:r>
              <w:rPr>
                <w:rFonts w:cs="Times New Roman" w:hint="eastAsia"/>
                <w:sz w:val="24"/>
                <w:szCs w:val="24"/>
              </w:rPr>
              <w:t xml:space="preserve"> </w:t>
            </w:r>
            <w:r>
              <w:rPr>
                <w:rFonts w:cs="Times New Roman"/>
                <w:sz w:val="24"/>
                <w:szCs w:val="24"/>
              </w:rPr>
              <w:t>剂量比例性</w:t>
            </w:r>
            <w:r>
              <w:rPr>
                <w:sz w:val="24"/>
                <w:szCs w:val="24"/>
              </w:rPr>
              <w:tab/>
            </w:r>
            <w:r>
              <w:rPr>
                <w:sz w:val="24"/>
                <w:szCs w:val="24"/>
              </w:rPr>
              <w:fldChar w:fldCharType="begin"/>
            </w:r>
            <w:r>
              <w:rPr>
                <w:sz w:val="24"/>
                <w:szCs w:val="24"/>
              </w:rPr>
              <w:instrText xml:space="preserve"> PAGEREF _Toc24695 </w:instrText>
            </w:r>
            <w:r>
              <w:rPr>
                <w:sz w:val="24"/>
                <w:szCs w:val="24"/>
              </w:rPr>
              <w:fldChar w:fldCharType="separate"/>
            </w:r>
            <w:r>
              <w:rPr>
                <w:sz w:val="24"/>
                <w:szCs w:val="24"/>
              </w:rPr>
              <w:t>82</w:t>
            </w:r>
            <w:r>
              <w:rPr>
                <w:sz w:val="24"/>
                <w:szCs w:val="24"/>
              </w:rPr>
              <w:fldChar w:fldCharType="end"/>
            </w:r>
          </w:hyperlink>
        </w:p>
        <w:p>
          <w:pPr>
            <w:pStyle w:val="WPSOffice3"/>
            <w:tabs>
              <w:tab w:val="right" w:leader="dot" w:pos="9070"/>
            </w:tabs>
            <w:rPr>
              <w:sz w:val="24"/>
              <w:szCs w:val="24"/>
            </w:rPr>
          </w:pPr>
          <w:hyperlink w:anchor="_Toc7408" w:history="1">
            <w:r>
              <w:rPr>
                <w:rFonts w:cs="Times New Roman" w:hint="eastAsia"/>
                <w:sz w:val="24"/>
                <w:szCs w:val="24"/>
                <w:lang w:val="en-US" w:eastAsia="zh-CN"/>
              </w:rPr>
              <w:t>12.1</w:t>
            </w:r>
            <w:r>
              <w:rPr>
                <w:rFonts w:cs="Times New Roman"/>
                <w:sz w:val="24"/>
                <w:szCs w:val="24"/>
              </w:rPr>
              <w:t>.4</w:t>
            </w:r>
            <w:r>
              <w:rPr>
                <w:rFonts w:cs="Times New Roman" w:hint="eastAsia"/>
                <w:sz w:val="24"/>
                <w:szCs w:val="24"/>
              </w:rPr>
              <w:t xml:space="preserve"> </w:t>
            </w:r>
            <w:r>
              <w:rPr>
                <w:rFonts w:cs="Times New Roman"/>
                <w:sz w:val="24"/>
                <w:szCs w:val="24"/>
              </w:rPr>
              <w:t>药效学结果</w:t>
            </w:r>
            <w:r>
              <w:rPr>
                <w:sz w:val="24"/>
                <w:szCs w:val="24"/>
              </w:rPr>
              <w:tab/>
            </w:r>
            <w:r>
              <w:rPr>
                <w:sz w:val="24"/>
                <w:szCs w:val="24"/>
              </w:rPr>
              <w:fldChar w:fldCharType="begin"/>
            </w:r>
            <w:r>
              <w:rPr>
                <w:sz w:val="24"/>
                <w:szCs w:val="24"/>
              </w:rPr>
              <w:instrText xml:space="preserve"> PAGEREF _Toc7408 </w:instrText>
            </w:r>
            <w:r>
              <w:rPr>
                <w:sz w:val="24"/>
                <w:szCs w:val="24"/>
              </w:rPr>
              <w:fldChar w:fldCharType="separate"/>
            </w:r>
            <w:r>
              <w:rPr>
                <w:sz w:val="24"/>
                <w:szCs w:val="24"/>
              </w:rPr>
              <w:t>83</w:t>
            </w:r>
            <w:r>
              <w:rPr>
                <w:sz w:val="24"/>
                <w:szCs w:val="24"/>
              </w:rPr>
              <w:fldChar w:fldCharType="end"/>
            </w:r>
          </w:hyperlink>
        </w:p>
        <w:p>
          <w:pPr>
            <w:pStyle w:val="WPSOffice2"/>
            <w:tabs>
              <w:tab w:val="right" w:leader="dot" w:pos="9070"/>
            </w:tabs>
            <w:ind w:left="0" w:firstLine="800" w:leftChars="0" w:firstLineChars="400"/>
            <w:rPr>
              <w:sz w:val="24"/>
              <w:szCs w:val="24"/>
            </w:rPr>
          </w:pPr>
          <w:hyperlink w:anchor="_Toc9106" w:history="1">
            <w:r>
              <w:rPr>
                <w:rFonts w:cs="Times New Roman" w:hint="eastAsia"/>
                <w:sz w:val="24"/>
                <w:szCs w:val="24"/>
                <w:lang w:val="en-US" w:eastAsia="zh-CN"/>
              </w:rPr>
              <w:t>12.1</w:t>
            </w:r>
            <w:r>
              <w:rPr>
                <w:rFonts w:cs="Times New Roman"/>
                <w:sz w:val="24"/>
                <w:szCs w:val="24"/>
              </w:rPr>
              <w:t>.5</w:t>
            </w:r>
            <w:r>
              <w:rPr>
                <w:rFonts w:cs="Times New Roman" w:hint="eastAsia"/>
                <w:sz w:val="24"/>
                <w:szCs w:val="24"/>
              </w:rPr>
              <w:t xml:space="preserve"> </w:t>
            </w:r>
            <w:r>
              <w:rPr>
                <w:rFonts w:cs="Times New Roman"/>
                <w:sz w:val="24"/>
                <w:szCs w:val="24"/>
              </w:rPr>
              <w:t>药代动力学总结与讨论</w:t>
            </w:r>
            <w:r>
              <w:rPr>
                <w:sz w:val="24"/>
                <w:szCs w:val="24"/>
              </w:rPr>
              <w:tab/>
            </w:r>
            <w:r>
              <w:rPr>
                <w:sz w:val="24"/>
                <w:szCs w:val="24"/>
              </w:rPr>
              <w:fldChar w:fldCharType="begin"/>
            </w:r>
            <w:r>
              <w:rPr>
                <w:sz w:val="24"/>
                <w:szCs w:val="24"/>
              </w:rPr>
              <w:instrText xml:space="preserve"> PAGEREF _Toc9106 </w:instrText>
            </w:r>
            <w:r>
              <w:rPr>
                <w:sz w:val="24"/>
                <w:szCs w:val="24"/>
              </w:rPr>
              <w:fldChar w:fldCharType="separate"/>
            </w:r>
            <w:r>
              <w:rPr>
                <w:sz w:val="24"/>
                <w:szCs w:val="24"/>
              </w:rPr>
              <w:t>83</w:t>
            </w:r>
            <w:r>
              <w:rPr>
                <w:sz w:val="24"/>
                <w:szCs w:val="24"/>
              </w:rPr>
              <w:fldChar w:fldCharType="end"/>
            </w:r>
          </w:hyperlink>
        </w:p>
        <w:p>
          <w:pPr>
            <w:pStyle w:val="WPSOffice2"/>
            <w:tabs>
              <w:tab w:val="right" w:leader="dot" w:pos="9070"/>
            </w:tabs>
            <w:rPr>
              <w:sz w:val="24"/>
              <w:szCs w:val="24"/>
            </w:rPr>
          </w:pPr>
          <w:hyperlink w:anchor="_Toc27703" w:history="1">
            <w:r>
              <w:rPr>
                <w:rFonts w:cs="Times New Roman"/>
                <w:sz w:val="24"/>
                <w:szCs w:val="24"/>
              </w:rPr>
              <w:t>1</w:t>
            </w:r>
            <w:r>
              <w:rPr>
                <w:rFonts w:cs="Times New Roman" w:hint="eastAsia"/>
                <w:sz w:val="24"/>
                <w:szCs w:val="24"/>
                <w:lang w:val="en-US" w:eastAsia="zh-CN"/>
              </w:rPr>
              <w:t>2.2</w:t>
            </w:r>
            <w:r>
              <w:rPr>
                <w:rFonts w:cs="Times New Roman"/>
                <w:sz w:val="24"/>
                <w:szCs w:val="24"/>
              </w:rPr>
              <w:t>疗效结果和个体患者数据列表</w:t>
            </w:r>
            <w:r>
              <w:rPr>
                <w:sz w:val="24"/>
                <w:szCs w:val="24"/>
              </w:rPr>
              <w:tab/>
            </w:r>
            <w:r>
              <w:rPr>
                <w:sz w:val="24"/>
                <w:szCs w:val="24"/>
              </w:rPr>
              <w:fldChar w:fldCharType="begin"/>
            </w:r>
            <w:r>
              <w:rPr>
                <w:sz w:val="24"/>
                <w:szCs w:val="24"/>
              </w:rPr>
              <w:instrText xml:space="preserve"> PAGEREF _Toc27703 </w:instrText>
            </w:r>
            <w:r>
              <w:rPr>
                <w:sz w:val="24"/>
                <w:szCs w:val="24"/>
              </w:rPr>
              <w:fldChar w:fldCharType="separate"/>
            </w:r>
            <w:r>
              <w:rPr>
                <w:sz w:val="24"/>
                <w:szCs w:val="24"/>
              </w:rPr>
              <w:t>84</w:t>
            </w:r>
            <w:r>
              <w:rPr>
                <w:sz w:val="24"/>
                <w:szCs w:val="24"/>
              </w:rPr>
              <w:fldChar w:fldCharType="end"/>
            </w:r>
          </w:hyperlink>
        </w:p>
        <w:p>
          <w:pPr>
            <w:pStyle w:val="WPSOffice3"/>
            <w:tabs>
              <w:tab w:val="right" w:leader="dot" w:pos="9070"/>
            </w:tabs>
            <w:rPr>
              <w:sz w:val="24"/>
              <w:szCs w:val="24"/>
            </w:rPr>
          </w:pPr>
          <w:hyperlink w:anchor="_Toc2711" w:history="1">
            <w:r>
              <w:rPr>
                <w:rFonts w:cs="Times New Roman" w:hint="eastAsia"/>
                <w:bCs/>
                <w:sz w:val="24"/>
                <w:szCs w:val="24"/>
                <w:lang w:val="en-US" w:eastAsia="zh-CN"/>
              </w:rPr>
              <w:t>12.2</w:t>
            </w:r>
            <w:r>
              <w:rPr>
                <w:rFonts w:cs="Times New Roman"/>
                <w:bCs/>
                <w:sz w:val="24"/>
                <w:szCs w:val="24"/>
              </w:rPr>
              <w:t>.1</w:t>
            </w:r>
            <w:r>
              <w:rPr>
                <w:rFonts w:cs="Times New Roman" w:hint="eastAsia"/>
                <w:bCs/>
                <w:sz w:val="24"/>
                <w:szCs w:val="24"/>
              </w:rPr>
              <w:t xml:space="preserve"> </w:t>
            </w:r>
            <w:r>
              <w:rPr>
                <w:rFonts w:cs="Times New Roman"/>
                <w:bCs/>
                <w:sz w:val="24"/>
                <w:szCs w:val="24"/>
              </w:rPr>
              <w:t>疗效分析</w:t>
            </w:r>
            <w:r>
              <w:rPr>
                <w:sz w:val="24"/>
                <w:szCs w:val="24"/>
              </w:rPr>
              <w:tab/>
            </w:r>
            <w:r>
              <w:rPr>
                <w:sz w:val="24"/>
                <w:szCs w:val="24"/>
              </w:rPr>
              <w:fldChar w:fldCharType="begin"/>
            </w:r>
            <w:r>
              <w:rPr>
                <w:sz w:val="24"/>
                <w:szCs w:val="24"/>
              </w:rPr>
              <w:instrText xml:space="preserve"> PAGEREF _Toc2711 </w:instrText>
            </w:r>
            <w:r>
              <w:rPr>
                <w:sz w:val="24"/>
                <w:szCs w:val="24"/>
              </w:rPr>
              <w:fldChar w:fldCharType="separate"/>
            </w:r>
            <w:r>
              <w:rPr>
                <w:sz w:val="24"/>
                <w:szCs w:val="24"/>
              </w:rPr>
              <w:t>84</w:t>
            </w:r>
            <w:r>
              <w:rPr>
                <w:sz w:val="24"/>
                <w:szCs w:val="24"/>
              </w:rPr>
              <w:fldChar w:fldCharType="end"/>
            </w:r>
          </w:hyperlink>
        </w:p>
        <w:p>
          <w:pPr>
            <w:pStyle w:val="WPSOffice3"/>
            <w:tabs>
              <w:tab w:val="right" w:leader="dot" w:pos="9070"/>
            </w:tabs>
            <w:rPr>
              <w:sz w:val="24"/>
              <w:szCs w:val="24"/>
            </w:rPr>
          </w:pPr>
          <w:hyperlink w:anchor="_Toc23737" w:history="1">
            <w:r>
              <w:rPr>
                <w:rFonts w:cs="Times New Roman"/>
                <w:sz w:val="24"/>
                <w:szCs w:val="24"/>
              </w:rPr>
              <w:t>1</w:t>
            </w:r>
            <w:r>
              <w:rPr>
                <w:rFonts w:cs="Times New Roman" w:hint="eastAsia"/>
                <w:sz w:val="24"/>
                <w:szCs w:val="24"/>
                <w:lang w:val="en-US" w:eastAsia="zh-CN"/>
              </w:rPr>
              <w:t>2.2</w:t>
            </w:r>
            <w:r>
              <w:rPr>
                <w:rFonts w:cs="Times New Roman"/>
                <w:sz w:val="24"/>
                <w:szCs w:val="24"/>
              </w:rPr>
              <w:t>.2</w:t>
            </w:r>
            <w:r>
              <w:rPr>
                <w:rFonts w:cs="Times New Roman" w:hint="eastAsia"/>
                <w:sz w:val="24"/>
                <w:szCs w:val="24"/>
              </w:rPr>
              <w:t xml:space="preserve"> </w:t>
            </w:r>
            <w:r>
              <w:rPr>
                <w:rFonts w:cs="Times New Roman"/>
                <w:sz w:val="24"/>
                <w:szCs w:val="24"/>
              </w:rPr>
              <w:t>统计/分析内容</w:t>
            </w:r>
            <w:r>
              <w:rPr>
                <w:sz w:val="24"/>
                <w:szCs w:val="24"/>
              </w:rPr>
              <w:tab/>
            </w:r>
            <w:r>
              <w:rPr>
                <w:sz w:val="24"/>
                <w:szCs w:val="24"/>
              </w:rPr>
              <w:fldChar w:fldCharType="begin"/>
            </w:r>
            <w:r>
              <w:rPr>
                <w:sz w:val="24"/>
                <w:szCs w:val="24"/>
              </w:rPr>
              <w:instrText xml:space="preserve"> PAGEREF _Toc23737 </w:instrText>
            </w:r>
            <w:r>
              <w:rPr>
                <w:sz w:val="24"/>
                <w:szCs w:val="24"/>
              </w:rPr>
              <w:fldChar w:fldCharType="separate"/>
            </w:r>
            <w:r>
              <w:rPr>
                <w:sz w:val="24"/>
                <w:szCs w:val="24"/>
              </w:rPr>
              <w:t>92</w:t>
            </w:r>
            <w:r>
              <w:rPr>
                <w:sz w:val="24"/>
                <w:szCs w:val="24"/>
              </w:rPr>
              <w:fldChar w:fldCharType="end"/>
            </w:r>
          </w:hyperlink>
        </w:p>
        <w:p>
          <w:pPr>
            <w:pStyle w:val="WPSOffice3"/>
            <w:tabs>
              <w:tab w:val="right" w:leader="dot" w:pos="9070"/>
            </w:tabs>
            <w:rPr>
              <w:sz w:val="24"/>
              <w:szCs w:val="24"/>
            </w:rPr>
          </w:pPr>
          <w:hyperlink w:anchor="_Toc23555" w:history="1">
            <w:r>
              <w:rPr>
                <w:rFonts w:cs="Times New Roman"/>
                <w:bCs/>
                <w:sz w:val="24"/>
                <w:szCs w:val="24"/>
              </w:rPr>
              <w:t>1</w:t>
            </w:r>
            <w:r>
              <w:rPr>
                <w:rFonts w:cs="Times New Roman" w:hint="eastAsia"/>
                <w:bCs/>
                <w:sz w:val="24"/>
                <w:szCs w:val="24"/>
                <w:lang w:val="en-US" w:eastAsia="zh-CN"/>
              </w:rPr>
              <w:t>2.2</w:t>
            </w:r>
            <w:r>
              <w:rPr>
                <w:rFonts w:cs="Times New Roman"/>
                <w:sz w:val="24"/>
                <w:szCs w:val="24"/>
              </w:rPr>
              <w:t>.3</w:t>
            </w:r>
            <w:r>
              <w:rPr>
                <w:rFonts w:cs="Times New Roman" w:hint="eastAsia"/>
                <w:sz w:val="24"/>
                <w:szCs w:val="24"/>
              </w:rPr>
              <w:t xml:space="preserve"> </w:t>
            </w:r>
            <w:r>
              <w:rPr>
                <w:rFonts w:cs="Times New Roman"/>
                <w:sz w:val="24"/>
                <w:szCs w:val="24"/>
              </w:rPr>
              <w:t>个体疗效数据列表</w:t>
            </w:r>
            <w:r>
              <w:rPr>
                <w:sz w:val="24"/>
                <w:szCs w:val="24"/>
              </w:rPr>
              <w:tab/>
            </w:r>
            <w:r>
              <w:rPr>
                <w:sz w:val="24"/>
                <w:szCs w:val="24"/>
              </w:rPr>
              <w:fldChar w:fldCharType="begin"/>
            </w:r>
            <w:r>
              <w:rPr>
                <w:sz w:val="24"/>
                <w:szCs w:val="24"/>
              </w:rPr>
              <w:instrText xml:space="preserve"> PAGEREF _Toc23555 </w:instrText>
            </w:r>
            <w:r>
              <w:rPr>
                <w:sz w:val="24"/>
                <w:szCs w:val="24"/>
              </w:rPr>
              <w:fldChar w:fldCharType="separate"/>
            </w:r>
            <w:r>
              <w:rPr>
                <w:sz w:val="24"/>
                <w:szCs w:val="24"/>
              </w:rPr>
              <w:t>109</w:t>
            </w:r>
            <w:r>
              <w:rPr>
                <w:sz w:val="24"/>
                <w:szCs w:val="24"/>
              </w:rPr>
              <w:fldChar w:fldCharType="end"/>
            </w:r>
          </w:hyperlink>
        </w:p>
        <w:p>
          <w:pPr>
            <w:pStyle w:val="WPSOffice3"/>
            <w:tabs>
              <w:tab w:val="right" w:leader="dot" w:pos="9070"/>
            </w:tabs>
            <w:rPr>
              <w:sz w:val="24"/>
              <w:szCs w:val="24"/>
            </w:rPr>
          </w:pPr>
          <w:hyperlink w:anchor="_Toc17610" w:history="1">
            <w:r>
              <w:rPr>
                <w:rFonts w:cs="Times New Roman"/>
                <w:bCs/>
                <w:sz w:val="24"/>
                <w:szCs w:val="24"/>
              </w:rPr>
              <w:t>1</w:t>
            </w:r>
            <w:r>
              <w:rPr>
                <w:rFonts w:cs="Times New Roman" w:hint="eastAsia"/>
                <w:bCs/>
                <w:sz w:val="24"/>
                <w:szCs w:val="24"/>
                <w:lang w:val="en-US" w:eastAsia="zh-CN"/>
              </w:rPr>
              <w:t>2.2</w:t>
            </w:r>
            <w:r>
              <w:rPr>
                <w:rFonts w:cs="Times New Roman"/>
                <w:sz w:val="24"/>
                <w:szCs w:val="24"/>
              </w:rPr>
              <w:t>.4</w:t>
            </w:r>
            <w:r>
              <w:rPr>
                <w:rFonts w:cs="Times New Roman" w:hint="eastAsia"/>
                <w:sz w:val="24"/>
                <w:szCs w:val="24"/>
              </w:rPr>
              <w:t xml:space="preserve"> </w:t>
            </w:r>
            <w:r>
              <w:rPr>
                <w:rFonts w:cs="Times New Roman"/>
                <w:sz w:val="24"/>
                <w:szCs w:val="24"/>
              </w:rPr>
              <w:t>药物剂量、药物浓度以及效应之间的关系</w:t>
            </w:r>
            <w:r>
              <w:rPr>
                <w:sz w:val="24"/>
                <w:szCs w:val="24"/>
              </w:rPr>
              <w:tab/>
            </w:r>
            <w:r>
              <w:rPr>
                <w:sz w:val="24"/>
                <w:szCs w:val="24"/>
              </w:rPr>
              <w:fldChar w:fldCharType="begin"/>
            </w:r>
            <w:r>
              <w:rPr>
                <w:sz w:val="24"/>
                <w:szCs w:val="24"/>
              </w:rPr>
              <w:instrText xml:space="preserve"> PAGEREF _Toc17610 </w:instrText>
            </w:r>
            <w:r>
              <w:rPr>
                <w:sz w:val="24"/>
                <w:szCs w:val="24"/>
              </w:rPr>
              <w:fldChar w:fldCharType="separate"/>
            </w:r>
            <w:r>
              <w:rPr>
                <w:sz w:val="24"/>
                <w:szCs w:val="24"/>
              </w:rPr>
              <w:t>109</w:t>
            </w:r>
            <w:r>
              <w:rPr>
                <w:sz w:val="24"/>
                <w:szCs w:val="24"/>
              </w:rPr>
              <w:fldChar w:fldCharType="end"/>
            </w:r>
          </w:hyperlink>
        </w:p>
        <w:p>
          <w:pPr>
            <w:pStyle w:val="WPSOffice3"/>
            <w:tabs>
              <w:tab w:val="right" w:leader="dot" w:pos="9070"/>
            </w:tabs>
            <w:rPr>
              <w:sz w:val="24"/>
              <w:szCs w:val="24"/>
            </w:rPr>
          </w:pPr>
          <w:hyperlink w:anchor="_Toc16244" w:history="1">
            <w:r>
              <w:rPr>
                <w:rFonts w:cs="Times New Roman"/>
                <w:bCs/>
                <w:sz w:val="24"/>
                <w:szCs w:val="24"/>
              </w:rPr>
              <w:t>1</w:t>
            </w:r>
            <w:r>
              <w:rPr>
                <w:rFonts w:cs="Times New Roman" w:hint="eastAsia"/>
                <w:bCs/>
                <w:sz w:val="24"/>
                <w:szCs w:val="24"/>
                <w:lang w:val="en-US" w:eastAsia="zh-CN"/>
              </w:rPr>
              <w:t>2.2</w:t>
            </w:r>
            <w:r>
              <w:rPr>
                <w:rFonts w:cs="Times New Roman"/>
                <w:sz w:val="24"/>
                <w:szCs w:val="24"/>
              </w:rPr>
              <w:t>.5</w:t>
            </w:r>
            <w:r>
              <w:rPr>
                <w:rFonts w:cs="Times New Roman" w:hint="eastAsia"/>
                <w:sz w:val="24"/>
                <w:szCs w:val="24"/>
              </w:rPr>
              <w:t xml:space="preserve"> </w:t>
            </w:r>
            <w:r>
              <w:rPr>
                <w:rFonts w:cs="Times New Roman"/>
                <w:sz w:val="24"/>
                <w:szCs w:val="24"/>
              </w:rPr>
              <w:t>药物-药物和药物-疾病相互作用</w:t>
            </w:r>
            <w:r>
              <w:rPr>
                <w:sz w:val="24"/>
                <w:szCs w:val="24"/>
              </w:rPr>
              <w:tab/>
            </w:r>
            <w:r>
              <w:rPr>
                <w:sz w:val="24"/>
                <w:szCs w:val="24"/>
              </w:rPr>
              <w:fldChar w:fldCharType="begin"/>
            </w:r>
            <w:r>
              <w:rPr>
                <w:sz w:val="24"/>
                <w:szCs w:val="24"/>
              </w:rPr>
              <w:instrText xml:space="preserve"> PAGEREF _Toc16244 </w:instrText>
            </w:r>
            <w:r>
              <w:rPr>
                <w:sz w:val="24"/>
                <w:szCs w:val="24"/>
              </w:rPr>
              <w:fldChar w:fldCharType="separate"/>
            </w:r>
            <w:r>
              <w:rPr>
                <w:sz w:val="24"/>
                <w:szCs w:val="24"/>
              </w:rPr>
              <w:t>110</w:t>
            </w:r>
            <w:r>
              <w:rPr>
                <w:sz w:val="24"/>
                <w:szCs w:val="24"/>
              </w:rPr>
              <w:fldChar w:fldCharType="end"/>
            </w:r>
          </w:hyperlink>
        </w:p>
        <w:p>
          <w:pPr>
            <w:pStyle w:val="WPSOffice3"/>
            <w:tabs>
              <w:tab w:val="right" w:leader="dot" w:pos="9070"/>
            </w:tabs>
            <w:rPr>
              <w:sz w:val="24"/>
              <w:szCs w:val="24"/>
            </w:rPr>
          </w:pPr>
          <w:hyperlink w:anchor="_Toc13736" w:history="1">
            <w:r>
              <w:rPr>
                <w:rFonts w:cs="Times New Roman"/>
                <w:bCs/>
                <w:sz w:val="24"/>
                <w:szCs w:val="24"/>
              </w:rPr>
              <w:t>1</w:t>
            </w:r>
            <w:r>
              <w:rPr>
                <w:rFonts w:cs="Times New Roman" w:hint="eastAsia"/>
                <w:bCs/>
                <w:sz w:val="24"/>
                <w:szCs w:val="24"/>
                <w:lang w:val="en-US" w:eastAsia="zh-CN"/>
              </w:rPr>
              <w:t>2.2</w:t>
            </w:r>
            <w:r>
              <w:rPr>
                <w:rFonts w:cs="Times New Roman"/>
                <w:sz w:val="24"/>
                <w:szCs w:val="24"/>
              </w:rPr>
              <w:t>.6</w:t>
            </w:r>
            <w:r>
              <w:rPr>
                <w:rFonts w:cs="Times New Roman" w:hint="eastAsia"/>
                <w:sz w:val="24"/>
                <w:szCs w:val="24"/>
              </w:rPr>
              <w:t xml:space="preserve"> </w:t>
            </w:r>
            <w:r>
              <w:rPr>
                <w:rFonts w:cs="Times New Roman"/>
                <w:sz w:val="24"/>
                <w:szCs w:val="24"/>
              </w:rPr>
              <w:t>按患者列出</w:t>
            </w:r>
            <w:r>
              <w:rPr>
                <w:sz w:val="24"/>
                <w:szCs w:val="24"/>
              </w:rPr>
              <w:tab/>
            </w:r>
            <w:r>
              <w:rPr>
                <w:sz w:val="24"/>
                <w:szCs w:val="24"/>
              </w:rPr>
              <w:fldChar w:fldCharType="begin"/>
            </w:r>
            <w:r>
              <w:rPr>
                <w:sz w:val="24"/>
                <w:szCs w:val="24"/>
              </w:rPr>
              <w:instrText xml:space="preserve"> PAGEREF _Toc13736 </w:instrText>
            </w:r>
            <w:r>
              <w:rPr>
                <w:sz w:val="24"/>
                <w:szCs w:val="24"/>
              </w:rPr>
              <w:fldChar w:fldCharType="separate"/>
            </w:r>
            <w:r>
              <w:rPr>
                <w:sz w:val="24"/>
                <w:szCs w:val="24"/>
              </w:rPr>
              <w:t>110</w:t>
            </w:r>
            <w:r>
              <w:rPr>
                <w:sz w:val="24"/>
                <w:szCs w:val="24"/>
              </w:rPr>
              <w:fldChar w:fldCharType="end"/>
            </w:r>
          </w:hyperlink>
        </w:p>
        <w:p>
          <w:pPr>
            <w:pStyle w:val="WPSOffice3"/>
            <w:tabs>
              <w:tab w:val="right" w:leader="dot" w:pos="9070"/>
            </w:tabs>
            <w:rPr>
              <w:sz w:val="24"/>
              <w:szCs w:val="24"/>
            </w:rPr>
          </w:pPr>
          <w:hyperlink w:anchor="_Toc20712" w:history="1">
            <w:r>
              <w:rPr>
                <w:rFonts w:cs="Times New Roman"/>
                <w:bCs/>
                <w:sz w:val="24"/>
                <w:szCs w:val="24"/>
              </w:rPr>
              <w:t>1</w:t>
            </w:r>
            <w:r>
              <w:rPr>
                <w:rFonts w:cs="Times New Roman" w:hint="eastAsia"/>
                <w:bCs/>
                <w:sz w:val="24"/>
                <w:szCs w:val="24"/>
                <w:lang w:val="en-US" w:eastAsia="zh-CN"/>
              </w:rPr>
              <w:t>2.2</w:t>
            </w:r>
            <w:r>
              <w:rPr>
                <w:rFonts w:cs="Times New Roman"/>
                <w:bCs/>
                <w:kern w:val="2"/>
                <w:sz w:val="24"/>
                <w:szCs w:val="24"/>
              </w:rPr>
              <w:t>.7 疗效结论</w:t>
            </w:r>
            <w:r>
              <w:rPr>
                <w:sz w:val="24"/>
                <w:szCs w:val="24"/>
              </w:rPr>
              <w:tab/>
            </w:r>
            <w:r>
              <w:rPr>
                <w:sz w:val="24"/>
                <w:szCs w:val="24"/>
              </w:rPr>
              <w:fldChar w:fldCharType="begin"/>
            </w:r>
            <w:r>
              <w:rPr>
                <w:sz w:val="24"/>
                <w:szCs w:val="24"/>
              </w:rPr>
              <w:instrText xml:space="preserve"> PAGEREF _Toc20712 </w:instrText>
            </w:r>
            <w:r>
              <w:rPr>
                <w:sz w:val="24"/>
                <w:szCs w:val="24"/>
              </w:rPr>
              <w:fldChar w:fldCharType="separate"/>
            </w:r>
            <w:r>
              <w:rPr>
                <w:sz w:val="24"/>
                <w:szCs w:val="24"/>
              </w:rPr>
              <w:t>110</w:t>
            </w:r>
            <w:r>
              <w:rPr>
                <w:sz w:val="24"/>
                <w:szCs w:val="24"/>
              </w:rPr>
              <w:fldChar w:fldCharType="end"/>
            </w:r>
          </w:hyperlink>
        </w:p>
        <w:p>
          <w:pPr>
            <w:pStyle w:val="WPSOffice1"/>
            <w:tabs>
              <w:tab w:val="right" w:leader="dot" w:pos="9070"/>
            </w:tabs>
            <w:rPr>
              <w:sz w:val="24"/>
              <w:szCs w:val="24"/>
            </w:rPr>
          </w:pPr>
          <w:hyperlink w:anchor="_Toc27700" w:history="1">
            <w:r>
              <w:rPr>
                <w:rFonts w:cs="Times New Roman"/>
                <w:sz w:val="24"/>
                <w:szCs w:val="24"/>
              </w:rPr>
              <w:t>13</w:t>
            </w:r>
            <w:r>
              <w:rPr>
                <w:rFonts w:cs="Times New Roman" w:hint="eastAsia"/>
                <w:sz w:val="24"/>
                <w:szCs w:val="24"/>
              </w:rPr>
              <w:t xml:space="preserve"> </w:t>
            </w:r>
            <w:r>
              <w:rPr>
                <w:rFonts w:cs="Times New Roman"/>
                <w:sz w:val="24"/>
                <w:szCs w:val="24"/>
              </w:rPr>
              <w:t>讨论和总体结论</w:t>
            </w:r>
            <w:r>
              <w:rPr>
                <w:sz w:val="24"/>
                <w:szCs w:val="24"/>
              </w:rPr>
              <w:tab/>
            </w:r>
            <w:r>
              <w:rPr>
                <w:sz w:val="24"/>
                <w:szCs w:val="24"/>
              </w:rPr>
              <w:fldChar w:fldCharType="begin"/>
            </w:r>
            <w:r>
              <w:rPr>
                <w:sz w:val="24"/>
                <w:szCs w:val="24"/>
              </w:rPr>
              <w:instrText xml:space="preserve"> PAGEREF _Toc27700 </w:instrText>
            </w:r>
            <w:r>
              <w:rPr>
                <w:sz w:val="24"/>
                <w:szCs w:val="24"/>
              </w:rPr>
              <w:fldChar w:fldCharType="separate"/>
            </w:r>
            <w:r>
              <w:rPr>
                <w:sz w:val="24"/>
                <w:szCs w:val="24"/>
              </w:rPr>
              <w:t>110</w:t>
            </w:r>
            <w:r>
              <w:rPr>
                <w:sz w:val="24"/>
                <w:szCs w:val="24"/>
              </w:rPr>
              <w:fldChar w:fldCharType="end"/>
            </w:r>
          </w:hyperlink>
        </w:p>
        <w:p>
          <w:pPr>
            <w:pStyle w:val="WPSOffice2"/>
            <w:tabs>
              <w:tab w:val="right" w:leader="dot" w:pos="9070"/>
            </w:tabs>
            <w:rPr>
              <w:sz w:val="24"/>
              <w:szCs w:val="24"/>
            </w:rPr>
          </w:pPr>
          <w:hyperlink w:anchor="_Toc18508" w:history="1">
            <w:r>
              <w:rPr>
                <w:rFonts w:cs="Times New Roman"/>
                <w:sz w:val="24"/>
                <w:szCs w:val="24"/>
              </w:rPr>
              <w:t>13.1</w:t>
            </w:r>
            <w:r>
              <w:rPr>
                <w:rFonts w:cs="Times New Roman" w:hint="eastAsia"/>
                <w:sz w:val="24"/>
                <w:szCs w:val="24"/>
              </w:rPr>
              <w:t xml:space="preserve"> </w:t>
            </w:r>
            <w:r>
              <w:rPr>
                <w:rFonts w:cs="Times New Roman"/>
                <w:sz w:val="24"/>
                <w:szCs w:val="24"/>
              </w:rPr>
              <w:t>讨论</w:t>
            </w:r>
            <w:r>
              <w:rPr>
                <w:sz w:val="24"/>
                <w:szCs w:val="24"/>
              </w:rPr>
              <w:tab/>
            </w:r>
            <w:r>
              <w:rPr>
                <w:sz w:val="24"/>
                <w:szCs w:val="24"/>
              </w:rPr>
              <w:fldChar w:fldCharType="begin"/>
            </w:r>
            <w:r>
              <w:rPr>
                <w:sz w:val="24"/>
                <w:szCs w:val="24"/>
              </w:rPr>
              <w:instrText xml:space="preserve"> PAGEREF _Toc18508 </w:instrText>
            </w:r>
            <w:r>
              <w:rPr>
                <w:sz w:val="24"/>
                <w:szCs w:val="24"/>
              </w:rPr>
              <w:fldChar w:fldCharType="separate"/>
            </w:r>
            <w:r>
              <w:rPr>
                <w:sz w:val="24"/>
                <w:szCs w:val="24"/>
              </w:rPr>
              <w:t>110</w:t>
            </w:r>
            <w:r>
              <w:rPr>
                <w:sz w:val="24"/>
                <w:szCs w:val="24"/>
              </w:rPr>
              <w:fldChar w:fldCharType="end"/>
            </w:r>
          </w:hyperlink>
        </w:p>
        <w:p>
          <w:pPr>
            <w:pStyle w:val="WPSOffice3"/>
            <w:tabs>
              <w:tab w:val="right" w:leader="dot" w:pos="9070"/>
            </w:tabs>
            <w:rPr>
              <w:sz w:val="24"/>
              <w:szCs w:val="24"/>
            </w:rPr>
          </w:pPr>
          <w:hyperlink w:anchor="_Toc22156" w:history="1">
            <w:r>
              <w:rPr>
                <w:rFonts w:cs="Times New Roman"/>
                <w:sz w:val="24"/>
                <w:szCs w:val="24"/>
              </w:rPr>
              <w:t>13.1.1</w:t>
            </w:r>
            <w:r>
              <w:rPr>
                <w:rFonts w:cs="Times New Roman" w:hint="eastAsia"/>
                <w:sz w:val="24"/>
                <w:szCs w:val="24"/>
              </w:rPr>
              <w:t xml:space="preserve"> </w:t>
            </w:r>
            <w:r>
              <w:rPr>
                <w:rFonts w:cs="Times New Roman"/>
                <w:sz w:val="24"/>
                <w:szCs w:val="24"/>
              </w:rPr>
              <w:t>背景</w:t>
            </w:r>
            <w:r>
              <w:rPr>
                <w:sz w:val="24"/>
                <w:szCs w:val="24"/>
              </w:rPr>
              <w:tab/>
            </w:r>
            <w:r>
              <w:rPr>
                <w:sz w:val="24"/>
                <w:szCs w:val="24"/>
              </w:rPr>
              <w:fldChar w:fldCharType="begin"/>
            </w:r>
            <w:r>
              <w:rPr>
                <w:sz w:val="24"/>
                <w:szCs w:val="24"/>
              </w:rPr>
              <w:instrText xml:space="preserve"> PAGEREF _Toc22156 </w:instrText>
            </w:r>
            <w:r>
              <w:rPr>
                <w:sz w:val="24"/>
                <w:szCs w:val="24"/>
              </w:rPr>
              <w:fldChar w:fldCharType="separate"/>
            </w:r>
            <w:r>
              <w:rPr>
                <w:sz w:val="24"/>
                <w:szCs w:val="24"/>
              </w:rPr>
              <w:t>110</w:t>
            </w:r>
            <w:r>
              <w:rPr>
                <w:sz w:val="24"/>
                <w:szCs w:val="24"/>
              </w:rPr>
              <w:fldChar w:fldCharType="end"/>
            </w:r>
          </w:hyperlink>
        </w:p>
        <w:p>
          <w:pPr>
            <w:pStyle w:val="WPSOffice3"/>
            <w:tabs>
              <w:tab w:val="right" w:leader="dot" w:pos="9070"/>
            </w:tabs>
            <w:rPr>
              <w:sz w:val="24"/>
              <w:szCs w:val="24"/>
            </w:rPr>
          </w:pPr>
          <w:hyperlink w:anchor="_Toc20964" w:history="1">
            <w:r>
              <w:rPr>
                <w:rFonts w:cs="Times New Roman"/>
                <w:sz w:val="24"/>
                <w:szCs w:val="24"/>
              </w:rPr>
              <w:t>13.1.2</w:t>
            </w:r>
            <w:r>
              <w:rPr>
                <w:rFonts w:cs="Times New Roman" w:hint="eastAsia"/>
                <w:sz w:val="24"/>
                <w:szCs w:val="24"/>
              </w:rPr>
              <w:t xml:space="preserve"> </w:t>
            </w:r>
            <w:r>
              <w:rPr>
                <w:rFonts w:cs="Times New Roman"/>
                <w:sz w:val="24"/>
                <w:szCs w:val="24"/>
              </w:rPr>
              <w:t>安全性</w:t>
            </w:r>
            <w:r>
              <w:rPr>
                <w:sz w:val="24"/>
                <w:szCs w:val="24"/>
              </w:rPr>
              <w:tab/>
            </w:r>
            <w:r>
              <w:rPr>
                <w:sz w:val="24"/>
                <w:szCs w:val="24"/>
              </w:rPr>
              <w:fldChar w:fldCharType="begin"/>
            </w:r>
            <w:r>
              <w:rPr>
                <w:sz w:val="24"/>
                <w:szCs w:val="24"/>
              </w:rPr>
              <w:instrText xml:space="preserve"> PAGEREF _Toc20964 </w:instrText>
            </w:r>
            <w:r>
              <w:rPr>
                <w:sz w:val="24"/>
                <w:szCs w:val="24"/>
              </w:rPr>
              <w:fldChar w:fldCharType="separate"/>
            </w:r>
            <w:r>
              <w:rPr>
                <w:sz w:val="24"/>
                <w:szCs w:val="24"/>
              </w:rPr>
              <w:t>111</w:t>
            </w:r>
            <w:r>
              <w:rPr>
                <w:sz w:val="24"/>
                <w:szCs w:val="24"/>
              </w:rPr>
              <w:fldChar w:fldCharType="end"/>
            </w:r>
          </w:hyperlink>
        </w:p>
        <w:p>
          <w:pPr>
            <w:pStyle w:val="WPSOffice3"/>
            <w:tabs>
              <w:tab w:val="right" w:leader="dot" w:pos="9070"/>
            </w:tabs>
            <w:rPr>
              <w:sz w:val="24"/>
              <w:szCs w:val="24"/>
            </w:rPr>
          </w:pPr>
          <w:hyperlink w:anchor="_Toc1153" w:history="1">
            <w:r>
              <w:rPr>
                <w:rFonts w:cs="Times New Roman"/>
                <w:sz w:val="24"/>
                <w:szCs w:val="24"/>
              </w:rPr>
              <w:t>13.1.3</w:t>
            </w:r>
            <w:r>
              <w:rPr>
                <w:rFonts w:cs="Times New Roman" w:hint="eastAsia"/>
                <w:sz w:val="24"/>
                <w:szCs w:val="24"/>
              </w:rPr>
              <w:t xml:space="preserve"> </w:t>
            </w:r>
            <w:r>
              <w:rPr>
                <w:rFonts w:cs="Times New Roman"/>
                <w:sz w:val="24"/>
                <w:szCs w:val="24"/>
              </w:rPr>
              <w:t>有效性</w:t>
            </w:r>
            <w:r>
              <w:rPr>
                <w:sz w:val="24"/>
                <w:szCs w:val="24"/>
              </w:rPr>
              <w:tab/>
            </w:r>
            <w:r>
              <w:rPr>
                <w:sz w:val="24"/>
                <w:szCs w:val="24"/>
              </w:rPr>
              <w:fldChar w:fldCharType="begin"/>
            </w:r>
            <w:r>
              <w:rPr>
                <w:sz w:val="24"/>
                <w:szCs w:val="24"/>
              </w:rPr>
              <w:instrText xml:space="preserve"> PAGEREF _Toc1153 </w:instrText>
            </w:r>
            <w:r>
              <w:rPr>
                <w:sz w:val="24"/>
                <w:szCs w:val="24"/>
              </w:rPr>
              <w:fldChar w:fldCharType="separate"/>
            </w:r>
            <w:r>
              <w:rPr>
                <w:sz w:val="24"/>
                <w:szCs w:val="24"/>
              </w:rPr>
              <w:t>113</w:t>
            </w:r>
            <w:r>
              <w:rPr>
                <w:sz w:val="24"/>
                <w:szCs w:val="24"/>
              </w:rPr>
              <w:fldChar w:fldCharType="end"/>
            </w:r>
          </w:hyperlink>
        </w:p>
        <w:p>
          <w:pPr>
            <w:pStyle w:val="WPSOffice2"/>
            <w:tabs>
              <w:tab w:val="right" w:leader="dot" w:pos="9070"/>
            </w:tabs>
            <w:rPr>
              <w:sz w:val="24"/>
              <w:szCs w:val="24"/>
            </w:rPr>
          </w:pPr>
          <w:hyperlink w:anchor="_Toc31210" w:history="1">
            <w:r>
              <w:rPr>
                <w:rFonts w:cs="Times New Roman"/>
                <w:sz w:val="24"/>
                <w:szCs w:val="24"/>
              </w:rPr>
              <w:t>13.2</w:t>
            </w:r>
            <w:r>
              <w:rPr>
                <w:rFonts w:cs="Times New Roman" w:hint="eastAsia"/>
                <w:sz w:val="24"/>
                <w:szCs w:val="24"/>
              </w:rPr>
              <w:t xml:space="preserve"> </w:t>
            </w:r>
            <w:r>
              <w:rPr>
                <w:rFonts w:cs="Times New Roman"/>
                <w:sz w:val="24"/>
                <w:szCs w:val="24"/>
              </w:rPr>
              <w:t>结论</w:t>
            </w:r>
            <w:r>
              <w:rPr>
                <w:sz w:val="24"/>
                <w:szCs w:val="24"/>
              </w:rPr>
              <w:tab/>
            </w:r>
            <w:r>
              <w:rPr>
                <w:sz w:val="24"/>
                <w:szCs w:val="24"/>
              </w:rPr>
              <w:fldChar w:fldCharType="begin"/>
            </w:r>
            <w:r>
              <w:rPr>
                <w:sz w:val="24"/>
                <w:szCs w:val="24"/>
              </w:rPr>
              <w:instrText xml:space="preserve"> PAGEREF _Toc31210 </w:instrText>
            </w:r>
            <w:r>
              <w:rPr>
                <w:sz w:val="24"/>
                <w:szCs w:val="24"/>
              </w:rPr>
              <w:fldChar w:fldCharType="separate"/>
            </w:r>
            <w:r>
              <w:rPr>
                <w:sz w:val="24"/>
                <w:szCs w:val="24"/>
              </w:rPr>
              <w:t>115</w:t>
            </w:r>
            <w:r>
              <w:rPr>
                <w:sz w:val="24"/>
                <w:szCs w:val="24"/>
              </w:rPr>
              <w:fldChar w:fldCharType="end"/>
            </w:r>
          </w:hyperlink>
        </w:p>
        <w:p>
          <w:pPr>
            <w:pStyle w:val="WPSOffice1"/>
            <w:tabs>
              <w:tab w:val="right" w:leader="dot" w:pos="9070"/>
            </w:tabs>
            <w:rPr>
              <w:sz w:val="24"/>
              <w:szCs w:val="24"/>
            </w:rPr>
          </w:pPr>
          <w:hyperlink w:anchor="_Toc16477" w:history="1">
            <w:r>
              <w:rPr>
                <w:rFonts w:cs="Times New Roman"/>
                <w:sz w:val="24"/>
                <w:szCs w:val="24"/>
              </w:rPr>
              <w:t>14</w:t>
            </w:r>
            <w:r>
              <w:rPr>
                <w:rFonts w:cs="Times New Roman" w:hint="eastAsia"/>
                <w:sz w:val="24"/>
                <w:szCs w:val="24"/>
              </w:rPr>
              <w:t xml:space="preserve"> </w:t>
            </w:r>
            <w:r>
              <w:rPr>
                <w:rFonts w:cs="Times New Roman"/>
                <w:sz w:val="24"/>
                <w:szCs w:val="24"/>
              </w:rPr>
              <w:t>参考但不纳入文本的表格、图示和图表</w:t>
            </w:r>
            <w:r>
              <w:rPr>
                <w:sz w:val="24"/>
                <w:szCs w:val="24"/>
              </w:rPr>
              <w:tab/>
            </w:r>
            <w:r>
              <w:rPr>
                <w:sz w:val="24"/>
                <w:szCs w:val="24"/>
              </w:rPr>
              <w:fldChar w:fldCharType="begin"/>
            </w:r>
            <w:r>
              <w:rPr>
                <w:sz w:val="24"/>
                <w:szCs w:val="24"/>
              </w:rPr>
              <w:instrText xml:space="preserve"> PAGEREF _Toc16477 </w:instrText>
            </w:r>
            <w:r>
              <w:rPr>
                <w:sz w:val="24"/>
                <w:szCs w:val="24"/>
              </w:rPr>
              <w:fldChar w:fldCharType="separate"/>
            </w:r>
            <w:r>
              <w:rPr>
                <w:sz w:val="24"/>
                <w:szCs w:val="24"/>
              </w:rPr>
              <w:t>116</w:t>
            </w:r>
            <w:r>
              <w:rPr>
                <w:sz w:val="24"/>
                <w:szCs w:val="24"/>
              </w:rPr>
              <w:fldChar w:fldCharType="end"/>
            </w:r>
          </w:hyperlink>
        </w:p>
        <w:p>
          <w:pPr>
            <w:pStyle w:val="WPSOffice1"/>
            <w:tabs>
              <w:tab w:val="right" w:leader="dot" w:pos="9070"/>
            </w:tabs>
            <w:rPr>
              <w:sz w:val="24"/>
              <w:szCs w:val="24"/>
            </w:rPr>
          </w:pPr>
          <w:hyperlink w:anchor="_Toc19886" w:history="1">
            <w:r>
              <w:rPr>
                <w:rFonts w:cs="Times New Roman"/>
                <w:sz w:val="24"/>
                <w:szCs w:val="24"/>
              </w:rPr>
              <w:t>15</w:t>
            </w:r>
            <w:r>
              <w:rPr>
                <w:rFonts w:cs="Times New Roman" w:hint="eastAsia"/>
                <w:sz w:val="24"/>
                <w:szCs w:val="24"/>
              </w:rPr>
              <w:t xml:space="preserve"> </w:t>
            </w:r>
            <w:r>
              <w:rPr>
                <w:rFonts w:cs="Times New Roman"/>
                <w:sz w:val="24"/>
                <w:szCs w:val="24"/>
              </w:rPr>
              <w:t>参考文献列表</w:t>
            </w:r>
            <w:r>
              <w:rPr>
                <w:sz w:val="24"/>
                <w:szCs w:val="24"/>
              </w:rPr>
              <w:tab/>
            </w:r>
            <w:r>
              <w:rPr>
                <w:sz w:val="24"/>
                <w:szCs w:val="24"/>
              </w:rPr>
              <w:fldChar w:fldCharType="begin"/>
            </w:r>
            <w:r>
              <w:rPr>
                <w:sz w:val="24"/>
                <w:szCs w:val="24"/>
              </w:rPr>
              <w:instrText xml:space="preserve"> PAGEREF _Toc19886 </w:instrText>
            </w:r>
            <w:r>
              <w:rPr>
                <w:sz w:val="24"/>
                <w:szCs w:val="24"/>
              </w:rPr>
              <w:fldChar w:fldCharType="separate"/>
            </w:r>
            <w:r>
              <w:rPr>
                <w:sz w:val="24"/>
                <w:szCs w:val="24"/>
              </w:rPr>
              <w:t>117</w:t>
            </w:r>
            <w:r>
              <w:rPr>
                <w:sz w:val="24"/>
                <w:szCs w:val="24"/>
              </w:rPr>
              <w:fldChar w:fldCharType="end"/>
            </w:r>
          </w:hyperlink>
        </w:p>
        <w:p>
          <w:pPr>
            <w:pStyle w:val="WPSOffice1"/>
            <w:tabs>
              <w:tab w:val="right" w:leader="dot" w:pos="9070"/>
            </w:tabs>
            <w:rPr>
              <w:sz w:val="24"/>
              <w:szCs w:val="24"/>
            </w:rPr>
          </w:pPr>
          <w:hyperlink w:anchor="_Toc17843" w:history="1">
            <w:r>
              <w:rPr>
                <w:rFonts w:cs="Times New Roman"/>
                <w:sz w:val="24"/>
                <w:szCs w:val="24"/>
              </w:rPr>
              <w:t>16 附录</w:t>
            </w:r>
            <w:r>
              <w:rPr>
                <w:sz w:val="24"/>
                <w:szCs w:val="24"/>
              </w:rPr>
              <w:tab/>
            </w:r>
            <w:r>
              <w:rPr>
                <w:sz w:val="24"/>
                <w:szCs w:val="24"/>
              </w:rPr>
              <w:fldChar w:fldCharType="begin"/>
            </w:r>
            <w:r>
              <w:rPr>
                <w:sz w:val="24"/>
                <w:szCs w:val="24"/>
              </w:rPr>
              <w:instrText xml:space="preserve"> PAGEREF _Toc17843 </w:instrText>
            </w:r>
            <w:r>
              <w:rPr>
                <w:sz w:val="24"/>
                <w:szCs w:val="24"/>
              </w:rPr>
              <w:fldChar w:fldCharType="separate"/>
            </w:r>
            <w:r>
              <w:rPr>
                <w:sz w:val="24"/>
                <w:szCs w:val="24"/>
              </w:rPr>
              <w:t>118</w:t>
            </w:r>
            <w:r>
              <w:rPr>
                <w:sz w:val="24"/>
                <w:szCs w:val="24"/>
              </w:rPr>
              <w:fldChar w:fldCharType="end"/>
            </w:r>
          </w:hyperlink>
        </w:p>
        <w:p>
          <w:pPr>
            <w:pStyle w:val="WPSOffice2"/>
            <w:tabs>
              <w:tab w:val="right" w:pos="2800"/>
              <w:tab w:val="right" w:leader="dot" w:pos="9070"/>
            </w:tabs>
          </w:pPr>
        </w:p>
        <w:p>
          <w:r>
            <w:fldChar w:fldCharType="end"/>
          </w:r>
        </w:p>
      </w:sdtContent>
    </w:sdt>
    <w:p>
      <w:pPr>
        <w:pStyle w:val="ERIS43"/>
        <w:spacing w:after="156"/>
        <w:outlineLvl w:val="9"/>
        <w:rPr>
          <w:rFonts w:cs="Times New Roman"/>
          <w:sz w:val="24"/>
          <w:szCs w:val="24"/>
        </w:rPr>
      </w:pPr>
      <w:bookmarkStart w:id="15" w:name="_Toc18808"/>
      <w:bookmarkStart w:id="16" w:name="_Toc29600"/>
    </w:p>
    <w:p>
      <w:pPr>
        <w:pStyle w:val="ERIS"/>
        <w:rPr>
          <w:rFonts w:cs="Times New Roman"/>
          <w:sz w:val="24"/>
          <w:szCs w:val="24"/>
        </w:rPr>
      </w:pPr>
    </w:p>
    <w:p>
      <w:pPr>
        <w:pStyle w:val="ERIS"/>
        <w:rPr>
          <w:rFonts w:cs="Times New Roman"/>
          <w:sz w:val="24"/>
          <w:szCs w:val="24"/>
        </w:rPr>
      </w:pPr>
    </w:p>
    <w:p>
      <w:pPr>
        <w:pStyle w:val="ERIS"/>
        <w:rPr>
          <w:rFonts w:cs="Times New Roman"/>
          <w:sz w:val="24"/>
          <w:szCs w:val="24"/>
        </w:rPr>
      </w:pPr>
    </w:p>
    <w:p>
      <w:pPr>
        <w:pStyle w:val="ERIS"/>
        <w:rPr>
          <w:rFonts w:cs="Times New Roman"/>
          <w:sz w:val="24"/>
          <w:szCs w:val="24"/>
        </w:rPr>
      </w:pPr>
    </w:p>
    <w:p>
      <w:pPr>
        <w:pStyle w:val="ERIS"/>
        <w:rPr>
          <w:rFonts w:cs="Times New Roman"/>
          <w:sz w:val="24"/>
          <w:szCs w:val="24"/>
        </w:rPr>
      </w:pPr>
    </w:p>
    <w:p>
      <w:pPr>
        <w:pStyle w:val="ERIS"/>
        <w:rPr>
          <w:rFonts w:cs="Times New Roman"/>
          <w:sz w:val="24"/>
          <w:szCs w:val="24"/>
        </w:rPr>
      </w:pPr>
    </w:p>
    <w:p>
      <w:pPr>
        <w:pStyle w:val="ERIS"/>
        <w:rPr>
          <w:rFonts w:cs="Times New Roman"/>
          <w:sz w:val="24"/>
          <w:szCs w:val="24"/>
        </w:rPr>
      </w:pPr>
    </w:p>
    <w:p>
      <w:pPr>
        <w:pStyle w:val="ERIS"/>
        <w:rPr>
          <w:rFonts w:cs="Times New Roman"/>
          <w:sz w:val="24"/>
          <w:szCs w:val="24"/>
        </w:rPr>
      </w:pPr>
    </w:p>
    <w:p>
      <w:pPr>
        <w:pStyle w:val="ERIS"/>
        <w:rPr>
          <w:rFonts w:cs="Times New Roman"/>
          <w:sz w:val="24"/>
          <w:szCs w:val="24"/>
        </w:rPr>
      </w:pPr>
    </w:p>
    <w:p>
      <w:pPr>
        <w:pStyle w:val="ERIS"/>
        <w:rPr>
          <w:rFonts w:cs="Times New Roman"/>
          <w:sz w:val="24"/>
          <w:szCs w:val="24"/>
        </w:rPr>
      </w:pPr>
    </w:p>
    <w:p>
      <w:pPr>
        <w:pStyle w:val="ERIS"/>
        <w:rPr>
          <w:rFonts w:cs="Times New Roman"/>
          <w:sz w:val="24"/>
          <w:szCs w:val="24"/>
        </w:rPr>
      </w:pPr>
    </w:p>
    <w:p>
      <w:pPr>
        <w:pStyle w:val="ERIS"/>
        <w:rPr>
          <w:rFonts w:cs="Times New Roman"/>
          <w:sz w:val="24"/>
          <w:szCs w:val="24"/>
        </w:rPr>
      </w:pPr>
    </w:p>
    <w:p>
      <w:pPr>
        <w:pStyle w:val="ERIS"/>
        <w:rPr>
          <w:rFonts w:cs="Times New Roman"/>
          <w:sz w:val="24"/>
          <w:szCs w:val="24"/>
        </w:rPr>
      </w:pPr>
    </w:p>
    <w:p>
      <w:pPr>
        <w:pStyle w:val="ERIS"/>
        <w:rPr>
          <w:rFonts w:cs="Times New Roman"/>
          <w:sz w:val="24"/>
          <w:szCs w:val="24"/>
        </w:rPr>
      </w:pPr>
    </w:p>
    <w:p>
      <w:pPr>
        <w:pStyle w:val="ERIS"/>
        <w:rPr>
          <w:rFonts w:cs="Times New Roman"/>
          <w:sz w:val="24"/>
          <w:szCs w:val="24"/>
        </w:rPr>
      </w:pPr>
    </w:p>
    <w:p>
      <w:pPr>
        <w:pStyle w:val="ERIS"/>
        <w:rPr>
          <w:rFonts w:cs="Times New Roman"/>
          <w:sz w:val="24"/>
          <w:szCs w:val="24"/>
        </w:rPr>
      </w:pPr>
    </w:p>
    <w:p>
      <w:pPr>
        <w:pStyle w:val="ERIS"/>
        <w:rPr>
          <w:rFonts w:cs="Times New Roman"/>
          <w:sz w:val="24"/>
          <w:szCs w:val="24"/>
        </w:rPr>
      </w:pPr>
    </w:p>
    <w:p>
      <w:pPr>
        <w:pStyle w:val="ERIS"/>
        <w:rPr>
          <w:rFonts w:cs="Times New Roman"/>
          <w:sz w:val="24"/>
          <w:szCs w:val="24"/>
        </w:rPr>
      </w:pPr>
    </w:p>
    <w:p>
      <w:pPr>
        <w:pStyle w:val="ERIS"/>
        <w:rPr>
          <w:rFonts w:cs="Times New Roman"/>
          <w:sz w:val="24"/>
          <w:szCs w:val="24"/>
        </w:rPr>
      </w:pPr>
    </w:p>
    <w:p>
      <w:pPr>
        <w:pStyle w:val="ERIS"/>
        <w:rPr>
          <w:rFonts w:cs="Times New Roman"/>
          <w:sz w:val="24"/>
          <w:szCs w:val="24"/>
        </w:rPr>
      </w:pPr>
    </w:p>
    <w:p>
      <w:pPr>
        <w:pStyle w:val="ERIS"/>
        <w:rPr>
          <w:rFonts w:cs="Times New Roman"/>
          <w:sz w:val="24"/>
          <w:szCs w:val="24"/>
        </w:rPr>
      </w:pPr>
    </w:p>
    <w:p>
      <w:pPr>
        <w:pStyle w:val="ERIS"/>
        <w:rPr>
          <w:rFonts w:cs="Times New Roman"/>
          <w:sz w:val="24"/>
          <w:szCs w:val="24"/>
        </w:rPr>
      </w:pPr>
    </w:p>
    <w:p>
      <w:pPr>
        <w:pStyle w:val="ERIS"/>
        <w:rPr>
          <w:rFonts w:cs="Times New Roman"/>
          <w:sz w:val="24"/>
          <w:szCs w:val="24"/>
        </w:rPr>
      </w:pPr>
    </w:p>
    <w:p>
      <w:pPr>
        <w:pStyle w:val="ERIS"/>
        <w:rPr>
          <w:rFonts w:cs="Times New Roman"/>
          <w:sz w:val="24"/>
          <w:szCs w:val="24"/>
        </w:rPr>
      </w:pPr>
    </w:p>
    <w:p>
      <w:pPr>
        <w:pStyle w:val="ERIS"/>
        <w:rPr>
          <w:rFonts w:cs="Times New Roman"/>
          <w:sz w:val="24"/>
          <w:szCs w:val="24"/>
        </w:rPr>
      </w:pPr>
    </w:p>
    <w:p>
      <w:pPr>
        <w:pStyle w:val="ERIS"/>
        <w:rPr>
          <w:rFonts w:cs="Times New Roman"/>
          <w:sz w:val="24"/>
          <w:szCs w:val="24"/>
        </w:rPr>
      </w:pPr>
    </w:p>
    <w:p>
      <w:pPr>
        <w:pStyle w:val="ERIS"/>
        <w:rPr>
          <w:rFonts w:cs="Times New Roman"/>
          <w:sz w:val="24"/>
          <w:szCs w:val="24"/>
        </w:rPr>
      </w:pPr>
    </w:p>
    <w:p>
      <w:pPr>
        <w:pStyle w:val="ERIS43"/>
        <w:spacing w:after="156"/>
        <w:outlineLvl w:val="9"/>
        <w:rPr>
          <w:rFonts w:cs="Times New Roman"/>
          <w:sz w:val="24"/>
          <w:szCs w:val="24"/>
        </w:rPr>
      </w:pPr>
    </w:p>
    <w:p>
      <w:pPr>
        <w:pStyle w:val="ERIS43"/>
        <w:spacing w:after="156"/>
        <w:outlineLvl w:val="1"/>
        <w:rPr>
          <w:rFonts w:cs="Times New Roman"/>
          <w:sz w:val="24"/>
          <w:szCs w:val="24"/>
        </w:rPr>
      </w:pPr>
      <w:r>
        <w:rPr>
          <w:rFonts w:cs="Times New Roman"/>
          <w:sz w:val="24"/>
          <w:szCs w:val="24"/>
        </w:rPr>
        <w:t>表格目录</w:t>
      </w:r>
      <w:bookmarkEnd w:id="15"/>
      <w:bookmarkEnd w:id="16"/>
    </w:p>
    <w:p>
      <w:pPr>
        <w:pStyle w:val="TableofFigures"/>
        <w:tabs>
          <w:tab w:val="right" w:leader="dot" w:pos="9070"/>
        </w:tabs>
      </w:pPr>
      <w:r>
        <w:rPr>
          <w:rFonts w:cs="Times New Roman"/>
          <w:szCs w:val="24"/>
        </w:rPr>
        <w:fldChar w:fldCharType="begin"/>
      </w:r>
      <w:r>
        <w:rPr>
          <w:rFonts w:cs="Times New Roman"/>
          <w:szCs w:val="24"/>
        </w:rPr>
        <w:instrText>TOC \h \c "表"</w:instrText>
      </w:r>
      <w:r>
        <w:rPr>
          <w:rFonts w:cs="Times New Roman"/>
          <w:szCs w:val="24"/>
        </w:rPr>
        <w:fldChar w:fldCharType="separate"/>
      </w:r>
      <w:hyperlink w:anchor="_Toc14741" w:history="1">
        <w:r>
          <w:rPr>
            <w:rFonts w:ascii="Times New Roman" w:eastAsia="宋体" w:hAnsi="Times New Roman" w:cs="Times New Roman"/>
            <w:bCs/>
            <w:szCs w:val="24"/>
          </w:rPr>
          <w:t xml:space="preserve">表 </w:t>
        </w:r>
        <w:r>
          <w:t xml:space="preserve">1 </w:t>
        </w:r>
        <w:r>
          <w:rPr>
            <w:rFonts w:ascii="Times New Roman" w:eastAsia="宋体" w:hAnsi="Times New Roman" w:cs="Times New Roman"/>
            <w:bCs/>
            <w:szCs w:val="24"/>
          </w:rPr>
          <w:t>研究药物信息</w:t>
        </w:r>
        <w:r>
          <w:tab/>
        </w:r>
        <w:r>
          <w:fldChar w:fldCharType="begin"/>
        </w:r>
        <w:r>
          <w:instrText xml:space="preserve"> PAGEREF _Toc14741 </w:instrText>
        </w:r>
        <w:r>
          <w:fldChar w:fldCharType="separate"/>
        </w:r>
        <w:r>
          <w:t>39</w:t>
        </w:r>
        <w:r>
          <w:fldChar w:fldCharType="end"/>
        </w:r>
      </w:hyperlink>
    </w:p>
    <w:p>
      <w:pPr>
        <w:pStyle w:val="TableofFigures"/>
        <w:tabs>
          <w:tab w:val="right" w:leader="dot" w:pos="9070"/>
        </w:tabs>
      </w:pPr>
      <w:hyperlink w:anchor="_Toc24960" w:history="1">
        <w:r>
          <w:rPr>
            <w:rFonts w:ascii="Times New Roman" w:eastAsia="宋体" w:hAnsi="Times New Roman" w:cs="Times New Roman"/>
            <w:bCs/>
            <w:szCs w:val="24"/>
          </w:rPr>
          <w:t xml:space="preserve">表 </w:t>
        </w:r>
        <w:r>
          <w:t xml:space="preserve">2 </w:t>
        </w:r>
        <w:r>
          <w:rPr>
            <w:rFonts w:ascii="Times New Roman" w:eastAsia="宋体" w:hAnsi="Times New Roman" w:cs="Times New Roman" w:hint="eastAsia"/>
            <w:bCs/>
            <w:szCs w:val="24"/>
          </w:rPr>
          <w:t xml:space="preserve"> </w:t>
        </w:r>
        <w:r>
          <w:rPr>
            <w:rFonts w:ascii="Times New Roman" w:eastAsia="宋体" w:hAnsi="Times New Roman" w:cs="Times New Roman"/>
            <w:bCs/>
            <w:szCs w:val="24"/>
          </w:rPr>
          <w:t>爬坡剂量设计</w:t>
        </w:r>
        <w:r>
          <w:tab/>
        </w:r>
        <w:r>
          <w:fldChar w:fldCharType="begin"/>
        </w:r>
        <w:r>
          <w:instrText xml:space="preserve"> PAGEREF _Toc24960 </w:instrText>
        </w:r>
        <w:r>
          <w:fldChar w:fldCharType="separate"/>
        </w:r>
        <w:r>
          <w:t>41</w:t>
        </w:r>
        <w:r>
          <w:fldChar w:fldCharType="end"/>
        </w:r>
      </w:hyperlink>
    </w:p>
    <w:p>
      <w:pPr>
        <w:pStyle w:val="TableofFigures"/>
        <w:tabs>
          <w:tab w:val="right" w:leader="dot" w:pos="9070"/>
        </w:tabs>
      </w:pPr>
      <w:hyperlink w:anchor="_Toc29482" w:history="1">
        <w:r>
          <w:rPr>
            <w:rFonts w:ascii="Times New Roman" w:eastAsia="宋体" w:hAnsi="Times New Roman" w:cs="Times New Roman"/>
            <w:bCs/>
            <w:szCs w:val="24"/>
          </w:rPr>
          <w:t xml:space="preserve">表 </w:t>
        </w:r>
        <w:r>
          <w:t xml:space="preserve">3 </w:t>
        </w:r>
        <w:r>
          <w:rPr>
            <w:rFonts w:ascii="Times New Roman" w:eastAsia="宋体" w:hAnsi="Times New Roman" w:cs="Times New Roman" w:hint="eastAsia"/>
            <w:bCs/>
            <w:szCs w:val="24"/>
          </w:rPr>
          <w:t xml:space="preserve"> </w:t>
        </w:r>
        <w:r>
          <w:rPr>
            <w:rFonts w:ascii="Times New Roman" w:eastAsia="宋体" w:hAnsi="Times New Roman" w:cs="Times New Roman"/>
            <w:bCs/>
            <w:szCs w:val="24"/>
          </w:rPr>
          <w:t>PFS具体的进展与删失定义</w:t>
        </w:r>
        <w:r>
          <w:tab/>
        </w:r>
        <w:r>
          <w:fldChar w:fldCharType="begin"/>
        </w:r>
        <w:r>
          <w:instrText xml:space="preserve"> PAGEREF _Toc29482 </w:instrText>
        </w:r>
        <w:r>
          <w:fldChar w:fldCharType="separate"/>
        </w:r>
        <w:r>
          <w:t>50</w:t>
        </w:r>
        <w:r>
          <w:fldChar w:fldCharType="end"/>
        </w:r>
      </w:hyperlink>
    </w:p>
    <w:p>
      <w:pPr>
        <w:pStyle w:val="TableofFigures"/>
        <w:tabs>
          <w:tab w:val="right" w:leader="dot" w:pos="9070"/>
        </w:tabs>
      </w:pPr>
      <w:hyperlink w:anchor="_Toc24630" w:history="1">
        <w:r>
          <w:rPr>
            <w:rFonts w:ascii="Times New Roman" w:eastAsia="宋体" w:hAnsi="Times New Roman" w:cs="Times New Roman"/>
            <w:bCs/>
            <w:szCs w:val="24"/>
          </w:rPr>
          <w:t xml:space="preserve">表 </w:t>
        </w:r>
        <w:r>
          <w:t xml:space="preserve">4 </w:t>
        </w:r>
        <w:r>
          <w:rPr>
            <w:rFonts w:ascii="Times New Roman" w:eastAsia="宋体" w:hAnsi="Times New Roman" w:cs="Times New Roman"/>
            <w:bCs/>
            <w:szCs w:val="24"/>
          </w:rPr>
          <w:t xml:space="preserve"> 方案修订情况</w:t>
        </w:r>
        <w:r>
          <w:tab/>
        </w:r>
        <w:r>
          <w:fldChar w:fldCharType="begin"/>
        </w:r>
        <w:r>
          <w:instrText xml:space="preserve"> PAGEREF _Toc24630 </w:instrText>
        </w:r>
        <w:r>
          <w:fldChar w:fldCharType="separate"/>
        </w:r>
        <w:r>
          <w:t>52</w:t>
        </w:r>
        <w:r>
          <w:fldChar w:fldCharType="end"/>
        </w:r>
      </w:hyperlink>
    </w:p>
    <w:p>
      <w:pPr>
        <w:pStyle w:val="TableofFigures"/>
        <w:tabs>
          <w:tab w:val="right" w:leader="dot" w:pos="9070"/>
        </w:tabs>
      </w:pPr>
      <w:hyperlink w:anchor="_Toc18697" w:history="1">
        <w:r>
          <w:rPr>
            <w:rFonts w:ascii="Times New Roman" w:eastAsia="宋体" w:hAnsi="Times New Roman" w:cs="Times New Roman"/>
            <w:bCs/>
            <w:szCs w:val="24"/>
          </w:rPr>
          <w:t xml:space="preserve">表 </w:t>
        </w:r>
        <w:r>
          <w:t xml:space="preserve">5 </w:t>
        </w:r>
        <w:r>
          <w:rPr>
            <w:rFonts w:ascii="Times New Roman" w:eastAsia="宋体" w:hAnsi="Times New Roman" w:cs="Times New Roman"/>
            <w:bCs/>
            <w:szCs w:val="24"/>
          </w:rPr>
          <w:t xml:space="preserve"> 患者的分布（</w:t>
        </w:r>
        <w:r>
          <w:rPr>
            <w:rFonts w:ascii="Times New Roman" w:eastAsia="宋体" w:hAnsi="Times New Roman" w:cs="Times New Roman" w:hint="default"/>
            <w:bCs/>
            <w:szCs w:val="24"/>
            <w:lang w:val="en-US"/>
          </w:rPr>
          <w:t>ESS</w:t>
        </w:r>
        <w:r>
          <w:rPr>
            <w:rFonts w:ascii="Times New Roman" w:eastAsia="宋体" w:hAnsi="Times New Roman" w:cs="Times New Roman"/>
            <w:bCs/>
            <w:szCs w:val="24"/>
          </w:rPr>
          <w:t>）</w:t>
        </w:r>
        <w:r>
          <w:tab/>
        </w:r>
        <w:r>
          <w:fldChar w:fldCharType="begin"/>
        </w:r>
        <w:r>
          <w:instrText xml:space="preserve"> PAGEREF _Toc18697 </w:instrText>
        </w:r>
        <w:r>
          <w:fldChar w:fldCharType="separate"/>
        </w:r>
        <w:r>
          <w:t>55</w:t>
        </w:r>
        <w:r>
          <w:fldChar w:fldCharType="end"/>
        </w:r>
      </w:hyperlink>
    </w:p>
    <w:p>
      <w:pPr>
        <w:pStyle w:val="TableofFigures"/>
        <w:tabs>
          <w:tab w:val="right" w:leader="dot" w:pos="9070"/>
        </w:tabs>
      </w:pPr>
      <w:hyperlink w:anchor="_Toc8006" w:history="1">
        <w:r>
          <w:rPr>
            <w:rFonts w:ascii="Times New Roman" w:eastAsia="宋体" w:hAnsi="Times New Roman" w:cs="Times New Roman"/>
            <w:bCs/>
            <w:szCs w:val="24"/>
          </w:rPr>
          <w:t xml:space="preserve">表 </w:t>
        </w:r>
        <w:r>
          <w:t xml:space="preserve">6 </w:t>
        </w:r>
        <w:r>
          <w:rPr>
            <w:rFonts w:ascii="Times New Roman" w:eastAsia="宋体" w:hAnsi="Times New Roman" w:cs="Times New Roman" w:hint="eastAsia"/>
            <w:bCs/>
            <w:szCs w:val="24"/>
          </w:rPr>
          <w:t xml:space="preserve"> </w:t>
        </w:r>
        <w:r>
          <w:rPr>
            <w:rFonts w:ascii="Times New Roman" w:eastAsia="宋体" w:hAnsi="Times New Roman" w:cs="Times New Roman"/>
            <w:bCs/>
            <w:szCs w:val="24"/>
          </w:rPr>
          <w:t>重大方案偏离汇总(FAS)</w:t>
        </w:r>
        <w:r>
          <w:tab/>
        </w:r>
        <w:r>
          <w:fldChar w:fldCharType="begin"/>
        </w:r>
        <w:r>
          <w:instrText xml:space="preserve"> PAGEREF _Toc8006 </w:instrText>
        </w:r>
        <w:r>
          <w:fldChar w:fldCharType="separate"/>
        </w:r>
        <w:r>
          <w:t>57</w:t>
        </w:r>
        <w:r>
          <w:fldChar w:fldCharType="end"/>
        </w:r>
      </w:hyperlink>
    </w:p>
    <w:p>
      <w:pPr>
        <w:pStyle w:val="TableofFigures"/>
        <w:tabs>
          <w:tab w:val="right" w:leader="dot" w:pos="9070"/>
        </w:tabs>
      </w:pPr>
      <w:hyperlink w:anchor="_Toc16793" w:history="1">
        <w:r>
          <w:rPr>
            <w:rFonts w:ascii="Times New Roman" w:eastAsia="宋体" w:hAnsi="Times New Roman" w:cs="Times New Roman"/>
            <w:bCs/>
            <w:szCs w:val="24"/>
          </w:rPr>
          <w:t xml:space="preserve">表 </w:t>
        </w:r>
        <w:r>
          <w:t xml:space="preserve">7 </w:t>
        </w:r>
        <w:r>
          <w:rPr>
            <w:rFonts w:ascii="Times New Roman" w:eastAsia="宋体" w:hAnsi="Times New Roman" w:cs="Times New Roman"/>
            <w:bCs/>
            <w:szCs w:val="24"/>
          </w:rPr>
          <w:t xml:space="preserve"> 分析集（E</w:t>
        </w:r>
        <w:r>
          <w:rPr>
            <w:rFonts w:ascii="Times New Roman" w:eastAsia="宋体" w:hAnsi="Times New Roman" w:cs="Times New Roman" w:hint="default"/>
            <w:bCs/>
            <w:szCs w:val="24"/>
            <w:lang w:val="en-US"/>
          </w:rPr>
          <w:t>SS</w:t>
        </w:r>
        <w:r>
          <w:rPr>
            <w:rFonts w:ascii="Times New Roman" w:eastAsia="宋体" w:hAnsi="Times New Roman" w:cs="Times New Roman"/>
            <w:bCs/>
            <w:szCs w:val="24"/>
          </w:rPr>
          <w:t>）</w:t>
        </w:r>
        <w:r>
          <w:tab/>
        </w:r>
        <w:r>
          <w:fldChar w:fldCharType="begin"/>
        </w:r>
        <w:r>
          <w:instrText xml:space="preserve"> PAGEREF _Toc16793 </w:instrText>
        </w:r>
        <w:r>
          <w:fldChar w:fldCharType="separate"/>
        </w:r>
        <w:r>
          <w:t>57</w:t>
        </w:r>
        <w:r>
          <w:fldChar w:fldCharType="end"/>
        </w:r>
      </w:hyperlink>
    </w:p>
    <w:p>
      <w:pPr>
        <w:pStyle w:val="TableofFigures"/>
        <w:tabs>
          <w:tab w:val="right" w:leader="dot" w:pos="9070"/>
        </w:tabs>
      </w:pPr>
      <w:hyperlink w:anchor="_Toc626" w:history="1">
        <w:r>
          <w:rPr>
            <w:rFonts w:ascii="Times New Roman" w:eastAsia="宋体" w:hAnsi="Times New Roman" w:cs="Times New Roman"/>
            <w:bCs/>
            <w:szCs w:val="24"/>
          </w:rPr>
          <w:t xml:space="preserve">表 </w:t>
        </w:r>
        <w:r>
          <w:t xml:space="preserve">8 </w:t>
        </w:r>
        <w:r>
          <w:rPr>
            <w:rFonts w:ascii="Times New Roman" w:eastAsia="宋体" w:hAnsi="Times New Roman" w:cs="Times New Roman" w:hint="eastAsia"/>
            <w:bCs/>
            <w:szCs w:val="24"/>
          </w:rPr>
          <w:t xml:space="preserve"> </w:t>
        </w:r>
        <w:r>
          <w:rPr>
            <w:rFonts w:ascii="Times New Roman" w:eastAsia="宋体" w:hAnsi="Times New Roman" w:cs="Times New Roman"/>
            <w:bCs/>
            <w:szCs w:val="24"/>
          </w:rPr>
          <w:t>人口统计学和基线特征（FAS）</w:t>
        </w:r>
        <w:r>
          <w:tab/>
        </w:r>
        <w:r>
          <w:fldChar w:fldCharType="begin"/>
        </w:r>
        <w:r>
          <w:instrText xml:space="preserve"> PAGEREF _Toc626 </w:instrText>
        </w:r>
        <w:r>
          <w:fldChar w:fldCharType="separate"/>
        </w:r>
        <w:r>
          <w:t>58</w:t>
        </w:r>
        <w:r>
          <w:fldChar w:fldCharType="end"/>
        </w:r>
      </w:hyperlink>
    </w:p>
    <w:p>
      <w:pPr>
        <w:pStyle w:val="TableofFigures"/>
        <w:tabs>
          <w:tab w:val="right" w:leader="dot" w:pos="9070"/>
        </w:tabs>
      </w:pPr>
      <w:hyperlink w:anchor="_Toc22990" w:history="1">
        <w:r>
          <w:rPr>
            <w:rFonts w:ascii="Times New Roman" w:eastAsia="宋体" w:hAnsi="Times New Roman" w:cs="Times New Roman"/>
            <w:bCs/>
            <w:szCs w:val="24"/>
          </w:rPr>
          <w:t xml:space="preserve">表 </w:t>
        </w:r>
        <w:r>
          <w:t xml:space="preserve">9 </w:t>
        </w:r>
        <w:r>
          <w:rPr>
            <w:rFonts w:ascii="Times New Roman" w:eastAsia="宋体" w:hAnsi="Times New Roman" w:cs="Times New Roman" w:hint="eastAsia"/>
            <w:bCs/>
            <w:szCs w:val="24"/>
          </w:rPr>
          <w:t xml:space="preserve"> </w:t>
        </w:r>
        <w:r>
          <w:rPr>
            <w:rFonts w:ascii="Times New Roman" w:eastAsia="宋体" w:hAnsi="Times New Roman" w:cs="Times New Roman"/>
            <w:bCs/>
            <w:szCs w:val="24"/>
          </w:rPr>
          <w:t>肿瘤病史</w:t>
        </w:r>
        <w:r>
          <w:rPr>
            <w:rFonts w:ascii="Times New Roman" w:eastAsia="宋体" w:hAnsi="Times New Roman" w:cs="Times New Roman" w:hint="eastAsia"/>
            <w:bCs/>
            <w:szCs w:val="24"/>
          </w:rPr>
          <w:t>（</w:t>
        </w:r>
        <w:r>
          <w:rPr>
            <w:rFonts w:ascii="Times New Roman" w:eastAsia="宋体" w:hAnsi="Times New Roman" w:cs="Times New Roman"/>
            <w:bCs/>
            <w:szCs w:val="24"/>
          </w:rPr>
          <w:t>FAS</w:t>
        </w:r>
        <w:r>
          <w:rPr>
            <w:rFonts w:ascii="Times New Roman" w:eastAsia="宋体" w:hAnsi="Times New Roman" w:cs="Times New Roman" w:hint="eastAsia"/>
            <w:bCs/>
            <w:szCs w:val="24"/>
          </w:rPr>
          <w:t>）</w:t>
        </w:r>
        <w:r>
          <w:tab/>
        </w:r>
        <w:r>
          <w:fldChar w:fldCharType="begin"/>
        </w:r>
        <w:r>
          <w:instrText xml:space="preserve"> PAGEREF _Toc22990 </w:instrText>
        </w:r>
        <w:r>
          <w:fldChar w:fldCharType="separate"/>
        </w:r>
        <w:r>
          <w:t>59</w:t>
        </w:r>
        <w:r>
          <w:fldChar w:fldCharType="end"/>
        </w:r>
      </w:hyperlink>
    </w:p>
    <w:p>
      <w:pPr>
        <w:pStyle w:val="TableofFigures"/>
        <w:tabs>
          <w:tab w:val="right" w:leader="dot" w:pos="9070"/>
        </w:tabs>
      </w:pPr>
      <w:hyperlink w:anchor="_Toc16983" w:history="1">
        <w:r>
          <w:rPr>
            <w:rFonts w:hint="eastAsia"/>
          </w:rPr>
          <w:t xml:space="preserve"> </w:t>
        </w:r>
        <w:r>
          <w:t>表 10 研究药物暴露总结（SAS）</w:t>
        </w:r>
        <w:r>
          <w:tab/>
        </w:r>
        <w:r>
          <w:fldChar w:fldCharType="begin"/>
        </w:r>
        <w:r>
          <w:instrText xml:space="preserve"> PAGEREF _Toc16983 </w:instrText>
        </w:r>
        <w:r>
          <w:fldChar w:fldCharType="separate"/>
        </w:r>
        <w:r>
          <w:t>63</w:t>
        </w:r>
        <w:r>
          <w:fldChar w:fldCharType="end"/>
        </w:r>
      </w:hyperlink>
    </w:p>
    <w:p>
      <w:pPr>
        <w:pStyle w:val="TableofFigures"/>
        <w:tabs>
          <w:tab w:val="right" w:leader="dot" w:pos="9070"/>
        </w:tabs>
      </w:pPr>
      <w:hyperlink w:anchor="_Toc1110" w:history="1">
        <w:r>
          <w:rPr>
            <w:rFonts w:ascii="Times New Roman" w:eastAsia="宋体" w:hAnsi="Times New Roman" w:cs="Times New Roman"/>
            <w:bCs/>
            <w:szCs w:val="24"/>
          </w:rPr>
          <w:t xml:space="preserve">表 </w:t>
        </w:r>
        <w:r>
          <w:t xml:space="preserve">11 </w:t>
        </w:r>
        <w:r>
          <w:rPr>
            <w:rFonts w:ascii="Times New Roman" w:eastAsia="宋体" w:hAnsi="Times New Roman" w:cs="Times New Roman"/>
            <w:bCs/>
            <w:szCs w:val="24"/>
          </w:rPr>
          <w:t xml:space="preserve"> 所有不良事件汇总（SAS）</w:t>
        </w:r>
        <w:r>
          <w:tab/>
        </w:r>
        <w:r>
          <w:fldChar w:fldCharType="begin"/>
        </w:r>
        <w:r>
          <w:instrText xml:space="preserve"> PAGEREF _Toc1110 </w:instrText>
        </w:r>
        <w:r>
          <w:fldChar w:fldCharType="separate"/>
        </w:r>
        <w:r>
          <w:t>65</w:t>
        </w:r>
        <w:r>
          <w:fldChar w:fldCharType="end"/>
        </w:r>
      </w:hyperlink>
    </w:p>
    <w:p>
      <w:pPr>
        <w:pStyle w:val="TableofFigures"/>
        <w:tabs>
          <w:tab w:val="right" w:leader="dot" w:pos="9070"/>
        </w:tabs>
      </w:pPr>
      <w:hyperlink w:anchor="_Toc1349" w:history="1">
        <w:r>
          <w:rPr>
            <w:rFonts w:ascii="Times New Roman" w:eastAsia="宋体" w:hAnsi="Times New Roman" w:cs="Times New Roman"/>
            <w:bCs/>
            <w:szCs w:val="24"/>
          </w:rPr>
          <w:t xml:space="preserve">表 </w:t>
        </w:r>
        <w:r>
          <w:t xml:space="preserve">12 </w:t>
        </w:r>
        <w:r>
          <w:rPr>
            <w:rFonts w:ascii="Times New Roman" w:eastAsia="宋体" w:hAnsi="Times New Roman" w:cs="Times New Roman"/>
            <w:bCs/>
            <w:szCs w:val="24"/>
          </w:rPr>
          <w:t xml:space="preserve"> 按系统器官分类和首选术语以及最严重毒性等级列出的TEAE（SAS）</w:t>
        </w:r>
        <w:r>
          <w:tab/>
        </w:r>
        <w:r>
          <w:fldChar w:fldCharType="begin"/>
        </w:r>
        <w:r>
          <w:instrText xml:space="preserve"> PAGEREF _Toc1349 </w:instrText>
        </w:r>
        <w:r>
          <w:fldChar w:fldCharType="separate"/>
        </w:r>
        <w:r>
          <w:t>68</w:t>
        </w:r>
        <w:r>
          <w:fldChar w:fldCharType="end"/>
        </w:r>
      </w:hyperlink>
    </w:p>
    <w:p>
      <w:pPr>
        <w:pStyle w:val="TableofFigures"/>
        <w:tabs>
          <w:tab w:val="right" w:leader="dot" w:pos="9070"/>
        </w:tabs>
      </w:pPr>
      <w:hyperlink w:anchor="_Toc10515" w:history="1">
        <w:r>
          <w:rPr>
            <w:rFonts w:ascii="Times New Roman" w:eastAsia="宋体" w:hAnsi="Times New Roman" w:cs="Times New Roman"/>
            <w:bCs/>
            <w:szCs w:val="24"/>
          </w:rPr>
          <w:t xml:space="preserve">表 </w:t>
        </w:r>
        <w:r>
          <w:t xml:space="preserve">13 </w:t>
        </w:r>
        <w:r>
          <w:rPr>
            <w:rFonts w:ascii="Times New Roman" w:eastAsia="宋体" w:hAnsi="Times New Roman" w:cs="Times New Roman"/>
            <w:bCs/>
            <w:szCs w:val="24"/>
          </w:rPr>
          <w:t xml:space="preserve"> 死亡汇总（SAS）</w:t>
        </w:r>
        <w:r>
          <w:tab/>
        </w:r>
        <w:r>
          <w:fldChar w:fldCharType="begin"/>
        </w:r>
        <w:r>
          <w:instrText xml:space="preserve"> PAGEREF _Toc10515 </w:instrText>
        </w:r>
        <w:r>
          <w:fldChar w:fldCharType="separate"/>
        </w:r>
        <w:r>
          <w:t>70</w:t>
        </w:r>
        <w:r>
          <w:fldChar w:fldCharType="end"/>
        </w:r>
      </w:hyperlink>
    </w:p>
    <w:p>
      <w:pPr>
        <w:pStyle w:val="TableofFigures"/>
        <w:tabs>
          <w:tab w:val="right" w:leader="dot" w:pos="9070"/>
        </w:tabs>
      </w:pPr>
      <w:hyperlink w:anchor="_Toc31310" w:history="1">
        <w:r>
          <w:rPr>
            <w:rFonts w:ascii="Times New Roman" w:eastAsia="宋体" w:hAnsi="Times New Roman" w:cs="Times New Roman"/>
            <w:bCs/>
            <w:szCs w:val="24"/>
          </w:rPr>
          <w:t xml:space="preserve">表 </w:t>
        </w:r>
        <w:r>
          <w:t xml:space="preserve">14 </w:t>
        </w:r>
        <w:r>
          <w:rPr>
            <w:rFonts w:ascii="Times New Roman" w:eastAsia="宋体" w:hAnsi="Times New Roman" w:cs="Times New Roman" w:hint="eastAsia"/>
            <w:bCs/>
            <w:szCs w:val="24"/>
          </w:rPr>
          <w:t xml:space="preserve"> </w:t>
        </w:r>
        <w:r>
          <w:rPr>
            <w:rFonts w:ascii="Times New Roman" w:eastAsia="宋体" w:hAnsi="Times New Roman" w:cs="Times New Roman"/>
            <w:bCs/>
            <w:szCs w:val="24"/>
          </w:rPr>
          <w:t>按系统器官分类和首选术语列出的SAE（SAS）</w:t>
        </w:r>
        <w:r>
          <w:tab/>
        </w:r>
        <w:r>
          <w:fldChar w:fldCharType="begin"/>
        </w:r>
        <w:r>
          <w:instrText xml:space="preserve"> PAGEREF _Toc31310 </w:instrText>
        </w:r>
        <w:r>
          <w:fldChar w:fldCharType="separate"/>
        </w:r>
        <w:r>
          <w:t>71</w:t>
        </w:r>
        <w:r>
          <w:fldChar w:fldCharType="end"/>
        </w:r>
      </w:hyperlink>
    </w:p>
    <w:p>
      <w:pPr>
        <w:pStyle w:val="TableofFigures"/>
        <w:tabs>
          <w:tab w:val="right" w:leader="dot" w:pos="9070"/>
        </w:tabs>
      </w:pPr>
      <w:hyperlink w:anchor="_Toc14542" w:history="1">
        <w:r>
          <w:rPr>
            <w:rFonts w:ascii="Times New Roman" w:eastAsia="宋体" w:hAnsi="Times New Roman" w:cs="Times New Roman"/>
            <w:bCs/>
            <w:szCs w:val="24"/>
          </w:rPr>
          <w:t xml:space="preserve">表 </w:t>
        </w:r>
        <w:r>
          <w:t xml:space="preserve">15 </w:t>
        </w:r>
        <w:r>
          <w:rPr>
            <w:rFonts w:ascii="Times New Roman" w:eastAsia="宋体" w:hAnsi="Times New Roman" w:cs="Times New Roman" w:hint="eastAsia"/>
            <w:bCs/>
            <w:szCs w:val="24"/>
          </w:rPr>
          <w:t xml:space="preserve"> </w:t>
        </w:r>
        <w:r>
          <w:rPr>
            <w:rFonts w:ascii="Times New Roman" w:eastAsia="宋体" w:hAnsi="Times New Roman" w:cs="Times New Roman"/>
            <w:bCs/>
            <w:szCs w:val="24"/>
          </w:rPr>
          <w:t>导致药物终止的TEAE（SAS）</w:t>
        </w:r>
        <w:r>
          <w:tab/>
        </w:r>
        <w:r>
          <w:fldChar w:fldCharType="begin"/>
        </w:r>
        <w:r>
          <w:instrText xml:space="preserve"> PAGEREF _Toc14542 </w:instrText>
        </w:r>
        <w:r>
          <w:fldChar w:fldCharType="separate"/>
        </w:r>
        <w:r>
          <w:t>72</w:t>
        </w:r>
        <w:r>
          <w:fldChar w:fldCharType="end"/>
        </w:r>
      </w:hyperlink>
    </w:p>
    <w:p>
      <w:pPr>
        <w:pStyle w:val="TableofFigures"/>
        <w:tabs>
          <w:tab w:val="right" w:leader="dot" w:pos="9070"/>
        </w:tabs>
      </w:pPr>
      <w:hyperlink w:anchor="_Toc10909" w:history="1">
        <w:r>
          <w:rPr>
            <w:rFonts w:ascii="Times New Roman" w:eastAsia="宋体" w:hAnsi="Times New Roman" w:cs="Times New Roman"/>
            <w:bCs/>
            <w:szCs w:val="24"/>
          </w:rPr>
          <w:t xml:space="preserve">表 </w:t>
        </w:r>
        <w:r>
          <w:t xml:space="preserve">16 </w:t>
        </w:r>
        <w:r>
          <w:rPr>
            <w:rFonts w:ascii="Times New Roman" w:eastAsia="宋体" w:hAnsi="Times New Roman" w:cs="Times New Roman" w:hint="eastAsia"/>
            <w:bCs/>
            <w:szCs w:val="24"/>
          </w:rPr>
          <w:t xml:space="preserve"> </w:t>
        </w:r>
        <w:r>
          <w:rPr>
            <w:rFonts w:ascii="Times New Roman" w:eastAsia="宋体" w:hAnsi="Times New Roman" w:cs="Times New Roman"/>
            <w:bCs/>
            <w:szCs w:val="24"/>
          </w:rPr>
          <w:t>单次给药（D1）后各剂量组药代动力学参数汇总</w:t>
        </w:r>
        <w:r>
          <w:tab/>
        </w:r>
        <w:r>
          <w:fldChar w:fldCharType="begin"/>
        </w:r>
        <w:r>
          <w:instrText xml:space="preserve"> PAGEREF _Toc10909 </w:instrText>
        </w:r>
        <w:r>
          <w:fldChar w:fldCharType="separate"/>
        </w:r>
        <w:r>
          <w:t>81</w:t>
        </w:r>
        <w:r>
          <w:fldChar w:fldCharType="end"/>
        </w:r>
      </w:hyperlink>
    </w:p>
    <w:p>
      <w:pPr>
        <w:pStyle w:val="TableofFigures"/>
        <w:tabs>
          <w:tab w:val="right" w:leader="dot" w:pos="9070"/>
        </w:tabs>
      </w:pPr>
      <w:hyperlink w:anchor="_Toc10538" w:history="1">
        <w:r>
          <w:rPr>
            <w:rFonts w:ascii="Times New Roman" w:eastAsia="宋体" w:hAnsi="Times New Roman" w:cs="Times New Roman"/>
            <w:bCs/>
            <w:szCs w:val="24"/>
          </w:rPr>
          <w:t xml:space="preserve">表 </w:t>
        </w:r>
        <w:r>
          <w:t xml:space="preserve">17 </w:t>
        </w:r>
        <w:r>
          <w:rPr>
            <w:rFonts w:ascii="Times New Roman" w:eastAsia="宋体" w:hAnsi="Times New Roman" w:cs="Times New Roman" w:hint="eastAsia"/>
            <w:bCs/>
            <w:szCs w:val="24"/>
          </w:rPr>
          <w:t xml:space="preserve"> </w:t>
        </w:r>
        <w:r>
          <w:rPr>
            <w:rFonts w:ascii="Times New Roman" w:eastAsia="宋体" w:hAnsi="Times New Roman" w:cs="Times New Roman"/>
            <w:bCs/>
            <w:szCs w:val="24"/>
          </w:rPr>
          <w:t>多次给药（C1D21）后各剂量组药代动力学参数汇总</w:t>
        </w:r>
        <w:r>
          <w:tab/>
        </w:r>
        <w:r>
          <w:fldChar w:fldCharType="begin"/>
        </w:r>
        <w:r>
          <w:instrText xml:space="preserve"> PAGEREF _Toc10538 </w:instrText>
        </w:r>
        <w:r>
          <w:fldChar w:fldCharType="separate"/>
        </w:r>
        <w:r>
          <w:t>82</w:t>
        </w:r>
        <w:r>
          <w:fldChar w:fldCharType="end"/>
        </w:r>
      </w:hyperlink>
    </w:p>
    <w:p>
      <w:pPr>
        <w:pStyle w:val="TableofFigures"/>
        <w:tabs>
          <w:tab w:val="right" w:leader="dot" w:pos="9070"/>
        </w:tabs>
      </w:pPr>
      <w:hyperlink w:anchor="_Toc29962" w:history="1">
        <w:r>
          <w:t xml:space="preserve">表 18 </w:t>
        </w:r>
        <w:r>
          <w:rPr>
            <w:rFonts w:hint="eastAsia"/>
            <w:lang w:val="en-US" w:eastAsia="zh-CN"/>
          </w:rPr>
          <w:t xml:space="preserve"> </w:t>
        </w:r>
        <w:r>
          <w:rPr>
            <w:rFonts w:ascii="Times New Roman" w:eastAsia="宋体" w:hAnsi="Times New Roman" w:cs="Times New Roman"/>
            <w:bCs/>
            <w:szCs w:val="24"/>
          </w:rPr>
          <w:t>按剂量水平列出的客观缓解率（FAS）</w:t>
        </w:r>
        <w:r>
          <w:tab/>
        </w:r>
        <w:r>
          <w:fldChar w:fldCharType="begin"/>
        </w:r>
        <w:r>
          <w:instrText xml:space="preserve"> PAGEREF _Toc29962 </w:instrText>
        </w:r>
        <w:r>
          <w:fldChar w:fldCharType="separate"/>
        </w:r>
        <w:r>
          <w:t>85</w:t>
        </w:r>
        <w:r>
          <w:fldChar w:fldCharType="end"/>
        </w:r>
      </w:hyperlink>
    </w:p>
    <w:p>
      <w:pPr>
        <w:pStyle w:val="TableofFigures"/>
        <w:tabs>
          <w:tab w:val="right" w:leader="dot" w:pos="9070"/>
        </w:tabs>
      </w:pPr>
      <w:hyperlink w:anchor="_Toc27862" w:history="1">
        <w:r>
          <w:t xml:space="preserve">表 19 </w:t>
        </w:r>
        <w:r>
          <w:rPr>
            <w:rFonts w:hint="eastAsia"/>
            <w:lang w:val="en-US" w:eastAsia="zh-CN"/>
          </w:rPr>
          <w:t xml:space="preserve"> </w:t>
        </w:r>
        <w:r>
          <w:rPr>
            <w:rFonts w:ascii="Times New Roman" w:eastAsia="宋体" w:hAnsi="Times New Roman" w:cs="Times New Roman"/>
            <w:bCs/>
            <w:szCs w:val="24"/>
          </w:rPr>
          <w:t>按剂量水平列出的缓解持续时间（FAS）</w:t>
        </w:r>
        <w:r>
          <w:tab/>
        </w:r>
        <w:r>
          <w:fldChar w:fldCharType="begin"/>
        </w:r>
        <w:r>
          <w:instrText xml:space="preserve"> PAGEREF _Toc27862 </w:instrText>
        </w:r>
        <w:r>
          <w:fldChar w:fldCharType="separate"/>
        </w:r>
        <w:r>
          <w:t>87</w:t>
        </w:r>
        <w:r>
          <w:fldChar w:fldCharType="end"/>
        </w:r>
      </w:hyperlink>
    </w:p>
    <w:p>
      <w:pPr>
        <w:pStyle w:val="TableofFigures"/>
        <w:tabs>
          <w:tab w:val="right" w:leader="dot" w:pos="9070"/>
        </w:tabs>
      </w:pPr>
      <w:hyperlink w:anchor="_Toc26603" w:history="1">
        <w:r>
          <w:rPr>
            <w:rFonts w:ascii="Times New Roman" w:eastAsia="宋体" w:hAnsi="Times New Roman" w:cs="Times New Roman"/>
            <w:bCs/>
            <w:szCs w:val="24"/>
          </w:rPr>
          <w:t xml:space="preserve">表 </w:t>
        </w:r>
        <w:r>
          <w:t xml:space="preserve">20 </w:t>
        </w:r>
        <w:r>
          <w:rPr>
            <w:rFonts w:ascii="Times New Roman" w:eastAsia="宋体" w:hAnsi="Times New Roman" w:cs="Times New Roman" w:hint="eastAsia"/>
            <w:bCs/>
            <w:szCs w:val="24"/>
          </w:rPr>
          <w:t xml:space="preserve"> </w:t>
        </w:r>
        <w:r>
          <w:rPr>
            <w:rFonts w:ascii="Times New Roman" w:eastAsia="宋体" w:hAnsi="Times New Roman" w:cs="Times New Roman"/>
            <w:bCs/>
            <w:szCs w:val="24"/>
          </w:rPr>
          <w:t>按剂量水平列出的无进展生存期 (FAS)</w:t>
        </w:r>
        <w:r>
          <w:tab/>
        </w:r>
        <w:r>
          <w:fldChar w:fldCharType="begin"/>
        </w:r>
        <w:r>
          <w:instrText xml:space="preserve"> PAGEREF _Toc26603 </w:instrText>
        </w:r>
        <w:r>
          <w:fldChar w:fldCharType="separate"/>
        </w:r>
        <w:r>
          <w:t>89</w:t>
        </w:r>
        <w:r>
          <w:fldChar w:fldCharType="end"/>
        </w:r>
      </w:hyperlink>
    </w:p>
    <w:p>
      <w:pPr>
        <w:pStyle w:val="TableofFigures"/>
        <w:tabs>
          <w:tab w:val="right" w:leader="dot" w:pos="9070"/>
        </w:tabs>
      </w:pPr>
      <w:hyperlink w:anchor="_Toc15367" w:history="1">
        <w:r>
          <w:rPr>
            <w:rFonts w:ascii="Times New Roman" w:eastAsia="宋体" w:hAnsi="Times New Roman" w:cs="Times New Roman"/>
            <w:bCs/>
            <w:szCs w:val="24"/>
          </w:rPr>
          <w:t xml:space="preserve">表 </w:t>
        </w:r>
        <w:r>
          <w:t xml:space="preserve">21 </w:t>
        </w:r>
        <w:r>
          <w:rPr>
            <w:rFonts w:ascii="Times New Roman" w:eastAsia="宋体" w:hAnsi="Times New Roman" w:cs="Times New Roman" w:hint="eastAsia"/>
            <w:bCs/>
            <w:szCs w:val="24"/>
          </w:rPr>
          <w:t xml:space="preserve"> </w:t>
        </w:r>
        <w:r>
          <w:rPr>
            <w:rFonts w:ascii="Times New Roman" w:eastAsia="宋体" w:hAnsi="Times New Roman" w:cs="Times New Roman"/>
            <w:bCs/>
            <w:szCs w:val="24"/>
          </w:rPr>
          <w:t>按剂量水平列出的总生存期(FAS)</w:t>
        </w:r>
        <w:r>
          <w:tab/>
        </w:r>
        <w:r>
          <w:fldChar w:fldCharType="begin"/>
        </w:r>
        <w:r>
          <w:instrText xml:space="preserve"> PAGEREF _Toc15367 </w:instrText>
        </w:r>
        <w:r>
          <w:fldChar w:fldCharType="separate"/>
        </w:r>
        <w:r>
          <w:t>91</w:t>
        </w:r>
        <w:r>
          <w:fldChar w:fldCharType="end"/>
        </w:r>
      </w:hyperlink>
    </w:p>
    <w:p>
      <w:pPr>
        <w:pStyle w:val="TableofFigures"/>
        <w:tabs>
          <w:tab w:val="right" w:leader="dot" w:pos="9070"/>
        </w:tabs>
      </w:pPr>
      <w:hyperlink w:anchor="_Toc27948" w:history="1">
        <w:r>
          <w:rPr>
            <w:rFonts w:ascii="Times New Roman" w:eastAsia="宋体" w:hAnsi="Times New Roman" w:cs="Times New Roman"/>
            <w:bCs/>
            <w:szCs w:val="24"/>
          </w:rPr>
          <w:t xml:space="preserve">表 </w:t>
        </w:r>
        <w:r>
          <w:t xml:space="preserve">22 </w:t>
        </w:r>
        <w:r>
          <w:rPr>
            <w:rFonts w:ascii="Times New Roman" w:eastAsia="宋体" w:hAnsi="Times New Roman" w:cs="Times New Roman" w:hint="eastAsia"/>
            <w:bCs/>
            <w:szCs w:val="24"/>
          </w:rPr>
          <w:t xml:space="preserve"> </w:t>
        </w:r>
        <w:r>
          <w:rPr>
            <w:rFonts w:ascii="Times New Roman" w:eastAsia="宋体" w:hAnsi="Times New Roman" w:cs="Times New Roman"/>
            <w:bCs/>
            <w:szCs w:val="24"/>
          </w:rPr>
          <w:t>按剂量水平列出的客观缓解率 (FAS)-脑转移亚组</w:t>
        </w:r>
        <w:r>
          <w:tab/>
        </w:r>
        <w:r>
          <w:fldChar w:fldCharType="begin"/>
        </w:r>
        <w:r>
          <w:instrText xml:space="preserve"> PAGEREF _Toc27948 </w:instrText>
        </w:r>
        <w:r>
          <w:fldChar w:fldCharType="separate"/>
        </w:r>
        <w:r>
          <w:t>93</w:t>
        </w:r>
        <w:r>
          <w:fldChar w:fldCharType="end"/>
        </w:r>
      </w:hyperlink>
    </w:p>
    <w:p>
      <w:pPr>
        <w:pStyle w:val="TableofFigures"/>
        <w:tabs>
          <w:tab w:val="right" w:leader="dot" w:pos="9070"/>
        </w:tabs>
      </w:pPr>
      <w:hyperlink w:anchor="_Toc16678" w:history="1">
        <w:r>
          <w:rPr>
            <w:rFonts w:ascii="Times New Roman" w:eastAsia="宋体" w:hAnsi="Times New Roman" w:cs="Times New Roman"/>
            <w:bCs/>
            <w:szCs w:val="24"/>
          </w:rPr>
          <w:t xml:space="preserve">表 </w:t>
        </w:r>
        <w:r>
          <w:t xml:space="preserve">23 </w:t>
        </w:r>
        <w:r>
          <w:rPr>
            <w:rFonts w:ascii="Times New Roman" w:eastAsia="宋体" w:hAnsi="Times New Roman" w:cs="Times New Roman" w:hint="eastAsia"/>
            <w:bCs/>
            <w:szCs w:val="24"/>
          </w:rPr>
          <w:t xml:space="preserve"> </w:t>
        </w:r>
        <w:r>
          <w:rPr>
            <w:rFonts w:ascii="Times New Roman" w:eastAsia="宋体" w:hAnsi="Times New Roman" w:cs="Times New Roman"/>
            <w:bCs/>
            <w:szCs w:val="24"/>
          </w:rPr>
          <w:t>剂量水平列出的客观缓解率 (FAS)-非脑转移亚组</w:t>
        </w:r>
        <w:r>
          <w:tab/>
        </w:r>
        <w:r>
          <w:fldChar w:fldCharType="begin"/>
        </w:r>
        <w:r>
          <w:instrText xml:space="preserve"> PAGEREF _Toc16678 </w:instrText>
        </w:r>
        <w:r>
          <w:fldChar w:fldCharType="separate"/>
        </w:r>
        <w:r>
          <w:t>93</w:t>
        </w:r>
        <w:r>
          <w:fldChar w:fldCharType="end"/>
        </w:r>
      </w:hyperlink>
    </w:p>
    <w:p>
      <w:pPr>
        <w:pStyle w:val="TableofFigures"/>
        <w:tabs>
          <w:tab w:val="right" w:leader="dot" w:pos="9070"/>
        </w:tabs>
      </w:pPr>
      <w:hyperlink w:anchor="_Toc31906" w:history="1">
        <w:r>
          <w:rPr>
            <w:rFonts w:ascii="Times New Roman" w:eastAsia="宋体" w:hAnsi="Times New Roman" w:cs="Times New Roman"/>
            <w:bCs/>
            <w:szCs w:val="24"/>
          </w:rPr>
          <w:t xml:space="preserve">表 </w:t>
        </w:r>
        <w:r>
          <w:t xml:space="preserve">24 </w:t>
        </w:r>
        <w:r>
          <w:rPr>
            <w:rFonts w:ascii="Times New Roman" w:eastAsia="宋体" w:hAnsi="Times New Roman" w:cs="Times New Roman" w:hint="eastAsia"/>
            <w:bCs/>
            <w:szCs w:val="24"/>
          </w:rPr>
          <w:t xml:space="preserve"> </w:t>
        </w:r>
        <w:r>
          <w:rPr>
            <w:rFonts w:ascii="Times New Roman" w:eastAsia="宋体" w:hAnsi="Times New Roman" w:cs="Times New Roman"/>
            <w:bCs/>
            <w:szCs w:val="24"/>
          </w:rPr>
          <w:t>按剂量水平列出的缓解持续时间 (FAS)-脑转移亚组</w:t>
        </w:r>
        <w:r>
          <w:tab/>
        </w:r>
        <w:r>
          <w:fldChar w:fldCharType="begin"/>
        </w:r>
        <w:r>
          <w:instrText xml:space="preserve"> PAGEREF _Toc31906 </w:instrText>
        </w:r>
        <w:r>
          <w:fldChar w:fldCharType="separate"/>
        </w:r>
        <w:r>
          <w:t>95</w:t>
        </w:r>
        <w:r>
          <w:fldChar w:fldCharType="end"/>
        </w:r>
      </w:hyperlink>
    </w:p>
    <w:p>
      <w:pPr>
        <w:pStyle w:val="TableofFigures"/>
        <w:tabs>
          <w:tab w:val="right" w:leader="dot" w:pos="9070"/>
        </w:tabs>
      </w:pPr>
      <w:hyperlink w:anchor="_Toc32197" w:history="1">
        <w:r>
          <w:rPr>
            <w:rFonts w:ascii="Times New Roman" w:eastAsia="宋体" w:hAnsi="Times New Roman" w:cs="Times New Roman"/>
            <w:bCs/>
            <w:szCs w:val="24"/>
          </w:rPr>
          <w:t xml:space="preserve">表 </w:t>
        </w:r>
        <w:r>
          <w:t xml:space="preserve">25 </w:t>
        </w:r>
        <w:r>
          <w:rPr>
            <w:rFonts w:ascii="Times New Roman" w:eastAsia="宋体" w:hAnsi="Times New Roman" w:cs="Times New Roman" w:hint="eastAsia"/>
            <w:bCs/>
            <w:szCs w:val="24"/>
          </w:rPr>
          <w:t xml:space="preserve"> </w:t>
        </w:r>
        <w:r>
          <w:rPr>
            <w:rFonts w:ascii="Times New Roman" w:eastAsia="宋体" w:hAnsi="Times New Roman" w:cs="Times New Roman"/>
            <w:bCs/>
            <w:szCs w:val="24"/>
          </w:rPr>
          <w:t>按剂量水平列出的缓解持续时间（FAS）-非脑转移亚组</w:t>
        </w:r>
        <w:r>
          <w:tab/>
        </w:r>
        <w:r>
          <w:fldChar w:fldCharType="begin"/>
        </w:r>
        <w:r>
          <w:instrText xml:space="preserve"> PAGEREF _Toc32197 </w:instrText>
        </w:r>
        <w:r>
          <w:fldChar w:fldCharType="separate"/>
        </w:r>
        <w:r>
          <w:t>96</w:t>
        </w:r>
        <w:r>
          <w:fldChar w:fldCharType="end"/>
        </w:r>
      </w:hyperlink>
    </w:p>
    <w:p>
      <w:pPr>
        <w:pStyle w:val="TableofFigures"/>
        <w:tabs>
          <w:tab w:val="right" w:leader="dot" w:pos="9070"/>
        </w:tabs>
      </w:pPr>
      <w:hyperlink w:anchor="_Toc18588" w:history="1">
        <w:r>
          <w:rPr>
            <w:rFonts w:ascii="Times New Roman" w:eastAsia="宋体" w:hAnsi="Times New Roman" w:cs="Times New Roman"/>
            <w:bCs/>
            <w:szCs w:val="24"/>
          </w:rPr>
          <w:t xml:space="preserve">表 </w:t>
        </w:r>
        <w:r>
          <w:t xml:space="preserve">26 </w:t>
        </w:r>
        <w:r>
          <w:rPr>
            <w:rFonts w:ascii="Times New Roman" w:eastAsia="宋体" w:hAnsi="Times New Roman" w:cs="Times New Roman" w:hint="eastAsia"/>
            <w:bCs/>
            <w:szCs w:val="24"/>
          </w:rPr>
          <w:t xml:space="preserve"> </w:t>
        </w:r>
        <w:r>
          <w:rPr>
            <w:rFonts w:ascii="Times New Roman" w:eastAsia="宋体" w:hAnsi="Times New Roman" w:cs="Times New Roman"/>
            <w:bCs/>
            <w:szCs w:val="24"/>
          </w:rPr>
          <w:t>按剂量水平列出的无进展生存期（FAS）-脑转移亚组</w:t>
        </w:r>
        <w:r>
          <w:tab/>
        </w:r>
        <w:r>
          <w:fldChar w:fldCharType="begin"/>
        </w:r>
        <w:r>
          <w:instrText xml:space="preserve"> PAGEREF _Toc18588 </w:instrText>
        </w:r>
        <w:r>
          <w:fldChar w:fldCharType="separate"/>
        </w:r>
        <w:r>
          <w:t>97</w:t>
        </w:r>
        <w:r>
          <w:fldChar w:fldCharType="end"/>
        </w:r>
      </w:hyperlink>
    </w:p>
    <w:p>
      <w:pPr>
        <w:pStyle w:val="TableofFigures"/>
        <w:tabs>
          <w:tab w:val="right" w:leader="dot" w:pos="9070"/>
        </w:tabs>
      </w:pPr>
      <w:hyperlink w:anchor="_Toc31704" w:history="1">
        <w:r>
          <w:rPr>
            <w:rFonts w:ascii="Times New Roman" w:eastAsia="宋体" w:hAnsi="Times New Roman" w:cs="Times New Roman"/>
            <w:bCs/>
            <w:szCs w:val="24"/>
          </w:rPr>
          <w:t xml:space="preserve">表 </w:t>
        </w:r>
        <w:r>
          <w:t xml:space="preserve">27 </w:t>
        </w:r>
        <w:r>
          <w:rPr>
            <w:rFonts w:ascii="Times New Roman" w:eastAsia="宋体" w:hAnsi="Times New Roman" w:cs="Times New Roman" w:hint="eastAsia"/>
            <w:bCs/>
            <w:szCs w:val="24"/>
          </w:rPr>
          <w:t xml:space="preserve"> </w:t>
        </w:r>
        <w:r>
          <w:rPr>
            <w:rFonts w:ascii="Times New Roman" w:eastAsia="宋体" w:hAnsi="Times New Roman" w:cs="Times New Roman"/>
            <w:bCs/>
            <w:szCs w:val="24"/>
          </w:rPr>
          <w:t>按剂量水平列出的无进展生存期（FAS）-非脑转移亚组</w:t>
        </w:r>
        <w:r>
          <w:tab/>
        </w:r>
        <w:r>
          <w:fldChar w:fldCharType="begin"/>
        </w:r>
        <w:r>
          <w:instrText xml:space="preserve"> PAGEREF _Toc31704 </w:instrText>
        </w:r>
        <w:r>
          <w:fldChar w:fldCharType="separate"/>
        </w:r>
        <w:r>
          <w:t>98</w:t>
        </w:r>
        <w:r>
          <w:fldChar w:fldCharType="end"/>
        </w:r>
      </w:hyperlink>
    </w:p>
    <w:p>
      <w:pPr>
        <w:pStyle w:val="TableofFigures"/>
        <w:tabs>
          <w:tab w:val="right" w:leader="dot" w:pos="9070"/>
        </w:tabs>
      </w:pPr>
      <w:hyperlink w:anchor="_Toc6331" w:history="1">
        <w:r>
          <w:rPr>
            <w:rFonts w:ascii="Times New Roman" w:eastAsia="宋体" w:hAnsi="Times New Roman" w:cs="Times New Roman"/>
            <w:bCs/>
            <w:szCs w:val="24"/>
          </w:rPr>
          <w:t xml:space="preserve">表 </w:t>
        </w:r>
        <w:r>
          <w:t xml:space="preserve">28 </w:t>
        </w:r>
        <w:r>
          <w:rPr>
            <w:rFonts w:ascii="Times New Roman" w:eastAsia="宋体" w:hAnsi="Times New Roman" w:cs="Times New Roman"/>
            <w:bCs/>
            <w:szCs w:val="24"/>
          </w:rPr>
          <w:t xml:space="preserve"> 按剂量水平列出的总生存期（FAS）-脑转移亚组</w:t>
        </w:r>
        <w:r>
          <w:tab/>
        </w:r>
        <w:r>
          <w:fldChar w:fldCharType="begin"/>
        </w:r>
        <w:r>
          <w:instrText xml:space="preserve"> PAGEREF _Toc6331 </w:instrText>
        </w:r>
        <w:r>
          <w:fldChar w:fldCharType="separate"/>
        </w:r>
        <w:r>
          <w:t>99</w:t>
        </w:r>
        <w:r>
          <w:fldChar w:fldCharType="end"/>
        </w:r>
      </w:hyperlink>
    </w:p>
    <w:p>
      <w:pPr>
        <w:pStyle w:val="TableofFigures"/>
        <w:tabs>
          <w:tab w:val="right" w:leader="dot" w:pos="9070"/>
        </w:tabs>
      </w:pPr>
      <w:hyperlink w:anchor="_Toc7970" w:history="1">
        <w:r>
          <w:rPr>
            <w:rFonts w:ascii="Times New Roman" w:eastAsia="宋体" w:hAnsi="Times New Roman" w:cs="Times New Roman"/>
            <w:bCs/>
            <w:szCs w:val="24"/>
          </w:rPr>
          <w:t xml:space="preserve">表 </w:t>
        </w:r>
        <w:r>
          <w:t xml:space="preserve">29 </w:t>
        </w:r>
        <w:r>
          <w:rPr>
            <w:rFonts w:ascii="Times New Roman" w:eastAsia="宋体" w:hAnsi="Times New Roman" w:cs="Times New Roman"/>
            <w:bCs/>
            <w:szCs w:val="24"/>
          </w:rPr>
          <w:t xml:space="preserve"> 按剂量水平列出的总生存期(FAS)-非脑转移亚组</w:t>
        </w:r>
        <w:r>
          <w:tab/>
        </w:r>
        <w:r>
          <w:fldChar w:fldCharType="begin"/>
        </w:r>
        <w:r>
          <w:instrText xml:space="preserve"> PAGEREF _Toc7970 </w:instrText>
        </w:r>
        <w:r>
          <w:fldChar w:fldCharType="separate"/>
        </w:r>
        <w:r>
          <w:t>100</w:t>
        </w:r>
        <w:r>
          <w:fldChar w:fldCharType="end"/>
        </w:r>
      </w:hyperlink>
    </w:p>
    <w:p>
      <w:pPr>
        <w:pStyle w:val="TableofFigures"/>
        <w:tabs>
          <w:tab w:val="right" w:leader="dot" w:pos="9070"/>
        </w:tabs>
      </w:pPr>
      <w:hyperlink w:anchor="_Toc18180" w:history="1">
        <w:r>
          <w:rPr>
            <w:rFonts w:ascii="Times New Roman" w:eastAsia="宋体" w:hAnsi="Times New Roman" w:cs="Times New Roman"/>
            <w:bCs/>
            <w:szCs w:val="24"/>
          </w:rPr>
          <w:t xml:space="preserve">表 </w:t>
        </w:r>
        <w:r>
          <w:t xml:space="preserve">30 </w:t>
        </w:r>
        <w:r>
          <w:rPr>
            <w:rFonts w:ascii="Times New Roman" w:eastAsia="宋体" w:hAnsi="Times New Roman" w:cs="Times New Roman" w:hint="eastAsia"/>
            <w:bCs/>
            <w:szCs w:val="24"/>
          </w:rPr>
          <w:t xml:space="preserve"> </w:t>
        </w:r>
        <w:r>
          <w:rPr>
            <w:rFonts w:ascii="Times New Roman" w:eastAsia="宋体" w:hAnsi="Times New Roman" w:cs="Times New Roman"/>
            <w:bCs/>
            <w:szCs w:val="24"/>
          </w:rPr>
          <w:t>按剂量水平列出的客观缓解率（FAS）-既往接受过ALK抑制剂治疗亚组</w:t>
        </w:r>
        <w:r>
          <w:tab/>
        </w:r>
        <w:r>
          <w:fldChar w:fldCharType="begin"/>
        </w:r>
        <w:r>
          <w:instrText xml:space="preserve"> PAGEREF _Toc18180 </w:instrText>
        </w:r>
        <w:r>
          <w:fldChar w:fldCharType="separate"/>
        </w:r>
        <w:r>
          <w:t>102</w:t>
        </w:r>
        <w:r>
          <w:fldChar w:fldCharType="end"/>
        </w:r>
      </w:hyperlink>
    </w:p>
    <w:p>
      <w:pPr>
        <w:pStyle w:val="TableofFigures"/>
        <w:tabs>
          <w:tab w:val="right" w:leader="dot" w:pos="9070"/>
        </w:tabs>
      </w:pPr>
      <w:hyperlink w:anchor="_Toc10989" w:history="1">
        <w:r>
          <w:rPr>
            <w:rFonts w:ascii="Times New Roman" w:eastAsia="宋体" w:hAnsi="Times New Roman" w:cs="Times New Roman"/>
            <w:bCs/>
            <w:szCs w:val="24"/>
          </w:rPr>
          <w:t xml:space="preserve">表 </w:t>
        </w:r>
        <w:r>
          <w:t xml:space="preserve">31 </w:t>
        </w:r>
        <w:r>
          <w:rPr>
            <w:rFonts w:ascii="Times New Roman" w:eastAsia="宋体" w:hAnsi="Times New Roman" w:cs="Times New Roman" w:hint="eastAsia"/>
            <w:bCs/>
            <w:szCs w:val="24"/>
          </w:rPr>
          <w:t xml:space="preserve"> </w:t>
        </w:r>
        <w:r>
          <w:rPr>
            <w:rFonts w:ascii="Times New Roman" w:eastAsia="宋体" w:hAnsi="Times New Roman" w:cs="Times New Roman"/>
            <w:bCs/>
            <w:szCs w:val="24"/>
          </w:rPr>
          <w:t>按剂量水平列出的客观缓解率（FAS）-既往未接受过ALK抑制剂治疗亚组</w:t>
        </w:r>
        <w:r>
          <w:tab/>
        </w:r>
        <w:r>
          <w:fldChar w:fldCharType="begin"/>
        </w:r>
        <w:r>
          <w:instrText xml:space="preserve"> PAGEREF _Toc10989 </w:instrText>
        </w:r>
        <w:r>
          <w:fldChar w:fldCharType="separate"/>
        </w:r>
        <w:r>
          <w:t>102</w:t>
        </w:r>
        <w:r>
          <w:fldChar w:fldCharType="end"/>
        </w:r>
      </w:hyperlink>
    </w:p>
    <w:p>
      <w:pPr>
        <w:pStyle w:val="TableofFigures"/>
        <w:tabs>
          <w:tab w:val="right" w:leader="dot" w:pos="9070"/>
        </w:tabs>
      </w:pPr>
      <w:hyperlink w:anchor="_Toc4916" w:history="1">
        <w:r>
          <w:rPr>
            <w:rFonts w:ascii="Times New Roman" w:eastAsia="宋体" w:hAnsi="Times New Roman" w:cs="Times New Roman"/>
            <w:bCs/>
            <w:szCs w:val="24"/>
          </w:rPr>
          <w:t xml:space="preserve">表 </w:t>
        </w:r>
        <w:r>
          <w:t xml:space="preserve">32 </w:t>
        </w:r>
        <w:r>
          <w:rPr>
            <w:rFonts w:ascii="Times New Roman" w:eastAsia="宋体" w:hAnsi="Times New Roman" w:cs="Times New Roman" w:hint="eastAsia"/>
            <w:bCs/>
            <w:szCs w:val="24"/>
          </w:rPr>
          <w:t xml:space="preserve"> </w:t>
        </w:r>
        <w:r>
          <w:rPr>
            <w:rFonts w:ascii="Times New Roman" w:eastAsia="宋体" w:hAnsi="Times New Roman" w:cs="Times New Roman"/>
            <w:bCs/>
            <w:szCs w:val="24"/>
          </w:rPr>
          <w:t xml:space="preserve">按剂量水平列出的缓解持续时间（FAS）-既往接受过ALK抑制剂治疗亚组 </w:t>
        </w:r>
        <w:r>
          <w:tab/>
        </w:r>
        <w:r>
          <w:fldChar w:fldCharType="begin"/>
        </w:r>
        <w:r>
          <w:instrText xml:space="preserve"> PAGEREF _Toc4916 </w:instrText>
        </w:r>
        <w:r>
          <w:fldChar w:fldCharType="separate"/>
        </w:r>
        <w:r>
          <w:t>104</w:t>
        </w:r>
        <w:r>
          <w:fldChar w:fldCharType="end"/>
        </w:r>
      </w:hyperlink>
    </w:p>
    <w:p>
      <w:pPr>
        <w:pStyle w:val="TableofFigures"/>
        <w:tabs>
          <w:tab w:val="right" w:leader="dot" w:pos="9070"/>
        </w:tabs>
      </w:pPr>
      <w:hyperlink w:anchor="_Toc20478" w:history="1">
        <w:r>
          <w:rPr>
            <w:rFonts w:ascii="Times New Roman" w:eastAsia="宋体" w:hAnsi="Times New Roman" w:cs="Times New Roman"/>
            <w:bCs/>
            <w:szCs w:val="24"/>
          </w:rPr>
          <w:t xml:space="preserve">表 </w:t>
        </w:r>
        <w:r>
          <w:t xml:space="preserve">33 </w:t>
        </w:r>
        <w:r>
          <w:rPr>
            <w:rFonts w:ascii="Times New Roman" w:eastAsia="宋体" w:hAnsi="Times New Roman" w:cs="Times New Roman" w:hint="eastAsia"/>
            <w:bCs/>
            <w:szCs w:val="24"/>
          </w:rPr>
          <w:t xml:space="preserve"> </w:t>
        </w:r>
        <w:r>
          <w:rPr>
            <w:rFonts w:ascii="Times New Roman" w:eastAsia="宋体" w:hAnsi="Times New Roman" w:cs="Times New Roman"/>
            <w:bCs/>
            <w:szCs w:val="24"/>
          </w:rPr>
          <w:t>按剂量水平列出的缓解持续时间（FAS）-既往未接受ALK抑制剂治疗亚组</w:t>
        </w:r>
        <w:r>
          <w:tab/>
        </w:r>
        <w:r>
          <w:fldChar w:fldCharType="begin"/>
        </w:r>
        <w:r>
          <w:instrText xml:space="preserve"> PAGEREF _Toc20478 </w:instrText>
        </w:r>
        <w:r>
          <w:fldChar w:fldCharType="separate"/>
        </w:r>
        <w:r>
          <w:t>105</w:t>
        </w:r>
        <w:r>
          <w:fldChar w:fldCharType="end"/>
        </w:r>
      </w:hyperlink>
    </w:p>
    <w:p>
      <w:pPr>
        <w:pStyle w:val="TableofFigures"/>
        <w:tabs>
          <w:tab w:val="right" w:leader="dot" w:pos="9070"/>
        </w:tabs>
      </w:pPr>
      <w:hyperlink w:anchor="_Toc16467" w:history="1">
        <w:r>
          <w:rPr>
            <w:rFonts w:ascii="Times New Roman" w:eastAsia="宋体" w:hAnsi="Times New Roman" w:cs="Times New Roman"/>
            <w:bCs/>
            <w:szCs w:val="24"/>
          </w:rPr>
          <w:t xml:space="preserve">表 </w:t>
        </w:r>
        <w:r>
          <w:t xml:space="preserve">34 </w:t>
        </w:r>
        <w:r>
          <w:rPr>
            <w:rFonts w:ascii="Times New Roman" w:eastAsia="宋体" w:hAnsi="Times New Roman" w:cs="Times New Roman"/>
            <w:bCs/>
            <w:szCs w:val="24"/>
          </w:rPr>
          <w:t xml:space="preserve"> 按剂量水平列出的无进展生存期（FAS）-既往接受过ALK抑制剂治疗亚组 </w:t>
        </w:r>
        <w:r>
          <w:tab/>
        </w:r>
        <w:r>
          <w:fldChar w:fldCharType="begin"/>
        </w:r>
        <w:r>
          <w:instrText xml:space="preserve"> PAGEREF _Toc16467 </w:instrText>
        </w:r>
        <w:r>
          <w:fldChar w:fldCharType="separate"/>
        </w:r>
        <w:r>
          <w:t>106</w:t>
        </w:r>
        <w:r>
          <w:fldChar w:fldCharType="end"/>
        </w:r>
      </w:hyperlink>
    </w:p>
    <w:p>
      <w:pPr>
        <w:pStyle w:val="TableofFigures"/>
        <w:tabs>
          <w:tab w:val="right" w:leader="dot" w:pos="9070"/>
        </w:tabs>
      </w:pPr>
      <w:hyperlink w:anchor="_Toc22216" w:history="1">
        <w:r>
          <w:rPr>
            <w:rFonts w:ascii="Times New Roman" w:eastAsia="宋体" w:hAnsi="Times New Roman" w:cs="Times New Roman"/>
            <w:bCs/>
            <w:szCs w:val="24"/>
          </w:rPr>
          <w:t xml:space="preserve">表 </w:t>
        </w:r>
        <w:r>
          <w:t xml:space="preserve">35 </w:t>
        </w:r>
        <w:r>
          <w:rPr>
            <w:rFonts w:ascii="Times New Roman" w:eastAsia="宋体" w:hAnsi="Times New Roman" w:cs="Times New Roman" w:hint="eastAsia"/>
            <w:bCs/>
            <w:szCs w:val="24"/>
          </w:rPr>
          <w:t xml:space="preserve"> </w:t>
        </w:r>
        <w:r>
          <w:rPr>
            <w:rFonts w:ascii="Times New Roman" w:eastAsia="宋体" w:hAnsi="Times New Roman" w:cs="Times New Roman"/>
            <w:bCs/>
            <w:szCs w:val="24"/>
          </w:rPr>
          <w:t>按剂量水平列出的无进展生存期（FAS）-既往未接受过ALK抑制剂治疗亚组</w:t>
        </w:r>
        <w:r>
          <w:tab/>
        </w:r>
        <w:r>
          <w:fldChar w:fldCharType="begin"/>
        </w:r>
        <w:r>
          <w:instrText xml:space="preserve"> PAGEREF _Toc22216 </w:instrText>
        </w:r>
        <w:r>
          <w:fldChar w:fldCharType="separate"/>
        </w:r>
        <w:r>
          <w:t>107</w:t>
        </w:r>
        <w:r>
          <w:fldChar w:fldCharType="end"/>
        </w:r>
      </w:hyperlink>
    </w:p>
    <w:p>
      <w:pPr>
        <w:pStyle w:val="TableofFigures"/>
        <w:tabs>
          <w:tab w:val="right" w:leader="dot" w:pos="9070"/>
        </w:tabs>
      </w:pPr>
      <w:hyperlink w:anchor="_Toc12428" w:history="1">
        <w:r>
          <w:rPr>
            <w:rFonts w:ascii="Times New Roman" w:eastAsia="宋体" w:hAnsi="Times New Roman" w:cs="Times New Roman"/>
            <w:bCs/>
            <w:szCs w:val="24"/>
          </w:rPr>
          <w:t xml:space="preserve">表 </w:t>
        </w:r>
        <w:r>
          <w:t xml:space="preserve">36 </w:t>
        </w:r>
        <w:r>
          <w:rPr>
            <w:rFonts w:ascii="Times New Roman" w:eastAsia="宋体" w:hAnsi="Times New Roman" w:cs="Times New Roman" w:hint="eastAsia"/>
            <w:bCs/>
            <w:szCs w:val="24"/>
          </w:rPr>
          <w:t xml:space="preserve"> </w:t>
        </w:r>
        <w:r>
          <w:rPr>
            <w:rFonts w:ascii="Times New Roman" w:eastAsia="宋体" w:hAnsi="Times New Roman" w:cs="Times New Roman"/>
            <w:bCs/>
            <w:szCs w:val="24"/>
          </w:rPr>
          <w:t>按剂量水平列出的总生存期（FAS）-既往接受过ALK抑制剂治疗亚组</w:t>
        </w:r>
        <w:r>
          <w:tab/>
        </w:r>
        <w:r>
          <w:fldChar w:fldCharType="begin"/>
        </w:r>
        <w:r>
          <w:instrText xml:space="preserve"> PAGEREF _Toc12428 </w:instrText>
        </w:r>
        <w:r>
          <w:fldChar w:fldCharType="separate"/>
        </w:r>
        <w:r>
          <w:t>108</w:t>
        </w:r>
        <w:r>
          <w:fldChar w:fldCharType="end"/>
        </w:r>
      </w:hyperlink>
    </w:p>
    <w:p>
      <w:pPr>
        <w:pStyle w:val="TableofFigures"/>
        <w:tabs>
          <w:tab w:val="right" w:leader="dot" w:pos="9070"/>
        </w:tabs>
      </w:pPr>
      <w:hyperlink w:anchor="_Toc14816" w:history="1">
        <w:r>
          <w:rPr>
            <w:rFonts w:ascii="Times New Roman" w:eastAsia="宋体" w:hAnsi="Times New Roman" w:cs="Times New Roman"/>
            <w:bCs/>
            <w:szCs w:val="24"/>
          </w:rPr>
          <w:t xml:space="preserve">表 </w:t>
        </w:r>
        <w:r>
          <w:t xml:space="preserve">37 </w:t>
        </w:r>
        <w:r>
          <w:rPr>
            <w:rFonts w:ascii="Times New Roman" w:eastAsia="宋体" w:hAnsi="Times New Roman" w:cs="Times New Roman" w:hint="eastAsia"/>
            <w:bCs/>
            <w:szCs w:val="24"/>
          </w:rPr>
          <w:t xml:space="preserve"> </w:t>
        </w:r>
        <w:r>
          <w:rPr>
            <w:rFonts w:ascii="Times New Roman" w:eastAsia="宋体" w:hAnsi="Times New Roman" w:cs="Times New Roman"/>
            <w:bCs/>
            <w:szCs w:val="24"/>
          </w:rPr>
          <w:t>按剂量水平列出的总生存期（FAS）-既往未接受过ALK抑制剂治疗亚组</w:t>
        </w:r>
        <w:r>
          <w:tab/>
        </w:r>
        <w:r>
          <w:fldChar w:fldCharType="begin"/>
        </w:r>
        <w:r>
          <w:instrText xml:space="preserve"> PAGEREF _Toc14816 </w:instrText>
        </w:r>
        <w:r>
          <w:fldChar w:fldCharType="separate"/>
        </w:r>
        <w:r>
          <w:t>109</w:t>
        </w:r>
        <w:r>
          <w:fldChar w:fldCharType="end"/>
        </w:r>
      </w:hyperlink>
    </w:p>
    <w:p>
      <w:pPr>
        <w:pStyle w:val="ERIS"/>
        <w:spacing w:after="156"/>
        <w:ind w:firstLine="480"/>
        <w:rPr>
          <w:rFonts w:cs="Times New Roman"/>
          <w:szCs w:val="24"/>
        </w:rPr>
      </w:pPr>
      <w:r>
        <w:rPr>
          <w:rFonts w:cs="Times New Roman"/>
          <w:szCs w:val="24"/>
        </w:rPr>
        <w:fldChar w:fldCharType="end"/>
      </w:r>
    </w:p>
    <w:p>
      <w:pPr>
        <w:pStyle w:val="ERIS"/>
        <w:spacing w:after="156"/>
        <w:ind w:firstLine="480"/>
        <w:rPr>
          <w:rFonts w:cs="Times New Roman"/>
          <w:szCs w:val="24"/>
        </w:rPr>
      </w:pPr>
    </w:p>
    <w:p>
      <w:pPr>
        <w:pStyle w:val="ERIS43"/>
        <w:spacing w:after="156"/>
        <w:outlineLvl w:val="1"/>
        <w:rPr>
          <w:rFonts w:cs="Times New Roman"/>
          <w:sz w:val="24"/>
          <w:szCs w:val="24"/>
        </w:rPr>
      </w:pPr>
      <w:bookmarkStart w:id="17" w:name="_Toc20623"/>
      <w:bookmarkStart w:id="18" w:name="_Toc29243"/>
      <w:r>
        <w:rPr>
          <w:rFonts w:cs="Times New Roman"/>
          <w:sz w:val="24"/>
          <w:szCs w:val="24"/>
        </w:rPr>
        <w:t>图表目录</w:t>
      </w:r>
      <w:bookmarkEnd w:id="17"/>
      <w:bookmarkEnd w:id="18"/>
    </w:p>
    <w:p>
      <w:pPr>
        <w:pStyle w:val="TableofFigures"/>
        <w:tabs>
          <w:tab w:val="right" w:leader="dot" w:pos="9070"/>
        </w:tabs>
      </w:pPr>
      <w:r>
        <w:rPr>
          <w:rFonts w:cs="Times New Roman"/>
        </w:rPr>
        <w:fldChar w:fldCharType="begin"/>
      </w:r>
      <w:r>
        <w:rPr>
          <w:rFonts w:cs="Times New Roman"/>
        </w:rPr>
        <w:instrText>TOC \h \c "图"</w:instrText>
      </w:r>
      <w:r>
        <w:rPr>
          <w:rFonts w:cs="Times New Roman"/>
        </w:rPr>
        <w:fldChar w:fldCharType="separate"/>
      </w:r>
      <w:hyperlink w:anchor="_Toc3795" w:history="1">
        <w:r>
          <w:t xml:space="preserve">图 1 </w:t>
        </w:r>
        <w:r>
          <w:rPr>
            <w:rFonts w:hint="eastAsia"/>
            <w:lang w:val="en-US" w:eastAsia="zh-CN"/>
          </w:rPr>
          <w:t xml:space="preserve"> </w:t>
        </w:r>
        <w:r>
          <w:rPr>
            <w:rFonts w:ascii="Times New Roman" w:eastAsia="宋体" w:hAnsi="Times New Roman" w:cs="Times New Roman"/>
            <w:bCs/>
            <w:szCs w:val="24"/>
          </w:rPr>
          <w:t>I期剂量爬坡研究示意图</w:t>
        </w:r>
        <w:r>
          <w:tab/>
        </w:r>
        <w:r>
          <w:fldChar w:fldCharType="begin"/>
        </w:r>
        <w:r>
          <w:instrText xml:space="preserve"> PAGEREF _Toc3795 </w:instrText>
        </w:r>
        <w:r>
          <w:fldChar w:fldCharType="separate"/>
        </w:r>
        <w:r>
          <w:t>34</w:t>
        </w:r>
        <w:r>
          <w:fldChar w:fldCharType="end"/>
        </w:r>
      </w:hyperlink>
    </w:p>
    <w:p>
      <w:pPr>
        <w:pStyle w:val="TableofFigures"/>
        <w:tabs>
          <w:tab w:val="right" w:leader="dot" w:pos="9070"/>
        </w:tabs>
      </w:pPr>
      <w:hyperlink w:anchor="_Toc21305" w:history="1">
        <w:r>
          <w:rPr>
            <w:rFonts w:ascii="Times New Roman" w:eastAsia="宋体" w:hAnsi="Times New Roman" w:cs="Times New Roman"/>
            <w:bCs/>
            <w:szCs w:val="24"/>
          </w:rPr>
          <w:t xml:space="preserve">图 </w:t>
        </w:r>
        <w:r>
          <w:t xml:space="preserve">2 </w:t>
        </w:r>
        <w:r>
          <w:rPr>
            <w:rFonts w:ascii="Times New Roman" w:eastAsia="宋体" w:hAnsi="Times New Roman" w:cs="Times New Roman"/>
            <w:bCs/>
            <w:szCs w:val="24"/>
          </w:rPr>
          <w:t xml:space="preserve"> 单剂量丁二酸复瑞替尼平均血浆药物浓度-时间曲线。A为正常坐标，B为半对数坐标（附录16.2.5中图1）</w:t>
        </w:r>
        <w:r>
          <w:tab/>
        </w:r>
        <w:r>
          <w:fldChar w:fldCharType="begin"/>
        </w:r>
        <w:r>
          <w:instrText xml:space="preserve"> PAGEREF _Toc21305 </w:instrText>
        </w:r>
        <w:r>
          <w:fldChar w:fldCharType="separate"/>
        </w:r>
        <w:r>
          <w:t>80</w:t>
        </w:r>
        <w:r>
          <w:fldChar w:fldCharType="end"/>
        </w:r>
      </w:hyperlink>
    </w:p>
    <w:p>
      <w:pPr>
        <w:pStyle w:val="TableofFigures"/>
        <w:tabs>
          <w:tab w:val="right" w:leader="dot" w:pos="9070"/>
        </w:tabs>
      </w:pPr>
      <w:hyperlink w:anchor="_Toc1428" w:history="1">
        <w:r>
          <w:rPr>
            <w:rFonts w:ascii="Times New Roman" w:eastAsia="宋体" w:hAnsi="Times New Roman" w:cs="Times New Roman"/>
            <w:bCs/>
            <w:szCs w:val="24"/>
          </w:rPr>
          <w:t xml:space="preserve">图 </w:t>
        </w:r>
        <w:r>
          <w:t xml:space="preserve">3 </w:t>
        </w:r>
        <w:r>
          <w:rPr>
            <w:rFonts w:ascii="Times New Roman" w:eastAsia="宋体" w:hAnsi="Times New Roman" w:cs="Times New Roman" w:hint="eastAsia"/>
            <w:bCs/>
            <w:szCs w:val="24"/>
          </w:rPr>
          <w:t xml:space="preserve"> </w:t>
        </w:r>
        <w:r>
          <w:rPr>
            <w:rFonts w:ascii="Times New Roman" w:eastAsia="宋体" w:hAnsi="Times New Roman" w:cs="Times New Roman"/>
            <w:bCs/>
            <w:szCs w:val="24"/>
          </w:rPr>
          <w:t>多剂量丁二酸复瑞替尼平均血浆药物浓度-时间曲线。A为正常坐标，B为半对数坐标（附录16.2.5中图3）</w:t>
        </w:r>
        <w:r>
          <w:tab/>
        </w:r>
        <w:r>
          <w:fldChar w:fldCharType="begin"/>
        </w:r>
        <w:r>
          <w:instrText xml:space="preserve"> PAGEREF _Toc1428 </w:instrText>
        </w:r>
        <w:r>
          <w:fldChar w:fldCharType="separate"/>
        </w:r>
        <w:r>
          <w:t>80</w:t>
        </w:r>
        <w:r>
          <w:fldChar w:fldCharType="end"/>
        </w:r>
      </w:hyperlink>
    </w:p>
    <w:p>
      <w:pPr>
        <w:pStyle w:val="TableofFigures"/>
        <w:tabs>
          <w:tab w:val="right" w:leader="dot" w:pos="9070"/>
        </w:tabs>
      </w:pPr>
      <w:hyperlink w:anchor="_Toc24468" w:history="1">
        <w:r>
          <w:rPr>
            <w:rFonts w:ascii="Times New Roman" w:eastAsia="宋体" w:hAnsi="Times New Roman" w:cs="Times New Roman"/>
            <w:bCs/>
            <w:szCs w:val="24"/>
          </w:rPr>
          <w:t xml:space="preserve">图 </w:t>
        </w:r>
        <w:r>
          <w:t xml:space="preserve">4 </w:t>
        </w:r>
        <w:r>
          <w:rPr>
            <w:rFonts w:ascii="Times New Roman" w:eastAsia="宋体" w:hAnsi="Times New Roman" w:cs="Times New Roman"/>
            <w:bCs/>
            <w:szCs w:val="24"/>
          </w:rPr>
          <w:t xml:space="preserve"> 单剂量AUC</w:t>
        </w:r>
        <w:r>
          <w:rPr>
            <w:rFonts w:ascii="Times New Roman" w:eastAsia="宋体" w:hAnsi="Times New Roman" w:cs="Times New Roman"/>
            <w:bCs/>
            <w:szCs w:val="24"/>
            <w:vertAlign w:val="subscript"/>
          </w:rPr>
          <w:t>0-t</w:t>
        </w:r>
        <w:r>
          <w:rPr>
            <w:rFonts w:ascii="Times New Roman" w:eastAsia="宋体" w:hAnsi="Times New Roman" w:cs="Times New Roman"/>
            <w:bCs/>
            <w:szCs w:val="24"/>
          </w:rPr>
          <w:t>, AUC</w:t>
        </w:r>
        <w:r>
          <w:rPr>
            <w:rFonts w:ascii="Times New Roman" w:eastAsia="宋体" w:hAnsi="Times New Roman" w:cs="Times New Roman"/>
            <w:bCs/>
            <w:szCs w:val="24"/>
            <w:vertAlign w:val="subscript"/>
          </w:rPr>
          <w:t>0-∞</w:t>
        </w:r>
        <w:r>
          <w:rPr>
            <w:rFonts w:ascii="Times New Roman" w:eastAsia="宋体" w:hAnsi="Times New Roman" w:cs="Times New Roman"/>
            <w:bCs/>
            <w:szCs w:val="24"/>
          </w:rPr>
          <w:t>和C</w:t>
        </w:r>
        <w:r>
          <w:rPr>
            <w:rFonts w:ascii="Times New Roman" w:eastAsia="宋体" w:hAnsi="Times New Roman" w:cs="Times New Roman"/>
            <w:bCs/>
            <w:szCs w:val="24"/>
            <w:vertAlign w:val="subscript"/>
          </w:rPr>
          <w:t>max</w:t>
        </w:r>
        <w:r>
          <w:rPr>
            <w:rFonts w:ascii="Times New Roman" w:eastAsia="宋体" w:hAnsi="Times New Roman" w:cs="Times New Roman"/>
            <w:bCs/>
            <w:szCs w:val="24"/>
          </w:rPr>
          <w:t>线性拟合图。图中红色圆圈表示观测值，蓝色线表示线性回归线。（附录16.2.5中图8）</w:t>
        </w:r>
        <w:r>
          <w:tab/>
        </w:r>
        <w:r>
          <w:fldChar w:fldCharType="begin"/>
        </w:r>
        <w:r>
          <w:instrText xml:space="preserve"> PAGEREF _Toc24468 </w:instrText>
        </w:r>
        <w:r>
          <w:fldChar w:fldCharType="separate"/>
        </w:r>
        <w:r>
          <w:t>83</w:t>
        </w:r>
        <w:r>
          <w:fldChar w:fldCharType="end"/>
        </w:r>
      </w:hyperlink>
    </w:p>
    <w:p>
      <w:pPr>
        <w:pStyle w:val="TableofFigures"/>
        <w:tabs>
          <w:tab w:val="right" w:leader="dot" w:pos="9070"/>
        </w:tabs>
      </w:pPr>
      <w:hyperlink w:anchor="_Toc24329" w:history="1">
        <w:r>
          <w:rPr>
            <w:rFonts w:ascii="Times New Roman" w:eastAsia="宋体" w:hAnsi="Times New Roman" w:cs="Times New Roman"/>
            <w:bCs/>
            <w:szCs w:val="24"/>
          </w:rPr>
          <w:t xml:space="preserve">图 </w:t>
        </w:r>
        <w:r>
          <w:t xml:space="preserve">5 </w:t>
        </w:r>
        <w:r>
          <w:rPr>
            <w:rFonts w:ascii="Times New Roman" w:eastAsia="宋体" w:hAnsi="Times New Roman" w:cs="Times New Roman"/>
            <w:bCs/>
            <w:szCs w:val="24"/>
          </w:rPr>
          <w:t xml:space="preserve"> 多剂量AUC</w:t>
        </w:r>
        <w:r>
          <w:rPr>
            <w:rFonts w:ascii="Times New Roman" w:eastAsia="宋体" w:hAnsi="Times New Roman" w:cs="Times New Roman"/>
            <w:bCs/>
            <w:szCs w:val="24"/>
            <w:vertAlign w:val="subscript"/>
          </w:rPr>
          <w:t>ss</w:t>
        </w:r>
        <w:r>
          <w:rPr>
            <w:rFonts w:ascii="Times New Roman" w:eastAsia="宋体" w:hAnsi="Times New Roman" w:cs="Times New Roman"/>
            <w:bCs/>
            <w:szCs w:val="24"/>
          </w:rPr>
          <w:t>，C</w:t>
        </w:r>
        <w:r>
          <w:rPr>
            <w:rFonts w:ascii="Times New Roman" w:eastAsia="宋体" w:hAnsi="Times New Roman" w:cs="Times New Roman"/>
            <w:bCs/>
            <w:szCs w:val="24"/>
            <w:vertAlign w:val="subscript"/>
          </w:rPr>
          <w:t>max</w:t>
        </w:r>
        <w:r>
          <w:rPr>
            <w:rFonts w:ascii="Times New Roman" w:eastAsia="宋体" w:hAnsi="Times New Roman" w:cs="Times New Roman"/>
            <w:bCs/>
            <w:szCs w:val="24"/>
          </w:rPr>
          <w:t>和C</w:t>
        </w:r>
        <w:r>
          <w:rPr>
            <w:rFonts w:ascii="Times New Roman" w:eastAsia="宋体" w:hAnsi="Times New Roman" w:cs="Times New Roman"/>
            <w:bCs/>
            <w:szCs w:val="24"/>
            <w:vertAlign w:val="subscript"/>
          </w:rPr>
          <w:t>avg</w:t>
        </w:r>
        <w:r>
          <w:rPr>
            <w:rFonts w:ascii="Times New Roman" w:eastAsia="宋体" w:hAnsi="Times New Roman" w:cs="Times New Roman"/>
            <w:bCs/>
            <w:szCs w:val="24"/>
          </w:rPr>
          <w:t>的线性拟合图。图中红色圆圈表示观测值，蓝色线表示线性回归线。（附录16.2.5中图5）</w:t>
        </w:r>
        <w:r>
          <w:tab/>
        </w:r>
        <w:r>
          <w:fldChar w:fldCharType="begin"/>
        </w:r>
        <w:r>
          <w:instrText xml:space="preserve"> PAGEREF _Toc24329 </w:instrText>
        </w:r>
        <w:r>
          <w:fldChar w:fldCharType="separate"/>
        </w:r>
        <w:r>
          <w:t>83</w:t>
        </w:r>
        <w:r>
          <w:fldChar w:fldCharType="end"/>
        </w:r>
      </w:hyperlink>
    </w:p>
    <w:p>
      <w:pPr>
        <w:pStyle w:val="TableofFigures"/>
        <w:tabs>
          <w:tab w:val="right" w:leader="dot" w:pos="9070"/>
        </w:tabs>
      </w:pPr>
      <w:hyperlink w:anchor="_Toc32236" w:history="1">
        <w:r>
          <w:t xml:space="preserve">图 6 </w:t>
        </w:r>
        <w:r>
          <w:rPr>
            <w:rFonts w:ascii="Times New Roman" w:eastAsia="宋体" w:hAnsi="Times New Roman" w:cs="Times New Roman"/>
            <w:bCs/>
            <w:szCs w:val="24"/>
          </w:rPr>
          <w:t>按剂量水平列出的病灶直径总和较基线变化最佳百分比的瀑布图（FAS）</w:t>
        </w:r>
        <w:r>
          <w:tab/>
        </w:r>
        <w:r>
          <w:fldChar w:fldCharType="begin"/>
        </w:r>
        <w:r>
          <w:instrText xml:space="preserve"> PAGEREF _Toc32236 </w:instrText>
        </w:r>
        <w:r>
          <w:fldChar w:fldCharType="separate"/>
        </w:r>
        <w:r>
          <w:t>86</w:t>
        </w:r>
        <w:r>
          <w:fldChar w:fldCharType="end"/>
        </w:r>
      </w:hyperlink>
    </w:p>
    <w:p>
      <w:pPr>
        <w:pStyle w:val="TableofFigures"/>
        <w:tabs>
          <w:tab w:val="right" w:leader="dot" w:pos="9070"/>
        </w:tabs>
      </w:pPr>
      <w:hyperlink w:anchor="_Toc3167" w:history="1">
        <w:r>
          <w:t xml:space="preserve">图 7 </w:t>
        </w:r>
        <w:r>
          <w:rPr>
            <w:rFonts w:ascii="Times New Roman" w:eastAsia="宋体" w:hAnsi="Times New Roman" w:cs="Times New Roman"/>
            <w:bCs/>
            <w:szCs w:val="24"/>
          </w:rPr>
          <w:t xml:space="preserve"> 按最佳疗效列出的病灶直径总和较基线变化百分比的蜘蛛图（FAS）</w:t>
        </w:r>
        <w:r>
          <w:tab/>
        </w:r>
        <w:r>
          <w:fldChar w:fldCharType="begin"/>
        </w:r>
        <w:r>
          <w:instrText xml:space="preserve"> PAGEREF _Toc3167 </w:instrText>
        </w:r>
        <w:r>
          <w:fldChar w:fldCharType="separate"/>
        </w:r>
        <w:r>
          <w:t>86</w:t>
        </w:r>
        <w:r>
          <w:fldChar w:fldCharType="end"/>
        </w:r>
      </w:hyperlink>
    </w:p>
    <w:p>
      <w:pPr>
        <w:pStyle w:val="TableofFigures"/>
        <w:tabs>
          <w:tab w:val="right" w:leader="dot" w:pos="9070"/>
        </w:tabs>
      </w:pPr>
      <w:hyperlink w:anchor="_Toc13588" w:history="1">
        <w:r>
          <w:t xml:space="preserve">图 8 </w:t>
        </w:r>
        <w:r>
          <w:rPr>
            <w:rFonts w:hint="eastAsia"/>
            <w:lang w:val="en-US" w:eastAsia="zh-CN"/>
          </w:rPr>
          <w:t xml:space="preserve"> </w:t>
        </w:r>
        <w:r>
          <w:rPr>
            <w:rFonts w:ascii="Times New Roman" w:eastAsia="宋体" w:hAnsi="Times New Roman" w:cs="Times New Roman"/>
            <w:bCs/>
            <w:szCs w:val="24"/>
          </w:rPr>
          <w:t>治疗持续时间的游泳图（FAS）</w:t>
        </w:r>
        <w:r>
          <w:tab/>
        </w:r>
        <w:r>
          <w:fldChar w:fldCharType="begin"/>
        </w:r>
        <w:r>
          <w:instrText xml:space="preserve"> PAGEREF _Toc13588 </w:instrText>
        </w:r>
        <w:r>
          <w:fldChar w:fldCharType="separate"/>
        </w:r>
        <w:r>
          <w:t>86</w:t>
        </w:r>
        <w:r>
          <w:fldChar w:fldCharType="end"/>
        </w:r>
      </w:hyperlink>
    </w:p>
    <w:p>
      <w:pPr>
        <w:pStyle w:val="TableofFigures"/>
        <w:tabs>
          <w:tab w:val="right" w:leader="dot" w:pos="9070"/>
        </w:tabs>
      </w:pPr>
      <w:hyperlink w:anchor="_Toc15858" w:history="1">
        <w:r>
          <w:rPr>
            <w:rFonts w:ascii="Times New Roman" w:eastAsia="宋体" w:hAnsi="Times New Roman" w:cs="Times New Roman"/>
            <w:bCs/>
            <w:szCs w:val="24"/>
          </w:rPr>
          <w:t xml:space="preserve">图 </w:t>
        </w:r>
        <w:r>
          <w:t xml:space="preserve">9 </w:t>
        </w:r>
        <w:r>
          <w:rPr>
            <w:rFonts w:ascii="Times New Roman" w:eastAsia="宋体" w:hAnsi="Times New Roman" w:cs="Times New Roman"/>
            <w:bCs/>
            <w:szCs w:val="24"/>
          </w:rPr>
          <w:t xml:space="preserve"> 缓解持续时间Kaplan-Meier曲线（FAS）</w:t>
        </w:r>
        <w:r>
          <w:tab/>
        </w:r>
        <w:r>
          <w:fldChar w:fldCharType="begin"/>
        </w:r>
        <w:r>
          <w:instrText xml:space="preserve"> PAGEREF _Toc15858 </w:instrText>
        </w:r>
        <w:r>
          <w:fldChar w:fldCharType="separate"/>
        </w:r>
        <w:r>
          <w:t>88</w:t>
        </w:r>
        <w:r>
          <w:fldChar w:fldCharType="end"/>
        </w:r>
      </w:hyperlink>
    </w:p>
    <w:p>
      <w:pPr>
        <w:pStyle w:val="TableofFigures"/>
        <w:tabs>
          <w:tab w:val="right" w:leader="dot" w:pos="9070"/>
        </w:tabs>
      </w:pPr>
      <w:hyperlink w:anchor="_Toc11999" w:history="1">
        <w:r>
          <w:rPr>
            <w:rFonts w:ascii="Times New Roman" w:eastAsia="宋体" w:hAnsi="Times New Roman" w:cs="Times New Roman"/>
            <w:bCs/>
            <w:szCs w:val="24"/>
          </w:rPr>
          <w:t xml:space="preserve">图 </w:t>
        </w:r>
        <w:r>
          <w:t xml:space="preserve">10 </w:t>
        </w:r>
        <w:r>
          <w:rPr>
            <w:rFonts w:ascii="Times New Roman" w:eastAsia="宋体" w:hAnsi="Times New Roman" w:cs="Times New Roman" w:hint="eastAsia"/>
            <w:bCs/>
            <w:szCs w:val="24"/>
          </w:rPr>
          <w:t xml:space="preserve"> </w:t>
        </w:r>
        <w:r>
          <w:rPr>
            <w:rFonts w:ascii="Times New Roman" w:eastAsia="宋体" w:hAnsi="Times New Roman" w:cs="Times New Roman"/>
            <w:bCs/>
            <w:szCs w:val="24"/>
          </w:rPr>
          <w:t>剂量水平列出的缓解持续时间Kaplan-Meier曲线（FAS）</w:t>
        </w:r>
        <w:r>
          <w:tab/>
        </w:r>
        <w:r>
          <w:fldChar w:fldCharType="begin"/>
        </w:r>
        <w:r>
          <w:instrText xml:space="preserve"> PAGEREF _Toc11999 </w:instrText>
        </w:r>
        <w:r>
          <w:fldChar w:fldCharType="separate"/>
        </w:r>
        <w:r>
          <w:t>88</w:t>
        </w:r>
        <w:r>
          <w:fldChar w:fldCharType="end"/>
        </w:r>
      </w:hyperlink>
    </w:p>
    <w:p>
      <w:pPr>
        <w:pStyle w:val="TableofFigures"/>
        <w:tabs>
          <w:tab w:val="right" w:leader="dot" w:pos="9070"/>
        </w:tabs>
      </w:pPr>
      <w:hyperlink w:anchor="_Toc6103" w:history="1">
        <w:r>
          <w:rPr>
            <w:rFonts w:ascii="Times New Roman" w:eastAsia="宋体" w:hAnsi="Times New Roman" w:cs="Times New Roman"/>
            <w:bCs/>
            <w:szCs w:val="24"/>
          </w:rPr>
          <w:t xml:space="preserve">图 </w:t>
        </w:r>
        <w:r>
          <w:t xml:space="preserve">11 </w:t>
        </w:r>
        <w:r>
          <w:rPr>
            <w:rFonts w:ascii="Times New Roman" w:eastAsia="宋体" w:hAnsi="Times New Roman" w:cs="Times New Roman" w:hint="eastAsia"/>
            <w:bCs/>
            <w:szCs w:val="24"/>
          </w:rPr>
          <w:t xml:space="preserve"> </w:t>
        </w:r>
        <w:r>
          <w:rPr>
            <w:rFonts w:ascii="Times New Roman" w:eastAsia="宋体" w:hAnsi="Times New Roman" w:cs="Times New Roman"/>
            <w:bCs/>
            <w:szCs w:val="24"/>
          </w:rPr>
          <w:t>无进展生存期Kaplan-Meier曲线（FAS）</w:t>
        </w:r>
        <w:r>
          <w:tab/>
        </w:r>
        <w:r>
          <w:fldChar w:fldCharType="begin"/>
        </w:r>
        <w:r>
          <w:instrText xml:space="preserve"> PAGEREF _Toc6103 </w:instrText>
        </w:r>
        <w:r>
          <w:fldChar w:fldCharType="separate"/>
        </w:r>
        <w:r>
          <w:t>89</w:t>
        </w:r>
        <w:r>
          <w:fldChar w:fldCharType="end"/>
        </w:r>
      </w:hyperlink>
    </w:p>
    <w:p>
      <w:pPr>
        <w:pStyle w:val="TableofFigures"/>
        <w:tabs>
          <w:tab w:val="right" w:leader="dot" w:pos="9070"/>
        </w:tabs>
      </w:pPr>
      <w:hyperlink w:anchor="_Toc14519" w:history="1">
        <w:r>
          <w:rPr>
            <w:rFonts w:ascii="Times New Roman" w:eastAsia="宋体" w:hAnsi="Times New Roman" w:cs="Times New Roman"/>
            <w:bCs/>
            <w:szCs w:val="24"/>
          </w:rPr>
          <w:t xml:space="preserve">图 </w:t>
        </w:r>
        <w:r>
          <w:t xml:space="preserve">12 </w:t>
        </w:r>
        <w:r>
          <w:rPr>
            <w:rFonts w:ascii="Times New Roman" w:eastAsia="宋体" w:hAnsi="Times New Roman" w:cs="Times New Roman"/>
            <w:bCs/>
            <w:szCs w:val="24"/>
          </w:rPr>
          <w:t xml:space="preserve"> 按剂量水平列出的无进展生存期Kaplan-Meier曲线（FAS）各剂量组结果</w:t>
        </w:r>
        <w:r>
          <w:tab/>
        </w:r>
        <w:r>
          <w:fldChar w:fldCharType="begin"/>
        </w:r>
        <w:r>
          <w:instrText xml:space="preserve"> PAGEREF _Toc14519 </w:instrText>
        </w:r>
        <w:r>
          <w:fldChar w:fldCharType="separate"/>
        </w:r>
        <w:r>
          <w:t>90</w:t>
        </w:r>
        <w:r>
          <w:fldChar w:fldCharType="end"/>
        </w:r>
      </w:hyperlink>
    </w:p>
    <w:p>
      <w:pPr>
        <w:pStyle w:val="TableofFigures"/>
        <w:tabs>
          <w:tab w:val="right" w:leader="dot" w:pos="9070"/>
        </w:tabs>
      </w:pPr>
      <w:hyperlink w:anchor="_Toc8294" w:history="1">
        <w:r>
          <w:rPr>
            <w:rFonts w:ascii="Times New Roman" w:eastAsia="宋体" w:hAnsi="Times New Roman" w:cs="Times New Roman"/>
            <w:bCs/>
            <w:szCs w:val="24"/>
          </w:rPr>
          <w:t xml:space="preserve">图 </w:t>
        </w:r>
        <w:r>
          <w:t xml:space="preserve">13 </w:t>
        </w:r>
        <w:r>
          <w:rPr>
            <w:rFonts w:ascii="Times New Roman" w:eastAsia="宋体" w:hAnsi="Times New Roman" w:cs="Times New Roman" w:hint="eastAsia"/>
            <w:bCs/>
            <w:szCs w:val="24"/>
          </w:rPr>
          <w:t xml:space="preserve"> </w:t>
        </w:r>
        <w:r>
          <w:rPr>
            <w:rFonts w:ascii="Times New Roman" w:eastAsia="宋体" w:hAnsi="Times New Roman" w:cs="Times New Roman"/>
            <w:bCs/>
            <w:szCs w:val="24"/>
          </w:rPr>
          <w:t>总生存期Kaplan-Meier曲线（FAS）</w:t>
        </w:r>
        <w:r>
          <w:tab/>
        </w:r>
        <w:r>
          <w:fldChar w:fldCharType="begin"/>
        </w:r>
        <w:r>
          <w:instrText xml:space="preserve"> PAGEREF _Toc8294 </w:instrText>
        </w:r>
        <w:r>
          <w:fldChar w:fldCharType="separate"/>
        </w:r>
        <w:r>
          <w:t>91</w:t>
        </w:r>
        <w:r>
          <w:fldChar w:fldCharType="end"/>
        </w:r>
      </w:hyperlink>
    </w:p>
    <w:p>
      <w:pPr>
        <w:pStyle w:val="TableofFigures"/>
        <w:tabs>
          <w:tab w:val="right" w:leader="dot" w:pos="9070"/>
        </w:tabs>
      </w:pPr>
      <w:hyperlink w:anchor="_Toc17984" w:history="1">
        <w:r>
          <w:rPr>
            <w:rFonts w:ascii="Times New Roman" w:eastAsia="宋体" w:hAnsi="Times New Roman" w:cs="Times New Roman"/>
            <w:bCs/>
            <w:szCs w:val="24"/>
          </w:rPr>
          <w:t xml:space="preserve">图 </w:t>
        </w:r>
        <w:r>
          <w:t xml:space="preserve">14 </w:t>
        </w:r>
        <w:r>
          <w:rPr>
            <w:rFonts w:ascii="Times New Roman" w:eastAsia="宋体" w:hAnsi="Times New Roman" w:cs="Times New Roman"/>
            <w:bCs/>
            <w:szCs w:val="24"/>
          </w:rPr>
          <w:t xml:space="preserve"> 按剂量水平列出的总生存期Kaplan-Meier曲线（FAS）各剂量组结果</w:t>
        </w:r>
        <w:r>
          <w:tab/>
        </w:r>
        <w:r>
          <w:fldChar w:fldCharType="begin"/>
        </w:r>
        <w:r>
          <w:instrText xml:space="preserve"> PAGEREF _Toc17984 </w:instrText>
        </w:r>
        <w:r>
          <w:fldChar w:fldCharType="separate"/>
        </w:r>
        <w:r>
          <w:t>92</w:t>
        </w:r>
        <w:r>
          <w:fldChar w:fldCharType="end"/>
        </w:r>
      </w:hyperlink>
    </w:p>
    <w:p>
      <w:pPr>
        <w:pStyle w:val="TableofFigures"/>
        <w:tabs>
          <w:tab w:val="right" w:leader="dot" w:pos="9070"/>
        </w:tabs>
      </w:pPr>
      <w:hyperlink w:anchor="_Toc30709" w:history="1">
        <w:r>
          <w:rPr>
            <w:rFonts w:ascii="Times New Roman" w:eastAsia="宋体" w:hAnsi="Times New Roman" w:cs="Times New Roman"/>
            <w:bCs/>
            <w:szCs w:val="24"/>
          </w:rPr>
          <w:t xml:space="preserve">图 </w:t>
        </w:r>
        <w:r>
          <w:t xml:space="preserve">15 </w:t>
        </w:r>
        <w:r>
          <w:rPr>
            <w:rFonts w:ascii="Times New Roman" w:eastAsia="宋体" w:hAnsi="Times New Roman" w:cs="Times New Roman"/>
            <w:bCs/>
            <w:szCs w:val="24"/>
          </w:rPr>
          <w:t xml:space="preserve"> 按剂量水平列出的病灶直径总和较基线变化最佳百分比的瀑布图（FAS）-脑转移亚组</w:t>
        </w:r>
        <w:r>
          <w:tab/>
        </w:r>
        <w:r>
          <w:fldChar w:fldCharType="begin"/>
        </w:r>
        <w:r>
          <w:instrText xml:space="preserve"> PAGEREF _Toc30709 </w:instrText>
        </w:r>
        <w:r>
          <w:fldChar w:fldCharType="separate"/>
        </w:r>
        <w:r>
          <w:t>94</w:t>
        </w:r>
        <w:r>
          <w:fldChar w:fldCharType="end"/>
        </w:r>
      </w:hyperlink>
    </w:p>
    <w:p>
      <w:pPr>
        <w:pStyle w:val="TableofFigures"/>
        <w:tabs>
          <w:tab w:val="right" w:leader="dot" w:pos="9070"/>
        </w:tabs>
      </w:pPr>
      <w:hyperlink w:anchor="_Toc1848" w:history="1">
        <w:r>
          <w:rPr>
            <w:rFonts w:ascii="Times New Roman" w:eastAsia="宋体" w:hAnsi="Times New Roman" w:cs="Times New Roman"/>
            <w:bCs/>
            <w:szCs w:val="24"/>
          </w:rPr>
          <w:t xml:space="preserve">图 </w:t>
        </w:r>
        <w:r>
          <w:t xml:space="preserve">16 </w:t>
        </w:r>
        <w:r>
          <w:rPr>
            <w:rFonts w:ascii="Times New Roman" w:eastAsia="宋体" w:hAnsi="Times New Roman" w:cs="Times New Roman" w:hint="eastAsia"/>
            <w:bCs/>
            <w:szCs w:val="24"/>
          </w:rPr>
          <w:t xml:space="preserve"> </w:t>
        </w:r>
        <w:r>
          <w:rPr>
            <w:rFonts w:ascii="Times New Roman" w:eastAsia="宋体" w:hAnsi="Times New Roman" w:cs="Times New Roman"/>
            <w:bCs/>
            <w:szCs w:val="24"/>
          </w:rPr>
          <w:t>按最佳疗效列出的病灶直径总和较基线变化百分比的蜘蛛图（FAS）-脑转移亚组</w:t>
        </w:r>
        <w:r>
          <w:tab/>
        </w:r>
        <w:r>
          <w:fldChar w:fldCharType="begin"/>
        </w:r>
        <w:r>
          <w:instrText xml:space="preserve"> PAGEREF _Toc1848 </w:instrText>
        </w:r>
        <w:r>
          <w:fldChar w:fldCharType="separate"/>
        </w:r>
        <w:r>
          <w:t>94</w:t>
        </w:r>
        <w:r>
          <w:fldChar w:fldCharType="end"/>
        </w:r>
      </w:hyperlink>
    </w:p>
    <w:p>
      <w:pPr>
        <w:pStyle w:val="TableofFigures"/>
        <w:tabs>
          <w:tab w:val="right" w:leader="dot" w:pos="9070"/>
        </w:tabs>
      </w:pPr>
      <w:hyperlink w:anchor="_Toc15847" w:history="1">
        <w:r>
          <w:rPr>
            <w:rFonts w:ascii="Times New Roman" w:eastAsia="宋体" w:hAnsi="Times New Roman" w:cs="Times New Roman"/>
            <w:bCs/>
            <w:szCs w:val="24"/>
          </w:rPr>
          <w:t xml:space="preserve">图 </w:t>
        </w:r>
        <w:r>
          <w:t xml:space="preserve">17 </w:t>
        </w:r>
        <w:r>
          <w:rPr>
            <w:rFonts w:ascii="Times New Roman" w:eastAsia="宋体" w:hAnsi="Times New Roman" w:cs="Times New Roman"/>
            <w:bCs/>
            <w:szCs w:val="24"/>
          </w:rPr>
          <w:t xml:space="preserve"> 按转移类型列出的缓解持续时间Kaplan-Meier曲线（FAS）</w:t>
        </w:r>
        <w:r>
          <w:tab/>
        </w:r>
        <w:r>
          <w:fldChar w:fldCharType="begin"/>
        </w:r>
        <w:r>
          <w:instrText xml:space="preserve"> PAGEREF _Toc15847 </w:instrText>
        </w:r>
        <w:r>
          <w:fldChar w:fldCharType="separate"/>
        </w:r>
        <w:r>
          <w:t>96</w:t>
        </w:r>
        <w:r>
          <w:fldChar w:fldCharType="end"/>
        </w:r>
      </w:hyperlink>
    </w:p>
    <w:p>
      <w:pPr>
        <w:pStyle w:val="TableofFigures"/>
        <w:tabs>
          <w:tab w:val="right" w:leader="dot" w:pos="9070"/>
        </w:tabs>
      </w:pPr>
      <w:hyperlink w:anchor="_Toc5282" w:history="1">
        <w:r>
          <w:rPr>
            <w:rFonts w:ascii="Times New Roman" w:eastAsia="宋体" w:hAnsi="Times New Roman" w:cs="Times New Roman"/>
            <w:bCs/>
            <w:szCs w:val="24"/>
          </w:rPr>
          <w:t xml:space="preserve">图 </w:t>
        </w:r>
        <w:r>
          <w:t xml:space="preserve">18 </w:t>
        </w:r>
        <w:r>
          <w:rPr>
            <w:rFonts w:ascii="Times New Roman" w:eastAsia="宋体" w:hAnsi="Times New Roman" w:cs="Times New Roman"/>
            <w:bCs/>
            <w:szCs w:val="24"/>
          </w:rPr>
          <w:t xml:space="preserve"> 按转移类型列出的无进展生存期Kaplan-Meier曲线（FAS）</w:t>
        </w:r>
        <w:r>
          <w:tab/>
        </w:r>
        <w:r>
          <w:fldChar w:fldCharType="begin"/>
        </w:r>
        <w:r>
          <w:instrText xml:space="preserve"> PAGEREF _Toc5282 </w:instrText>
        </w:r>
        <w:r>
          <w:fldChar w:fldCharType="separate"/>
        </w:r>
        <w:r>
          <w:t>98</w:t>
        </w:r>
        <w:r>
          <w:fldChar w:fldCharType="end"/>
        </w:r>
      </w:hyperlink>
    </w:p>
    <w:p>
      <w:pPr>
        <w:pStyle w:val="TableofFigures"/>
        <w:tabs>
          <w:tab w:val="right" w:leader="dot" w:pos="9070"/>
        </w:tabs>
      </w:pPr>
      <w:hyperlink w:anchor="_Toc18150" w:history="1">
        <w:r>
          <w:rPr>
            <w:rFonts w:ascii="Times New Roman" w:eastAsia="宋体" w:hAnsi="Times New Roman" w:cs="Times New Roman"/>
            <w:bCs/>
            <w:szCs w:val="24"/>
          </w:rPr>
          <w:t xml:space="preserve">图 </w:t>
        </w:r>
        <w:r>
          <w:t xml:space="preserve">19 </w:t>
        </w:r>
        <w:r>
          <w:rPr>
            <w:rFonts w:ascii="Times New Roman" w:eastAsia="宋体" w:hAnsi="Times New Roman" w:cs="Times New Roman" w:hint="eastAsia"/>
            <w:bCs/>
            <w:szCs w:val="24"/>
          </w:rPr>
          <w:t xml:space="preserve"> </w:t>
        </w:r>
        <w:r>
          <w:rPr>
            <w:rFonts w:ascii="Times New Roman" w:eastAsia="宋体" w:hAnsi="Times New Roman" w:cs="Times New Roman"/>
            <w:bCs/>
            <w:szCs w:val="24"/>
          </w:rPr>
          <w:t>按转移类型列出的总生存期Kaplan-Meier曲线（FAS）</w:t>
        </w:r>
        <w:r>
          <w:tab/>
        </w:r>
        <w:r>
          <w:fldChar w:fldCharType="begin"/>
        </w:r>
        <w:r>
          <w:instrText xml:space="preserve"> PAGEREF _Toc18150 </w:instrText>
        </w:r>
        <w:r>
          <w:fldChar w:fldCharType="separate"/>
        </w:r>
        <w:r>
          <w:t>100</w:t>
        </w:r>
        <w:r>
          <w:fldChar w:fldCharType="end"/>
        </w:r>
      </w:hyperlink>
    </w:p>
    <w:p>
      <w:pPr>
        <w:pStyle w:val="TableofFigures"/>
        <w:tabs>
          <w:tab w:val="right" w:leader="dot" w:pos="9070"/>
        </w:tabs>
      </w:pPr>
      <w:hyperlink w:anchor="_Toc31011" w:history="1">
        <w:r>
          <w:rPr>
            <w:rFonts w:ascii="Times New Roman" w:eastAsia="宋体" w:hAnsi="Times New Roman" w:cs="Times New Roman"/>
            <w:bCs/>
            <w:szCs w:val="24"/>
          </w:rPr>
          <w:t xml:space="preserve">图 </w:t>
        </w:r>
        <w:r>
          <w:t xml:space="preserve">20 </w:t>
        </w:r>
        <w:r>
          <w:rPr>
            <w:rFonts w:ascii="Times New Roman" w:eastAsia="宋体" w:hAnsi="Times New Roman" w:cs="Times New Roman"/>
            <w:bCs/>
            <w:szCs w:val="24"/>
          </w:rPr>
          <w:t xml:space="preserve"> 按剂量水平列出的病灶直径总和较基线变化最佳百分比的瀑布图（FAS）-接受过ALK抑制剂治疗亚组</w:t>
        </w:r>
        <w:r>
          <w:tab/>
        </w:r>
        <w:r>
          <w:fldChar w:fldCharType="begin"/>
        </w:r>
        <w:r>
          <w:instrText xml:space="preserve"> PAGEREF _Toc31011 </w:instrText>
        </w:r>
        <w:r>
          <w:fldChar w:fldCharType="separate"/>
        </w:r>
        <w:r>
          <w:t>103</w:t>
        </w:r>
        <w:r>
          <w:fldChar w:fldCharType="end"/>
        </w:r>
      </w:hyperlink>
    </w:p>
    <w:p>
      <w:pPr>
        <w:pStyle w:val="TableofFigures"/>
        <w:tabs>
          <w:tab w:val="right" w:leader="dot" w:pos="9070"/>
        </w:tabs>
      </w:pPr>
      <w:hyperlink w:anchor="_Toc2156" w:history="1">
        <w:r>
          <w:rPr>
            <w:rFonts w:ascii="Times New Roman" w:eastAsia="宋体" w:hAnsi="Times New Roman" w:cs="Times New Roman"/>
            <w:bCs/>
            <w:szCs w:val="24"/>
          </w:rPr>
          <w:t xml:space="preserve">图 </w:t>
        </w:r>
        <w:r>
          <w:t xml:space="preserve">21 </w:t>
        </w:r>
        <w:r>
          <w:rPr>
            <w:rFonts w:ascii="Times New Roman" w:eastAsia="宋体" w:hAnsi="Times New Roman" w:cs="Times New Roman"/>
            <w:bCs/>
            <w:szCs w:val="24"/>
          </w:rPr>
          <w:t xml:space="preserve"> 按最佳疗效列出的病灶直径总和较基线变化百分比的蜘蛛图（FAS）-既往接受过ALK抑制剂治疗亚组</w:t>
        </w:r>
        <w:r>
          <w:tab/>
        </w:r>
        <w:r>
          <w:fldChar w:fldCharType="begin"/>
        </w:r>
        <w:r>
          <w:instrText xml:space="preserve"> PAGEREF _Toc2156 </w:instrText>
        </w:r>
        <w:r>
          <w:fldChar w:fldCharType="separate"/>
        </w:r>
        <w:r>
          <w:t>103</w:t>
        </w:r>
        <w:r>
          <w:fldChar w:fldCharType="end"/>
        </w:r>
      </w:hyperlink>
    </w:p>
    <w:p>
      <w:pPr>
        <w:pStyle w:val="TableofFigures"/>
        <w:tabs>
          <w:tab w:val="right" w:leader="dot" w:pos="9070"/>
        </w:tabs>
      </w:pPr>
      <w:hyperlink w:anchor="_Toc6316" w:history="1">
        <w:r>
          <w:rPr>
            <w:rFonts w:ascii="Times New Roman" w:eastAsia="宋体" w:hAnsi="Times New Roman" w:cs="Times New Roman"/>
            <w:bCs/>
            <w:szCs w:val="24"/>
          </w:rPr>
          <w:t xml:space="preserve">图 </w:t>
        </w:r>
        <w:r>
          <w:t xml:space="preserve">22 </w:t>
        </w:r>
        <w:r>
          <w:rPr>
            <w:rFonts w:ascii="Times New Roman" w:eastAsia="宋体" w:hAnsi="Times New Roman" w:cs="Times New Roman" w:hint="eastAsia"/>
            <w:bCs/>
            <w:szCs w:val="24"/>
          </w:rPr>
          <w:t xml:space="preserve"> </w:t>
        </w:r>
        <w:r>
          <w:rPr>
            <w:rFonts w:ascii="Times New Roman" w:eastAsia="宋体" w:hAnsi="Times New Roman" w:cs="Times New Roman"/>
            <w:bCs/>
            <w:szCs w:val="24"/>
          </w:rPr>
          <w:t>按既往是否接受过ALK抑制剂治疗列出的缓解持续时间Kaplan-Meier曲线（FAS）</w:t>
        </w:r>
        <w:r>
          <w:tab/>
        </w:r>
        <w:r>
          <w:fldChar w:fldCharType="begin"/>
        </w:r>
        <w:r>
          <w:instrText xml:space="preserve"> PAGEREF _Toc6316 </w:instrText>
        </w:r>
        <w:r>
          <w:fldChar w:fldCharType="separate"/>
        </w:r>
        <w:r>
          <w:t>105</w:t>
        </w:r>
        <w:r>
          <w:fldChar w:fldCharType="end"/>
        </w:r>
      </w:hyperlink>
    </w:p>
    <w:p>
      <w:pPr>
        <w:pStyle w:val="TableofFigures"/>
        <w:tabs>
          <w:tab w:val="right" w:leader="dot" w:pos="9070"/>
        </w:tabs>
      </w:pPr>
      <w:hyperlink w:anchor="_Toc23944" w:history="1">
        <w:r>
          <w:rPr>
            <w:rFonts w:ascii="Times New Roman" w:eastAsia="宋体" w:hAnsi="Times New Roman" w:cs="Times New Roman"/>
            <w:bCs/>
            <w:szCs w:val="24"/>
          </w:rPr>
          <w:t xml:space="preserve">图 </w:t>
        </w:r>
        <w:r>
          <w:t xml:space="preserve">23 </w:t>
        </w:r>
        <w:r>
          <w:rPr>
            <w:rFonts w:ascii="Times New Roman" w:eastAsia="宋体" w:hAnsi="Times New Roman" w:cs="Times New Roman" w:hint="eastAsia"/>
            <w:bCs/>
            <w:szCs w:val="24"/>
          </w:rPr>
          <w:t xml:space="preserve"> </w:t>
        </w:r>
        <w:r>
          <w:rPr>
            <w:rFonts w:ascii="Times New Roman" w:eastAsia="宋体" w:hAnsi="Times New Roman" w:cs="Times New Roman"/>
            <w:bCs/>
            <w:szCs w:val="24"/>
          </w:rPr>
          <w:t>按既往是否接受过ALK抑制剂治疗列出的无进展生存期Kaplan-Meier曲线（FAS）</w:t>
        </w:r>
        <w:r>
          <w:tab/>
        </w:r>
        <w:r>
          <w:fldChar w:fldCharType="begin"/>
        </w:r>
        <w:r>
          <w:instrText xml:space="preserve"> PAGEREF _Toc23944 </w:instrText>
        </w:r>
        <w:r>
          <w:fldChar w:fldCharType="separate"/>
        </w:r>
        <w:r>
          <w:t>107</w:t>
        </w:r>
        <w:r>
          <w:fldChar w:fldCharType="end"/>
        </w:r>
      </w:hyperlink>
    </w:p>
    <w:p>
      <w:pPr>
        <w:pStyle w:val="TableofFigures"/>
        <w:tabs>
          <w:tab w:val="right" w:leader="dot" w:pos="9070"/>
        </w:tabs>
      </w:pPr>
      <w:hyperlink w:anchor="_Toc11527" w:history="1">
        <w:r>
          <w:rPr>
            <w:rFonts w:ascii="Times New Roman" w:eastAsia="宋体" w:hAnsi="Times New Roman" w:cs="Times New Roman"/>
            <w:bCs/>
            <w:szCs w:val="24"/>
          </w:rPr>
          <w:t xml:space="preserve">图 </w:t>
        </w:r>
        <w:r>
          <w:t xml:space="preserve">24 </w:t>
        </w:r>
        <w:r>
          <w:rPr>
            <w:rFonts w:ascii="Times New Roman" w:eastAsia="宋体" w:hAnsi="Times New Roman" w:cs="Times New Roman"/>
            <w:bCs/>
            <w:szCs w:val="24"/>
          </w:rPr>
          <w:t xml:space="preserve"> 按既往用药列出的总生存期Kaplan-Meier曲线（FAS）</w:t>
        </w:r>
        <w:r>
          <w:tab/>
        </w:r>
        <w:r>
          <w:fldChar w:fldCharType="begin"/>
        </w:r>
        <w:r>
          <w:instrText xml:space="preserve"> PAGEREF _Toc11527 </w:instrText>
        </w:r>
        <w:r>
          <w:fldChar w:fldCharType="separate"/>
        </w:r>
        <w:r>
          <w:t>109</w:t>
        </w:r>
        <w:r>
          <w:fldChar w:fldCharType="end"/>
        </w:r>
      </w:hyperlink>
    </w:p>
    <w:p>
      <w:pPr>
        <w:pStyle w:val="ERIS"/>
        <w:spacing w:after="156"/>
        <w:ind w:firstLine="480"/>
        <w:rPr>
          <w:rFonts w:cs="Times New Roman"/>
        </w:rPr>
      </w:pPr>
      <w:r>
        <w:rPr>
          <w:rFonts w:cs="Times New Roman"/>
        </w:rPr>
        <w:fldChar w:fldCharType="end"/>
      </w:r>
    </w:p>
    <w:p>
      <w:pPr>
        <w:pStyle w:val="ERIS"/>
        <w:spacing w:after="156"/>
        <w:ind w:firstLine="480"/>
        <w:rPr>
          <w:rFonts w:cs="Times New Roman"/>
        </w:rPr>
      </w:pPr>
      <w:r>
        <w:rPr>
          <w:rFonts w:cs="Times New Roman"/>
        </w:rPr>
        <w:br w:type="page"/>
      </w:r>
    </w:p>
    <w:p>
      <w:pPr>
        <w:pStyle w:val="ERIS1"/>
        <w:numPr>
          <w:ilvl w:val="12"/>
          <w:numId w:val="0"/>
        </w:numPr>
        <w:spacing w:after="156"/>
        <w:rPr>
          <w:rFonts w:cs="Times New Roman"/>
          <w:sz w:val="24"/>
          <w:szCs w:val="24"/>
        </w:rPr>
      </w:pPr>
      <w:bookmarkStart w:id="19" w:name="_Toc9239"/>
      <w:bookmarkStart w:id="20" w:name="_Toc14916"/>
      <w:bookmarkStart w:id="21" w:name="_Toc46860558"/>
      <w:bookmarkStart w:id="22" w:name="_Toc87617881"/>
      <w:r>
        <w:rPr>
          <w:rFonts w:cs="Times New Roman" w:hint="eastAsia"/>
          <w:sz w:val="24"/>
          <w:szCs w:val="24"/>
        </w:rPr>
        <w:t xml:space="preserve">4 </w:t>
      </w:r>
      <w:r>
        <w:rPr>
          <w:rFonts w:cs="Times New Roman"/>
          <w:sz w:val="24"/>
          <w:szCs w:val="24"/>
        </w:rPr>
        <w:t>缩略语和术语定义表</w:t>
      </w:r>
      <w:bookmarkEnd w:id="19"/>
      <w:bookmarkEnd w:id="20"/>
      <w:bookmarkEnd w:id="21"/>
      <w:bookmarkEnd w:id="22"/>
    </w:p>
    <w:tbl>
      <w:tblPr>
        <w:tblStyle w:val="TableNormal"/>
        <w:tblW w:w="5000" w:type="pct"/>
        <w:jc w:val="center"/>
        <w:tblBorders>
          <w:top w:val="single" w:sz="12" w:space="0" w:color="000000"/>
          <w:left w:val="none" w:sz="0" w:space="0" w:color="auto"/>
          <w:bottom w:val="single" w:sz="12" w:space="0" w:color="000000"/>
          <w:right w:val="none" w:sz="0" w:space="0" w:color="auto"/>
          <w:insideH w:val="none" w:sz="0" w:space="0" w:color="auto"/>
          <w:insideV w:val="none" w:sz="0" w:space="0" w:color="auto"/>
        </w:tblBorders>
        <w:tblCellMar>
          <w:top w:w="0" w:type="dxa"/>
          <w:left w:w="108" w:type="dxa"/>
          <w:bottom w:w="0" w:type="dxa"/>
          <w:right w:w="108" w:type="dxa"/>
        </w:tblCellMar>
      </w:tblPr>
      <w:tblGrid>
        <w:gridCol w:w="1285"/>
        <w:gridCol w:w="8001"/>
      </w:tblGrid>
      <w:tr>
        <w:tblPrEx>
          <w:tblW w:w="5000" w:type="pct"/>
          <w:jc w:val="center"/>
          <w:tblBorders>
            <w:top w:val="single" w:sz="12" w:space="0" w:color="000000"/>
            <w:left w:val="none" w:sz="0" w:space="0" w:color="auto"/>
            <w:bottom w:val="single" w:sz="12" w:space="0" w:color="000000"/>
            <w:right w:val="none" w:sz="0" w:space="0" w:color="auto"/>
            <w:insideH w:val="none" w:sz="0" w:space="0" w:color="auto"/>
            <w:insideV w:val="none" w:sz="0" w:space="0" w:color="auto"/>
          </w:tblBorders>
          <w:tblCellMar>
            <w:top w:w="0" w:type="dxa"/>
            <w:left w:w="108" w:type="dxa"/>
            <w:bottom w:w="0" w:type="dxa"/>
            <w:right w:w="108" w:type="dxa"/>
          </w:tblCellMar>
        </w:tblPrEx>
        <w:trPr>
          <w:trHeight w:val="402"/>
          <w:tblHeader/>
          <w:jc w:val="center"/>
        </w:trPr>
        <w:tc>
          <w:tcPr>
            <w:tcW w:w="692" w:type="pct"/>
            <w:tcBorders>
              <w:bottom w:val="single" w:sz="12" w:space="0" w:color="000000"/>
            </w:tcBorders>
          </w:tcPr>
          <w:p>
            <w:pPr>
              <w:pStyle w:val="ERIS25"/>
              <w:spacing w:before="62" w:after="62"/>
              <w:rPr>
                <w:rFonts w:cs="Times New Roman"/>
              </w:rPr>
            </w:pPr>
            <w:r>
              <w:rPr>
                <w:rFonts w:cs="Times New Roman"/>
              </w:rPr>
              <w:t>缩略语</w:t>
            </w:r>
          </w:p>
        </w:tc>
        <w:tc>
          <w:tcPr>
            <w:tcW w:w="4307" w:type="pct"/>
            <w:tcBorders>
              <w:bottom w:val="single" w:sz="12" w:space="0" w:color="000000"/>
            </w:tcBorders>
          </w:tcPr>
          <w:p>
            <w:pPr>
              <w:pStyle w:val="ERIS25"/>
              <w:spacing w:before="62" w:after="62"/>
              <w:rPr>
                <w:rFonts w:cs="Times New Roman"/>
              </w:rPr>
            </w:pPr>
            <w:r>
              <w:rPr>
                <w:rFonts w:cs="Times New Roman"/>
              </w:rPr>
              <w:t>定义</w:t>
            </w:r>
          </w:p>
        </w:tc>
      </w:tr>
      <w:tr>
        <w:tblPrEx>
          <w:tblW w:w="5000" w:type="pct"/>
          <w:jc w:val="center"/>
          <w:tblCellMar>
            <w:top w:w="0" w:type="dxa"/>
            <w:left w:w="108" w:type="dxa"/>
            <w:bottom w:w="0" w:type="dxa"/>
            <w:right w:w="108" w:type="dxa"/>
          </w:tblCellMar>
        </w:tblPrEx>
        <w:trPr>
          <w:jc w:val="center"/>
        </w:trPr>
        <w:tc>
          <w:tcPr>
            <w:tcW w:w="692" w:type="pct"/>
            <w:tcBorders>
              <w:top w:val="nil"/>
              <w:left w:val="nil"/>
              <w:bottom w:val="nil"/>
              <w:right w:val="nil"/>
            </w:tcBorders>
          </w:tcPr>
          <w:p>
            <w:pPr>
              <w:pStyle w:val="TableCellText12ptleft"/>
              <w:keepNext w:val="0"/>
              <w:rPr>
                <w:rFonts w:eastAsia="宋体"/>
                <w:lang w:eastAsia="zh-CN"/>
              </w:rPr>
            </w:pPr>
            <w:r>
              <w:rPr>
                <w:rFonts w:eastAsia="宋体"/>
                <w:lang w:eastAsia="zh-CN"/>
              </w:rPr>
              <w:t>AE</w:t>
            </w:r>
          </w:p>
        </w:tc>
        <w:tc>
          <w:tcPr>
            <w:tcW w:w="4307" w:type="pct"/>
            <w:tcBorders>
              <w:top w:val="nil"/>
              <w:left w:val="nil"/>
              <w:bottom w:val="nil"/>
              <w:right w:val="nil"/>
            </w:tcBorders>
          </w:tcPr>
          <w:p>
            <w:pPr>
              <w:pStyle w:val="TableCellText12ptleft"/>
              <w:keepNext w:val="0"/>
              <w:rPr>
                <w:rFonts w:eastAsia="宋体"/>
                <w:b/>
                <w:lang w:eastAsia="zh-CN"/>
              </w:rPr>
            </w:pPr>
            <w:r>
              <w:rPr>
                <w:rFonts w:eastAsia="宋体"/>
                <w:lang w:eastAsia="zh-CN"/>
              </w:rPr>
              <w:t>不良事件</w:t>
            </w:r>
          </w:p>
        </w:tc>
      </w:tr>
      <w:tr>
        <w:tblPrEx>
          <w:tblW w:w="5000" w:type="pct"/>
          <w:jc w:val="center"/>
          <w:tblCellMar>
            <w:top w:w="0" w:type="dxa"/>
            <w:left w:w="108" w:type="dxa"/>
            <w:bottom w:w="0" w:type="dxa"/>
            <w:right w:w="108" w:type="dxa"/>
          </w:tblCellMar>
        </w:tblPrEx>
        <w:trPr>
          <w:jc w:val="center"/>
        </w:trPr>
        <w:tc>
          <w:tcPr>
            <w:tcW w:w="692" w:type="pct"/>
            <w:tcBorders>
              <w:top w:val="nil"/>
              <w:left w:val="nil"/>
              <w:bottom w:val="nil"/>
              <w:right w:val="nil"/>
            </w:tcBorders>
          </w:tcPr>
          <w:p>
            <w:pPr>
              <w:pStyle w:val="TableCellText12ptleft"/>
              <w:keepNext w:val="0"/>
              <w:rPr>
                <w:rFonts w:eastAsia="宋体"/>
                <w:b/>
                <w:lang w:eastAsia="zh-CN"/>
              </w:rPr>
            </w:pPr>
            <w:r>
              <w:rPr>
                <w:rFonts w:eastAsia="宋体"/>
                <w:lang w:eastAsia="zh-CN"/>
              </w:rPr>
              <w:t>ALK</w:t>
            </w:r>
          </w:p>
        </w:tc>
        <w:tc>
          <w:tcPr>
            <w:tcW w:w="4307" w:type="pct"/>
            <w:tcBorders>
              <w:top w:val="nil"/>
              <w:left w:val="nil"/>
              <w:bottom w:val="nil"/>
              <w:right w:val="nil"/>
            </w:tcBorders>
          </w:tcPr>
          <w:p>
            <w:pPr>
              <w:pStyle w:val="TableCellText12ptleft"/>
              <w:keepNext w:val="0"/>
              <w:rPr>
                <w:rFonts w:eastAsia="宋体"/>
                <w:b/>
                <w:lang w:eastAsia="zh-CN"/>
              </w:rPr>
            </w:pPr>
            <w:r>
              <w:rPr>
                <w:rFonts w:eastAsia="宋体"/>
                <w:lang w:eastAsia="zh-CN"/>
              </w:rPr>
              <w:t>间变性淋巴瘤激酶</w:t>
            </w:r>
          </w:p>
        </w:tc>
      </w:tr>
      <w:tr>
        <w:tblPrEx>
          <w:tblW w:w="5000" w:type="pct"/>
          <w:jc w:val="center"/>
          <w:tblCellMar>
            <w:top w:w="0" w:type="dxa"/>
            <w:left w:w="108" w:type="dxa"/>
            <w:bottom w:w="0" w:type="dxa"/>
            <w:right w:w="108" w:type="dxa"/>
          </w:tblCellMar>
        </w:tblPrEx>
        <w:trPr>
          <w:jc w:val="center"/>
        </w:trPr>
        <w:tc>
          <w:tcPr>
            <w:tcW w:w="692" w:type="pct"/>
            <w:tcBorders>
              <w:top w:val="nil"/>
              <w:left w:val="nil"/>
              <w:bottom w:val="nil"/>
              <w:right w:val="nil"/>
            </w:tcBorders>
          </w:tcPr>
          <w:p>
            <w:pPr>
              <w:pStyle w:val="TableCellText12ptleft"/>
              <w:keepNext w:val="0"/>
              <w:rPr>
                <w:rFonts w:eastAsia="宋体"/>
                <w:lang w:eastAsia="zh-CN"/>
              </w:rPr>
            </w:pPr>
            <w:r>
              <w:rPr>
                <w:rFonts w:eastAsia="宋体"/>
                <w:lang w:eastAsia="zh-CN"/>
              </w:rPr>
              <w:t>ALT</w:t>
            </w:r>
          </w:p>
        </w:tc>
        <w:tc>
          <w:tcPr>
            <w:tcW w:w="4307" w:type="pct"/>
            <w:tcBorders>
              <w:top w:val="nil"/>
              <w:left w:val="nil"/>
              <w:bottom w:val="nil"/>
              <w:right w:val="nil"/>
            </w:tcBorders>
          </w:tcPr>
          <w:p>
            <w:pPr>
              <w:pStyle w:val="TableCellText12ptleft"/>
              <w:keepNext w:val="0"/>
              <w:rPr>
                <w:rFonts w:eastAsia="宋体"/>
                <w:lang w:eastAsia="zh-CN"/>
              </w:rPr>
            </w:pPr>
            <w:r>
              <w:rPr>
                <w:rFonts w:eastAsia="宋体"/>
                <w:lang w:eastAsia="zh-CN"/>
              </w:rPr>
              <w:t>谷丙转氨酶</w:t>
            </w:r>
          </w:p>
        </w:tc>
      </w:tr>
      <w:tr>
        <w:tblPrEx>
          <w:tblW w:w="5000" w:type="pct"/>
          <w:jc w:val="center"/>
          <w:tblCellMar>
            <w:top w:w="0" w:type="dxa"/>
            <w:left w:w="108" w:type="dxa"/>
            <w:bottom w:w="0" w:type="dxa"/>
            <w:right w:w="108" w:type="dxa"/>
          </w:tblCellMar>
        </w:tblPrEx>
        <w:trPr>
          <w:jc w:val="center"/>
        </w:trPr>
        <w:tc>
          <w:tcPr>
            <w:tcW w:w="692" w:type="pct"/>
            <w:tcBorders>
              <w:top w:val="nil"/>
              <w:left w:val="nil"/>
              <w:bottom w:val="nil"/>
              <w:right w:val="nil"/>
            </w:tcBorders>
          </w:tcPr>
          <w:p>
            <w:pPr>
              <w:pStyle w:val="TableCellText12ptleft"/>
              <w:keepNext w:val="0"/>
              <w:rPr>
                <w:rFonts w:eastAsia="宋体"/>
                <w:lang w:eastAsia="zh-CN"/>
              </w:rPr>
            </w:pPr>
            <w:r>
              <w:rPr>
                <w:rFonts w:eastAsia="宋体"/>
                <w:lang w:eastAsia="zh-CN"/>
              </w:rPr>
              <w:t>AST</w:t>
            </w:r>
          </w:p>
        </w:tc>
        <w:tc>
          <w:tcPr>
            <w:tcW w:w="4307" w:type="pct"/>
            <w:tcBorders>
              <w:top w:val="nil"/>
              <w:left w:val="nil"/>
              <w:bottom w:val="nil"/>
              <w:right w:val="nil"/>
            </w:tcBorders>
          </w:tcPr>
          <w:p>
            <w:pPr>
              <w:pStyle w:val="TableCellText12ptleft"/>
              <w:keepNext w:val="0"/>
              <w:rPr>
                <w:rFonts w:eastAsia="宋体"/>
                <w:lang w:eastAsia="zh-CN"/>
              </w:rPr>
            </w:pPr>
            <w:r>
              <w:rPr>
                <w:rFonts w:eastAsia="宋体"/>
                <w:lang w:eastAsia="zh-CN"/>
              </w:rPr>
              <w:t>谷草转氨酶</w:t>
            </w:r>
          </w:p>
        </w:tc>
      </w:tr>
      <w:tr>
        <w:tblPrEx>
          <w:tblW w:w="5000" w:type="pct"/>
          <w:jc w:val="center"/>
          <w:tblCellMar>
            <w:top w:w="0" w:type="dxa"/>
            <w:left w:w="108" w:type="dxa"/>
            <w:bottom w:w="0" w:type="dxa"/>
            <w:right w:w="108" w:type="dxa"/>
          </w:tblCellMar>
        </w:tblPrEx>
        <w:trPr>
          <w:jc w:val="center"/>
        </w:trPr>
        <w:tc>
          <w:tcPr>
            <w:tcW w:w="692" w:type="pct"/>
            <w:tcBorders>
              <w:top w:val="nil"/>
              <w:left w:val="nil"/>
              <w:bottom w:val="nil"/>
              <w:right w:val="nil"/>
            </w:tcBorders>
          </w:tcPr>
          <w:p>
            <w:pPr>
              <w:pStyle w:val="TableCellText12ptleft"/>
              <w:keepNext w:val="0"/>
              <w:rPr>
                <w:rFonts w:eastAsia="宋体"/>
                <w:b/>
                <w:lang w:eastAsia="zh-CN"/>
              </w:rPr>
            </w:pPr>
            <w:r>
              <w:rPr>
                <w:rFonts w:eastAsia="宋体"/>
                <w:lang w:eastAsia="zh-CN"/>
              </w:rPr>
              <w:t>AUC</w:t>
            </w:r>
          </w:p>
        </w:tc>
        <w:tc>
          <w:tcPr>
            <w:tcW w:w="4307" w:type="pct"/>
            <w:tcBorders>
              <w:top w:val="nil"/>
              <w:left w:val="nil"/>
              <w:bottom w:val="nil"/>
              <w:right w:val="nil"/>
            </w:tcBorders>
          </w:tcPr>
          <w:p>
            <w:pPr>
              <w:pStyle w:val="TableCellText12ptleft"/>
              <w:keepNext w:val="0"/>
              <w:rPr>
                <w:rFonts w:eastAsia="宋体"/>
                <w:b/>
                <w:lang w:eastAsia="zh-CN"/>
              </w:rPr>
            </w:pPr>
            <w:r>
              <w:rPr>
                <w:rFonts w:eastAsia="宋体"/>
                <w:lang w:eastAsia="zh-CN"/>
              </w:rPr>
              <w:t>浓度-时间曲线下面积</w:t>
            </w:r>
          </w:p>
        </w:tc>
      </w:tr>
      <w:tr>
        <w:tblPrEx>
          <w:tblW w:w="5000" w:type="pct"/>
          <w:jc w:val="center"/>
          <w:tblCellMar>
            <w:top w:w="0" w:type="dxa"/>
            <w:left w:w="108" w:type="dxa"/>
            <w:bottom w:w="0" w:type="dxa"/>
            <w:right w:w="108" w:type="dxa"/>
          </w:tblCellMar>
        </w:tblPrEx>
        <w:trPr>
          <w:jc w:val="center"/>
        </w:trPr>
        <w:tc>
          <w:tcPr>
            <w:tcW w:w="692" w:type="pct"/>
            <w:tcBorders>
              <w:top w:val="nil"/>
              <w:left w:val="nil"/>
              <w:bottom w:val="nil"/>
              <w:right w:val="nil"/>
            </w:tcBorders>
          </w:tcPr>
          <w:p>
            <w:pPr>
              <w:pStyle w:val="TableCellText12ptleft"/>
              <w:keepNext w:val="0"/>
              <w:rPr>
                <w:rFonts w:eastAsia="宋体"/>
                <w:lang w:eastAsia="zh-CN"/>
              </w:rPr>
            </w:pPr>
            <w:r>
              <w:rPr>
                <w:rFonts w:eastAsia="宋体"/>
                <w:bCs/>
              </w:rPr>
              <w:t>AUC</w:t>
            </w:r>
            <w:r>
              <w:rPr>
                <w:rFonts w:eastAsia="宋体"/>
                <w:bCs/>
                <w:vertAlign w:val="subscript"/>
              </w:rPr>
              <w:t>(</w:t>
            </w:r>
            <w:r>
              <w:rPr>
                <w:rFonts w:eastAsia="宋体"/>
                <w:vertAlign w:val="subscript"/>
              </w:rPr>
              <w:t>0-t)</w:t>
            </w:r>
          </w:p>
        </w:tc>
        <w:tc>
          <w:tcPr>
            <w:tcW w:w="4307" w:type="pct"/>
            <w:tcBorders>
              <w:top w:val="nil"/>
              <w:left w:val="nil"/>
              <w:bottom w:val="nil"/>
              <w:right w:val="nil"/>
            </w:tcBorders>
          </w:tcPr>
          <w:p>
            <w:pPr>
              <w:pStyle w:val="TableCellText12ptleft"/>
              <w:keepNext w:val="0"/>
              <w:rPr>
                <w:rFonts w:eastAsia="宋体"/>
                <w:lang w:eastAsia="zh-CN"/>
              </w:rPr>
            </w:pPr>
            <w:r>
              <w:rPr>
                <w:rFonts w:eastAsia="宋体"/>
                <w:lang w:eastAsia="zh-CN"/>
              </w:rPr>
              <w:t>从时间点0（给药前）至浓度末次可测量时间之间的浓度-时间曲线下面积</w:t>
            </w:r>
          </w:p>
        </w:tc>
      </w:tr>
      <w:tr>
        <w:tblPrEx>
          <w:tblW w:w="5000" w:type="pct"/>
          <w:jc w:val="center"/>
          <w:tblCellMar>
            <w:top w:w="0" w:type="dxa"/>
            <w:left w:w="108" w:type="dxa"/>
            <w:bottom w:w="0" w:type="dxa"/>
            <w:right w:w="108" w:type="dxa"/>
          </w:tblCellMar>
        </w:tblPrEx>
        <w:trPr>
          <w:jc w:val="center"/>
        </w:trPr>
        <w:tc>
          <w:tcPr>
            <w:tcW w:w="692" w:type="pct"/>
            <w:tcBorders>
              <w:top w:val="nil"/>
              <w:left w:val="nil"/>
              <w:bottom w:val="nil"/>
              <w:right w:val="nil"/>
            </w:tcBorders>
          </w:tcPr>
          <w:p>
            <w:pPr>
              <w:pStyle w:val="TableCellText12ptleft"/>
              <w:keepNext w:val="0"/>
              <w:rPr>
                <w:rFonts w:eastAsia="宋体"/>
                <w:lang w:eastAsia="zh-CN"/>
              </w:rPr>
            </w:pPr>
            <w:r>
              <w:rPr>
                <w:rFonts w:eastAsia="宋体"/>
              </w:rPr>
              <w:t>AUC</w:t>
            </w:r>
            <w:r>
              <w:rPr>
                <w:rFonts w:eastAsia="宋体"/>
                <w:vertAlign w:val="subscript"/>
              </w:rPr>
              <w:t>(0-∞)</w:t>
            </w:r>
          </w:p>
        </w:tc>
        <w:tc>
          <w:tcPr>
            <w:tcW w:w="4307" w:type="pct"/>
            <w:tcBorders>
              <w:top w:val="nil"/>
              <w:left w:val="nil"/>
              <w:bottom w:val="nil"/>
              <w:right w:val="nil"/>
            </w:tcBorders>
          </w:tcPr>
          <w:p>
            <w:pPr>
              <w:pStyle w:val="TableCellText12ptleft"/>
              <w:keepNext w:val="0"/>
              <w:rPr>
                <w:rFonts w:eastAsia="宋体"/>
                <w:lang w:eastAsia="zh-CN"/>
              </w:rPr>
            </w:pPr>
            <w:r>
              <w:rPr>
                <w:rFonts w:eastAsia="宋体"/>
                <w:lang w:eastAsia="zh-CN"/>
              </w:rPr>
              <w:t>从时间点0（给药前）外推至时间无穷大之间的浓度-时间曲线下面积</w:t>
            </w:r>
          </w:p>
        </w:tc>
      </w:tr>
      <w:tr>
        <w:tblPrEx>
          <w:tblW w:w="5000" w:type="pct"/>
          <w:jc w:val="center"/>
          <w:tblCellMar>
            <w:top w:w="0" w:type="dxa"/>
            <w:left w:w="108" w:type="dxa"/>
            <w:bottom w:w="0" w:type="dxa"/>
            <w:right w:w="108" w:type="dxa"/>
          </w:tblCellMar>
        </w:tblPrEx>
        <w:trPr>
          <w:jc w:val="center"/>
        </w:trPr>
        <w:tc>
          <w:tcPr>
            <w:tcW w:w="692" w:type="pct"/>
            <w:tcBorders>
              <w:top w:val="nil"/>
              <w:left w:val="nil"/>
              <w:bottom w:val="nil"/>
              <w:right w:val="nil"/>
            </w:tcBorders>
          </w:tcPr>
          <w:p>
            <w:pPr>
              <w:pStyle w:val="TableCellText12ptleft"/>
              <w:keepNext w:val="0"/>
              <w:rPr>
                <w:rFonts w:eastAsia="宋体"/>
                <w:lang w:eastAsia="zh-CN"/>
              </w:rPr>
            </w:pPr>
            <w:r>
              <w:rPr>
                <w:rFonts w:eastAsia="宋体"/>
              </w:rPr>
              <w:t>BOR</w:t>
            </w:r>
          </w:p>
        </w:tc>
        <w:tc>
          <w:tcPr>
            <w:tcW w:w="4307" w:type="pct"/>
            <w:tcBorders>
              <w:top w:val="nil"/>
              <w:left w:val="nil"/>
              <w:bottom w:val="nil"/>
              <w:right w:val="nil"/>
            </w:tcBorders>
          </w:tcPr>
          <w:p>
            <w:pPr>
              <w:pStyle w:val="TableCellText12ptleft"/>
              <w:keepNext w:val="0"/>
              <w:rPr>
                <w:rFonts w:eastAsia="宋体"/>
                <w:lang w:eastAsia="zh-CN"/>
              </w:rPr>
            </w:pPr>
            <w:r>
              <w:rPr>
                <w:rFonts w:eastAsia="宋体"/>
              </w:rPr>
              <w:t>最佳总应答</w:t>
            </w:r>
          </w:p>
        </w:tc>
      </w:tr>
      <w:tr>
        <w:tblPrEx>
          <w:tblW w:w="5000" w:type="pct"/>
          <w:jc w:val="center"/>
          <w:tblCellMar>
            <w:top w:w="0" w:type="dxa"/>
            <w:left w:w="108" w:type="dxa"/>
            <w:bottom w:w="0" w:type="dxa"/>
            <w:right w:w="108" w:type="dxa"/>
          </w:tblCellMar>
        </w:tblPrEx>
        <w:trPr>
          <w:jc w:val="center"/>
        </w:trPr>
        <w:tc>
          <w:tcPr>
            <w:tcW w:w="692" w:type="pct"/>
            <w:tcBorders>
              <w:top w:val="nil"/>
              <w:left w:val="nil"/>
              <w:bottom w:val="nil"/>
              <w:right w:val="nil"/>
            </w:tcBorders>
          </w:tcPr>
          <w:p>
            <w:pPr>
              <w:pStyle w:val="TableCellText12ptleft"/>
              <w:keepNext w:val="0"/>
              <w:rPr>
                <w:rFonts w:eastAsia="宋体"/>
                <w:lang w:eastAsia="zh-CN"/>
              </w:rPr>
            </w:pPr>
            <w:r>
              <w:rPr>
                <w:rFonts w:eastAsia="宋体"/>
                <w:lang w:eastAsia="zh-CN"/>
              </w:rPr>
              <w:t>BMI</w:t>
            </w:r>
          </w:p>
        </w:tc>
        <w:tc>
          <w:tcPr>
            <w:tcW w:w="4307" w:type="pct"/>
            <w:tcBorders>
              <w:top w:val="nil"/>
              <w:left w:val="nil"/>
              <w:bottom w:val="nil"/>
              <w:right w:val="nil"/>
            </w:tcBorders>
          </w:tcPr>
          <w:p>
            <w:pPr>
              <w:pStyle w:val="TableCellText12ptleft"/>
              <w:keepNext w:val="0"/>
              <w:rPr>
                <w:rFonts w:eastAsia="宋体"/>
                <w:lang w:eastAsia="zh-CN"/>
              </w:rPr>
            </w:pPr>
            <w:r>
              <w:rPr>
                <w:rFonts w:eastAsia="宋体"/>
                <w:lang w:eastAsia="zh-CN"/>
              </w:rPr>
              <w:t>身体质量指数</w:t>
            </w:r>
          </w:p>
        </w:tc>
      </w:tr>
      <w:tr>
        <w:tblPrEx>
          <w:tblW w:w="5000" w:type="pct"/>
          <w:jc w:val="center"/>
          <w:tblCellMar>
            <w:top w:w="0" w:type="dxa"/>
            <w:left w:w="108" w:type="dxa"/>
            <w:bottom w:w="0" w:type="dxa"/>
            <w:right w:w="108" w:type="dxa"/>
          </w:tblCellMar>
        </w:tblPrEx>
        <w:trPr>
          <w:jc w:val="center"/>
        </w:trPr>
        <w:tc>
          <w:tcPr>
            <w:tcW w:w="692" w:type="pct"/>
            <w:tcBorders>
              <w:top w:val="nil"/>
              <w:left w:val="nil"/>
              <w:bottom w:val="nil"/>
              <w:right w:val="nil"/>
            </w:tcBorders>
          </w:tcPr>
          <w:p>
            <w:pPr>
              <w:pStyle w:val="TableCellText12ptleft"/>
              <w:keepNext w:val="0"/>
              <w:rPr>
                <w:rFonts w:eastAsia="宋体"/>
                <w:b/>
                <w:lang w:eastAsia="zh-CN"/>
              </w:rPr>
            </w:pPr>
            <w:r>
              <w:rPr>
                <w:rFonts w:eastAsia="宋体"/>
                <w:lang w:eastAsia="zh-CN"/>
              </w:rPr>
              <w:t>CBR</w:t>
            </w:r>
          </w:p>
        </w:tc>
        <w:tc>
          <w:tcPr>
            <w:tcW w:w="4307" w:type="pct"/>
            <w:tcBorders>
              <w:top w:val="nil"/>
              <w:left w:val="nil"/>
              <w:bottom w:val="nil"/>
              <w:right w:val="nil"/>
            </w:tcBorders>
          </w:tcPr>
          <w:p>
            <w:pPr>
              <w:pStyle w:val="TableCellText12ptleft"/>
              <w:keepNext w:val="0"/>
              <w:rPr>
                <w:rFonts w:eastAsia="宋体"/>
                <w:b/>
                <w:lang w:eastAsia="zh-CN"/>
              </w:rPr>
            </w:pPr>
            <w:r>
              <w:rPr>
                <w:rFonts w:eastAsia="宋体"/>
                <w:lang w:eastAsia="zh-CN"/>
              </w:rPr>
              <w:t>临床获益率</w:t>
            </w:r>
          </w:p>
        </w:tc>
      </w:tr>
      <w:tr>
        <w:tblPrEx>
          <w:tblW w:w="5000" w:type="pct"/>
          <w:jc w:val="center"/>
          <w:tblCellMar>
            <w:top w:w="0" w:type="dxa"/>
            <w:left w:w="108" w:type="dxa"/>
            <w:bottom w:w="0" w:type="dxa"/>
            <w:right w:w="108" w:type="dxa"/>
          </w:tblCellMar>
        </w:tblPrEx>
        <w:trPr>
          <w:jc w:val="center"/>
        </w:trPr>
        <w:tc>
          <w:tcPr>
            <w:tcW w:w="692" w:type="pct"/>
            <w:tcBorders>
              <w:top w:val="nil"/>
              <w:left w:val="nil"/>
              <w:bottom w:val="nil"/>
              <w:right w:val="nil"/>
            </w:tcBorders>
          </w:tcPr>
          <w:p>
            <w:pPr>
              <w:pStyle w:val="TableCellText12ptleft"/>
              <w:keepNext w:val="0"/>
              <w:rPr>
                <w:rFonts w:eastAsia="宋体"/>
                <w:lang w:eastAsia="zh-CN"/>
              </w:rPr>
            </w:pPr>
            <w:r>
              <w:rPr>
                <w:rFonts w:eastAsia="宋体"/>
                <w:lang w:eastAsia="zh-CN"/>
              </w:rPr>
              <w:t>C1</w:t>
            </w:r>
          </w:p>
        </w:tc>
        <w:tc>
          <w:tcPr>
            <w:tcW w:w="4307" w:type="pct"/>
            <w:tcBorders>
              <w:top w:val="nil"/>
              <w:left w:val="nil"/>
              <w:bottom w:val="nil"/>
              <w:right w:val="nil"/>
            </w:tcBorders>
          </w:tcPr>
          <w:p>
            <w:pPr>
              <w:pStyle w:val="TableCellText12ptleft"/>
              <w:keepNext w:val="0"/>
              <w:rPr>
                <w:rFonts w:eastAsia="宋体"/>
                <w:lang w:eastAsia="zh-CN"/>
              </w:rPr>
            </w:pPr>
            <w:r>
              <w:rPr>
                <w:rFonts w:eastAsia="宋体"/>
                <w:lang w:eastAsia="zh-CN"/>
              </w:rPr>
              <w:t>第一周期</w:t>
            </w:r>
          </w:p>
        </w:tc>
      </w:tr>
      <w:tr>
        <w:tblPrEx>
          <w:tblW w:w="5000" w:type="pct"/>
          <w:jc w:val="center"/>
          <w:tblCellMar>
            <w:top w:w="0" w:type="dxa"/>
            <w:left w:w="108" w:type="dxa"/>
            <w:bottom w:w="0" w:type="dxa"/>
            <w:right w:w="108" w:type="dxa"/>
          </w:tblCellMar>
        </w:tblPrEx>
        <w:trPr>
          <w:jc w:val="center"/>
        </w:trPr>
        <w:tc>
          <w:tcPr>
            <w:tcW w:w="692" w:type="pct"/>
            <w:tcBorders>
              <w:top w:val="nil"/>
              <w:left w:val="nil"/>
              <w:bottom w:val="nil"/>
              <w:right w:val="nil"/>
            </w:tcBorders>
          </w:tcPr>
          <w:p>
            <w:pPr>
              <w:pStyle w:val="TableCellText12ptleft"/>
              <w:keepNext w:val="0"/>
              <w:rPr>
                <w:rFonts w:eastAsia="宋体"/>
                <w:lang w:eastAsia="zh-CN"/>
              </w:rPr>
            </w:pPr>
            <w:r>
              <w:rPr>
                <w:rFonts w:eastAsia="宋体"/>
                <w:lang w:eastAsia="zh-CN"/>
              </w:rPr>
              <w:t>CI</w:t>
            </w:r>
          </w:p>
        </w:tc>
        <w:tc>
          <w:tcPr>
            <w:tcW w:w="4307" w:type="pct"/>
            <w:tcBorders>
              <w:top w:val="nil"/>
              <w:left w:val="nil"/>
              <w:bottom w:val="nil"/>
              <w:right w:val="nil"/>
            </w:tcBorders>
          </w:tcPr>
          <w:p>
            <w:pPr>
              <w:pStyle w:val="TableCellText12ptleft"/>
              <w:keepNext w:val="0"/>
              <w:rPr>
                <w:rFonts w:eastAsia="宋体"/>
                <w:lang w:eastAsia="zh-CN"/>
              </w:rPr>
            </w:pPr>
            <w:r>
              <w:rPr>
                <w:rFonts w:eastAsia="宋体"/>
                <w:lang w:eastAsia="zh-CN"/>
              </w:rPr>
              <w:t>置信区间</w:t>
            </w:r>
          </w:p>
        </w:tc>
      </w:tr>
      <w:tr>
        <w:tblPrEx>
          <w:tblW w:w="5000" w:type="pct"/>
          <w:jc w:val="center"/>
          <w:tblCellMar>
            <w:top w:w="0" w:type="dxa"/>
            <w:left w:w="108" w:type="dxa"/>
            <w:bottom w:w="0" w:type="dxa"/>
            <w:right w:w="108" w:type="dxa"/>
          </w:tblCellMar>
        </w:tblPrEx>
        <w:trPr>
          <w:jc w:val="center"/>
        </w:trPr>
        <w:tc>
          <w:tcPr>
            <w:tcW w:w="692" w:type="pct"/>
            <w:tcBorders>
              <w:top w:val="nil"/>
              <w:left w:val="nil"/>
              <w:bottom w:val="nil"/>
              <w:right w:val="nil"/>
            </w:tcBorders>
          </w:tcPr>
          <w:p>
            <w:pPr>
              <w:pStyle w:val="TableCellText12ptleft"/>
              <w:keepNext w:val="0"/>
              <w:rPr>
                <w:rFonts w:eastAsia="宋体"/>
                <w:b/>
                <w:lang w:eastAsia="zh-CN"/>
              </w:rPr>
            </w:pPr>
            <w:r>
              <w:rPr>
                <w:rFonts w:eastAsia="宋体"/>
                <w:lang w:eastAsia="zh-CN"/>
              </w:rPr>
              <w:t>C</w:t>
            </w:r>
            <w:r>
              <w:rPr>
                <w:rFonts w:eastAsia="宋体"/>
                <w:vertAlign w:val="subscript"/>
                <w:lang w:eastAsia="zh-CN"/>
              </w:rPr>
              <w:t>max</w:t>
            </w:r>
          </w:p>
        </w:tc>
        <w:tc>
          <w:tcPr>
            <w:tcW w:w="4307" w:type="pct"/>
            <w:tcBorders>
              <w:top w:val="nil"/>
              <w:left w:val="nil"/>
              <w:bottom w:val="nil"/>
              <w:right w:val="nil"/>
            </w:tcBorders>
          </w:tcPr>
          <w:p>
            <w:pPr>
              <w:pStyle w:val="TableCellText12ptleft"/>
              <w:keepNext w:val="0"/>
              <w:rPr>
                <w:rFonts w:eastAsia="宋体"/>
                <w:b/>
                <w:lang w:eastAsia="zh-CN"/>
              </w:rPr>
            </w:pPr>
            <w:r>
              <w:rPr>
                <w:rFonts w:eastAsia="宋体"/>
                <w:lang w:eastAsia="zh-CN"/>
              </w:rPr>
              <w:t>血药峰浓度</w:t>
            </w:r>
          </w:p>
        </w:tc>
      </w:tr>
      <w:tr>
        <w:tblPrEx>
          <w:tblW w:w="5000" w:type="pct"/>
          <w:jc w:val="center"/>
          <w:tblCellMar>
            <w:top w:w="0" w:type="dxa"/>
            <w:left w:w="108" w:type="dxa"/>
            <w:bottom w:w="0" w:type="dxa"/>
            <w:right w:w="108" w:type="dxa"/>
          </w:tblCellMar>
        </w:tblPrEx>
        <w:trPr>
          <w:jc w:val="center"/>
        </w:trPr>
        <w:tc>
          <w:tcPr>
            <w:tcW w:w="692" w:type="pct"/>
            <w:tcBorders>
              <w:top w:val="nil"/>
              <w:left w:val="nil"/>
              <w:bottom w:val="nil"/>
              <w:right w:val="nil"/>
            </w:tcBorders>
          </w:tcPr>
          <w:p>
            <w:pPr>
              <w:pStyle w:val="TableCellText12ptleft"/>
              <w:keepNext w:val="0"/>
              <w:rPr>
                <w:rFonts w:eastAsia="宋体"/>
                <w:b/>
                <w:lang w:eastAsia="zh-CN"/>
              </w:rPr>
            </w:pPr>
            <w:r>
              <w:rPr>
                <w:rFonts w:eastAsia="宋体"/>
                <w:lang w:eastAsia="zh-CN"/>
              </w:rPr>
              <w:t>CNS</w:t>
            </w:r>
          </w:p>
        </w:tc>
        <w:tc>
          <w:tcPr>
            <w:tcW w:w="4307" w:type="pct"/>
            <w:tcBorders>
              <w:top w:val="nil"/>
              <w:left w:val="nil"/>
              <w:bottom w:val="nil"/>
              <w:right w:val="nil"/>
            </w:tcBorders>
          </w:tcPr>
          <w:p>
            <w:pPr>
              <w:pStyle w:val="TableCellText12ptleft"/>
              <w:keepNext w:val="0"/>
              <w:rPr>
                <w:rFonts w:eastAsia="宋体"/>
                <w:b/>
                <w:lang w:eastAsia="zh-CN"/>
              </w:rPr>
            </w:pPr>
            <w:r>
              <w:rPr>
                <w:rFonts w:eastAsia="宋体"/>
                <w:lang w:eastAsia="zh-CN"/>
              </w:rPr>
              <w:t>中枢神经系统</w:t>
            </w:r>
          </w:p>
        </w:tc>
      </w:tr>
      <w:tr>
        <w:tblPrEx>
          <w:tblW w:w="5000" w:type="pct"/>
          <w:jc w:val="center"/>
          <w:tblCellMar>
            <w:top w:w="0" w:type="dxa"/>
            <w:left w:w="108" w:type="dxa"/>
            <w:bottom w:w="0" w:type="dxa"/>
            <w:right w:w="108" w:type="dxa"/>
          </w:tblCellMar>
        </w:tblPrEx>
        <w:trPr>
          <w:jc w:val="center"/>
        </w:trPr>
        <w:tc>
          <w:tcPr>
            <w:tcW w:w="692" w:type="pct"/>
            <w:tcBorders>
              <w:top w:val="nil"/>
              <w:left w:val="nil"/>
              <w:bottom w:val="nil"/>
              <w:right w:val="nil"/>
            </w:tcBorders>
          </w:tcPr>
          <w:p>
            <w:pPr>
              <w:pStyle w:val="TableCellText12ptleft"/>
              <w:keepNext w:val="0"/>
              <w:rPr>
                <w:rFonts w:eastAsia="宋体"/>
                <w:b/>
                <w:lang w:eastAsia="zh-CN"/>
              </w:rPr>
            </w:pPr>
            <w:r>
              <w:rPr>
                <w:rFonts w:eastAsia="宋体"/>
                <w:lang w:eastAsia="zh-CN"/>
              </w:rPr>
              <w:t>CR</w:t>
            </w:r>
          </w:p>
        </w:tc>
        <w:tc>
          <w:tcPr>
            <w:tcW w:w="4307" w:type="pct"/>
            <w:tcBorders>
              <w:top w:val="nil"/>
              <w:left w:val="nil"/>
              <w:bottom w:val="nil"/>
              <w:right w:val="nil"/>
            </w:tcBorders>
          </w:tcPr>
          <w:p>
            <w:pPr>
              <w:pStyle w:val="TableCellText12ptleft"/>
              <w:keepNext w:val="0"/>
              <w:rPr>
                <w:rFonts w:eastAsia="宋体"/>
                <w:b/>
                <w:lang w:eastAsia="zh-CN"/>
              </w:rPr>
            </w:pPr>
            <w:r>
              <w:rPr>
                <w:rFonts w:eastAsia="宋体"/>
                <w:lang w:eastAsia="zh-CN"/>
              </w:rPr>
              <w:t>完全缓解</w:t>
            </w:r>
          </w:p>
        </w:tc>
      </w:tr>
      <w:tr>
        <w:tblPrEx>
          <w:tblW w:w="5000" w:type="pct"/>
          <w:jc w:val="center"/>
          <w:tblCellMar>
            <w:top w:w="0" w:type="dxa"/>
            <w:left w:w="108" w:type="dxa"/>
            <w:bottom w:w="0" w:type="dxa"/>
            <w:right w:w="108" w:type="dxa"/>
          </w:tblCellMar>
        </w:tblPrEx>
        <w:trPr>
          <w:jc w:val="center"/>
        </w:trPr>
        <w:tc>
          <w:tcPr>
            <w:tcW w:w="692" w:type="pct"/>
            <w:tcBorders>
              <w:top w:val="nil"/>
              <w:left w:val="nil"/>
              <w:bottom w:val="nil"/>
              <w:right w:val="nil"/>
            </w:tcBorders>
          </w:tcPr>
          <w:p>
            <w:pPr>
              <w:pStyle w:val="TableCellText12ptleft"/>
              <w:keepNext w:val="0"/>
              <w:rPr>
                <w:rFonts w:eastAsia="宋体"/>
                <w:lang w:eastAsia="zh-CN"/>
              </w:rPr>
            </w:pPr>
            <w:r>
              <w:rPr>
                <w:rFonts w:eastAsia="宋体"/>
              </w:rPr>
              <w:t>CrCl</w:t>
            </w:r>
          </w:p>
        </w:tc>
        <w:tc>
          <w:tcPr>
            <w:tcW w:w="4307" w:type="pct"/>
            <w:tcBorders>
              <w:top w:val="nil"/>
              <w:left w:val="nil"/>
              <w:bottom w:val="nil"/>
              <w:right w:val="nil"/>
            </w:tcBorders>
          </w:tcPr>
          <w:p>
            <w:pPr>
              <w:pStyle w:val="TableCellText12ptleft"/>
              <w:keepNext w:val="0"/>
              <w:rPr>
                <w:rFonts w:eastAsia="宋体"/>
                <w:lang w:eastAsia="zh-CN"/>
              </w:rPr>
            </w:pPr>
            <w:r>
              <w:rPr>
                <w:rFonts w:eastAsia="宋体"/>
              </w:rPr>
              <w:t>肌酐清除率</w:t>
            </w:r>
          </w:p>
        </w:tc>
      </w:tr>
      <w:tr>
        <w:tblPrEx>
          <w:tblW w:w="5000" w:type="pct"/>
          <w:jc w:val="center"/>
          <w:tblCellMar>
            <w:top w:w="0" w:type="dxa"/>
            <w:left w:w="108" w:type="dxa"/>
            <w:bottom w:w="0" w:type="dxa"/>
            <w:right w:w="108" w:type="dxa"/>
          </w:tblCellMar>
        </w:tblPrEx>
        <w:trPr>
          <w:jc w:val="center"/>
        </w:trPr>
        <w:tc>
          <w:tcPr>
            <w:tcW w:w="692" w:type="pct"/>
            <w:tcBorders>
              <w:top w:val="nil"/>
              <w:left w:val="nil"/>
              <w:bottom w:val="nil"/>
              <w:right w:val="nil"/>
            </w:tcBorders>
          </w:tcPr>
          <w:p>
            <w:pPr>
              <w:pStyle w:val="TableCellText12ptleft"/>
              <w:keepNext w:val="0"/>
              <w:rPr>
                <w:rFonts w:eastAsia="宋体"/>
                <w:b/>
                <w:lang w:eastAsia="zh-CN"/>
              </w:rPr>
            </w:pPr>
            <w:r>
              <w:rPr>
                <w:rFonts w:eastAsia="宋体"/>
                <w:lang w:eastAsia="zh-CN"/>
              </w:rPr>
              <w:t>CT</w:t>
            </w:r>
          </w:p>
        </w:tc>
        <w:tc>
          <w:tcPr>
            <w:tcW w:w="4307" w:type="pct"/>
            <w:tcBorders>
              <w:top w:val="nil"/>
              <w:left w:val="nil"/>
              <w:bottom w:val="nil"/>
              <w:right w:val="nil"/>
            </w:tcBorders>
          </w:tcPr>
          <w:p>
            <w:pPr>
              <w:pStyle w:val="TableCellText12ptleft"/>
              <w:keepNext w:val="0"/>
              <w:rPr>
                <w:rFonts w:eastAsia="宋体"/>
                <w:b/>
                <w:lang w:eastAsia="zh-CN"/>
              </w:rPr>
            </w:pPr>
            <w:r>
              <w:rPr>
                <w:rFonts w:eastAsia="宋体"/>
                <w:lang w:eastAsia="zh-CN"/>
              </w:rPr>
              <w:t xml:space="preserve">计算机X射线断层扫描 </w:t>
            </w:r>
          </w:p>
        </w:tc>
      </w:tr>
      <w:tr>
        <w:tblPrEx>
          <w:tblW w:w="5000" w:type="pct"/>
          <w:jc w:val="center"/>
          <w:tblCellMar>
            <w:top w:w="0" w:type="dxa"/>
            <w:left w:w="108" w:type="dxa"/>
            <w:bottom w:w="0" w:type="dxa"/>
            <w:right w:w="108" w:type="dxa"/>
          </w:tblCellMar>
        </w:tblPrEx>
        <w:trPr>
          <w:jc w:val="center"/>
        </w:trPr>
        <w:tc>
          <w:tcPr>
            <w:tcW w:w="692" w:type="pct"/>
            <w:tcBorders>
              <w:top w:val="nil"/>
              <w:left w:val="nil"/>
              <w:bottom w:val="nil"/>
              <w:right w:val="nil"/>
            </w:tcBorders>
          </w:tcPr>
          <w:p>
            <w:pPr>
              <w:pStyle w:val="ERIS28"/>
              <w:spacing w:before="62" w:after="62"/>
              <w:rPr>
                <w:rFonts w:cs="Times New Roman"/>
                <w:sz w:val="24"/>
                <w:szCs w:val="24"/>
              </w:rPr>
            </w:pPr>
            <w:r>
              <w:rPr>
                <w:rFonts w:cs="Times New Roman"/>
                <w:sz w:val="24"/>
                <w:szCs w:val="24"/>
              </w:rPr>
              <w:t xml:space="preserve">DOR </w:t>
            </w:r>
          </w:p>
        </w:tc>
        <w:tc>
          <w:tcPr>
            <w:tcW w:w="4307" w:type="pct"/>
            <w:tcBorders>
              <w:top w:val="nil"/>
              <w:left w:val="nil"/>
              <w:bottom w:val="nil"/>
              <w:right w:val="nil"/>
            </w:tcBorders>
          </w:tcPr>
          <w:p>
            <w:pPr>
              <w:pStyle w:val="ERIS28"/>
              <w:spacing w:before="62" w:after="62"/>
              <w:rPr>
                <w:rFonts w:cs="Times New Roman"/>
                <w:sz w:val="24"/>
                <w:szCs w:val="24"/>
              </w:rPr>
            </w:pPr>
            <w:r>
              <w:rPr>
                <w:rFonts w:cs="Times New Roman"/>
                <w:sz w:val="24"/>
                <w:szCs w:val="24"/>
              </w:rPr>
              <w:t>反应持续时间</w:t>
            </w:r>
          </w:p>
        </w:tc>
      </w:tr>
      <w:tr>
        <w:tblPrEx>
          <w:tblW w:w="5000" w:type="pct"/>
          <w:jc w:val="center"/>
          <w:tblCellMar>
            <w:top w:w="0" w:type="dxa"/>
            <w:left w:w="108" w:type="dxa"/>
            <w:bottom w:w="0" w:type="dxa"/>
            <w:right w:w="108" w:type="dxa"/>
          </w:tblCellMar>
        </w:tblPrEx>
        <w:trPr>
          <w:jc w:val="center"/>
        </w:trPr>
        <w:tc>
          <w:tcPr>
            <w:tcW w:w="692" w:type="pct"/>
            <w:tcBorders>
              <w:top w:val="nil"/>
              <w:left w:val="nil"/>
              <w:bottom w:val="nil"/>
              <w:right w:val="nil"/>
            </w:tcBorders>
          </w:tcPr>
          <w:p>
            <w:pPr>
              <w:pStyle w:val="TableCellText12ptleft"/>
              <w:keepNext w:val="0"/>
              <w:rPr>
                <w:rFonts w:eastAsia="宋体"/>
                <w:b/>
                <w:lang w:eastAsia="zh-CN"/>
              </w:rPr>
            </w:pPr>
            <w:r>
              <w:rPr>
                <w:rFonts w:eastAsia="宋体"/>
                <w:lang w:eastAsia="zh-CN"/>
              </w:rPr>
              <w:t>DLT</w:t>
            </w:r>
          </w:p>
        </w:tc>
        <w:tc>
          <w:tcPr>
            <w:tcW w:w="4307" w:type="pct"/>
            <w:tcBorders>
              <w:top w:val="nil"/>
              <w:left w:val="nil"/>
              <w:bottom w:val="nil"/>
              <w:right w:val="nil"/>
            </w:tcBorders>
          </w:tcPr>
          <w:p>
            <w:pPr>
              <w:pStyle w:val="TableCellText12ptleft"/>
              <w:keepNext w:val="0"/>
              <w:rPr>
                <w:rFonts w:eastAsia="宋体"/>
                <w:b/>
                <w:lang w:eastAsia="zh-CN"/>
              </w:rPr>
            </w:pPr>
            <w:r>
              <w:rPr>
                <w:rFonts w:eastAsia="宋体"/>
                <w:lang w:eastAsia="zh-CN"/>
              </w:rPr>
              <w:t>剂量限制毒性</w:t>
            </w:r>
          </w:p>
        </w:tc>
      </w:tr>
      <w:tr>
        <w:tblPrEx>
          <w:tblW w:w="5000" w:type="pct"/>
          <w:jc w:val="center"/>
          <w:tblCellMar>
            <w:top w:w="0" w:type="dxa"/>
            <w:left w:w="108" w:type="dxa"/>
            <w:bottom w:w="0" w:type="dxa"/>
            <w:right w:w="108" w:type="dxa"/>
          </w:tblCellMar>
        </w:tblPrEx>
        <w:trPr>
          <w:jc w:val="center"/>
        </w:trPr>
        <w:tc>
          <w:tcPr>
            <w:tcW w:w="692" w:type="pct"/>
            <w:tcBorders>
              <w:top w:val="nil"/>
              <w:left w:val="nil"/>
              <w:bottom w:val="nil"/>
              <w:right w:val="nil"/>
            </w:tcBorders>
          </w:tcPr>
          <w:p>
            <w:pPr>
              <w:pStyle w:val="TableCellText12ptleft"/>
              <w:keepNext w:val="0"/>
              <w:rPr>
                <w:rFonts w:eastAsia="宋体"/>
                <w:b/>
                <w:lang w:eastAsia="zh-CN"/>
              </w:rPr>
            </w:pPr>
            <w:r>
              <w:rPr>
                <w:rFonts w:eastAsia="宋体"/>
                <w:lang w:eastAsia="zh-CN"/>
              </w:rPr>
              <w:t>ECG</w:t>
            </w:r>
          </w:p>
        </w:tc>
        <w:tc>
          <w:tcPr>
            <w:tcW w:w="4307" w:type="pct"/>
            <w:tcBorders>
              <w:top w:val="nil"/>
              <w:left w:val="nil"/>
              <w:bottom w:val="nil"/>
              <w:right w:val="nil"/>
            </w:tcBorders>
          </w:tcPr>
          <w:p>
            <w:pPr>
              <w:pStyle w:val="TableCellText12ptleft"/>
              <w:keepNext w:val="0"/>
              <w:rPr>
                <w:rFonts w:eastAsia="宋体"/>
                <w:b/>
                <w:lang w:eastAsia="zh-CN"/>
              </w:rPr>
            </w:pPr>
            <w:r>
              <w:rPr>
                <w:rFonts w:eastAsia="宋体"/>
                <w:lang w:eastAsia="zh-CN"/>
              </w:rPr>
              <w:t>心电图</w:t>
            </w:r>
          </w:p>
        </w:tc>
      </w:tr>
      <w:tr>
        <w:tblPrEx>
          <w:tblW w:w="5000" w:type="pct"/>
          <w:jc w:val="center"/>
          <w:tblCellMar>
            <w:top w:w="0" w:type="dxa"/>
            <w:left w:w="108" w:type="dxa"/>
            <w:bottom w:w="0" w:type="dxa"/>
            <w:right w:w="108" w:type="dxa"/>
          </w:tblCellMar>
        </w:tblPrEx>
        <w:trPr>
          <w:jc w:val="center"/>
        </w:trPr>
        <w:tc>
          <w:tcPr>
            <w:tcW w:w="692" w:type="pct"/>
            <w:tcBorders>
              <w:top w:val="nil"/>
              <w:left w:val="nil"/>
              <w:bottom w:val="nil"/>
              <w:right w:val="nil"/>
            </w:tcBorders>
          </w:tcPr>
          <w:p>
            <w:pPr>
              <w:pStyle w:val="TableCellText12ptleft"/>
              <w:keepNext w:val="0"/>
              <w:rPr>
                <w:rFonts w:eastAsia="宋体"/>
                <w:b/>
                <w:lang w:eastAsia="zh-CN"/>
              </w:rPr>
            </w:pPr>
            <w:r>
              <w:rPr>
                <w:rFonts w:eastAsia="宋体"/>
                <w:lang w:eastAsia="zh-CN"/>
              </w:rPr>
              <w:t xml:space="preserve">ECOG </w:t>
            </w:r>
          </w:p>
        </w:tc>
        <w:tc>
          <w:tcPr>
            <w:tcW w:w="4307" w:type="pct"/>
            <w:tcBorders>
              <w:top w:val="nil"/>
              <w:left w:val="nil"/>
              <w:bottom w:val="nil"/>
              <w:right w:val="nil"/>
            </w:tcBorders>
          </w:tcPr>
          <w:p>
            <w:pPr>
              <w:pStyle w:val="TableCellText12ptleft"/>
              <w:keepNext w:val="0"/>
              <w:rPr>
                <w:rFonts w:eastAsia="宋体"/>
                <w:b/>
                <w:lang w:eastAsia="zh-CN"/>
              </w:rPr>
            </w:pPr>
            <w:r>
              <w:rPr>
                <w:rFonts w:eastAsia="宋体"/>
                <w:lang w:eastAsia="zh-CN"/>
              </w:rPr>
              <w:t xml:space="preserve">美国东部肿瘤合作组 </w:t>
            </w:r>
          </w:p>
        </w:tc>
      </w:tr>
      <w:tr>
        <w:tblPrEx>
          <w:tblW w:w="5000" w:type="pct"/>
          <w:jc w:val="center"/>
          <w:tblCellMar>
            <w:top w:w="0" w:type="dxa"/>
            <w:left w:w="108" w:type="dxa"/>
            <w:bottom w:w="0" w:type="dxa"/>
            <w:right w:w="108" w:type="dxa"/>
          </w:tblCellMar>
        </w:tblPrEx>
        <w:trPr>
          <w:jc w:val="center"/>
        </w:trPr>
        <w:tc>
          <w:tcPr>
            <w:tcW w:w="692" w:type="pct"/>
            <w:tcBorders>
              <w:top w:val="nil"/>
              <w:left w:val="nil"/>
              <w:bottom w:val="nil"/>
              <w:right w:val="nil"/>
            </w:tcBorders>
          </w:tcPr>
          <w:p>
            <w:pPr>
              <w:pStyle w:val="TableCellText12ptleft"/>
              <w:keepNext w:val="0"/>
              <w:rPr>
                <w:rFonts w:eastAsia="宋体"/>
                <w:lang w:eastAsia="zh-CN"/>
              </w:rPr>
            </w:pPr>
            <w:r>
              <w:rPr>
                <w:rFonts w:eastAsia="宋体"/>
                <w:lang w:eastAsia="zh-CN"/>
              </w:rPr>
              <w:t>EGFR</w:t>
            </w:r>
          </w:p>
        </w:tc>
        <w:tc>
          <w:tcPr>
            <w:tcW w:w="4307" w:type="pct"/>
            <w:tcBorders>
              <w:top w:val="nil"/>
              <w:left w:val="nil"/>
              <w:bottom w:val="nil"/>
              <w:right w:val="nil"/>
            </w:tcBorders>
          </w:tcPr>
          <w:p>
            <w:pPr>
              <w:pStyle w:val="TableCellText12ptleft"/>
              <w:keepNext w:val="0"/>
              <w:rPr>
                <w:rFonts w:eastAsia="宋体"/>
                <w:lang w:eastAsia="zh-CN"/>
              </w:rPr>
            </w:pPr>
            <w:r>
              <w:rPr>
                <w:rFonts w:eastAsia="宋体"/>
                <w:lang w:eastAsia="zh-CN"/>
              </w:rPr>
              <w:t>表皮生长因子受体</w:t>
            </w:r>
          </w:p>
        </w:tc>
      </w:tr>
      <w:tr>
        <w:tblPrEx>
          <w:tblW w:w="5000" w:type="pct"/>
          <w:jc w:val="center"/>
          <w:tblCellMar>
            <w:top w:w="0" w:type="dxa"/>
            <w:left w:w="108" w:type="dxa"/>
            <w:bottom w:w="0" w:type="dxa"/>
            <w:right w:w="108" w:type="dxa"/>
          </w:tblCellMar>
        </w:tblPrEx>
        <w:trPr>
          <w:jc w:val="center"/>
        </w:trPr>
        <w:tc>
          <w:tcPr>
            <w:tcW w:w="692" w:type="pct"/>
            <w:tcBorders>
              <w:top w:val="nil"/>
              <w:left w:val="nil"/>
              <w:bottom w:val="nil"/>
              <w:right w:val="nil"/>
            </w:tcBorders>
          </w:tcPr>
          <w:p>
            <w:pPr>
              <w:pStyle w:val="TableCellText12ptleft"/>
              <w:keepNext w:val="0"/>
              <w:rPr>
                <w:rFonts w:eastAsia="宋体"/>
                <w:lang w:eastAsia="zh-CN"/>
              </w:rPr>
            </w:pPr>
            <w:r>
              <w:rPr>
                <w:rFonts w:eastAsia="宋体"/>
                <w:lang w:eastAsia="zh-CN"/>
              </w:rPr>
              <w:t>EOT</w:t>
            </w:r>
          </w:p>
        </w:tc>
        <w:tc>
          <w:tcPr>
            <w:tcW w:w="4307" w:type="pct"/>
            <w:tcBorders>
              <w:top w:val="nil"/>
              <w:left w:val="nil"/>
              <w:bottom w:val="nil"/>
              <w:right w:val="nil"/>
            </w:tcBorders>
          </w:tcPr>
          <w:p>
            <w:pPr>
              <w:pStyle w:val="TableCellText12ptleft"/>
              <w:keepNext w:val="0"/>
              <w:rPr>
                <w:rFonts w:eastAsia="宋体"/>
                <w:lang w:eastAsia="zh-CN"/>
              </w:rPr>
            </w:pPr>
            <w:r>
              <w:rPr>
                <w:rFonts w:eastAsia="宋体"/>
                <w:lang w:eastAsia="zh-CN"/>
              </w:rPr>
              <w:t>治疗结束访视</w:t>
            </w:r>
          </w:p>
        </w:tc>
      </w:tr>
      <w:tr>
        <w:tblPrEx>
          <w:tblW w:w="5000" w:type="pct"/>
          <w:jc w:val="center"/>
          <w:tblCellMar>
            <w:top w:w="0" w:type="dxa"/>
            <w:left w:w="108" w:type="dxa"/>
            <w:bottom w:w="0" w:type="dxa"/>
            <w:right w:w="108" w:type="dxa"/>
          </w:tblCellMar>
        </w:tblPrEx>
        <w:trPr>
          <w:jc w:val="center"/>
        </w:trPr>
        <w:tc>
          <w:tcPr>
            <w:tcW w:w="692" w:type="pct"/>
            <w:tcBorders>
              <w:top w:val="nil"/>
              <w:left w:val="nil"/>
              <w:bottom w:val="nil"/>
              <w:right w:val="nil"/>
            </w:tcBorders>
          </w:tcPr>
          <w:p>
            <w:pPr>
              <w:pStyle w:val="TableCellText12ptleft"/>
              <w:keepNext w:val="0"/>
              <w:rPr>
                <w:rFonts w:eastAsia="宋体"/>
                <w:lang w:eastAsia="zh-CN"/>
              </w:rPr>
            </w:pPr>
            <w:r>
              <w:rPr>
                <w:rFonts w:eastAsia="宋体"/>
                <w:lang w:eastAsia="zh-CN"/>
              </w:rPr>
              <w:t>EOTFU</w:t>
            </w:r>
          </w:p>
        </w:tc>
        <w:tc>
          <w:tcPr>
            <w:tcW w:w="4307" w:type="pct"/>
            <w:tcBorders>
              <w:top w:val="nil"/>
              <w:left w:val="nil"/>
              <w:bottom w:val="nil"/>
              <w:right w:val="nil"/>
            </w:tcBorders>
          </w:tcPr>
          <w:p>
            <w:pPr>
              <w:pStyle w:val="TableCellText12ptleft"/>
              <w:keepNext w:val="0"/>
              <w:rPr>
                <w:rFonts w:eastAsia="宋体"/>
                <w:lang w:eastAsia="zh-CN"/>
              </w:rPr>
            </w:pPr>
            <w:r>
              <w:rPr>
                <w:rFonts w:eastAsia="宋体"/>
                <w:lang w:eastAsia="zh-CN"/>
              </w:rPr>
              <w:t>治疗结束后观察期</w:t>
            </w:r>
          </w:p>
        </w:tc>
      </w:tr>
      <w:tr>
        <w:tblPrEx>
          <w:tblW w:w="5000" w:type="pct"/>
          <w:jc w:val="center"/>
          <w:tblCellMar>
            <w:top w:w="0" w:type="dxa"/>
            <w:left w:w="108" w:type="dxa"/>
            <w:bottom w:w="0" w:type="dxa"/>
            <w:right w:w="108" w:type="dxa"/>
          </w:tblCellMar>
        </w:tblPrEx>
        <w:trPr>
          <w:jc w:val="center"/>
        </w:trPr>
        <w:tc>
          <w:tcPr>
            <w:tcW w:w="692" w:type="pct"/>
            <w:tcBorders>
              <w:top w:val="nil"/>
              <w:left w:val="nil"/>
              <w:bottom w:val="nil"/>
              <w:right w:val="nil"/>
            </w:tcBorders>
          </w:tcPr>
          <w:p>
            <w:pPr>
              <w:pStyle w:val="TableCellText12ptleft"/>
              <w:keepNext w:val="0"/>
              <w:rPr>
                <w:rFonts w:eastAsia="宋体"/>
                <w:lang w:eastAsia="zh-CN"/>
              </w:rPr>
            </w:pPr>
            <w:r>
              <w:rPr>
                <w:rFonts w:eastAsia="宋体"/>
              </w:rPr>
              <w:t>ESS</w:t>
            </w:r>
          </w:p>
        </w:tc>
        <w:tc>
          <w:tcPr>
            <w:tcW w:w="4307" w:type="pct"/>
            <w:tcBorders>
              <w:top w:val="nil"/>
              <w:left w:val="nil"/>
              <w:bottom w:val="nil"/>
              <w:right w:val="nil"/>
            </w:tcBorders>
          </w:tcPr>
          <w:p>
            <w:pPr>
              <w:pStyle w:val="TableCellText12ptleft"/>
              <w:keepNext w:val="0"/>
              <w:rPr>
                <w:rFonts w:eastAsia="宋体"/>
                <w:lang w:eastAsia="zh-CN"/>
              </w:rPr>
            </w:pPr>
            <w:r>
              <w:rPr>
                <w:rFonts w:eastAsia="宋体"/>
                <w:lang w:eastAsia="zh-CN"/>
              </w:rPr>
              <w:t>所有入组受试者</w:t>
            </w:r>
          </w:p>
        </w:tc>
      </w:tr>
      <w:tr>
        <w:tblPrEx>
          <w:tblW w:w="5000" w:type="pct"/>
          <w:jc w:val="center"/>
          <w:tblCellMar>
            <w:top w:w="0" w:type="dxa"/>
            <w:left w:w="108" w:type="dxa"/>
            <w:bottom w:w="0" w:type="dxa"/>
            <w:right w:w="108" w:type="dxa"/>
          </w:tblCellMar>
        </w:tblPrEx>
        <w:trPr>
          <w:jc w:val="center"/>
        </w:trPr>
        <w:tc>
          <w:tcPr>
            <w:tcW w:w="692" w:type="pct"/>
            <w:tcBorders>
              <w:top w:val="nil"/>
              <w:left w:val="nil"/>
              <w:bottom w:val="nil"/>
              <w:right w:val="nil"/>
            </w:tcBorders>
          </w:tcPr>
          <w:p>
            <w:pPr>
              <w:pStyle w:val="TableCellText12ptleft"/>
              <w:keepNext w:val="0"/>
              <w:rPr>
                <w:rFonts w:eastAsia="宋体"/>
              </w:rPr>
            </w:pPr>
            <w:r>
              <w:rPr>
                <w:rFonts w:eastAsia="宋体"/>
              </w:rPr>
              <w:t>FAS</w:t>
            </w:r>
          </w:p>
        </w:tc>
        <w:tc>
          <w:tcPr>
            <w:tcW w:w="4307" w:type="pct"/>
            <w:tcBorders>
              <w:top w:val="nil"/>
              <w:left w:val="nil"/>
              <w:bottom w:val="nil"/>
              <w:right w:val="nil"/>
            </w:tcBorders>
          </w:tcPr>
          <w:p>
            <w:pPr>
              <w:pStyle w:val="TableCellText12ptleft"/>
              <w:keepNext w:val="0"/>
              <w:rPr>
                <w:rFonts w:eastAsia="宋体"/>
                <w:lang w:eastAsia="zh-CN"/>
              </w:rPr>
            </w:pPr>
            <w:r>
              <w:rPr>
                <w:rFonts w:eastAsia="宋体"/>
                <w:lang w:eastAsia="zh-CN"/>
              </w:rPr>
              <w:t>全分析集</w:t>
            </w:r>
          </w:p>
        </w:tc>
      </w:tr>
      <w:tr>
        <w:tblPrEx>
          <w:tblW w:w="5000" w:type="pct"/>
          <w:jc w:val="center"/>
          <w:tblCellMar>
            <w:top w:w="0" w:type="dxa"/>
            <w:left w:w="108" w:type="dxa"/>
            <w:bottom w:w="0" w:type="dxa"/>
            <w:right w:w="108" w:type="dxa"/>
          </w:tblCellMar>
        </w:tblPrEx>
        <w:trPr>
          <w:jc w:val="center"/>
        </w:trPr>
        <w:tc>
          <w:tcPr>
            <w:tcW w:w="692" w:type="pct"/>
            <w:tcBorders>
              <w:top w:val="nil"/>
              <w:left w:val="nil"/>
              <w:bottom w:val="nil"/>
              <w:right w:val="nil"/>
            </w:tcBorders>
          </w:tcPr>
          <w:p>
            <w:pPr>
              <w:pStyle w:val="TableCellText12ptleft"/>
              <w:keepNext w:val="0"/>
              <w:rPr>
                <w:rFonts w:eastAsia="宋体"/>
                <w:b/>
                <w:lang w:eastAsia="zh-CN"/>
              </w:rPr>
            </w:pPr>
            <w:r>
              <w:rPr>
                <w:rFonts w:eastAsia="宋体"/>
                <w:lang w:eastAsia="zh-CN"/>
              </w:rPr>
              <w:t>GCP</w:t>
            </w:r>
          </w:p>
        </w:tc>
        <w:tc>
          <w:tcPr>
            <w:tcW w:w="4307" w:type="pct"/>
            <w:tcBorders>
              <w:top w:val="nil"/>
              <w:left w:val="nil"/>
              <w:bottom w:val="nil"/>
              <w:right w:val="nil"/>
            </w:tcBorders>
          </w:tcPr>
          <w:p>
            <w:pPr>
              <w:pStyle w:val="TableCellText12ptleft"/>
              <w:keepNext w:val="0"/>
              <w:rPr>
                <w:rFonts w:eastAsia="宋体"/>
                <w:b/>
                <w:lang w:eastAsia="zh-CN"/>
              </w:rPr>
            </w:pPr>
            <w:r>
              <w:rPr>
                <w:rFonts w:eastAsia="宋体"/>
                <w:lang w:eastAsia="zh-CN"/>
              </w:rPr>
              <w:t>药物临床试验质量管理规范</w:t>
            </w:r>
          </w:p>
        </w:tc>
      </w:tr>
      <w:tr>
        <w:tblPrEx>
          <w:tblW w:w="5000" w:type="pct"/>
          <w:jc w:val="center"/>
          <w:tblCellMar>
            <w:top w:w="0" w:type="dxa"/>
            <w:left w:w="108" w:type="dxa"/>
            <w:bottom w:w="0" w:type="dxa"/>
            <w:right w:w="108" w:type="dxa"/>
          </w:tblCellMar>
        </w:tblPrEx>
        <w:trPr>
          <w:jc w:val="center"/>
        </w:trPr>
        <w:tc>
          <w:tcPr>
            <w:tcW w:w="692" w:type="pct"/>
            <w:tcBorders>
              <w:top w:val="nil"/>
              <w:left w:val="nil"/>
              <w:bottom w:val="nil"/>
              <w:right w:val="nil"/>
            </w:tcBorders>
          </w:tcPr>
          <w:p>
            <w:pPr>
              <w:pStyle w:val="ERIS28"/>
              <w:spacing w:before="62" w:after="62"/>
              <w:rPr>
                <w:rFonts w:cs="Times New Roman"/>
                <w:sz w:val="24"/>
                <w:szCs w:val="24"/>
              </w:rPr>
            </w:pPr>
            <w:r>
              <w:rPr>
                <w:rFonts w:cs="Times New Roman"/>
                <w:sz w:val="24"/>
                <w:szCs w:val="24"/>
              </w:rPr>
              <w:t>eCRF</w:t>
            </w:r>
          </w:p>
        </w:tc>
        <w:tc>
          <w:tcPr>
            <w:tcW w:w="4307" w:type="pct"/>
            <w:tcBorders>
              <w:top w:val="nil"/>
              <w:left w:val="nil"/>
              <w:bottom w:val="nil"/>
              <w:right w:val="nil"/>
            </w:tcBorders>
          </w:tcPr>
          <w:p>
            <w:pPr>
              <w:pStyle w:val="ERIS28"/>
              <w:spacing w:before="62" w:after="62"/>
              <w:rPr>
                <w:rFonts w:cs="Times New Roman"/>
                <w:sz w:val="24"/>
                <w:szCs w:val="24"/>
              </w:rPr>
            </w:pPr>
            <w:r>
              <w:rPr>
                <w:rFonts w:cs="Times New Roman"/>
                <w:sz w:val="24"/>
                <w:szCs w:val="24"/>
              </w:rPr>
              <w:t>电子病例报告表</w:t>
            </w:r>
          </w:p>
        </w:tc>
      </w:tr>
      <w:tr>
        <w:tblPrEx>
          <w:tblW w:w="5000" w:type="pct"/>
          <w:jc w:val="center"/>
          <w:tblCellMar>
            <w:top w:w="0" w:type="dxa"/>
            <w:left w:w="108" w:type="dxa"/>
            <w:bottom w:w="0" w:type="dxa"/>
            <w:right w:w="108" w:type="dxa"/>
          </w:tblCellMar>
        </w:tblPrEx>
        <w:trPr>
          <w:jc w:val="center"/>
        </w:trPr>
        <w:tc>
          <w:tcPr>
            <w:tcW w:w="692" w:type="pct"/>
            <w:tcBorders>
              <w:top w:val="nil"/>
              <w:left w:val="nil"/>
              <w:bottom w:val="nil"/>
              <w:right w:val="nil"/>
            </w:tcBorders>
          </w:tcPr>
          <w:p>
            <w:pPr>
              <w:pStyle w:val="TableCellText12ptleft"/>
              <w:keepNext w:val="0"/>
              <w:rPr>
                <w:rFonts w:eastAsia="宋体"/>
                <w:b/>
                <w:lang w:eastAsia="zh-CN"/>
              </w:rPr>
            </w:pPr>
            <w:r>
              <w:rPr>
                <w:rFonts w:eastAsia="宋体"/>
                <w:lang w:eastAsia="zh-CN"/>
              </w:rPr>
              <w:t>HBV</w:t>
            </w:r>
          </w:p>
        </w:tc>
        <w:tc>
          <w:tcPr>
            <w:tcW w:w="4307" w:type="pct"/>
            <w:tcBorders>
              <w:top w:val="nil"/>
              <w:left w:val="nil"/>
              <w:bottom w:val="nil"/>
              <w:right w:val="nil"/>
            </w:tcBorders>
          </w:tcPr>
          <w:p>
            <w:pPr>
              <w:pStyle w:val="TableCellText12ptleft"/>
              <w:keepNext w:val="0"/>
              <w:rPr>
                <w:rFonts w:eastAsia="宋体"/>
                <w:b/>
                <w:lang w:eastAsia="zh-CN"/>
              </w:rPr>
            </w:pPr>
            <w:r>
              <w:rPr>
                <w:rFonts w:eastAsia="宋体"/>
                <w:lang w:eastAsia="zh-CN"/>
              </w:rPr>
              <w:t>乙型肝炎病毒</w:t>
            </w:r>
          </w:p>
        </w:tc>
      </w:tr>
      <w:tr>
        <w:tblPrEx>
          <w:tblW w:w="5000" w:type="pct"/>
          <w:jc w:val="center"/>
          <w:tblCellMar>
            <w:top w:w="0" w:type="dxa"/>
            <w:left w:w="108" w:type="dxa"/>
            <w:bottom w:w="0" w:type="dxa"/>
            <w:right w:w="108" w:type="dxa"/>
          </w:tblCellMar>
        </w:tblPrEx>
        <w:trPr>
          <w:jc w:val="center"/>
        </w:trPr>
        <w:tc>
          <w:tcPr>
            <w:tcW w:w="692" w:type="pct"/>
            <w:tcBorders>
              <w:top w:val="nil"/>
              <w:left w:val="nil"/>
              <w:bottom w:val="nil"/>
              <w:right w:val="nil"/>
            </w:tcBorders>
          </w:tcPr>
          <w:p>
            <w:pPr>
              <w:pStyle w:val="TableCellText12ptleft"/>
              <w:keepNext w:val="0"/>
              <w:rPr>
                <w:rFonts w:eastAsia="宋体"/>
                <w:b/>
                <w:lang w:eastAsia="zh-CN"/>
              </w:rPr>
            </w:pPr>
            <w:r>
              <w:rPr>
                <w:rFonts w:eastAsia="宋体"/>
                <w:lang w:eastAsia="zh-CN"/>
              </w:rPr>
              <w:t>HCV</w:t>
            </w:r>
          </w:p>
        </w:tc>
        <w:tc>
          <w:tcPr>
            <w:tcW w:w="4307" w:type="pct"/>
            <w:tcBorders>
              <w:top w:val="nil"/>
              <w:left w:val="nil"/>
              <w:bottom w:val="nil"/>
              <w:right w:val="nil"/>
            </w:tcBorders>
          </w:tcPr>
          <w:p>
            <w:pPr>
              <w:pStyle w:val="TableCellText12ptleft"/>
              <w:keepNext w:val="0"/>
              <w:rPr>
                <w:rFonts w:eastAsia="宋体"/>
                <w:b/>
                <w:lang w:eastAsia="zh-CN"/>
              </w:rPr>
            </w:pPr>
            <w:r>
              <w:rPr>
                <w:rFonts w:eastAsia="宋体"/>
                <w:lang w:eastAsia="zh-CN"/>
              </w:rPr>
              <w:t>丙型肝炎病毒</w:t>
            </w:r>
          </w:p>
        </w:tc>
      </w:tr>
      <w:tr>
        <w:tblPrEx>
          <w:tblW w:w="5000" w:type="pct"/>
          <w:jc w:val="center"/>
          <w:tblCellMar>
            <w:top w:w="0" w:type="dxa"/>
            <w:left w:w="108" w:type="dxa"/>
            <w:bottom w:w="0" w:type="dxa"/>
            <w:right w:w="108" w:type="dxa"/>
          </w:tblCellMar>
        </w:tblPrEx>
        <w:trPr>
          <w:jc w:val="center"/>
        </w:trPr>
        <w:tc>
          <w:tcPr>
            <w:tcW w:w="692" w:type="pct"/>
            <w:tcBorders>
              <w:top w:val="nil"/>
              <w:left w:val="nil"/>
              <w:bottom w:val="nil"/>
              <w:right w:val="nil"/>
            </w:tcBorders>
          </w:tcPr>
          <w:p>
            <w:pPr>
              <w:pStyle w:val="TableCellText12ptleft"/>
              <w:keepNext w:val="0"/>
              <w:rPr>
                <w:rFonts w:eastAsia="宋体"/>
                <w:b/>
                <w:lang w:eastAsia="zh-CN"/>
              </w:rPr>
            </w:pPr>
            <w:r>
              <w:rPr>
                <w:rFonts w:eastAsia="宋体"/>
                <w:lang w:eastAsia="zh-CN"/>
              </w:rPr>
              <w:t>HIV</w:t>
            </w:r>
          </w:p>
        </w:tc>
        <w:tc>
          <w:tcPr>
            <w:tcW w:w="4307" w:type="pct"/>
            <w:tcBorders>
              <w:top w:val="nil"/>
              <w:left w:val="nil"/>
              <w:bottom w:val="nil"/>
              <w:right w:val="nil"/>
            </w:tcBorders>
          </w:tcPr>
          <w:p>
            <w:pPr>
              <w:pStyle w:val="TableCellText12ptleft"/>
              <w:keepNext w:val="0"/>
              <w:rPr>
                <w:rFonts w:eastAsia="宋体"/>
                <w:b/>
                <w:lang w:eastAsia="zh-CN"/>
              </w:rPr>
            </w:pPr>
            <w:r>
              <w:rPr>
                <w:rFonts w:eastAsia="宋体"/>
                <w:lang w:eastAsia="zh-CN"/>
              </w:rPr>
              <w:t>人免疫缺陷病毒</w:t>
            </w:r>
          </w:p>
        </w:tc>
      </w:tr>
      <w:tr>
        <w:tblPrEx>
          <w:tblW w:w="5000" w:type="pct"/>
          <w:jc w:val="center"/>
          <w:tblCellMar>
            <w:top w:w="0" w:type="dxa"/>
            <w:left w:w="108" w:type="dxa"/>
            <w:bottom w:w="0" w:type="dxa"/>
            <w:right w:w="108" w:type="dxa"/>
          </w:tblCellMar>
        </w:tblPrEx>
        <w:trPr>
          <w:jc w:val="center"/>
        </w:trPr>
        <w:tc>
          <w:tcPr>
            <w:tcW w:w="692" w:type="pct"/>
            <w:tcBorders>
              <w:top w:val="nil"/>
              <w:left w:val="nil"/>
              <w:bottom w:val="nil"/>
              <w:right w:val="nil"/>
            </w:tcBorders>
          </w:tcPr>
          <w:p>
            <w:pPr>
              <w:pStyle w:val="TableCellText12ptleft"/>
              <w:keepNext w:val="0"/>
              <w:rPr>
                <w:rFonts w:eastAsia="宋体"/>
                <w:b/>
                <w:lang w:eastAsia="zh-CN"/>
              </w:rPr>
            </w:pPr>
            <w:r>
              <w:rPr>
                <w:rFonts w:eastAsia="宋体"/>
                <w:lang w:eastAsia="zh-CN"/>
              </w:rPr>
              <w:t>HNSTD</w:t>
            </w:r>
          </w:p>
        </w:tc>
        <w:tc>
          <w:tcPr>
            <w:tcW w:w="4307" w:type="pct"/>
            <w:tcBorders>
              <w:top w:val="nil"/>
              <w:left w:val="nil"/>
              <w:bottom w:val="nil"/>
              <w:right w:val="nil"/>
            </w:tcBorders>
          </w:tcPr>
          <w:p>
            <w:pPr>
              <w:pStyle w:val="TableCellText12ptleft"/>
              <w:keepNext w:val="0"/>
              <w:rPr>
                <w:rFonts w:eastAsia="宋体"/>
                <w:b/>
                <w:lang w:eastAsia="zh-CN"/>
              </w:rPr>
            </w:pPr>
            <w:r>
              <w:rPr>
                <w:rFonts w:eastAsia="宋体"/>
                <w:lang w:eastAsia="zh-CN"/>
              </w:rPr>
              <w:t>最大无严重毒副作用剂量</w:t>
            </w:r>
          </w:p>
        </w:tc>
      </w:tr>
      <w:tr>
        <w:tblPrEx>
          <w:tblW w:w="5000" w:type="pct"/>
          <w:jc w:val="center"/>
          <w:tblCellMar>
            <w:top w:w="0" w:type="dxa"/>
            <w:left w:w="108" w:type="dxa"/>
            <w:bottom w:w="0" w:type="dxa"/>
            <w:right w:w="108" w:type="dxa"/>
          </w:tblCellMar>
        </w:tblPrEx>
        <w:trPr>
          <w:jc w:val="center"/>
        </w:trPr>
        <w:tc>
          <w:tcPr>
            <w:tcW w:w="692" w:type="pct"/>
            <w:tcBorders>
              <w:top w:val="nil"/>
              <w:left w:val="nil"/>
              <w:bottom w:val="nil"/>
              <w:right w:val="nil"/>
            </w:tcBorders>
          </w:tcPr>
          <w:p>
            <w:pPr>
              <w:pStyle w:val="ERIS28"/>
              <w:spacing w:before="62" w:after="62"/>
              <w:rPr>
                <w:rFonts w:cs="Times New Roman"/>
                <w:sz w:val="24"/>
                <w:szCs w:val="24"/>
              </w:rPr>
            </w:pPr>
            <w:r>
              <w:rPr>
                <w:rFonts w:cs="Times New Roman"/>
                <w:sz w:val="24"/>
                <w:szCs w:val="24"/>
              </w:rPr>
              <w:t>IC50</w:t>
            </w:r>
          </w:p>
        </w:tc>
        <w:tc>
          <w:tcPr>
            <w:tcW w:w="4307" w:type="pct"/>
            <w:tcBorders>
              <w:top w:val="nil"/>
              <w:left w:val="nil"/>
              <w:bottom w:val="nil"/>
              <w:right w:val="nil"/>
            </w:tcBorders>
          </w:tcPr>
          <w:p>
            <w:pPr>
              <w:pStyle w:val="ERIS28"/>
              <w:spacing w:before="62" w:after="62"/>
              <w:rPr>
                <w:rFonts w:cs="Times New Roman"/>
                <w:sz w:val="24"/>
                <w:szCs w:val="24"/>
              </w:rPr>
            </w:pPr>
            <w:r>
              <w:rPr>
                <w:rFonts w:cs="Times New Roman"/>
                <w:kern w:val="24"/>
                <w:sz w:val="24"/>
                <w:szCs w:val="24"/>
              </w:rPr>
              <w:t>半数最大抑制浓度</w:t>
            </w:r>
          </w:p>
        </w:tc>
      </w:tr>
      <w:tr>
        <w:tblPrEx>
          <w:tblW w:w="5000" w:type="pct"/>
          <w:jc w:val="center"/>
          <w:tblCellMar>
            <w:top w:w="0" w:type="dxa"/>
            <w:left w:w="108" w:type="dxa"/>
            <w:bottom w:w="0" w:type="dxa"/>
            <w:right w:w="108" w:type="dxa"/>
          </w:tblCellMar>
        </w:tblPrEx>
        <w:trPr>
          <w:jc w:val="center"/>
        </w:trPr>
        <w:tc>
          <w:tcPr>
            <w:tcW w:w="692" w:type="pct"/>
            <w:tcBorders>
              <w:top w:val="nil"/>
              <w:left w:val="nil"/>
              <w:bottom w:val="nil"/>
              <w:right w:val="nil"/>
            </w:tcBorders>
          </w:tcPr>
          <w:p>
            <w:pPr>
              <w:pStyle w:val="ERIS28"/>
              <w:spacing w:before="62" w:after="62"/>
              <w:rPr>
                <w:rFonts w:cs="Times New Roman"/>
                <w:sz w:val="24"/>
                <w:szCs w:val="24"/>
              </w:rPr>
            </w:pPr>
            <w:r>
              <w:rPr>
                <w:rFonts w:cs="Times New Roman"/>
                <w:sz w:val="24"/>
                <w:szCs w:val="24"/>
              </w:rPr>
              <w:t>ICF</w:t>
            </w:r>
          </w:p>
        </w:tc>
        <w:tc>
          <w:tcPr>
            <w:tcW w:w="4307" w:type="pct"/>
            <w:tcBorders>
              <w:top w:val="nil"/>
              <w:left w:val="nil"/>
              <w:bottom w:val="nil"/>
              <w:right w:val="nil"/>
            </w:tcBorders>
          </w:tcPr>
          <w:p>
            <w:pPr>
              <w:pStyle w:val="ERIS28"/>
              <w:spacing w:before="62" w:after="62"/>
              <w:rPr>
                <w:rFonts w:cs="Times New Roman"/>
                <w:sz w:val="24"/>
                <w:szCs w:val="24"/>
              </w:rPr>
            </w:pPr>
            <w:r>
              <w:rPr>
                <w:rFonts w:cs="Times New Roman"/>
                <w:sz w:val="24"/>
                <w:szCs w:val="24"/>
              </w:rPr>
              <w:t>知情同意书</w:t>
            </w:r>
          </w:p>
        </w:tc>
      </w:tr>
      <w:tr>
        <w:tblPrEx>
          <w:tblW w:w="5000" w:type="pct"/>
          <w:jc w:val="center"/>
          <w:tblCellMar>
            <w:top w:w="0" w:type="dxa"/>
            <w:left w:w="108" w:type="dxa"/>
            <w:bottom w:w="0" w:type="dxa"/>
            <w:right w:w="108" w:type="dxa"/>
          </w:tblCellMar>
        </w:tblPrEx>
        <w:trPr>
          <w:jc w:val="center"/>
        </w:trPr>
        <w:tc>
          <w:tcPr>
            <w:tcW w:w="692" w:type="pct"/>
            <w:tcBorders>
              <w:top w:val="nil"/>
              <w:left w:val="nil"/>
              <w:bottom w:val="nil"/>
              <w:right w:val="nil"/>
            </w:tcBorders>
          </w:tcPr>
          <w:p>
            <w:pPr>
              <w:pStyle w:val="ERIS28"/>
              <w:spacing w:before="62" w:after="62"/>
              <w:rPr>
                <w:rFonts w:cs="Times New Roman"/>
                <w:sz w:val="24"/>
                <w:szCs w:val="24"/>
              </w:rPr>
            </w:pPr>
            <w:r>
              <w:rPr>
                <w:rFonts w:cs="Times New Roman"/>
                <w:sz w:val="24"/>
                <w:szCs w:val="24"/>
              </w:rPr>
              <w:t>IEC</w:t>
            </w:r>
          </w:p>
        </w:tc>
        <w:tc>
          <w:tcPr>
            <w:tcW w:w="4307" w:type="pct"/>
            <w:tcBorders>
              <w:top w:val="nil"/>
              <w:left w:val="nil"/>
              <w:bottom w:val="nil"/>
              <w:right w:val="nil"/>
            </w:tcBorders>
          </w:tcPr>
          <w:p>
            <w:pPr>
              <w:pStyle w:val="ERIS28"/>
              <w:spacing w:before="62" w:after="62"/>
              <w:rPr>
                <w:rFonts w:cs="Times New Roman"/>
                <w:sz w:val="24"/>
                <w:szCs w:val="24"/>
              </w:rPr>
            </w:pPr>
            <w:r>
              <w:rPr>
                <w:rFonts w:cs="Times New Roman"/>
                <w:sz w:val="24"/>
                <w:szCs w:val="24"/>
              </w:rPr>
              <w:t>独立伦理学委员会</w:t>
            </w:r>
          </w:p>
        </w:tc>
      </w:tr>
      <w:tr>
        <w:tblPrEx>
          <w:tblW w:w="5000" w:type="pct"/>
          <w:jc w:val="center"/>
          <w:tblCellMar>
            <w:top w:w="0" w:type="dxa"/>
            <w:left w:w="108" w:type="dxa"/>
            <w:bottom w:w="0" w:type="dxa"/>
            <w:right w:w="108" w:type="dxa"/>
          </w:tblCellMar>
        </w:tblPrEx>
        <w:trPr>
          <w:jc w:val="center"/>
        </w:trPr>
        <w:tc>
          <w:tcPr>
            <w:tcW w:w="692" w:type="pct"/>
            <w:tcBorders>
              <w:top w:val="nil"/>
              <w:left w:val="nil"/>
              <w:bottom w:val="nil"/>
              <w:right w:val="nil"/>
            </w:tcBorders>
          </w:tcPr>
          <w:p>
            <w:pPr>
              <w:pStyle w:val="TableCellText12ptleft"/>
              <w:keepNext w:val="0"/>
              <w:rPr>
                <w:rFonts w:eastAsia="宋体"/>
              </w:rPr>
            </w:pPr>
            <w:r>
              <w:rPr>
                <w:rFonts w:eastAsia="宋体"/>
                <w:lang w:eastAsia="zh-CN"/>
              </w:rPr>
              <w:t>IHC</w:t>
            </w:r>
          </w:p>
        </w:tc>
        <w:tc>
          <w:tcPr>
            <w:tcW w:w="4307" w:type="pct"/>
            <w:tcBorders>
              <w:top w:val="nil"/>
              <w:left w:val="nil"/>
              <w:bottom w:val="nil"/>
              <w:right w:val="nil"/>
            </w:tcBorders>
          </w:tcPr>
          <w:p>
            <w:pPr>
              <w:pStyle w:val="TableCellText12ptleft"/>
              <w:keepNext w:val="0"/>
              <w:rPr>
                <w:rFonts w:eastAsia="宋体"/>
              </w:rPr>
            </w:pPr>
            <w:r>
              <w:rPr>
                <w:rFonts w:eastAsia="宋体"/>
                <w:lang w:eastAsia="zh-CN"/>
              </w:rPr>
              <w:t>免疫组化</w:t>
            </w:r>
          </w:p>
        </w:tc>
      </w:tr>
      <w:tr>
        <w:tblPrEx>
          <w:tblW w:w="5000" w:type="pct"/>
          <w:jc w:val="center"/>
          <w:tblCellMar>
            <w:top w:w="0" w:type="dxa"/>
            <w:left w:w="108" w:type="dxa"/>
            <w:bottom w:w="0" w:type="dxa"/>
            <w:right w:w="108" w:type="dxa"/>
          </w:tblCellMar>
        </w:tblPrEx>
        <w:trPr>
          <w:jc w:val="center"/>
        </w:trPr>
        <w:tc>
          <w:tcPr>
            <w:tcW w:w="692" w:type="pct"/>
            <w:tcBorders>
              <w:top w:val="nil"/>
              <w:left w:val="nil"/>
              <w:bottom w:val="nil"/>
              <w:right w:val="nil"/>
            </w:tcBorders>
          </w:tcPr>
          <w:p>
            <w:pPr>
              <w:pStyle w:val="TableCellText12ptleft"/>
              <w:keepNext w:val="0"/>
              <w:rPr>
                <w:rFonts w:eastAsia="宋体"/>
                <w:lang w:eastAsia="zh-CN"/>
              </w:rPr>
            </w:pPr>
            <w:r>
              <w:rPr>
                <w:rFonts w:eastAsia="宋体"/>
                <w:lang w:eastAsia="zh-CN"/>
              </w:rPr>
              <w:t>INR</w:t>
            </w:r>
          </w:p>
        </w:tc>
        <w:tc>
          <w:tcPr>
            <w:tcW w:w="4307" w:type="pct"/>
            <w:tcBorders>
              <w:top w:val="nil"/>
              <w:left w:val="nil"/>
              <w:bottom w:val="nil"/>
              <w:right w:val="nil"/>
            </w:tcBorders>
          </w:tcPr>
          <w:p>
            <w:pPr>
              <w:pStyle w:val="TableCellText12ptleft"/>
              <w:keepNext w:val="0"/>
              <w:rPr>
                <w:rFonts w:eastAsia="宋体"/>
                <w:lang w:eastAsia="zh-CN"/>
              </w:rPr>
            </w:pPr>
            <w:r>
              <w:rPr>
                <w:rFonts w:eastAsia="宋体"/>
                <w:lang w:eastAsia="zh-CN"/>
              </w:rPr>
              <w:t>国际标准化比</w:t>
            </w:r>
          </w:p>
        </w:tc>
      </w:tr>
      <w:tr>
        <w:tblPrEx>
          <w:tblW w:w="5000" w:type="pct"/>
          <w:jc w:val="center"/>
          <w:tblCellMar>
            <w:top w:w="0" w:type="dxa"/>
            <w:left w:w="108" w:type="dxa"/>
            <w:bottom w:w="0" w:type="dxa"/>
            <w:right w:w="108" w:type="dxa"/>
          </w:tblCellMar>
        </w:tblPrEx>
        <w:trPr>
          <w:jc w:val="center"/>
        </w:trPr>
        <w:tc>
          <w:tcPr>
            <w:tcW w:w="692" w:type="pct"/>
            <w:tcBorders>
              <w:top w:val="nil"/>
              <w:left w:val="nil"/>
              <w:bottom w:val="nil"/>
              <w:right w:val="nil"/>
            </w:tcBorders>
          </w:tcPr>
          <w:p>
            <w:pPr>
              <w:pStyle w:val="TableCellText12ptleft"/>
              <w:keepNext w:val="0"/>
              <w:rPr>
                <w:rFonts w:eastAsia="宋体"/>
              </w:rPr>
            </w:pPr>
            <w:r>
              <w:rPr>
                <w:rFonts w:eastAsia="宋体"/>
                <w:lang w:eastAsia="zh-CN"/>
              </w:rPr>
              <w:t>IRC</w:t>
            </w:r>
          </w:p>
        </w:tc>
        <w:tc>
          <w:tcPr>
            <w:tcW w:w="4307" w:type="pct"/>
            <w:tcBorders>
              <w:top w:val="nil"/>
              <w:left w:val="nil"/>
              <w:bottom w:val="nil"/>
              <w:right w:val="nil"/>
            </w:tcBorders>
          </w:tcPr>
          <w:p>
            <w:pPr>
              <w:pStyle w:val="TableCellText12ptleft"/>
              <w:keepNext w:val="0"/>
              <w:rPr>
                <w:rFonts w:eastAsia="宋体"/>
              </w:rPr>
            </w:pPr>
            <w:r>
              <w:rPr>
                <w:rFonts w:eastAsia="宋体"/>
                <w:lang w:eastAsia="zh-CN"/>
              </w:rPr>
              <w:t>独立审评委员会</w:t>
            </w:r>
          </w:p>
        </w:tc>
      </w:tr>
      <w:tr>
        <w:tblPrEx>
          <w:tblW w:w="5000" w:type="pct"/>
          <w:jc w:val="center"/>
          <w:tblCellMar>
            <w:top w:w="0" w:type="dxa"/>
            <w:left w:w="108" w:type="dxa"/>
            <w:bottom w:w="0" w:type="dxa"/>
            <w:right w:w="108" w:type="dxa"/>
          </w:tblCellMar>
        </w:tblPrEx>
        <w:trPr>
          <w:jc w:val="center"/>
        </w:trPr>
        <w:tc>
          <w:tcPr>
            <w:tcW w:w="692" w:type="pct"/>
            <w:tcBorders>
              <w:top w:val="nil"/>
              <w:left w:val="nil"/>
              <w:bottom w:val="nil"/>
              <w:right w:val="nil"/>
            </w:tcBorders>
          </w:tcPr>
          <w:p>
            <w:pPr>
              <w:pStyle w:val="TableCellText12ptleft"/>
              <w:keepNext w:val="0"/>
              <w:rPr>
                <w:rFonts w:eastAsia="宋体"/>
                <w:lang w:eastAsia="zh-CN"/>
              </w:rPr>
            </w:pPr>
            <w:r>
              <w:rPr>
                <w:rFonts w:eastAsia="宋体"/>
                <w:lang w:val="en-GB" w:eastAsia="zh-CN"/>
              </w:rPr>
              <w:t>LVEF</w:t>
            </w:r>
          </w:p>
        </w:tc>
        <w:tc>
          <w:tcPr>
            <w:tcW w:w="4307" w:type="pct"/>
            <w:tcBorders>
              <w:top w:val="nil"/>
              <w:left w:val="nil"/>
              <w:bottom w:val="nil"/>
              <w:right w:val="nil"/>
            </w:tcBorders>
          </w:tcPr>
          <w:p>
            <w:pPr>
              <w:pStyle w:val="TableCellText12ptleft"/>
              <w:keepNext w:val="0"/>
              <w:rPr>
                <w:rFonts w:eastAsia="宋体"/>
                <w:lang w:eastAsia="zh-CN"/>
              </w:rPr>
            </w:pPr>
            <w:r>
              <w:rPr>
                <w:rFonts w:eastAsia="宋体"/>
                <w:lang w:eastAsia="zh-CN"/>
              </w:rPr>
              <w:t>左心室射血分数</w:t>
            </w:r>
          </w:p>
        </w:tc>
      </w:tr>
      <w:tr>
        <w:tblPrEx>
          <w:tblW w:w="5000" w:type="pct"/>
          <w:jc w:val="center"/>
          <w:tblCellMar>
            <w:top w:w="0" w:type="dxa"/>
            <w:left w:w="108" w:type="dxa"/>
            <w:bottom w:w="0" w:type="dxa"/>
            <w:right w:w="108" w:type="dxa"/>
          </w:tblCellMar>
        </w:tblPrEx>
        <w:trPr>
          <w:jc w:val="center"/>
        </w:trPr>
        <w:tc>
          <w:tcPr>
            <w:tcW w:w="692" w:type="pct"/>
            <w:tcBorders>
              <w:top w:val="nil"/>
              <w:left w:val="nil"/>
              <w:bottom w:val="nil"/>
              <w:right w:val="nil"/>
            </w:tcBorders>
          </w:tcPr>
          <w:p>
            <w:pPr>
              <w:pStyle w:val="TableCellText12ptleft"/>
              <w:keepNext w:val="0"/>
              <w:rPr>
                <w:rFonts w:eastAsia="宋体"/>
                <w:lang w:eastAsia="zh-CN"/>
              </w:rPr>
            </w:pPr>
            <w:r>
              <w:rPr>
                <w:rFonts w:eastAsia="宋体" w:hint="eastAsia"/>
                <w:lang w:eastAsia="zh-CN"/>
              </w:rPr>
              <w:t>MRCP</w:t>
            </w:r>
          </w:p>
        </w:tc>
        <w:tc>
          <w:tcPr>
            <w:tcW w:w="4307" w:type="pct"/>
            <w:tcBorders>
              <w:top w:val="nil"/>
              <w:left w:val="nil"/>
              <w:bottom w:val="nil"/>
              <w:right w:val="nil"/>
            </w:tcBorders>
          </w:tcPr>
          <w:p>
            <w:pPr>
              <w:pStyle w:val="TableCellText12ptleft"/>
              <w:keepNext w:val="0"/>
              <w:rPr>
                <w:rFonts w:eastAsia="宋体"/>
                <w:lang w:eastAsia="zh-CN"/>
              </w:rPr>
            </w:pPr>
            <w:r>
              <w:t>磁共振胰胆管造影</w:t>
            </w:r>
          </w:p>
        </w:tc>
      </w:tr>
      <w:tr>
        <w:tblPrEx>
          <w:tblW w:w="5000" w:type="pct"/>
          <w:jc w:val="center"/>
          <w:tblCellMar>
            <w:top w:w="0" w:type="dxa"/>
            <w:left w:w="108" w:type="dxa"/>
            <w:bottom w:w="0" w:type="dxa"/>
            <w:right w:w="108" w:type="dxa"/>
          </w:tblCellMar>
        </w:tblPrEx>
        <w:trPr>
          <w:jc w:val="center"/>
        </w:trPr>
        <w:tc>
          <w:tcPr>
            <w:tcW w:w="692" w:type="pct"/>
            <w:tcBorders>
              <w:top w:val="nil"/>
              <w:left w:val="nil"/>
              <w:bottom w:val="nil"/>
              <w:right w:val="nil"/>
            </w:tcBorders>
          </w:tcPr>
          <w:p>
            <w:pPr>
              <w:pStyle w:val="TableCellText12ptleft"/>
              <w:keepNext w:val="0"/>
              <w:rPr>
                <w:rFonts w:eastAsia="宋体"/>
                <w:lang w:val="en-GB" w:eastAsia="zh-CN"/>
              </w:rPr>
            </w:pPr>
            <w:r>
              <w:rPr>
                <w:rFonts w:eastAsia="宋体"/>
                <w:lang w:eastAsia="zh-CN"/>
              </w:rPr>
              <w:t>MRI</w:t>
            </w:r>
          </w:p>
        </w:tc>
        <w:tc>
          <w:tcPr>
            <w:tcW w:w="4307" w:type="pct"/>
            <w:tcBorders>
              <w:top w:val="nil"/>
              <w:left w:val="nil"/>
              <w:bottom w:val="nil"/>
              <w:right w:val="nil"/>
            </w:tcBorders>
          </w:tcPr>
          <w:p>
            <w:pPr>
              <w:pStyle w:val="TableCellText12ptleft"/>
              <w:keepNext w:val="0"/>
              <w:rPr>
                <w:rFonts w:eastAsia="宋体"/>
                <w:lang w:eastAsia="zh-CN"/>
              </w:rPr>
            </w:pPr>
            <w:r>
              <w:rPr>
                <w:rFonts w:eastAsia="宋体"/>
                <w:lang w:eastAsia="zh-CN"/>
              </w:rPr>
              <w:t>核磁共振显像</w:t>
            </w:r>
          </w:p>
        </w:tc>
      </w:tr>
      <w:tr>
        <w:tblPrEx>
          <w:tblW w:w="5000" w:type="pct"/>
          <w:jc w:val="center"/>
          <w:tblCellMar>
            <w:top w:w="0" w:type="dxa"/>
            <w:left w:w="108" w:type="dxa"/>
            <w:bottom w:w="0" w:type="dxa"/>
            <w:right w:w="108" w:type="dxa"/>
          </w:tblCellMar>
        </w:tblPrEx>
        <w:trPr>
          <w:jc w:val="center"/>
        </w:trPr>
        <w:tc>
          <w:tcPr>
            <w:tcW w:w="692" w:type="pct"/>
            <w:tcBorders>
              <w:top w:val="nil"/>
              <w:left w:val="nil"/>
              <w:bottom w:val="nil"/>
              <w:right w:val="nil"/>
            </w:tcBorders>
          </w:tcPr>
          <w:p>
            <w:pPr>
              <w:pStyle w:val="TableCellText12ptleft"/>
              <w:keepNext w:val="0"/>
              <w:rPr>
                <w:rFonts w:eastAsia="宋体"/>
                <w:lang w:val="en-GB" w:eastAsia="zh-CN"/>
              </w:rPr>
            </w:pPr>
            <w:r>
              <w:rPr>
                <w:rFonts w:eastAsia="宋体"/>
                <w:lang w:eastAsia="zh-CN"/>
              </w:rPr>
              <w:t>MTD</w:t>
            </w:r>
          </w:p>
        </w:tc>
        <w:tc>
          <w:tcPr>
            <w:tcW w:w="4307" w:type="pct"/>
            <w:tcBorders>
              <w:top w:val="nil"/>
              <w:left w:val="nil"/>
              <w:bottom w:val="nil"/>
              <w:right w:val="nil"/>
            </w:tcBorders>
          </w:tcPr>
          <w:p>
            <w:pPr>
              <w:pStyle w:val="TableCellText12ptleft"/>
              <w:keepNext w:val="0"/>
              <w:rPr>
                <w:rFonts w:eastAsia="宋体"/>
                <w:lang w:eastAsia="zh-CN"/>
              </w:rPr>
            </w:pPr>
            <w:r>
              <w:rPr>
                <w:rFonts w:eastAsia="宋体"/>
                <w:lang w:eastAsia="zh-CN"/>
              </w:rPr>
              <w:t xml:space="preserve">最大耐受剂量 </w:t>
            </w:r>
          </w:p>
        </w:tc>
      </w:tr>
      <w:tr>
        <w:tblPrEx>
          <w:tblW w:w="5000" w:type="pct"/>
          <w:jc w:val="center"/>
          <w:tblCellMar>
            <w:top w:w="0" w:type="dxa"/>
            <w:left w:w="108" w:type="dxa"/>
            <w:bottom w:w="0" w:type="dxa"/>
            <w:right w:w="108" w:type="dxa"/>
          </w:tblCellMar>
        </w:tblPrEx>
        <w:trPr>
          <w:trHeight w:val="90"/>
          <w:jc w:val="center"/>
        </w:trPr>
        <w:tc>
          <w:tcPr>
            <w:tcW w:w="692" w:type="pct"/>
            <w:tcBorders>
              <w:top w:val="nil"/>
              <w:left w:val="nil"/>
              <w:bottom w:val="nil"/>
              <w:right w:val="nil"/>
            </w:tcBorders>
          </w:tcPr>
          <w:p>
            <w:pPr>
              <w:pStyle w:val="TableCellText12ptleft"/>
              <w:keepNext w:val="0"/>
              <w:rPr>
                <w:rFonts w:eastAsia="宋体"/>
                <w:lang w:eastAsia="zh-CN"/>
              </w:rPr>
            </w:pPr>
            <w:r>
              <w:rPr>
                <w:rFonts w:eastAsia="宋体"/>
                <w:lang w:eastAsia="zh-CN"/>
              </w:rPr>
              <w:t>NA</w:t>
            </w:r>
          </w:p>
        </w:tc>
        <w:tc>
          <w:tcPr>
            <w:tcW w:w="4307" w:type="pct"/>
            <w:tcBorders>
              <w:top w:val="nil"/>
              <w:left w:val="nil"/>
              <w:bottom w:val="nil"/>
              <w:right w:val="nil"/>
            </w:tcBorders>
          </w:tcPr>
          <w:p>
            <w:pPr>
              <w:pStyle w:val="TableCellText12ptleft"/>
              <w:keepNext w:val="0"/>
              <w:rPr>
                <w:rFonts w:eastAsia="宋体"/>
                <w:lang w:eastAsia="zh-CN"/>
              </w:rPr>
            </w:pPr>
            <w:r>
              <w:rPr>
                <w:rFonts w:eastAsia="宋体"/>
                <w:lang w:eastAsia="zh-CN"/>
              </w:rPr>
              <w:t>不适用</w:t>
            </w:r>
          </w:p>
        </w:tc>
      </w:tr>
      <w:tr>
        <w:tblPrEx>
          <w:tblW w:w="5000" w:type="pct"/>
          <w:jc w:val="center"/>
          <w:tblCellMar>
            <w:top w:w="0" w:type="dxa"/>
            <w:left w:w="108" w:type="dxa"/>
            <w:bottom w:w="0" w:type="dxa"/>
            <w:right w:w="108" w:type="dxa"/>
          </w:tblCellMar>
        </w:tblPrEx>
        <w:trPr>
          <w:jc w:val="center"/>
        </w:trPr>
        <w:tc>
          <w:tcPr>
            <w:tcW w:w="692" w:type="pct"/>
            <w:tcBorders>
              <w:top w:val="nil"/>
              <w:left w:val="nil"/>
              <w:bottom w:val="nil"/>
              <w:right w:val="nil"/>
            </w:tcBorders>
          </w:tcPr>
          <w:p>
            <w:pPr>
              <w:pStyle w:val="TableCellText12ptleft"/>
              <w:keepNext w:val="0"/>
              <w:rPr>
                <w:rFonts w:eastAsia="宋体"/>
                <w:lang w:eastAsia="zh-CN"/>
              </w:rPr>
            </w:pPr>
            <w:r>
              <w:rPr>
                <w:rFonts w:eastAsia="宋体"/>
                <w:lang w:eastAsia="zh-CN"/>
              </w:rPr>
              <w:t>NCI-CTCAE</w:t>
            </w:r>
          </w:p>
        </w:tc>
        <w:tc>
          <w:tcPr>
            <w:tcW w:w="4307" w:type="pct"/>
            <w:tcBorders>
              <w:top w:val="nil"/>
              <w:left w:val="nil"/>
              <w:bottom w:val="nil"/>
              <w:right w:val="nil"/>
            </w:tcBorders>
          </w:tcPr>
          <w:p>
            <w:pPr>
              <w:pStyle w:val="TableCellText12ptleft"/>
              <w:keepNext w:val="0"/>
              <w:rPr>
                <w:rFonts w:eastAsia="宋体"/>
                <w:lang w:eastAsia="zh-CN"/>
              </w:rPr>
            </w:pPr>
            <w:r>
              <w:rPr>
                <w:rFonts w:eastAsia="宋体"/>
                <w:lang w:eastAsia="zh-CN"/>
              </w:rPr>
              <w:t>美国国立癌症研究不良事件通用毒性标准</w:t>
            </w:r>
          </w:p>
        </w:tc>
      </w:tr>
      <w:tr>
        <w:tblPrEx>
          <w:tblW w:w="5000" w:type="pct"/>
          <w:jc w:val="center"/>
          <w:tblCellMar>
            <w:top w:w="0" w:type="dxa"/>
            <w:left w:w="108" w:type="dxa"/>
            <w:bottom w:w="0" w:type="dxa"/>
            <w:right w:w="108" w:type="dxa"/>
          </w:tblCellMar>
        </w:tblPrEx>
        <w:trPr>
          <w:trHeight w:val="448"/>
          <w:jc w:val="center"/>
        </w:trPr>
        <w:tc>
          <w:tcPr>
            <w:tcW w:w="692" w:type="pct"/>
            <w:tcBorders>
              <w:top w:val="nil"/>
              <w:left w:val="nil"/>
              <w:bottom w:val="nil"/>
              <w:right w:val="nil"/>
            </w:tcBorders>
          </w:tcPr>
          <w:p>
            <w:pPr>
              <w:pStyle w:val="TableCellText12ptleft"/>
              <w:keepNext w:val="0"/>
              <w:rPr>
                <w:rFonts w:eastAsia="宋体"/>
                <w:lang w:eastAsia="zh-CN"/>
              </w:rPr>
            </w:pPr>
            <w:r>
              <w:rPr>
                <w:rFonts w:eastAsia="宋体"/>
                <w:lang w:eastAsia="zh-CN"/>
              </w:rPr>
              <w:t>NSCLC</w:t>
            </w:r>
          </w:p>
        </w:tc>
        <w:tc>
          <w:tcPr>
            <w:tcW w:w="4307" w:type="pct"/>
            <w:tcBorders>
              <w:top w:val="nil"/>
              <w:left w:val="nil"/>
              <w:bottom w:val="nil"/>
              <w:right w:val="nil"/>
            </w:tcBorders>
          </w:tcPr>
          <w:p>
            <w:pPr>
              <w:pStyle w:val="TableCellText12ptleft"/>
              <w:keepNext w:val="0"/>
              <w:rPr>
                <w:rFonts w:eastAsia="宋体"/>
                <w:lang w:eastAsia="zh-CN"/>
              </w:rPr>
            </w:pPr>
            <w:bookmarkStart w:id="23" w:name="OLE_LINK63"/>
            <w:bookmarkStart w:id="24" w:name="OLE_LINK64"/>
            <w:r>
              <w:rPr>
                <w:rFonts w:eastAsia="宋体"/>
                <w:lang w:eastAsia="zh-CN"/>
              </w:rPr>
              <w:t>非小细胞肺癌</w:t>
            </w:r>
            <w:bookmarkEnd w:id="23"/>
            <w:bookmarkEnd w:id="24"/>
          </w:p>
        </w:tc>
      </w:tr>
      <w:tr>
        <w:tblPrEx>
          <w:tblW w:w="5000" w:type="pct"/>
          <w:jc w:val="center"/>
          <w:tblCellMar>
            <w:top w:w="0" w:type="dxa"/>
            <w:left w:w="108" w:type="dxa"/>
            <w:bottom w:w="0" w:type="dxa"/>
            <w:right w:w="108" w:type="dxa"/>
          </w:tblCellMar>
        </w:tblPrEx>
        <w:trPr>
          <w:jc w:val="center"/>
        </w:trPr>
        <w:tc>
          <w:tcPr>
            <w:tcW w:w="692" w:type="pct"/>
            <w:tcBorders>
              <w:top w:val="nil"/>
              <w:left w:val="nil"/>
              <w:bottom w:val="nil"/>
              <w:right w:val="nil"/>
            </w:tcBorders>
          </w:tcPr>
          <w:p>
            <w:pPr>
              <w:pStyle w:val="TableCellText12ptleft"/>
              <w:keepNext w:val="0"/>
              <w:rPr>
                <w:rFonts w:eastAsia="宋体"/>
                <w:lang w:eastAsia="zh-CN"/>
              </w:rPr>
            </w:pPr>
            <w:r>
              <w:rPr>
                <w:rFonts w:eastAsia="宋体"/>
              </w:rPr>
              <w:t>NYHA</w:t>
            </w:r>
          </w:p>
        </w:tc>
        <w:tc>
          <w:tcPr>
            <w:tcW w:w="4307" w:type="pct"/>
            <w:tcBorders>
              <w:top w:val="nil"/>
              <w:left w:val="nil"/>
              <w:bottom w:val="nil"/>
              <w:right w:val="nil"/>
            </w:tcBorders>
          </w:tcPr>
          <w:p>
            <w:pPr>
              <w:pStyle w:val="TableCellText12ptleft"/>
              <w:keepNext w:val="0"/>
              <w:rPr>
                <w:rFonts w:eastAsia="宋体"/>
                <w:lang w:eastAsia="zh-CN"/>
              </w:rPr>
            </w:pPr>
            <w:r>
              <w:rPr>
                <w:rFonts w:eastAsia="宋体"/>
                <w:lang w:eastAsia="zh-CN"/>
              </w:rPr>
              <w:t>美国纽约心脏病学会</w:t>
            </w:r>
          </w:p>
        </w:tc>
      </w:tr>
      <w:tr>
        <w:tblPrEx>
          <w:tblW w:w="5000" w:type="pct"/>
          <w:jc w:val="center"/>
          <w:tblCellMar>
            <w:top w:w="0" w:type="dxa"/>
            <w:left w:w="108" w:type="dxa"/>
            <w:bottom w:w="0" w:type="dxa"/>
            <w:right w:w="108" w:type="dxa"/>
          </w:tblCellMar>
        </w:tblPrEx>
        <w:trPr>
          <w:jc w:val="center"/>
        </w:trPr>
        <w:tc>
          <w:tcPr>
            <w:tcW w:w="692" w:type="pct"/>
            <w:tcBorders>
              <w:top w:val="nil"/>
              <w:left w:val="nil"/>
              <w:bottom w:val="nil"/>
              <w:right w:val="nil"/>
            </w:tcBorders>
          </w:tcPr>
          <w:p>
            <w:pPr>
              <w:pStyle w:val="TableCellText12ptleft"/>
              <w:keepNext w:val="0"/>
              <w:rPr>
                <w:rFonts w:eastAsia="宋体"/>
                <w:b/>
                <w:lang w:eastAsia="zh-CN"/>
              </w:rPr>
            </w:pPr>
            <w:r>
              <w:rPr>
                <w:rFonts w:eastAsia="宋体"/>
                <w:lang w:eastAsia="zh-CN"/>
              </w:rPr>
              <w:t>ORR</w:t>
            </w:r>
          </w:p>
        </w:tc>
        <w:tc>
          <w:tcPr>
            <w:tcW w:w="4307" w:type="pct"/>
            <w:tcBorders>
              <w:top w:val="nil"/>
              <w:left w:val="nil"/>
              <w:bottom w:val="nil"/>
              <w:right w:val="nil"/>
            </w:tcBorders>
          </w:tcPr>
          <w:p>
            <w:pPr>
              <w:pStyle w:val="TableCellText12ptleft"/>
              <w:keepNext w:val="0"/>
              <w:rPr>
                <w:rFonts w:eastAsia="宋体"/>
                <w:b/>
                <w:lang w:eastAsia="zh-CN"/>
              </w:rPr>
            </w:pPr>
            <w:r>
              <w:rPr>
                <w:rFonts w:eastAsia="宋体"/>
                <w:lang w:eastAsia="zh-CN"/>
              </w:rPr>
              <w:t>客观缓解率</w:t>
            </w:r>
          </w:p>
        </w:tc>
      </w:tr>
      <w:tr>
        <w:tblPrEx>
          <w:tblW w:w="5000" w:type="pct"/>
          <w:jc w:val="center"/>
          <w:tblCellMar>
            <w:top w:w="0" w:type="dxa"/>
            <w:left w:w="108" w:type="dxa"/>
            <w:bottom w:w="0" w:type="dxa"/>
            <w:right w:w="108" w:type="dxa"/>
          </w:tblCellMar>
        </w:tblPrEx>
        <w:trPr>
          <w:jc w:val="center"/>
        </w:trPr>
        <w:tc>
          <w:tcPr>
            <w:tcW w:w="692" w:type="pct"/>
            <w:tcBorders>
              <w:top w:val="nil"/>
              <w:left w:val="nil"/>
              <w:bottom w:val="nil"/>
              <w:right w:val="nil"/>
            </w:tcBorders>
          </w:tcPr>
          <w:p>
            <w:pPr>
              <w:pStyle w:val="TableCellText12ptleft"/>
              <w:keepNext w:val="0"/>
              <w:rPr>
                <w:rFonts w:eastAsia="宋体"/>
                <w:b/>
                <w:lang w:eastAsia="zh-CN"/>
              </w:rPr>
            </w:pPr>
            <w:r>
              <w:rPr>
                <w:rFonts w:eastAsia="宋体"/>
                <w:lang w:eastAsia="zh-CN"/>
              </w:rPr>
              <w:t>OS</w:t>
            </w:r>
          </w:p>
        </w:tc>
        <w:tc>
          <w:tcPr>
            <w:tcW w:w="4307" w:type="pct"/>
            <w:tcBorders>
              <w:top w:val="nil"/>
              <w:left w:val="nil"/>
              <w:bottom w:val="nil"/>
              <w:right w:val="nil"/>
            </w:tcBorders>
          </w:tcPr>
          <w:p>
            <w:pPr>
              <w:pStyle w:val="TableCellText12ptleft"/>
              <w:keepNext w:val="0"/>
              <w:rPr>
                <w:rFonts w:eastAsia="宋体"/>
                <w:b/>
                <w:lang w:eastAsia="zh-CN"/>
              </w:rPr>
            </w:pPr>
            <w:r>
              <w:rPr>
                <w:rFonts w:eastAsia="宋体"/>
                <w:lang w:eastAsia="zh-CN"/>
              </w:rPr>
              <w:t>生存时间</w:t>
            </w:r>
          </w:p>
        </w:tc>
      </w:tr>
      <w:tr>
        <w:tblPrEx>
          <w:tblW w:w="5000" w:type="pct"/>
          <w:jc w:val="center"/>
          <w:tblCellMar>
            <w:top w:w="0" w:type="dxa"/>
            <w:left w:w="108" w:type="dxa"/>
            <w:bottom w:w="0" w:type="dxa"/>
            <w:right w:w="108" w:type="dxa"/>
          </w:tblCellMar>
        </w:tblPrEx>
        <w:trPr>
          <w:jc w:val="center"/>
        </w:trPr>
        <w:tc>
          <w:tcPr>
            <w:tcW w:w="692" w:type="pct"/>
            <w:tcBorders>
              <w:top w:val="nil"/>
              <w:left w:val="nil"/>
              <w:bottom w:val="nil"/>
              <w:right w:val="nil"/>
            </w:tcBorders>
          </w:tcPr>
          <w:p>
            <w:pPr>
              <w:pStyle w:val="TableCellText12ptleft"/>
              <w:keepNext w:val="0"/>
              <w:rPr>
                <w:rFonts w:eastAsia="宋体"/>
                <w:b/>
                <w:lang w:eastAsia="zh-CN"/>
              </w:rPr>
            </w:pPr>
            <w:r>
              <w:rPr>
                <w:rFonts w:eastAsia="宋体"/>
                <w:lang w:eastAsia="zh-CN"/>
              </w:rPr>
              <w:t>PFS</w:t>
            </w:r>
          </w:p>
        </w:tc>
        <w:tc>
          <w:tcPr>
            <w:tcW w:w="4307" w:type="pct"/>
            <w:tcBorders>
              <w:top w:val="nil"/>
              <w:left w:val="nil"/>
              <w:bottom w:val="nil"/>
              <w:right w:val="nil"/>
            </w:tcBorders>
          </w:tcPr>
          <w:p>
            <w:pPr>
              <w:pStyle w:val="TableCellText12ptleft"/>
              <w:keepNext w:val="0"/>
              <w:rPr>
                <w:rFonts w:eastAsia="宋体"/>
                <w:b/>
                <w:lang w:eastAsia="zh-CN"/>
              </w:rPr>
            </w:pPr>
            <w:r>
              <w:rPr>
                <w:rFonts w:eastAsia="宋体"/>
                <w:lang w:eastAsia="zh-CN"/>
              </w:rPr>
              <w:t xml:space="preserve">无进展生存期 </w:t>
            </w:r>
          </w:p>
        </w:tc>
      </w:tr>
      <w:tr>
        <w:tblPrEx>
          <w:tblW w:w="5000" w:type="pct"/>
          <w:jc w:val="center"/>
          <w:tblCellMar>
            <w:top w:w="0" w:type="dxa"/>
            <w:left w:w="108" w:type="dxa"/>
            <w:bottom w:w="0" w:type="dxa"/>
            <w:right w:w="108" w:type="dxa"/>
          </w:tblCellMar>
        </w:tblPrEx>
        <w:trPr>
          <w:jc w:val="center"/>
        </w:trPr>
        <w:tc>
          <w:tcPr>
            <w:tcW w:w="692" w:type="pct"/>
            <w:tcBorders>
              <w:top w:val="nil"/>
              <w:left w:val="nil"/>
              <w:bottom w:val="nil"/>
              <w:right w:val="nil"/>
            </w:tcBorders>
          </w:tcPr>
          <w:p>
            <w:pPr>
              <w:pStyle w:val="TableCellText12ptleft"/>
              <w:keepNext w:val="0"/>
              <w:rPr>
                <w:rFonts w:eastAsia="宋体"/>
                <w:b/>
                <w:lang w:eastAsia="zh-CN"/>
              </w:rPr>
            </w:pPr>
            <w:r>
              <w:rPr>
                <w:rFonts w:eastAsia="宋体"/>
                <w:lang w:eastAsia="zh-CN"/>
              </w:rPr>
              <w:t>PK</w:t>
            </w:r>
          </w:p>
        </w:tc>
        <w:tc>
          <w:tcPr>
            <w:tcW w:w="4307" w:type="pct"/>
            <w:tcBorders>
              <w:top w:val="nil"/>
              <w:left w:val="nil"/>
              <w:bottom w:val="nil"/>
              <w:right w:val="nil"/>
            </w:tcBorders>
          </w:tcPr>
          <w:p>
            <w:pPr>
              <w:pStyle w:val="TableCellText12ptleft"/>
              <w:keepNext w:val="0"/>
              <w:rPr>
                <w:rFonts w:eastAsia="宋体"/>
                <w:b/>
                <w:lang w:eastAsia="zh-CN"/>
              </w:rPr>
            </w:pPr>
            <w:r>
              <w:rPr>
                <w:rFonts w:eastAsia="宋体"/>
                <w:lang w:eastAsia="zh-CN"/>
              </w:rPr>
              <w:t>药代动力学</w:t>
            </w:r>
          </w:p>
        </w:tc>
      </w:tr>
      <w:tr>
        <w:tblPrEx>
          <w:tblW w:w="5000" w:type="pct"/>
          <w:jc w:val="center"/>
          <w:tblCellMar>
            <w:top w:w="0" w:type="dxa"/>
            <w:left w:w="108" w:type="dxa"/>
            <w:bottom w:w="0" w:type="dxa"/>
            <w:right w:w="108" w:type="dxa"/>
          </w:tblCellMar>
        </w:tblPrEx>
        <w:trPr>
          <w:jc w:val="center"/>
        </w:trPr>
        <w:tc>
          <w:tcPr>
            <w:tcW w:w="692" w:type="pct"/>
            <w:tcBorders>
              <w:top w:val="nil"/>
              <w:left w:val="nil"/>
              <w:bottom w:val="nil"/>
              <w:right w:val="nil"/>
            </w:tcBorders>
          </w:tcPr>
          <w:p>
            <w:pPr>
              <w:pStyle w:val="TableCellText12ptleft"/>
              <w:keepNext w:val="0"/>
              <w:rPr>
                <w:rFonts w:eastAsia="宋体"/>
                <w:lang w:eastAsia="zh-CN"/>
              </w:rPr>
            </w:pPr>
            <w:r>
              <w:rPr>
                <w:rFonts w:eastAsia="宋体"/>
                <w:lang w:eastAsia="zh-CN"/>
              </w:rPr>
              <w:t>PKS</w:t>
            </w:r>
          </w:p>
        </w:tc>
        <w:tc>
          <w:tcPr>
            <w:tcW w:w="4307" w:type="pct"/>
            <w:tcBorders>
              <w:top w:val="nil"/>
              <w:left w:val="nil"/>
              <w:bottom w:val="nil"/>
              <w:right w:val="nil"/>
            </w:tcBorders>
          </w:tcPr>
          <w:p>
            <w:pPr>
              <w:pStyle w:val="TableCellText12ptleft"/>
              <w:keepNext w:val="0"/>
              <w:rPr>
                <w:rFonts w:eastAsia="宋体"/>
                <w:lang w:eastAsia="zh-CN"/>
              </w:rPr>
            </w:pPr>
            <w:r>
              <w:rPr>
                <w:rFonts w:eastAsia="宋体"/>
                <w:lang w:eastAsia="zh-CN"/>
              </w:rPr>
              <w:t>PK分析集</w:t>
            </w:r>
          </w:p>
        </w:tc>
      </w:tr>
      <w:tr>
        <w:tblPrEx>
          <w:tblW w:w="5000" w:type="pct"/>
          <w:jc w:val="center"/>
          <w:tblCellMar>
            <w:top w:w="0" w:type="dxa"/>
            <w:left w:w="108" w:type="dxa"/>
            <w:bottom w:w="0" w:type="dxa"/>
            <w:right w:w="108" w:type="dxa"/>
          </w:tblCellMar>
        </w:tblPrEx>
        <w:trPr>
          <w:jc w:val="center"/>
        </w:trPr>
        <w:tc>
          <w:tcPr>
            <w:tcW w:w="692" w:type="pct"/>
            <w:tcBorders>
              <w:top w:val="nil"/>
              <w:left w:val="nil"/>
              <w:bottom w:val="nil"/>
              <w:right w:val="nil"/>
            </w:tcBorders>
          </w:tcPr>
          <w:p>
            <w:pPr>
              <w:pStyle w:val="TableCellText12ptleft"/>
              <w:keepNext w:val="0"/>
              <w:rPr>
                <w:rFonts w:eastAsia="宋体"/>
                <w:lang w:eastAsia="zh-CN"/>
              </w:rPr>
            </w:pPr>
            <w:r>
              <w:rPr>
                <w:rFonts w:eastAsia="宋体"/>
                <w:lang w:eastAsia="zh-CN"/>
              </w:rPr>
              <w:t>PLT</w:t>
            </w:r>
          </w:p>
        </w:tc>
        <w:tc>
          <w:tcPr>
            <w:tcW w:w="4307" w:type="pct"/>
            <w:tcBorders>
              <w:top w:val="nil"/>
              <w:left w:val="nil"/>
              <w:bottom w:val="nil"/>
              <w:right w:val="nil"/>
            </w:tcBorders>
          </w:tcPr>
          <w:p>
            <w:pPr>
              <w:pStyle w:val="TableCellText12ptleft"/>
              <w:keepNext w:val="0"/>
              <w:rPr>
                <w:rFonts w:eastAsia="宋体"/>
                <w:lang w:eastAsia="zh-CN"/>
              </w:rPr>
            </w:pPr>
            <w:r>
              <w:rPr>
                <w:rFonts w:eastAsia="宋体"/>
                <w:lang w:eastAsia="zh-CN"/>
              </w:rPr>
              <w:t>血小板</w:t>
            </w:r>
          </w:p>
        </w:tc>
      </w:tr>
      <w:tr>
        <w:tblPrEx>
          <w:tblW w:w="5000" w:type="pct"/>
          <w:jc w:val="center"/>
          <w:tblCellMar>
            <w:top w:w="0" w:type="dxa"/>
            <w:left w:w="108" w:type="dxa"/>
            <w:bottom w:w="0" w:type="dxa"/>
            <w:right w:w="108" w:type="dxa"/>
          </w:tblCellMar>
        </w:tblPrEx>
        <w:trPr>
          <w:jc w:val="center"/>
        </w:trPr>
        <w:tc>
          <w:tcPr>
            <w:tcW w:w="692" w:type="pct"/>
            <w:tcBorders>
              <w:top w:val="nil"/>
              <w:left w:val="nil"/>
              <w:bottom w:val="nil"/>
              <w:right w:val="nil"/>
            </w:tcBorders>
          </w:tcPr>
          <w:p>
            <w:pPr>
              <w:pStyle w:val="TableCellText12ptleft"/>
              <w:keepNext w:val="0"/>
              <w:rPr>
                <w:rFonts w:eastAsia="宋体"/>
                <w:lang w:eastAsia="zh-CN"/>
              </w:rPr>
            </w:pPr>
            <w:r>
              <w:rPr>
                <w:rFonts w:eastAsia="宋体"/>
                <w:lang w:eastAsia="zh-CN"/>
              </w:rPr>
              <w:t>POPPK</w:t>
            </w:r>
          </w:p>
        </w:tc>
        <w:tc>
          <w:tcPr>
            <w:tcW w:w="4307" w:type="pct"/>
            <w:tcBorders>
              <w:top w:val="nil"/>
              <w:left w:val="nil"/>
              <w:bottom w:val="nil"/>
              <w:right w:val="nil"/>
            </w:tcBorders>
          </w:tcPr>
          <w:p>
            <w:pPr>
              <w:pStyle w:val="TableCellText12ptleft"/>
              <w:keepNext w:val="0"/>
              <w:rPr>
                <w:rFonts w:eastAsia="宋体"/>
                <w:lang w:eastAsia="zh-CN"/>
              </w:rPr>
            </w:pPr>
            <w:r>
              <w:rPr>
                <w:rFonts w:eastAsia="宋体"/>
                <w:lang w:eastAsia="zh-CN"/>
              </w:rPr>
              <w:t>群体药代动力学</w:t>
            </w:r>
          </w:p>
        </w:tc>
      </w:tr>
      <w:tr>
        <w:tblPrEx>
          <w:tblW w:w="5000" w:type="pct"/>
          <w:jc w:val="center"/>
          <w:tblCellMar>
            <w:top w:w="0" w:type="dxa"/>
            <w:left w:w="108" w:type="dxa"/>
            <w:bottom w:w="0" w:type="dxa"/>
            <w:right w:w="108" w:type="dxa"/>
          </w:tblCellMar>
        </w:tblPrEx>
        <w:trPr>
          <w:jc w:val="center"/>
        </w:trPr>
        <w:tc>
          <w:tcPr>
            <w:tcW w:w="692" w:type="pct"/>
            <w:tcBorders>
              <w:top w:val="nil"/>
              <w:left w:val="nil"/>
              <w:bottom w:val="nil"/>
              <w:right w:val="nil"/>
            </w:tcBorders>
          </w:tcPr>
          <w:p>
            <w:pPr>
              <w:pStyle w:val="TableCellText12ptleft"/>
              <w:keepNext w:val="0"/>
              <w:rPr>
                <w:rFonts w:eastAsia="宋体"/>
                <w:b/>
                <w:lang w:eastAsia="zh-CN"/>
              </w:rPr>
            </w:pPr>
            <w:r>
              <w:rPr>
                <w:rFonts w:eastAsia="宋体"/>
                <w:lang w:eastAsia="zh-CN"/>
              </w:rPr>
              <w:t>PR</w:t>
            </w:r>
          </w:p>
        </w:tc>
        <w:tc>
          <w:tcPr>
            <w:tcW w:w="4307" w:type="pct"/>
            <w:tcBorders>
              <w:top w:val="nil"/>
              <w:left w:val="nil"/>
              <w:bottom w:val="nil"/>
              <w:right w:val="nil"/>
            </w:tcBorders>
          </w:tcPr>
          <w:p>
            <w:pPr>
              <w:pStyle w:val="TableCellText12ptleft"/>
              <w:keepNext w:val="0"/>
              <w:rPr>
                <w:rFonts w:eastAsia="宋体"/>
                <w:b/>
                <w:lang w:eastAsia="zh-CN"/>
              </w:rPr>
            </w:pPr>
            <w:r>
              <w:rPr>
                <w:rFonts w:eastAsia="宋体"/>
                <w:lang w:eastAsia="zh-CN"/>
              </w:rPr>
              <w:t>部分缓解</w:t>
            </w:r>
          </w:p>
        </w:tc>
      </w:tr>
      <w:tr>
        <w:tblPrEx>
          <w:tblW w:w="5000" w:type="pct"/>
          <w:jc w:val="center"/>
          <w:tblCellMar>
            <w:top w:w="0" w:type="dxa"/>
            <w:left w:w="108" w:type="dxa"/>
            <w:bottom w:w="0" w:type="dxa"/>
            <w:right w:w="108" w:type="dxa"/>
          </w:tblCellMar>
        </w:tblPrEx>
        <w:trPr>
          <w:jc w:val="center"/>
        </w:trPr>
        <w:tc>
          <w:tcPr>
            <w:tcW w:w="692" w:type="pct"/>
            <w:tcBorders>
              <w:top w:val="nil"/>
              <w:left w:val="nil"/>
              <w:bottom w:val="nil"/>
              <w:right w:val="nil"/>
            </w:tcBorders>
          </w:tcPr>
          <w:p>
            <w:pPr>
              <w:pStyle w:val="TableCellText12ptleft"/>
              <w:keepNext w:val="0"/>
              <w:rPr>
                <w:rFonts w:eastAsia="宋体"/>
                <w:lang w:eastAsia="zh-CN"/>
              </w:rPr>
            </w:pPr>
            <w:r>
              <w:rPr>
                <w:rFonts w:eastAsia="宋体"/>
                <w:lang w:eastAsia="zh-CN"/>
              </w:rPr>
              <w:t>PT</w:t>
            </w:r>
          </w:p>
        </w:tc>
        <w:tc>
          <w:tcPr>
            <w:tcW w:w="4307" w:type="pct"/>
            <w:tcBorders>
              <w:top w:val="nil"/>
              <w:left w:val="nil"/>
              <w:bottom w:val="nil"/>
              <w:right w:val="nil"/>
            </w:tcBorders>
          </w:tcPr>
          <w:p>
            <w:pPr>
              <w:pStyle w:val="TableCellText12ptleft"/>
              <w:keepNext w:val="0"/>
              <w:rPr>
                <w:rFonts w:eastAsia="宋体"/>
                <w:lang w:eastAsia="zh-CN"/>
              </w:rPr>
            </w:pPr>
            <w:r>
              <w:rPr>
                <w:rFonts w:eastAsia="宋体"/>
                <w:lang w:eastAsia="zh-CN"/>
              </w:rPr>
              <w:t>首选术语</w:t>
            </w:r>
          </w:p>
        </w:tc>
      </w:tr>
      <w:tr>
        <w:tblPrEx>
          <w:tblW w:w="5000" w:type="pct"/>
          <w:jc w:val="center"/>
          <w:tblCellMar>
            <w:top w:w="0" w:type="dxa"/>
            <w:left w:w="108" w:type="dxa"/>
            <w:bottom w:w="0" w:type="dxa"/>
            <w:right w:w="108" w:type="dxa"/>
          </w:tblCellMar>
        </w:tblPrEx>
        <w:trPr>
          <w:jc w:val="center"/>
        </w:trPr>
        <w:tc>
          <w:tcPr>
            <w:tcW w:w="692" w:type="pct"/>
            <w:tcBorders>
              <w:top w:val="nil"/>
              <w:left w:val="nil"/>
              <w:bottom w:val="nil"/>
              <w:right w:val="nil"/>
            </w:tcBorders>
          </w:tcPr>
          <w:p>
            <w:pPr>
              <w:pStyle w:val="TableCellText12ptleft"/>
              <w:keepNext w:val="0"/>
              <w:rPr>
                <w:rFonts w:eastAsia="宋体"/>
                <w:lang w:eastAsia="zh-CN"/>
              </w:rPr>
            </w:pPr>
            <w:r>
              <w:rPr>
                <w:rFonts w:eastAsia="宋体"/>
                <w:lang w:eastAsia="zh-CN"/>
              </w:rPr>
              <w:t>QD</w:t>
            </w:r>
          </w:p>
        </w:tc>
        <w:tc>
          <w:tcPr>
            <w:tcW w:w="4307" w:type="pct"/>
            <w:tcBorders>
              <w:top w:val="nil"/>
              <w:left w:val="nil"/>
              <w:bottom w:val="nil"/>
              <w:right w:val="nil"/>
            </w:tcBorders>
          </w:tcPr>
          <w:p>
            <w:pPr>
              <w:pStyle w:val="TableCellText12ptleft"/>
              <w:keepNext w:val="0"/>
              <w:rPr>
                <w:rFonts w:eastAsia="宋体"/>
                <w:lang w:eastAsia="zh-CN"/>
              </w:rPr>
            </w:pPr>
            <w:r>
              <w:rPr>
                <w:rFonts w:eastAsia="宋体"/>
                <w:lang w:eastAsia="zh-CN"/>
              </w:rPr>
              <w:t>一天一次</w:t>
            </w:r>
          </w:p>
        </w:tc>
      </w:tr>
      <w:tr>
        <w:tblPrEx>
          <w:tblW w:w="5000" w:type="pct"/>
          <w:jc w:val="center"/>
          <w:tblCellMar>
            <w:top w:w="0" w:type="dxa"/>
            <w:left w:w="108" w:type="dxa"/>
            <w:bottom w:w="0" w:type="dxa"/>
            <w:right w:w="108" w:type="dxa"/>
          </w:tblCellMar>
        </w:tblPrEx>
        <w:trPr>
          <w:jc w:val="center"/>
        </w:trPr>
        <w:tc>
          <w:tcPr>
            <w:tcW w:w="692" w:type="pct"/>
            <w:tcBorders>
              <w:top w:val="nil"/>
              <w:left w:val="nil"/>
              <w:bottom w:val="nil"/>
              <w:right w:val="nil"/>
            </w:tcBorders>
          </w:tcPr>
          <w:p>
            <w:pPr>
              <w:pStyle w:val="TableCellText12ptleft"/>
              <w:keepNext w:val="0"/>
              <w:rPr>
                <w:rFonts w:eastAsia="宋体"/>
              </w:rPr>
            </w:pPr>
            <w:r>
              <w:rPr>
                <w:rFonts w:eastAsia="宋体"/>
                <w:lang w:eastAsia="zh-CN"/>
              </w:rPr>
              <w:t>RAUC，RC</w:t>
            </w:r>
            <w:r>
              <w:rPr>
                <w:rFonts w:eastAsia="宋体"/>
                <w:vertAlign w:val="subscript"/>
                <w:lang w:eastAsia="zh-CN"/>
              </w:rPr>
              <w:t>max</w:t>
            </w:r>
          </w:p>
        </w:tc>
        <w:tc>
          <w:tcPr>
            <w:tcW w:w="4307" w:type="pct"/>
            <w:tcBorders>
              <w:top w:val="nil"/>
              <w:left w:val="nil"/>
              <w:bottom w:val="nil"/>
              <w:right w:val="nil"/>
            </w:tcBorders>
          </w:tcPr>
          <w:p>
            <w:pPr>
              <w:pStyle w:val="TableCellText12ptleft"/>
              <w:keepNext w:val="0"/>
              <w:rPr>
                <w:rFonts w:eastAsia="宋体"/>
              </w:rPr>
            </w:pPr>
            <w:r>
              <w:rPr>
                <w:rFonts w:eastAsia="宋体"/>
                <w:lang w:eastAsia="zh-CN"/>
              </w:rPr>
              <w:t>蓄积比</w:t>
            </w:r>
          </w:p>
        </w:tc>
      </w:tr>
      <w:tr>
        <w:tblPrEx>
          <w:tblW w:w="5000" w:type="pct"/>
          <w:jc w:val="center"/>
          <w:tblCellMar>
            <w:top w:w="0" w:type="dxa"/>
            <w:left w:w="108" w:type="dxa"/>
            <w:bottom w:w="0" w:type="dxa"/>
            <w:right w:w="108" w:type="dxa"/>
          </w:tblCellMar>
        </w:tblPrEx>
        <w:trPr>
          <w:jc w:val="center"/>
        </w:trPr>
        <w:tc>
          <w:tcPr>
            <w:tcW w:w="692" w:type="pct"/>
            <w:tcBorders>
              <w:top w:val="nil"/>
              <w:left w:val="nil"/>
              <w:bottom w:val="nil"/>
              <w:right w:val="nil"/>
            </w:tcBorders>
          </w:tcPr>
          <w:p>
            <w:pPr>
              <w:pStyle w:val="TableCellText12ptleft"/>
              <w:keepNext w:val="0"/>
              <w:rPr>
                <w:rFonts w:eastAsia="宋体"/>
                <w:b/>
                <w:lang w:eastAsia="zh-CN"/>
              </w:rPr>
            </w:pPr>
            <w:r>
              <w:rPr>
                <w:rFonts w:eastAsia="宋体"/>
                <w:lang w:eastAsia="zh-CN"/>
              </w:rPr>
              <w:t>RECIST</w:t>
            </w:r>
          </w:p>
        </w:tc>
        <w:tc>
          <w:tcPr>
            <w:tcW w:w="4307" w:type="pct"/>
            <w:tcBorders>
              <w:top w:val="nil"/>
              <w:left w:val="nil"/>
              <w:bottom w:val="nil"/>
              <w:right w:val="nil"/>
            </w:tcBorders>
          </w:tcPr>
          <w:p>
            <w:pPr>
              <w:pStyle w:val="TableCellText12ptleft"/>
              <w:keepNext w:val="0"/>
              <w:rPr>
                <w:rFonts w:eastAsia="宋体"/>
                <w:b/>
                <w:lang w:eastAsia="zh-CN"/>
              </w:rPr>
            </w:pPr>
            <w:r>
              <w:rPr>
                <w:rFonts w:eastAsia="宋体"/>
                <w:lang w:eastAsia="zh-CN"/>
              </w:rPr>
              <w:t xml:space="preserve">实体瘤疗效评价标准 </w:t>
            </w:r>
          </w:p>
        </w:tc>
      </w:tr>
      <w:tr>
        <w:tblPrEx>
          <w:tblW w:w="5000" w:type="pct"/>
          <w:jc w:val="center"/>
          <w:tblCellMar>
            <w:top w:w="0" w:type="dxa"/>
            <w:left w:w="108" w:type="dxa"/>
            <w:bottom w:w="0" w:type="dxa"/>
            <w:right w:w="108" w:type="dxa"/>
          </w:tblCellMar>
        </w:tblPrEx>
        <w:trPr>
          <w:jc w:val="center"/>
        </w:trPr>
        <w:tc>
          <w:tcPr>
            <w:tcW w:w="692" w:type="pct"/>
            <w:tcBorders>
              <w:top w:val="nil"/>
              <w:left w:val="nil"/>
              <w:bottom w:val="nil"/>
              <w:right w:val="nil"/>
            </w:tcBorders>
          </w:tcPr>
          <w:p>
            <w:pPr>
              <w:pStyle w:val="TableCellText12ptleft"/>
              <w:keepNext w:val="0"/>
              <w:rPr>
                <w:rFonts w:eastAsia="宋体"/>
                <w:b/>
                <w:lang w:eastAsia="zh-CN"/>
              </w:rPr>
            </w:pPr>
            <w:r>
              <w:rPr>
                <w:rFonts w:eastAsia="宋体"/>
                <w:lang w:eastAsia="zh-CN"/>
              </w:rPr>
              <w:t>RP2D</w:t>
            </w:r>
          </w:p>
        </w:tc>
        <w:tc>
          <w:tcPr>
            <w:tcW w:w="4307" w:type="pct"/>
            <w:tcBorders>
              <w:top w:val="nil"/>
              <w:left w:val="nil"/>
              <w:bottom w:val="nil"/>
              <w:right w:val="nil"/>
            </w:tcBorders>
          </w:tcPr>
          <w:p>
            <w:pPr>
              <w:pStyle w:val="TableCellText12ptleft"/>
              <w:keepNext w:val="0"/>
              <w:rPr>
                <w:rFonts w:eastAsia="宋体"/>
                <w:b/>
                <w:lang w:eastAsia="zh-CN"/>
              </w:rPr>
            </w:pPr>
            <w:r>
              <w:rPr>
                <w:rFonts w:eastAsia="宋体"/>
                <w:lang w:eastAsia="zh-CN"/>
              </w:rPr>
              <w:t>II期临床研究推荐剂量</w:t>
            </w:r>
          </w:p>
        </w:tc>
      </w:tr>
      <w:tr>
        <w:tblPrEx>
          <w:tblW w:w="5000" w:type="pct"/>
          <w:jc w:val="center"/>
          <w:tblCellMar>
            <w:top w:w="0" w:type="dxa"/>
            <w:left w:w="108" w:type="dxa"/>
            <w:bottom w:w="0" w:type="dxa"/>
            <w:right w:w="108" w:type="dxa"/>
          </w:tblCellMar>
        </w:tblPrEx>
        <w:trPr>
          <w:jc w:val="center"/>
        </w:trPr>
        <w:tc>
          <w:tcPr>
            <w:tcW w:w="692" w:type="pct"/>
            <w:tcBorders>
              <w:top w:val="nil"/>
              <w:left w:val="nil"/>
              <w:bottom w:val="nil"/>
              <w:right w:val="nil"/>
            </w:tcBorders>
          </w:tcPr>
          <w:p>
            <w:pPr>
              <w:pStyle w:val="TableCellText12ptleft"/>
              <w:keepNext w:val="0"/>
              <w:rPr>
                <w:rFonts w:eastAsia="宋体"/>
                <w:b/>
                <w:lang w:eastAsia="zh-CN"/>
              </w:rPr>
            </w:pPr>
            <w:r>
              <w:rPr>
                <w:rFonts w:eastAsia="宋体"/>
                <w:lang w:eastAsia="zh-CN"/>
              </w:rPr>
              <w:t>ROS1</w:t>
            </w:r>
          </w:p>
        </w:tc>
        <w:tc>
          <w:tcPr>
            <w:tcW w:w="4307" w:type="pct"/>
            <w:tcBorders>
              <w:top w:val="nil"/>
              <w:left w:val="nil"/>
              <w:bottom w:val="nil"/>
              <w:right w:val="nil"/>
            </w:tcBorders>
          </w:tcPr>
          <w:p>
            <w:pPr>
              <w:pStyle w:val="TableCellText12ptleft"/>
              <w:keepNext w:val="0"/>
              <w:rPr>
                <w:rFonts w:eastAsia="宋体"/>
                <w:b/>
                <w:lang w:eastAsia="zh-CN"/>
              </w:rPr>
            </w:pPr>
            <w:r>
              <w:rPr>
                <w:rFonts w:eastAsia="宋体"/>
                <w:lang w:eastAsia="zh-CN"/>
              </w:rPr>
              <w:t>肉瘤致癌因子-受体酪氨酸激酶</w:t>
            </w:r>
          </w:p>
        </w:tc>
      </w:tr>
      <w:tr>
        <w:tblPrEx>
          <w:tblW w:w="5000" w:type="pct"/>
          <w:jc w:val="center"/>
          <w:tblCellMar>
            <w:top w:w="0" w:type="dxa"/>
            <w:left w:w="108" w:type="dxa"/>
            <w:bottom w:w="0" w:type="dxa"/>
            <w:right w:w="108" w:type="dxa"/>
          </w:tblCellMar>
        </w:tblPrEx>
        <w:trPr>
          <w:jc w:val="center"/>
        </w:trPr>
        <w:tc>
          <w:tcPr>
            <w:tcW w:w="692" w:type="pct"/>
            <w:tcBorders>
              <w:top w:val="nil"/>
              <w:left w:val="nil"/>
              <w:bottom w:val="nil"/>
              <w:right w:val="nil"/>
            </w:tcBorders>
          </w:tcPr>
          <w:p>
            <w:pPr>
              <w:pStyle w:val="TableCellText12ptleft"/>
              <w:keepNext w:val="0"/>
              <w:rPr>
                <w:rFonts w:eastAsia="宋体"/>
                <w:b/>
                <w:lang w:eastAsia="zh-CN"/>
              </w:rPr>
            </w:pPr>
            <w:r>
              <w:rPr>
                <w:rFonts w:eastAsia="宋体"/>
                <w:lang w:eastAsia="zh-CN"/>
              </w:rPr>
              <w:t>SAE</w:t>
            </w:r>
          </w:p>
        </w:tc>
        <w:tc>
          <w:tcPr>
            <w:tcW w:w="4307" w:type="pct"/>
            <w:tcBorders>
              <w:top w:val="nil"/>
              <w:left w:val="nil"/>
              <w:bottom w:val="nil"/>
              <w:right w:val="nil"/>
            </w:tcBorders>
          </w:tcPr>
          <w:p>
            <w:pPr>
              <w:pStyle w:val="TableCellText12ptleft"/>
              <w:keepNext w:val="0"/>
              <w:rPr>
                <w:rFonts w:eastAsia="宋体"/>
                <w:b/>
                <w:lang w:eastAsia="zh-CN"/>
              </w:rPr>
            </w:pPr>
            <w:r>
              <w:rPr>
                <w:rFonts w:eastAsia="宋体"/>
                <w:lang w:eastAsia="zh-CN"/>
              </w:rPr>
              <w:t xml:space="preserve">严重不良事件 </w:t>
            </w:r>
          </w:p>
        </w:tc>
      </w:tr>
      <w:tr>
        <w:tblPrEx>
          <w:tblW w:w="5000" w:type="pct"/>
          <w:jc w:val="center"/>
          <w:tblCellMar>
            <w:top w:w="0" w:type="dxa"/>
            <w:left w:w="108" w:type="dxa"/>
            <w:bottom w:w="0" w:type="dxa"/>
            <w:right w:w="108" w:type="dxa"/>
          </w:tblCellMar>
        </w:tblPrEx>
        <w:trPr>
          <w:jc w:val="center"/>
        </w:trPr>
        <w:tc>
          <w:tcPr>
            <w:tcW w:w="692" w:type="pct"/>
            <w:tcBorders>
              <w:top w:val="nil"/>
              <w:left w:val="nil"/>
              <w:bottom w:val="nil"/>
              <w:right w:val="nil"/>
            </w:tcBorders>
          </w:tcPr>
          <w:p>
            <w:pPr>
              <w:pStyle w:val="TableCellText12ptleft"/>
              <w:keepNext w:val="0"/>
              <w:rPr>
                <w:rFonts w:eastAsia="宋体"/>
                <w:lang w:eastAsia="zh-CN"/>
              </w:rPr>
            </w:pPr>
            <w:r>
              <w:rPr>
                <w:rFonts w:eastAsia="宋体"/>
                <w:bCs/>
                <w:color w:val="000000"/>
              </w:rPr>
              <w:t>SAP</w:t>
            </w:r>
          </w:p>
        </w:tc>
        <w:tc>
          <w:tcPr>
            <w:tcW w:w="4307" w:type="pct"/>
            <w:tcBorders>
              <w:top w:val="nil"/>
              <w:left w:val="nil"/>
              <w:bottom w:val="nil"/>
              <w:right w:val="nil"/>
            </w:tcBorders>
          </w:tcPr>
          <w:p>
            <w:pPr>
              <w:pStyle w:val="TableCellText12ptleft"/>
              <w:keepNext w:val="0"/>
              <w:rPr>
                <w:rFonts w:eastAsia="宋体"/>
                <w:lang w:eastAsia="zh-CN"/>
              </w:rPr>
            </w:pPr>
            <w:r>
              <w:rPr>
                <w:rFonts w:eastAsia="宋体"/>
                <w:lang w:eastAsia="zh-CN"/>
              </w:rPr>
              <w:t>统计分析计划</w:t>
            </w:r>
          </w:p>
        </w:tc>
      </w:tr>
      <w:tr>
        <w:tblPrEx>
          <w:tblW w:w="5000" w:type="pct"/>
          <w:jc w:val="center"/>
          <w:tblCellMar>
            <w:top w:w="0" w:type="dxa"/>
            <w:left w:w="108" w:type="dxa"/>
            <w:bottom w:w="0" w:type="dxa"/>
            <w:right w:w="108" w:type="dxa"/>
          </w:tblCellMar>
        </w:tblPrEx>
        <w:trPr>
          <w:jc w:val="center"/>
        </w:trPr>
        <w:tc>
          <w:tcPr>
            <w:tcW w:w="692" w:type="pct"/>
            <w:tcBorders>
              <w:top w:val="nil"/>
              <w:left w:val="nil"/>
              <w:bottom w:val="nil"/>
              <w:right w:val="nil"/>
            </w:tcBorders>
          </w:tcPr>
          <w:p>
            <w:pPr>
              <w:pStyle w:val="TableCellText12ptleft"/>
              <w:keepNext w:val="0"/>
              <w:rPr>
                <w:rFonts w:eastAsia="宋体"/>
                <w:lang w:eastAsia="zh-CN"/>
              </w:rPr>
            </w:pPr>
            <w:r>
              <w:rPr>
                <w:rFonts w:eastAsia="宋体"/>
                <w:lang w:eastAsia="zh-CN"/>
              </w:rPr>
              <w:t>SAS</w:t>
            </w:r>
          </w:p>
        </w:tc>
        <w:tc>
          <w:tcPr>
            <w:tcW w:w="4307" w:type="pct"/>
            <w:tcBorders>
              <w:top w:val="nil"/>
              <w:left w:val="nil"/>
              <w:bottom w:val="nil"/>
              <w:right w:val="nil"/>
            </w:tcBorders>
          </w:tcPr>
          <w:p>
            <w:pPr>
              <w:pStyle w:val="TableCellText12ptleft"/>
              <w:keepNext w:val="0"/>
              <w:rPr>
                <w:rFonts w:eastAsia="宋体"/>
                <w:lang w:eastAsia="zh-CN"/>
              </w:rPr>
            </w:pPr>
            <w:r>
              <w:rPr>
                <w:rFonts w:eastAsia="宋体"/>
                <w:lang w:eastAsia="zh-CN"/>
              </w:rPr>
              <w:t>安全性分析集</w:t>
            </w:r>
          </w:p>
        </w:tc>
      </w:tr>
      <w:tr>
        <w:tblPrEx>
          <w:tblW w:w="5000" w:type="pct"/>
          <w:jc w:val="center"/>
          <w:tblCellMar>
            <w:top w:w="0" w:type="dxa"/>
            <w:left w:w="108" w:type="dxa"/>
            <w:bottom w:w="0" w:type="dxa"/>
            <w:right w:w="108" w:type="dxa"/>
          </w:tblCellMar>
        </w:tblPrEx>
        <w:trPr>
          <w:jc w:val="center"/>
        </w:trPr>
        <w:tc>
          <w:tcPr>
            <w:tcW w:w="692" w:type="pct"/>
            <w:tcBorders>
              <w:top w:val="nil"/>
              <w:left w:val="nil"/>
              <w:bottom w:val="nil"/>
              <w:right w:val="nil"/>
            </w:tcBorders>
          </w:tcPr>
          <w:p>
            <w:pPr>
              <w:pStyle w:val="TableCellText12ptleft"/>
              <w:keepNext w:val="0"/>
              <w:rPr>
                <w:rFonts w:eastAsia="宋体"/>
                <w:b/>
                <w:lang w:eastAsia="zh-CN"/>
              </w:rPr>
            </w:pPr>
            <w:r>
              <w:rPr>
                <w:rFonts w:eastAsia="宋体"/>
                <w:lang w:eastAsia="zh-CN"/>
              </w:rPr>
              <w:t>SD</w:t>
            </w:r>
          </w:p>
        </w:tc>
        <w:tc>
          <w:tcPr>
            <w:tcW w:w="4307" w:type="pct"/>
            <w:tcBorders>
              <w:top w:val="nil"/>
              <w:left w:val="nil"/>
              <w:bottom w:val="nil"/>
              <w:right w:val="nil"/>
            </w:tcBorders>
          </w:tcPr>
          <w:p>
            <w:pPr>
              <w:pStyle w:val="TableCellText12ptleft"/>
              <w:keepNext w:val="0"/>
              <w:rPr>
                <w:rFonts w:eastAsia="宋体"/>
                <w:b/>
                <w:lang w:eastAsia="zh-CN"/>
              </w:rPr>
            </w:pPr>
            <w:r>
              <w:rPr>
                <w:rFonts w:eastAsia="宋体"/>
                <w:lang w:eastAsia="zh-CN"/>
              </w:rPr>
              <w:t>疾病稳定</w:t>
            </w:r>
          </w:p>
        </w:tc>
      </w:tr>
      <w:tr>
        <w:tblPrEx>
          <w:tblW w:w="5000" w:type="pct"/>
          <w:jc w:val="center"/>
          <w:tblCellMar>
            <w:top w:w="0" w:type="dxa"/>
            <w:left w:w="108" w:type="dxa"/>
            <w:bottom w:w="0" w:type="dxa"/>
            <w:right w:w="108" w:type="dxa"/>
          </w:tblCellMar>
        </w:tblPrEx>
        <w:trPr>
          <w:jc w:val="center"/>
        </w:trPr>
        <w:tc>
          <w:tcPr>
            <w:tcW w:w="692" w:type="pct"/>
            <w:tcBorders>
              <w:top w:val="nil"/>
              <w:left w:val="nil"/>
              <w:bottom w:val="nil"/>
              <w:right w:val="nil"/>
            </w:tcBorders>
          </w:tcPr>
          <w:p>
            <w:pPr>
              <w:pStyle w:val="TableCellText12ptleft"/>
              <w:keepNext w:val="0"/>
              <w:rPr>
                <w:rFonts w:eastAsia="宋体"/>
                <w:b/>
                <w:lang w:eastAsia="zh-CN"/>
              </w:rPr>
            </w:pPr>
            <w:r>
              <w:rPr>
                <w:rFonts w:eastAsia="宋体"/>
                <w:lang w:eastAsia="zh-CN"/>
              </w:rPr>
              <w:t>SMC</w:t>
            </w:r>
          </w:p>
        </w:tc>
        <w:tc>
          <w:tcPr>
            <w:tcW w:w="4307" w:type="pct"/>
            <w:tcBorders>
              <w:top w:val="nil"/>
              <w:left w:val="nil"/>
              <w:bottom w:val="nil"/>
              <w:right w:val="nil"/>
            </w:tcBorders>
          </w:tcPr>
          <w:p>
            <w:pPr>
              <w:pStyle w:val="TableCellText12ptleft"/>
              <w:keepNext w:val="0"/>
              <w:rPr>
                <w:rFonts w:eastAsia="宋体"/>
                <w:b/>
                <w:lang w:eastAsia="zh-CN"/>
              </w:rPr>
            </w:pPr>
            <w:r>
              <w:rPr>
                <w:rFonts w:eastAsia="宋体"/>
                <w:lang w:eastAsia="zh-CN"/>
              </w:rPr>
              <w:t>药物安全监察委员会</w:t>
            </w:r>
          </w:p>
        </w:tc>
      </w:tr>
      <w:tr>
        <w:tblPrEx>
          <w:tblW w:w="5000" w:type="pct"/>
          <w:jc w:val="center"/>
          <w:tblCellMar>
            <w:top w:w="0" w:type="dxa"/>
            <w:left w:w="108" w:type="dxa"/>
            <w:bottom w:w="0" w:type="dxa"/>
            <w:right w:w="108" w:type="dxa"/>
          </w:tblCellMar>
        </w:tblPrEx>
        <w:trPr>
          <w:jc w:val="center"/>
        </w:trPr>
        <w:tc>
          <w:tcPr>
            <w:tcW w:w="692" w:type="pct"/>
            <w:tcBorders>
              <w:top w:val="nil"/>
              <w:left w:val="nil"/>
              <w:bottom w:val="nil"/>
              <w:right w:val="nil"/>
            </w:tcBorders>
          </w:tcPr>
          <w:p>
            <w:pPr>
              <w:pStyle w:val="TableCellText12ptleft"/>
              <w:keepNext w:val="0"/>
              <w:rPr>
                <w:rFonts w:eastAsia="宋体"/>
                <w:lang w:eastAsia="zh-CN"/>
              </w:rPr>
            </w:pPr>
            <w:r>
              <w:rPr>
                <w:rFonts w:eastAsia="宋体"/>
                <w:lang w:eastAsia="zh-CN"/>
              </w:rPr>
              <w:t>SOC</w:t>
            </w:r>
          </w:p>
        </w:tc>
        <w:tc>
          <w:tcPr>
            <w:tcW w:w="4307" w:type="pct"/>
            <w:tcBorders>
              <w:top w:val="nil"/>
              <w:left w:val="nil"/>
              <w:bottom w:val="nil"/>
              <w:right w:val="nil"/>
            </w:tcBorders>
          </w:tcPr>
          <w:p>
            <w:pPr>
              <w:pStyle w:val="TableCellText12ptleft"/>
              <w:keepNext w:val="0"/>
              <w:rPr>
                <w:rFonts w:eastAsia="宋体"/>
                <w:lang w:eastAsia="zh-CN"/>
              </w:rPr>
            </w:pPr>
            <w:r>
              <w:rPr>
                <w:rFonts w:eastAsia="宋体"/>
                <w:lang w:eastAsia="zh-CN"/>
              </w:rPr>
              <w:t>系统器官分类</w:t>
            </w:r>
          </w:p>
        </w:tc>
      </w:tr>
      <w:tr>
        <w:tblPrEx>
          <w:tblW w:w="5000" w:type="pct"/>
          <w:jc w:val="center"/>
          <w:tblCellMar>
            <w:top w:w="0" w:type="dxa"/>
            <w:left w:w="108" w:type="dxa"/>
            <w:bottom w:w="0" w:type="dxa"/>
            <w:right w:w="108" w:type="dxa"/>
          </w:tblCellMar>
        </w:tblPrEx>
        <w:trPr>
          <w:jc w:val="center"/>
        </w:trPr>
        <w:tc>
          <w:tcPr>
            <w:tcW w:w="692" w:type="pct"/>
            <w:tcBorders>
              <w:top w:val="nil"/>
              <w:left w:val="nil"/>
              <w:bottom w:val="nil"/>
              <w:right w:val="nil"/>
            </w:tcBorders>
          </w:tcPr>
          <w:p>
            <w:pPr>
              <w:pStyle w:val="TableCellText12ptleft"/>
              <w:keepNext w:val="0"/>
              <w:rPr>
                <w:rFonts w:eastAsia="宋体"/>
                <w:lang w:eastAsia="zh-CN"/>
              </w:rPr>
            </w:pPr>
            <w:r>
              <w:rPr>
                <w:rFonts w:eastAsia="宋体"/>
                <w:lang w:eastAsia="zh-CN"/>
              </w:rPr>
              <w:t>SOP</w:t>
            </w:r>
          </w:p>
        </w:tc>
        <w:tc>
          <w:tcPr>
            <w:tcW w:w="4307" w:type="pct"/>
            <w:tcBorders>
              <w:top w:val="nil"/>
              <w:left w:val="nil"/>
              <w:bottom w:val="nil"/>
              <w:right w:val="nil"/>
            </w:tcBorders>
          </w:tcPr>
          <w:p>
            <w:pPr>
              <w:pStyle w:val="TableCellText12ptleft"/>
              <w:keepNext w:val="0"/>
              <w:rPr>
                <w:rFonts w:eastAsia="宋体"/>
                <w:lang w:eastAsia="zh-CN"/>
              </w:rPr>
            </w:pPr>
            <w:r>
              <w:rPr>
                <w:rFonts w:eastAsia="宋体"/>
                <w:lang w:eastAsia="zh-CN"/>
              </w:rPr>
              <w:t>标准操作程序</w:t>
            </w:r>
          </w:p>
        </w:tc>
      </w:tr>
      <w:tr>
        <w:tblPrEx>
          <w:tblW w:w="5000" w:type="pct"/>
          <w:jc w:val="center"/>
          <w:tblCellMar>
            <w:top w:w="0" w:type="dxa"/>
            <w:left w:w="108" w:type="dxa"/>
            <w:bottom w:w="0" w:type="dxa"/>
            <w:right w:w="108" w:type="dxa"/>
          </w:tblCellMar>
        </w:tblPrEx>
        <w:trPr>
          <w:jc w:val="center"/>
        </w:trPr>
        <w:tc>
          <w:tcPr>
            <w:tcW w:w="692" w:type="pct"/>
            <w:tcBorders>
              <w:top w:val="nil"/>
              <w:left w:val="nil"/>
              <w:bottom w:val="nil"/>
              <w:right w:val="nil"/>
            </w:tcBorders>
          </w:tcPr>
          <w:p>
            <w:pPr>
              <w:pStyle w:val="TableCellText12ptleft"/>
              <w:keepNext w:val="0"/>
              <w:rPr>
                <w:rFonts w:eastAsia="宋体"/>
                <w:lang w:eastAsia="zh-CN"/>
              </w:rPr>
            </w:pPr>
            <w:r>
              <w:rPr>
                <w:rFonts w:eastAsia="宋体"/>
                <w:lang w:eastAsia="zh-CN"/>
              </w:rPr>
              <w:t>TKI</w:t>
            </w:r>
          </w:p>
        </w:tc>
        <w:tc>
          <w:tcPr>
            <w:tcW w:w="4307" w:type="pct"/>
            <w:tcBorders>
              <w:top w:val="nil"/>
              <w:left w:val="nil"/>
              <w:bottom w:val="nil"/>
              <w:right w:val="nil"/>
            </w:tcBorders>
          </w:tcPr>
          <w:p>
            <w:pPr>
              <w:pStyle w:val="TableCellText12ptleft"/>
              <w:keepNext w:val="0"/>
              <w:rPr>
                <w:rFonts w:eastAsia="宋体"/>
                <w:lang w:eastAsia="zh-CN"/>
              </w:rPr>
            </w:pPr>
            <w:r>
              <w:rPr>
                <w:rFonts w:eastAsia="宋体"/>
                <w:lang w:eastAsia="zh-CN"/>
              </w:rPr>
              <w:t>酪氨酸激酶抑制剂</w:t>
            </w:r>
          </w:p>
        </w:tc>
      </w:tr>
      <w:tr>
        <w:tblPrEx>
          <w:tblW w:w="5000" w:type="pct"/>
          <w:jc w:val="center"/>
          <w:tblCellMar>
            <w:top w:w="0" w:type="dxa"/>
            <w:left w:w="108" w:type="dxa"/>
            <w:bottom w:w="0" w:type="dxa"/>
            <w:right w:w="108" w:type="dxa"/>
          </w:tblCellMar>
        </w:tblPrEx>
        <w:trPr>
          <w:jc w:val="center"/>
        </w:trPr>
        <w:tc>
          <w:tcPr>
            <w:tcW w:w="692" w:type="pct"/>
            <w:tcBorders>
              <w:top w:val="nil"/>
              <w:left w:val="nil"/>
              <w:bottom w:val="nil"/>
              <w:right w:val="nil"/>
            </w:tcBorders>
          </w:tcPr>
          <w:p>
            <w:pPr>
              <w:pStyle w:val="TableCellText12ptleft"/>
              <w:keepNext w:val="0"/>
              <w:rPr>
                <w:rFonts w:eastAsia="宋体"/>
                <w:b/>
                <w:lang w:eastAsia="zh-CN"/>
              </w:rPr>
            </w:pPr>
            <w:r>
              <w:rPr>
                <w:rFonts w:eastAsia="宋体"/>
                <w:lang w:eastAsia="zh-CN"/>
              </w:rPr>
              <w:t>T</w:t>
            </w:r>
            <w:r>
              <w:rPr>
                <w:rFonts w:eastAsia="宋体"/>
                <w:vertAlign w:val="subscript"/>
                <w:lang w:eastAsia="zh-CN"/>
              </w:rPr>
              <w:t>max</w:t>
            </w:r>
          </w:p>
        </w:tc>
        <w:tc>
          <w:tcPr>
            <w:tcW w:w="4307" w:type="pct"/>
            <w:tcBorders>
              <w:top w:val="nil"/>
              <w:left w:val="nil"/>
              <w:bottom w:val="nil"/>
              <w:right w:val="nil"/>
            </w:tcBorders>
          </w:tcPr>
          <w:p>
            <w:pPr>
              <w:pStyle w:val="TableCellText12ptleft"/>
              <w:keepNext w:val="0"/>
              <w:rPr>
                <w:rFonts w:eastAsia="宋体"/>
                <w:b/>
                <w:lang w:eastAsia="zh-CN"/>
              </w:rPr>
            </w:pPr>
            <w:r>
              <w:rPr>
                <w:rFonts w:eastAsia="宋体"/>
                <w:lang w:eastAsia="zh-CN"/>
              </w:rPr>
              <w:t>血药浓度达峰时间</w:t>
            </w:r>
          </w:p>
        </w:tc>
      </w:tr>
      <w:tr>
        <w:tblPrEx>
          <w:tblW w:w="5000" w:type="pct"/>
          <w:jc w:val="center"/>
          <w:tblCellMar>
            <w:top w:w="0" w:type="dxa"/>
            <w:left w:w="108" w:type="dxa"/>
            <w:bottom w:w="0" w:type="dxa"/>
            <w:right w:w="108" w:type="dxa"/>
          </w:tblCellMar>
        </w:tblPrEx>
        <w:trPr>
          <w:jc w:val="center"/>
        </w:trPr>
        <w:tc>
          <w:tcPr>
            <w:tcW w:w="692" w:type="pct"/>
            <w:tcBorders>
              <w:top w:val="nil"/>
              <w:left w:val="nil"/>
              <w:bottom w:val="nil"/>
              <w:right w:val="nil"/>
            </w:tcBorders>
          </w:tcPr>
          <w:p>
            <w:pPr>
              <w:pStyle w:val="ERIS28"/>
              <w:spacing w:before="62" w:after="62"/>
              <w:rPr>
                <w:rFonts w:cs="Times New Roman"/>
              </w:rPr>
            </w:pPr>
            <w:r>
              <w:rPr>
                <w:rFonts w:cs="Times New Roman"/>
              </w:rPr>
              <w:t>t</w:t>
            </w:r>
            <w:r>
              <w:rPr>
                <w:rFonts w:cs="Times New Roman"/>
                <w:vertAlign w:val="subscript"/>
              </w:rPr>
              <w:t>1/2</w:t>
            </w:r>
          </w:p>
        </w:tc>
        <w:tc>
          <w:tcPr>
            <w:tcW w:w="4307" w:type="pct"/>
            <w:tcBorders>
              <w:top w:val="nil"/>
              <w:left w:val="nil"/>
              <w:bottom w:val="nil"/>
              <w:right w:val="nil"/>
            </w:tcBorders>
          </w:tcPr>
          <w:p>
            <w:pPr>
              <w:pStyle w:val="ERIS28"/>
              <w:spacing w:before="62" w:after="62"/>
              <w:rPr>
                <w:rFonts w:cs="Times New Roman"/>
              </w:rPr>
            </w:pPr>
            <w:r>
              <w:rPr>
                <w:rFonts w:cs="Times New Roman"/>
                <w:snapToGrid w:val="0"/>
              </w:rPr>
              <w:t>半衰期</w:t>
            </w:r>
          </w:p>
        </w:tc>
      </w:tr>
      <w:tr>
        <w:tblPrEx>
          <w:tblW w:w="5000" w:type="pct"/>
          <w:jc w:val="center"/>
          <w:tblCellMar>
            <w:top w:w="0" w:type="dxa"/>
            <w:left w:w="108" w:type="dxa"/>
            <w:bottom w:w="0" w:type="dxa"/>
            <w:right w:w="108" w:type="dxa"/>
          </w:tblCellMar>
        </w:tblPrEx>
        <w:trPr>
          <w:jc w:val="center"/>
        </w:trPr>
        <w:tc>
          <w:tcPr>
            <w:tcW w:w="692" w:type="pct"/>
            <w:tcBorders>
              <w:top w:val="nil"/>
              <w:left w:val="nil"/>
              <w:bottom w:val="nil"/>
              <w:right w:val="nil"/>
            </w:tcBorders>
          </w:tcPr>
          <w:p>
            <w:pPr>
              <w:pStyle w:val="TableCellText12ptleft"/>
              <w:keepNext w:val="0"/>
              <w:rPr>
                <w:rFonts w:eastAsia="宋体"/>
              </w:rPr>
            </w:pPr>
            <w:r>
              <w:rPr>
                <w:rFonts w:eastAsia="宋体"/>
                <w:lang w:eastAsia="zh-CN"/>
              </w:rPr>
              <w:t>TEAE</w:t>
            </w:r>
          </w:p>
        </w:tc>
        <w:tc>
          <w:tcPr>
            <w:tcW w:w="4307" w:type="pct"/>
            <w:tcBorders>
              <w:top w:val="nil"/>
              <w:left w:val="nil"/>
              <w:bottom w:val="nil"/>
              <w:right w:val="nil"/>
            </w:tcBorders>
          </w:tcPr>
          <w:p>
            <w:pPr>
              <w:pStyle w:val="TableCellText12ptleft"/>
              <w:keepNext w:val="0"/>
              <w:rPr>
                <w:rFonts w:eastAsia="宋体"/>
              </w:rPr>
            </w:pPr>
            <w:r>
              <w:rPr>
                <w:rFonts w:eastAsia="宋体"/>
                <w:snapToGrid w:val="0"/>
                <w:lang w:eastAsia="zh-CN"/>
              </w:rPr>
              <w:t>治疗期间发生的AE</w:t>
            </w:r>
          </w:p>
        </w:tc>
      </w:tr>
      <w:tr>
        <w:tblPrEx>
          <w:tblW w:w="5000" w:type="pct"/>
          <w:jc w:val="center"/>
          <w:tblCellMar>
            <w:top w:w="0" w:type="dxa"/>
            <w:left w:w="108" w:type="dxa"/>
            <w:bottom w:w="0" w:type="dxa"/>
            <w:right w:w="108" w:type="dxa"/>
          </w:tblCellMar>
        </w:tblPrEx>
        <w:trPr>
          <w:jc w:val="center"/>
        </w:trPr>
        <w:tc>
          <w:tcPr>
            <w:tcW w:w="692" w:type="pct"/>
            <w:tcBorders>
              <w:top w:val="nil"/>
              <w:left w:val="nil"/>
              <w:bottom w:val="nil"/>
              <w:right w:val="nil"/>
            </w:tcBorders>
          </w:tcPr>
          <w:p>
            <w:pPr>
              <w:pStyle w:val="TableCellText12ptleft"/>
              <w:keepNext w:val="0"/>
              <w:rPr>
                <w:rFonts w:eastAsia="宋体"/>
              </w:rPr>
            </w:pPr>
            <w:r>
              <w:rPr>
                <w:rFonts w:eastAsia="宋体"/>
                <w:lang w:eastAsia="zh-CN"/>
              </w:rPr>
              <w:t>TESAE</w:t>
            </w:r>
          </w:p>
        </w:tc>
        <w:tc>
          <w:tcPr>
            <w:tcW w:w="4307" w:type="pct"/>
            <w:tcBorders>
              <w:top w:val="nil"/>
              <w:left w:val="nil"/>
              <w:bottom w:val="nil"/>
              <w:right w:val="nil"/>
            </w:tcBorders>
          </w:tcPr>
          <w:p>
            <w:pPr>
              <w:pStyle w:val="TableCellText12ptleft"/>
              <w:keepNext w:val="0"/>
              <w:rPr>
                <w:rFonts w:eastAsia="宋体"/>
              </w:rPr>
            </w:pPr>
            <w:r>
              <w:rPr>
                <w:rFonts w:eastAsia="宋体"/>
                <w:snapToGrid w:val="0"/>
                <w:lang w:eastAsia="zh-CN"/>
              </w:rPr>
              <w:t>治疗期间发生的SAE</w:t>
            </w:r>
          </w:p>
        </w:tc>
      </w:tr>
      <w:tr>
        <w:tblPrEx>
          <w:tblW w:w="5000" w:type="pct"/>
          <w:jc w:val="center"/>
          <w:tblCellMar>
            <w:top w:w="0" w:type="dxa"/>
            <w:left w:w="108" w:type="dxa"/>
            <w:bottom w:w="0" w:type="dxa"/>
            <w:right w:w="108" w:type="dxa"/>
          </w:tblCellMar>
        </w:tblPrEx>
        <w:trPr>
          <w:jc w:val="center"/>
        </w:trPr>
        <w:tc>
          <w:tcPr>
            <w:tcW w:w="692" w:type="pct"/>
            <w:tcBorders>
              <w:top w:val="nil"/>
              <w:left w:val="nil"/>
              <w:bottom w:val="nil"/>
              <w:right w:val="nil"/>
            </w:tcBorders>
          </w:tcPr>
          <w:p>
            <w:pPr>
              <w:pStyle w:val="TableCellText12ptleft"/>
              <w:keepNext w:val="0"/>
              <w:rPr>
                <w:rFonts w:eastAsia="宋体"/>
                <w:lang w:eastAsia="zh-CN"/>
              </w:rPr>
            </w:pPr>
            <w:r>
              <w:rPr>
                <w:rFonts w:eastAsia="宋体"/>
                <w:lang w:eastAsia="zh-CN"/>
              </w:rPr>
              <w:t>UK</w:t>
            </w:r>
          </w:p>
        </w:tc>
        <w:tc>
          <w:tcPr>
            <w:tcW w:w="4307" w:type="pct"/>
            <w:tcBorders>
              <w:top w:val="nil"/>
              <w:left w:val="nil"/>
              <w:bottom w:val="nil"/>
              <w:right w:val="nil"/>
            </w:tcBorders>
          </w:tcPr>
          <w:p>
            <w:pPr>
              <w:pStyle w:val="TableCellText12ptleft"/>
              <w:keepNext w:val="0"/>
              <w:rPr>
                <w:rFonts w:eastAsia="宋体"/>
                <w:snapToGrid w:val="0"/>
                <w:lang w:eastAsia="zh-CN"/>
              </w:rPr>
            </w:pPr>
            <w:r>
              <w:rPr>
                <w:rFonts w:eastAsia="宋体"/>
                <w:snapToGrid w:val="0"/>
                <w:lang w:eastAsia="zh-CN"/>
              </w:rPr>
              <w:t>未知</w:t>
            </w:r>
          </w:p>
        </w:tc>
      </w:tr>
      <w:tr>
        <w:tblPrEx>
          <w:tblW w:w="5000" w:type="pct"/>
          <w:jc w:val="center"/>
          <w:tblCellMar>
            <w:top w:w="0" w:type="dxa"/>
            <w:left w:w="108" w:type="dxa"/>
            <w:bottom w:w="0" w:type="dxa"/>
            <w:right w:w="108" w:type="dxa"/>
          </w:tblCellMar>
        </w:tblPrEx>
        <w:trPr>
          <w:jc w:val="center"/>
        </w:trPr>
        <w:tc>
          <w:tcPr>
            <w:tcW w:w="692" w:type="pct"/>
            <w:tcBorders>
              <w:top w:val="nil"/>
              <w:left w:val="nil"/>
              <w:bottom w:val="single" w:sz="12" w:space="0" w:color="000000"/>
              <w:right w:val="nil"/>
            </w:tcBorders>
          </w:tcPr>
          <w:p>
            <w:pPr>
              <w:pStyle w:val="TableCellText12ptleft"/>
              <w:keepNext w:val="0"/>
              <w:rPr>
                <w:rFonts w:eastAsia="宋体"/>
                <w:lang w:eastAsia="zh-CN"/>
              </w:rPr>
            </w:pPr>
            <w:r>
              <w:rPr>
                <w:rFonts w:eastAsia="宋体"/>
                <w:lang w:eastAsia="zh-CN"/>
              </w:rPr>
              <w:t>ULN</w:t>
            </w:r>
          </w:p>
        </w:tc>
        <w:tc>
          <w:tcPr>
            <w:tcW w:w="4307" w:type="pct"/>
            <w:tcBorders>
              <w:top w:val="nil"/>
              <w:left w:val="nil"/>
              <w:bottom w:val="single" w:sz="12" w:space="0" w:color="000000"/>
              <w:right w:val="nil"/>
            </w:tcBorders>
          </w:tcPr>
          <w:p>
            <w:pPr>
              <w:pStyle w:val="TableCellText12ptleft"/>
              <w:keepNext w:val="0"/>
              <w:rPr>
                <w:rFonts w:eastAsia="宋体"/>
                <w:lang w:eastAsia="zh-CN"/>
              </w:rPr>
            </w:pPr>
            <w:r>
              <w:rPr>
                <w:rFonts w:eastAsia="宋体"/>
                <w:lang w:eastAsia="zh-CN"/>
              </w:rPr>
              <w:t>正常值上限</w:t>
            </w:r>
          </w:p>
        </w:tc>
      </w:tr>
    </w:tbl>
    <w:p>
      <w:pPr>
        <w:pStyle w:val="ERIS"/>
        <w:spacing w:after="156"/>
        <w:ind w:firstLine="480"/>
        <w:rPr>
          <w:rFonts w:cs="Times New Roman"/>
        </w:rPr>
      </w:pPr>
      <w:r>
        <w:rPr>
          <w:rFonts w:cs="Times New Roman"/>
        </w:rPr>
        <w:br w:type="page"/>
      </w:r>
    </w:p>
    <w:p>
      <w:pPr>
        <w:pStyle w:val="ERIS1"/>
        <w:numPr>
          <w:ilvl w:val="12"/>
          <w:numId w:val="0"/>
        </w:numPr>
        <w:spacing w:after="156"/>
        <w:rPr>
          <w:rFonts w:cs="Times New Roman"/>
          <w:sz w:val="24"/>
          <w:szCs w:val="24"/>
        </w:rPr>
      </w:pPr>
      <w:bookmarkStart w:id="25" w:name="_Toc23336"/>
      <w:bookmarkStart w:id="26" w:name="_Toc87617882"/>
      <w:bookmarkStart w:id="27" w:name="_Toc44401353"/>
      <w:bookmarkStart w:id="28" w:name="_Toc46860559"/>
      <w:bookmarkStart w:id="29" w:name="_Toc9064"/>
      <w:r>
        <w:rPr>
          <w:rFonts w:cs="Times New Roman"/>
          <w:sz w:val="24"/>
          <w:szCs w:val="24"/>
        </w:rPr>
        <w:t>5 伦理学</w:t>
      </w:r>
      <w:bookmarkEnd w:id="25"/>
      <w:bookmarkEnd w:id="26"/>
      <w:bookmarkEnd w:id="27"/>
      <w:bookmarkEnd w:id="28"/>
      <w:bookmarkEnd w:id="29"/>
    </w:p>
    <w:p>
      <w:pPr>
        <w:pStyle w:val="ERIS20"/>
        <w:numPr>
          <w:ilvl w:val="12"/>
          <w:numId w:val="0"/>
        </w:numPr>
        <w:spacing w:after="0" w:line="360" w:lineRule="auto"/>
        <w:jc w:val="both"/>
        <w:rPr>
          <w:rFonts w:cs="Times New Roman"/>
          <w:szCs w:val="24"/>
        </w:rPr>
      </w:pPr>
      <w:bookmarkStart w:id="30" w:name="_Toc46860560"/>
      <w:bookmarkStart w:id="31" w:name="_Toc44401354"/>
      <w:bookmarkStart w:id="32" w:name="_Toc87617883"/>
      <w:bookmarkStart w:id="33" w:name="_Toc19704"/>
      <w:bookmarkStart w:id="34" w:name="_Toc3493"/>
      <w:r>
        <w:rPr>
          <w:rFonts w:cs="Times New Roman"/>
          <w:szCs w:val="24"/>
        </w:rPr>
        <w:t>5.1 独立伦理学委员会（IEC</w:t>
      </w:r>
      <w:bookmarkEnd w:id="30"/>
      <w:bookmarkEnd w:id="31"/>
      <w:bookmarkEnd w:id="32"/>
      <w:r>
        <w:rPr>
          <w:rFonts w:cs="Times New Roman"/>
          <w:szCs w:val="24"/>
        </w:rPr>
        <w:t>）</w:t>
      </w:r>
      <w:bookmarkEnd w:id="33"/>
      <w:bookmarkEnd w:id="34"/>
    </w:p>
    <w:p>
      <w:pPr>
        <w:pStyle w:val="ERIS"/>
        <w:spacing w:after="0" w:line="360" w:lineRule="auto"/>
        <w:ind w:firstLine="480"/>
        <w:jc w:val="both"/>
        <w:rPr>
          <w:rFonts w:cs="Times New Roman"/>
          <w:szCs w:val="24"/>
        </w:rPr>
      </w:pPr>
      <w:r>
        <w:rPr>
          <w:rFonts w:cs="Times New Roman"/>
          <w:szCs w:val="24"/>
        </w:rPr>
        <w:t>本研究的方案、ICF、eCRF以及其它相关材料等，在本研究开始前已经获得IEC审批同意。IEC严格遵照有关法律法规的要求对这些材料进行审批，审批通过后发放批件。所有中心在收到IEC的批件后开始研究。</w:t>
      </w:r>
    </w:p>
    <w:p>
      <w:pPr>
        <w:pStyle w:val="ERIS"/>
        <w:spacing w:after="0" w:line="360" w:lineRule="auto"/>
        <w:ind w:firstLine="480"/>
        <w:jc w:val="both"/>
        <w:rPr>
          <w:rFonts w:cs="Times New Roman"/>
          <w:szCs w:val="24"/>
        </w:rPr>
      </w:pPr>
      <w:r>
        <w:rPr>
          <w:rFonts w:cs="Times New Roman"/>
          <w:szCs w:val="24"/>
        </w:rPr>
        <w:t>本研究I期研究伦理委员会名称：广东省人民医院伦理审查委员会（原广东省人民医院医学伦理委员会）、湖南省肿瘤医院医学伦理委员会、浙江大学医学院附属第一医院伦理委员会。伦理委员会的列表见附录16.1.3。</w:t>
      </w:r>
    </w:p>
    <w:p>
      <w:pPr>
        <w:pStyle w:val="ERIS20"/>
        <w:numPr>
          <w:ilvl w:val="12"/>
          <w:numId w:val="0"/>
        </w:numPr>
        <w:spacing w:after="156"/>
        <w:rPr>
          <w:rFonts w:cs="Times New Roman"/>
          <w:szCs w:val="24"/>
        </w:rPr>
      </w:pPr>
      <w:bookmarkStart w:id="35" w:name="_Toc87617884"/>
      <w:bookmarkStart w:id="36" w:name="_Toc26410"/>
      <w:bookmarkStart w:id="37" w:name="_Toc44401355"/>
      <w:bookmarkStart w:id="38" w:name="_Toc46860561"/>
      <w:bookmarkStart w:id="39" w:name="_Toc26912"/>
      <w:r>
        <w:rPr>
          <w:rFonts w:cs="Times New Roman"/>
          <w:szCs w:val="24"/>
        </w:rPr>
        <w:t>5.2 研究的伦理行为</w:t>
      </w:r>
      <w:bookmarkEnd w:id="35"/>
      <w:bookmarkEnd w:id="36"/>
      <w:bookmarkEnd w:id="37"/>
      <w:bookmarkEnd w:id="38"/>
      <w:bookmarkEnd w:id="39"/>
    </w:p>
    <w:p>
      <w:pPr>
        <w:spacing w:line="360" w:lineRule="auto"/>
        <w:ind w:firstLine="480"/>
        <w:rPr>
          <w:rFonts w:cs="Times New Roman"/>
          <w:szCs w:val="24"/>
        </w:rPr>
      </w:pPr>
      <w:bookmarkStart w:id="40" w:name="_Hlk44253420"/>
      <w:r>
        <w:rPr>
          <w:rFonts w:cs="Times New Roman"/>
          <w:color w:val="000000"/>
          <w:szCs w:val="24"/>
        </w:rPr>
        <w:t>本研究的开展整个过程遵守中国相关法规，药物临床试验质量管理规范，赫尔辛基宣言（2013）的原则。伦理委员审查本研究方案，并在伦理委员会批准本研究方案或其修正案后开始本试验。伦理委员按照中国药物临床试验质量管理规范中所述原则和要求设立及运作。</w:t>
      </w:r>
      <w:bookmarkEnd w:id="40"/>
    </w:p>
    <w:p>
      <w:pPr>
        <w:pStyle w:val="ERIS20"/>
        <w:numPr>
          <w:ilvl w:val="12"/>
          <w:numId w:val="0"/>
        </w:numPr>
        <w:spacing w:after="156"/>
        <w:rPr>
          <w:rFonts w:cs="Times New Roman"/>
          <w:szCs w:val="24"/>
        </w:rPr>
      </w:pPr>
      <w:bookmarkStart w:id="41" w:name="_Toc27550"/>
      <w:bookmarkStart w:id="42" w:name="_Toc9866"/>
      <w:bookmarkStart w:id="43" w:name="_Toc46860562"/>
      <w:bookmarkStart w:id="44" w:name="_Toc87617885"/>
      <w:bookmarkStart w:id="45" w:name="_Toc44401356"/>
      <w:r>
        <w:rPr>
          <w:rFonts w:cs="Times New Roman"/>
          <w:szCs w:val="24"/>
        </w:rPr>
        <w:t>5.3 患者知情与同意</w:t>
      </w:r>
      <w:bookmarkEnd w:id="41"/>
      <w:bookmarkEnd w:id="42"/>
      <w:bookmarkEnd w:id="43"/>
      <w:bookmarkEnd w:id="44"/>
      <w:bookmarkEnd w:id="45"/>
    </w:p>
    <w:p>
      <w:pPr>
        <w:pStyle w:val="DocumentText"/>
        <w:spacing w:after="0" w:line="360" w:lineRule="auto"/>
        <w:ind w:firstLine="465"/>
        <w:rPr>
          <w:rFonts w:eastAsia="宋体"/>
          <w:lang w:eastAsia="zh-CN"/>
        </w:rPr>
      </w:pPr>
      <w:r>
        <w:rPr>
          <w:rFonts w:eastAsia="宋体"/>
          <w:lang w:eastAsia="zh-CN"/>
        </w:rPr>
        <w:t>研究者或其指定的代表将负责向每位患者、患者的法定代理人或公正见证人解释研究背景、研究用药的药理学特点、研究方案以及参加研究的收益及风险，并应在患者进入研究前（在筛选检查前）取得有患者本人或其法定代理人和研究医师签名的书面的知情同意。</w:t>
      </w:r>
    </w:p>
    <w:p>
      <w:pPr>
        <w:pStyle w:val="DocumentText"/>
        <w:spacing w:after="0" w:line="360" w:lineRule="auto"/>
        <w:ind w:firstLine="465"/>
        <w:rPr>
          <w:rFonts w:eastAsia="宋体"/>
          <w:lang w:eastAsia="zh-CN"/>
        </w:rPr>
      </w:pPr>
      <w:r>
        <w:rPr>
          <w:rFonts w:eastAsia="宋体"/>
          <w:lang w:eastAsia="zh-CN"/>
        </w:rPr>
        <w:t>最终的ICF文本应包含以下内容：研究目的、研究步骤、患者的义务、参加研究给患者的可预见的益处及可预见的风险与不便；如发生与研究相关的损害时，患者可以获得的治疗和适当的保险补偿；研究数据的查阅及患者信息的保密等。ICF应根据法规取得相关管理单位的书面核准意见，并以患者可阅读的语言写成。</w:t>
      </w:r>
    </w:p>
    <w:p>
      <w:pPr>
        <w:pStyle w:val="DocumentText"/>
        <w:spacing w:after="0" w:line="360" w:lineRule="auto"/>
        <w:ind w:firstLine="465"/>
        <w:rPr>
          <w:rFonts w:eastAsia="宋体"/>
          <w:lang w:eastAsia="zh-CN"/>
        </w:rPr>
      </w:pPr>
      <w:r>
        <w:rPr>
          <w:rFonts w:eastAsia="宋体"/>
          <w:lang w:eastAsia="zh-CN"/>
        </w:rPr>
        <w:t>患者或其法定代理人、执行知情同意过程的研究者或其代表均需在ICF上签名并签署日期。ICF原件应由研究者和患者各保留1份。如发现涉及研究用药物的重要新数据则必须将ICF作书面修改送相关管理单位核准后，再次取得知情同意。患者书面信息和同意样本见附录16.1.3。</w:t>
      </w:r>
    </w:p>
    <w:p>
      <w:pPr>
        <w:pStyle w:val="ERIS"/>
        <w:spacing w:after="156"/>
        <w:ind w:firstLine="480"/>
        <w:rPr>
          <w:rFonts w:cs="Times New Roman"/>
        </w:rPr>
      </w:pPr>
      <w:r>
        <w:rPr>
          <w:rFonts w:cs="Times New Roman"/>
        </w:rPr>
        <w:br w:type="page"/>
      </w:r>
    </w:p>
    <w:p>
      <w:pPr>
        <w:pStyle w:val="ERIS1"/>
        <w:numPr>
          <w:ilvl w:val="12"/>
          <w:numId w:val="0"/>
        </w:numPr>
        <w:adjustRightInd w:val="0"/>
        <w:snapToGrid w:val="0"/>
        <w:spacing w:after="0" w:line="360" w:lineRule="auto"/>
        <w:rPr>
          <w:rFonts w:cs="Times New Roman"/>
          <w:sz w:val="24"/>
          <w:szCs w:val="24"/>
        </w:rPr>
      </w:pPr>
      <w:bookmarkStart w:id="46" w:name="_Toc46860563"/>
      <w:bookmarkStart w:id="47" w:name="_Toc24086"/>
      <w:bookmarkStart w:id="48" w:name="_Toc17586"/>
      <w:bookmarkStart w:id="49" w:name="_Toc87617886"/>
      <w:bookmarkStart w:id="50" w:name="_Toc44401357"/>
      <w:r>
        <w:rPr>
          <w:rFonts w:cs="Times New Roman"/>
          <w:sz w:val="24"/>
          <w:szCs w:val="24"/>
        </w:rPr>
        <w:t>6</w:t>
      </w:r>
      <w:r>
        <w:rPr>
          <w:rFonts w:cs="Times New Roman" w:hint="eastAsia"/>
          <w:sz w:val="24"/>
          <w:szCs w:val="24"/>
        </w:rPr>
        <w:t xml:space="preserve"> </w:t>
      </w:r>
      <w:r>
        <w:rPr>
          <w:rFonts w:cs="Times New Roman"/>
          <w:sz w:val="24"/>
          <w:szCs w:val="24"/>
        </w:rPr>
        <w:t>研究者和研究管理机构</w:t>
      </w:r>
      <w:bookmarkEnd w:id="46"/>
      <w:bookmarkEnd w:id="47"/>
      <w:bookmarkEnd w:id="48"/>
      <w:bookmarkEnd w:id="49"/>
      <w:bookmarkEnd w:id="50"/>
    </w:p>
    <w:p>
      <w:pPr>
        <w:pStyle w:val="ERIS"/>
        <w:adjustRightInd w:val="0"/>
        <w:snapToGrid w:val="0"/>
        <w:spacing w:after="0" w:line="360" w:lineRule="auto"/>
        <w:ind w:firstLine="480"/>
        <w:rPr>
          <w:rFonts w:cs="Times New Roman"/>
          <w:szCs w:val="24"/>
        </w:rPr>
      </w:pPr>
      <w:r>
        <w:rPr>
          <w:rFonts w:cs="Times New Roman"/>
          <w:szCs w:val="24"/>
        </w:rPr>
        <w:t>I期研究在全国3家中心开展，I期研究者及其他重要研究参与者的列表和描述见附录16.1.4，I期主要或协调研究者或申办方负责医学专员的签名见附录16.1.5。</w:t>
      </w:r>
    </w:p>
    <w:tbl>
      <w:tblPr>
        <w:tblStyle w:val="TableNormal"/>
        <w:tblW w:w="4996"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Grid>
        <w:gridCol w:w="2493"/>
        <w:gridCol w:w="4195"/>
        <w:gridCol w:w="2591"/>
      </w:tblGrid>
      <w:tr>
        <w:tblPrEx>
          <w:tblW w:w="4996"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trHeight w:val="341"/>
        </w:trPr>
        <w:tc>
          <w:tcPr>
            <w:tcW w:w="3603" w:type="pct"/>
            <w:gridSpan w:val="2"/>
          </w:tcPr>
          <w:p>
            <w:pPr>
              <w:adjustRightInd w:val="0"/>
              <w:snapToGrid w:val="0"/>
              <w:spacing w:line="360" w:lineRule="auto"/>
              <w:jc w:val="center"/>
              <w:rPr>
                <w:rFonts w:cs="Times New Roman"/>
                <w:b/>
                <w:bCs/>
                <w:sz w:val="21"/>
              </w:rPr>
            </w:pPr>
            <w:r>
              <w:rPr>
                <w:rFonts w:cs="Times New Roman"/>
                <w:b/>
                <w:bCs/>
                <w:sz w:val="21"/>
              </w:rPr>
              <w:t>机构</w:t>
            </w:r>
          </w:p>
        </w:tc>
        <w:tc>
          <w:tcPr>
            <w:tcW w:w="1396" w:type="pct"/>
          </w:tcPr>
          <w:p>
            <w:pPr>
              <w:adjustRightInd w:val="0"/>
              <w:snapToGrid w:val="0"/>
              <w:spacing w:line="360" w:lineRule="auto"/>
              <w:jc w:val="center"/>
              <w:rPr>
                <w:rFonts w:cs="Times New Roman"/>
                <w:b/>
                <w:bCs/>
                <w:sz w:val="21"/>
              </w:rPr>
            </w:pPr>
            <w:r>
              <w:rPr>
                <w:rFonts w:cs="Times New Roman"/>
                <w:b/>
                <w:bCs/>
                <w:sz w:val="21"/>
              </w:rPr>
              <w:t>负责人</w:t>
            </w:r>
          </w:p>
        </w:tc>
      </w:tr>
      <w:tr>
        <w:tblPrEx>
          <w:tblW w:w="4996" w:type="pct"/>
          <w:tblInd w:w="0" w:type="dxa"/>
          <w:tblCellMar>
            <w:top w:w="0" w:type="dxa"/>
            <w:left w:w="108" w:type="dxa"/>
            <w:bottom w:w="0" w:type="dxa"/>
            <w:right w:w="108" w:type="dxa"/>
          </w:tblCellMar>
        </w:tblPrEx>
        <w:trPr>
          <w:trHeight w:val="280"/>
        </w:trPr>
        <w:tc>
          <w:tcPr>
            <w:tcW w:w="1343" w:type="pct"/>
            <w:vMerge w:val="restart"/>
            <w:vAlign w:val="center"/>
          </w:tcPr>
          <w:p>
            <w:pPr>
              <w:pStyle w:val="A10"/>
              <w:adjustRightInd w:val="0"/>
              <w:snapToGrid w:val="0"/>
              <w:spacing w:before="0" w:after="0" w:line="360" w:lineRule="auto"/>
              <w:jc w:val="center"/>
              <w:outlineLvl w:val="0"/>
              <w:rPr>
                <w:rFonts w:cs="Times New Roman"/>
                <w:sz w:val="21"/>
                <w:szCs w:val="21"/>
              </w:rPr>
            </w:pPr>
            <w:bookmarkStart w:id="51" w:name="_Toc5277"/>
            <w:bookmarkStart w:id="52" w:name="_Toc24602"/>
            <w:bookmarkStart w:id="53" w:name="_Toc26554"/>
            <w:bookmarkStart w:id="54" w:name="_Toc21816"/>
            <w:bookmarkStart w:id="55" w:name="_Toc8841"/>
            <w:bookmarkStart w:id="56" w:name="_Toc22680"/>
            <w:r>
              <w:rPr>
                <w:rFonts w:cs="Times New Roman"/>
                <w:color w:val="000000"/>
                <w:sz w:val="21"/>
                <w:szCs w:val="21"/>
              </w:rPr>
              <w:t>研究中心</w:t>
            </w:r>
            <w:bookmarkEnd w:id="51"/>
            <w:bookmarkEnd w:id="52"/>
            <w:bookmarkEnd w:id="53"/>
            <w:bookmarkEnd w:id="54"/>
            <w:bookmarkEnd w:id="55"/>
            <w:bookmarkEnd w:id="56"/>
          </w:p>
        </w:tc>
        <w:tc>
          <w:tcPr>
            <w:tcW w:w="2260" w:type="pct"/>
            <w:vMerge w:val="restart"/>
            <w:vAlign w:val="center"/>
          </w:tcPr>
          <w:p>
            <w:pPr>
              <w:pStyle w:val="ERIS2"/>
              <w:adjustRightInd w:val="0"/>
              <w:snapToGrid w:val="0"/>
              <w:spacing w:after="0" w:line="360" w:lineRule="auto"/>
              <w:jc w:val="center"/>
              <w:rPr>
                <w:rFonts w:cs="Times New Roman"/>
                <w:sz w:val="21"/>
              </w:rPr>
            </w:pPr>
            <w:r>
              <w:rPr>
                <w:rFonts w:cs="Times New Roman"/>
                <w:sz w:val="21"/>
              </w:rPr>
              <w:t>广东省人民医院</w:t>
            </w:r>
          </w:p>
        </w:tc>
        <w:tc>
          <w:tcPr>
            <w:tcW w:w="1396" w:type="pct"/>
            <w:vAlign w:val="center"/>
          </w:tcPr>
          <w:p>
            <w:pPr>
              <w:pStyle w:val="A10"/>
              <w:adjustRightInd w:val="0"/>
              <w:snapToGrid w:val="0"/>
              <w:spacing w:before="0" w:after="0" w:line="360" w:lineRule="auto"/>
              <w:jc w:val="center"/>
              <w:outlineLvl w:val="0"/>
              <w:rPr>
                <w:rFonts w:cs="Times New Roman"/>
                <w:b w:val="0"/>
                <w:bCs w:val="0"/>
                <w:sz w:val="21"/>
                <w:szCs w:val="21"/>
              </w:rPr>
            </w:pPr>
            <w:bookmarkStart w:id="57" w:name="_Toc31079"/>
            <w:bookmarkStart w:id="58" w:name="_Toc30308"/>
            <w:bookmarkStart w:id="59" w:name="_Toc22553"/>
            <w:r>
              <w:rPr>
                <w:rFonts w:cs="Times New Roman"/>
                <w:b w:val="0"/>
                <w:bCs w:val="0"/>
                <w:sz w:val="21"/>
                <w:szCs w:val="21"/>
              </w:rPr>
              <w:t>主要研究者：吴一龙</w:t>
            </w:r>
            <w:bookmarkEnd w:id="57"/>
            <w:bookmarkEnd w:id="58"/>
            <w:bookmarkEnd w:id="59"/>
          </w:p>
        </w:tc>
      </w:tr>
      <w:tr>
        <w:tblPrEx>
          <w:tblW w:w="4996" w:type="pct"/>
          <w:tblInd w:w="0" w:type="dxa"/>
          <w:tblCellMar>
            <w:top w:w="0" w:type="dxa"/>
            <w:left w:w="108" w:type="dxa"/>
            <w:bottom w:w="0" w:type="dxa"/>
            <w:right w:w="108" w:type="dxa"/>
          </w:tblCellMar>
        </w:tblPrEx>
        <w:trPr>
          <w:trHeight w:val="231"/>
        </w:trPr>
        <w:tc>
          <w:tcPr>
            <w:tcW w:w="1343" w:type="pct"/>
            <w:vMerge/>
            <w:vAlign w:val="center"/>
          </w:tcPr>
          <w:p>
            <w:pPr>
              <w:pStyle w:val="A10"/>
              <w:adjustRightInd w:val="0"/>
              <w:snapToGrid w:val="0"/>
              <w:spacing w:before="0" w:after="0" w:line="360" w:lineRule="auto"/>
              <w:jc w:val="center"/>
              <w:rPr>
                <w:rFonts w:cs="Times New Roman"/>
                <w:sz w:val="21"/>
                <w:szCs w:val="21"/>
              </w:rPr>
            </w:pPr>
          </w:p>
        </w:tc>
        <w:tc>
          <w:tcPr>
            <w:tcW w:w="2260" w:type="pct"/>
            <w:vMerge/>
            <w:vAlign w:val="center"/>
          </w:tcPr>
          <w:p>
            <w:pPr>
              <w:pStyle w:val="A10"/>
              <w:adjustRightInd w:val="0"/>
              <w:snapToGrid w:val="0"/>
              <w:spacing w:before="0" w:after="0" w:line="360" w:lineRule="auto"/>
              <w:jc w:val="center"/>
              <w:rPr>
                <w:rFonts w:cs="Times New Roman"/>
                <w:sz w:val="21"/>
                <w:szCs w:val="21"/>
              </w:rPr>
            </w:pPr>
          </w:p>
        </w:tc>
        <w:tc>
          <w:tcPr>
            <w:tcW w:w="1396" w:type="pct"/>
            <w:vAlign w:val="center"/>
          </w:tcPr>
          <w:p>
            <w:pPr>
              <w:pStyle w:val="A10"/>
              <w:adjustRightInd w:val="0"/>
              <w:snapToGrid w:val="0"/>
              <w:spacing w:before="0" w:after="0" w:line="360" w:lineRule="auto"/>
              <w:jc w:val="center"/>
              <w:outlineLvl w:val="0"/>
              <w:rPr>
                <w:rFonts w:cs="Times New Roman"/>
                <w:b w:val="0"/>
                <w:bCs w:val="0"/>
                <w:sz w:val="21"/>
                <w:szCs w:val="21"/>
              </w:rPr>
            </w:pPr>
            <w:bookmarkStart w:id="60" w:name="_Toc5858"/>
            <w:bookmarkStart w:id="61" w:name="_Toc18819"/>
            <w:bookmarkStart w:id="62" w:name="_Toc4553"/>
            <w:r>
              <w:rPr>
                <w:rFonts w:cs="Times New Roman"/>
                <w:b w:val="0"/>
                <w:bCs w:val="0"/>
                <w:sz w:val="21"/>
                <w:szCs w:val="21"/>
              </w:rPr>
              <w:t>主要研究者： 杨衿记</w:t>
            </w:r>
            <w:bookmarkEnd w:id="60"/>
            <w:bookmarkEnd w:id="61"/>
            <w:bookmarkEnd w:id="62"/>
          </w:p>
        </w:tc>
      </w:tr>
      <w:tr>
        <w:tblPrEx>
          <w:tblW w:w="4996" w:type="pct"/>
          <w:tblInd w:w="0" w:type="dxa"/>
          <w:tblCellMar>
            <w:top w:w="0" w:type="dxa"/>
            <w:left w:w="108" w:type="dxa"/>
            <w:bottom w:w="0" w:type="dxa"/>
            <w:right w:w="108" w:type="dxa"/>
          </w:tblCellMar>
        </w:tblPrEx>
        <w:trPr>
          <w:trHeight w:val="268"/>
        </w:trPr>
        <w:tc>
          <w:tcPr>
            <w:tcW w:w="1343" w:type="pct"/>
            <w:vMerge/>
            <w:vAlign w:val="center"/>
          </w:tcPr>
          <w:p>
            <w:pPr>
              <w:pStyle w:val="A10"/>
              <w:adjustRightInd w:val="0"/>
              <w:snapToGrid w:val="0"/>
              <w:spacing w:before="0" w:after="0" w:line="360" w:lineRule="auto"/>
              <w:jc w:val="center"/>
              <w:rPr>
                <w:rFonts w:cs="Times New Roman"/>
                <w:color w:val="000000"/>
                <w:sz w:val="21"/>
                <w:szCs w:val="21"/>
              </w:rPr>
            </w:pPr>
          </w:p>
        </w:tc>
        <w:tc>
          <w:tcPr>
            <w:tcW w:w="2260" w:type="pct"/>
            <w:vAlign w:val="center"/>
          </w:tcPr>
          <w:p>
            <w:pPr>
              <w:adjustRightInd w:val="0"/>
              <w:snapToGrid w:val="0"/>
              <w:spacing w:line="360" w:lineRule="auto"/>
              <w:jc w:val="center"/>
              <w:rPr>
                <w:rFonts w:cs="Times New Roman"/>
                <w:sz w:val="21"/>
              </w:rPr>
            </w:pPr>
            <w:r>
              <w:rPr>
                <w:rFonts w:cs="Times New Roman"/>
                <w:sz w:val="21"/>
              </w:rPr>
              <w:t>浙江大学附属第一医院</w:t>
            </w:r>
          </w:p>
        </w:tc>
        <w:tc>
          <w:tcPr>
            <w:tcW w:w="1396" w:type="pct"/>
            <w:vAlign w:val="center"/>
          </w:tcPr>
          <w:p>
            <w:pPr>
              <w:pStyle w:val="A10"/>
              <w:adjustRightInd w:val="0"/>
              <w:snapToGrid w:val="0"/>
              <w:spacing w:before="0" w:after="0" w:line="360" w:lineRule="auto"/>
              <w:jc w:val="center"/>
              <w:outlineLvl w:val="0"/>
              <w:rPr>
                <w:rFonts w:cs="Times New Roman"/>
                <w:b w:val="0"/>
                <w:bCs w:val="0"/>
                <w:sz w:val="21"/>
                <w:szCs w:val="21"/>
              </w:rPr>
            </w:pPr>
            <w:bookmarkStart w:id="63" w:name="_Toc30569"/>
            <w:bookmarkStart w:id="64" w:name="_Toc16047"/>
            <w:bookmarkStart w:id="65" w:name="_Toc10951"/>
            <w:r>
              <w:rPr>
                <w:rFonts w:cs="Times New Roman"/>
                <w:b w:val="0"/>
                <w:bCs w:val="0"/>
                <w:sz w:val="21"/>
                <w:szCs w:val="21"/>
              </w:rPr>
              <w:t>主要研究者：周建英</w:t>
            </w:r>
            <w:bookmarkEnd w:id="63"/>
            <w:bookmarkEnd w:id="64"/>
            <w:bookmarkEnd w:id="65"/>
          </w:p>
        </w:tc>
      </w:tr>
      <w:tr>
        <w:tblPrEx>
          <w:tblW w:w="4996" w:type="pct"/>
          <w:tblInd w:w="0" w:type="dxa"/>
          <w:tblCellMar>
            <w:top w:w="0" w:type="dxa"/>
            <w:left w:w="108" w:type="dxa"/>
            <w:bottom w:w="0" w:type="dxa"/>
            <w:right w:w="108" w:type="dxa"/>
          </w:tblCellMar>
        </w:tblPrEx>
        <w:trPr>
          <w:trHeight w:val="268"/>
        </w:trPr>
        <w:tc>
          <w:tcPr>
            <w:tcW w:w="1343" w:type="pct"/>
            <w:vMerge/>
            <w:vAlign w:val="center"/>
          </w:tcPr>
          <w:p>
            <w:pPr>
              <w:pStyle w:val="A10"/>
              <w:adjustRightInd w:val="0"/>
              <w:snapToGrid w:val="0"/>
              <w:spacing w:before="0" w:after="0" w:line="360" w:lineRule="auto"/>
              <w:jc w:val="center"/>
              <w:rPr>
                <w:rFonts w:cs="Times New Roman"/>
                <w:color w:val="000000"/>
                <w:sz w:val="21"/>
                <w:szCs w:val="21"/>
              </w:rPr>
            </w:pPr>
          </w:p>
        </w:tc>
        <w:tc>
          <w:tcPr>
            <w:tcW w:w="2260" w:type="pct"/>
            <w:vAlign w:val="center"/>
          </w:tcPr>
          <w:p>
            <w:pPr>
              <w:adjustRightInd w:val="0"/>
              <w:snapToGrid w:val="0"/>
              <w:spacing w:line="360" w:lineRule="auto"/>
              <w:jc w:val="center"/>
              <w:rPr>
                <w:rFonts w:cs="Times New Roman"/>
                <w:sz w:val="21"/>
              </w:rPr>
            </w:pPr>
            <w:r>
              <w:rPr>
                <w:rFonts w:cs="Times New Roman"/>
                <w:sz w:val="21"/>
              </w:rPr>
              <w:t>湖南省肿瘤医院</w:t>
            </w:r>
          </w:p>
        </w:tc>
        <w:tc>
          <w:tcPr>
            <w:tcW w:w="1396" w:type="pct"/>
            <w:vAlign w:val="center"/>
          </w:tcPr>
          <w:p>
            <w:pPr>
              <w:pStyle w:val="A10"/>
              <w:adjustRightInd w:val="0"/>
              <w:snapToGrid w:val="0"/>
              <w:spacing w:before="0" w:after="0" w:line="360" w:lineRule="auto"/>
              <w:jc w:val="center"/>
              <w:outlineLvl w:val="0"/>
              <w:rPr>
                <w:rFonts w:cs="Times New Roman"/>
                <w:b w:val="0"/>
                <w:bCs w:val="0"/>
                <w:sz w:val="21"/>
                <w:szCs w:val="21"/>
              </w:rPr>
            </w:pPr>
            <w:bookmarkStart w:id="66" w:name="_Toc1870"/>
            <w:bookmarkStart w:id="67" w:name="_Toc3394"/>
            <w:bookmarkStart w:id="68" w:name="_Toc5799"/>
            <w:r>
              <w:rPr>
                <w:rFonts w:cs="Times New Roman"/>
                <w:b w:val="0"/>
                <w:bCs w:val="0"/>
                <w:sz w:val="21"/>
                <w:szCs w:val="21"/>
              </w:rPr>
              <w:t>主要研究者：杨农</w:t>
            </w:r>
            <w:bookmarkEnd w:id="66"/>
            <w:bookmarkEnd w:id="67"/>
            <w:bookmarkEnd w:id="68"/>
          </w:p>
        </w:tc>
      </w:tr>
      <w:tr>
        <w:tblPrEx>
          <w:tblW w:w="4996" w:type="pct"/>
          <w:tblInd w:w="0" w:type="dxa"/>
          <w:tblCellMar>
            <w:top w:w="0" w:type="dxa"/>
            <w:left w:w="108" w:type="dxa"/>
            <w:bottom w:w="0" w:type="dxa"/>
            <w:right w:w="108" w:type="dxa"/>
          </w:tblCellMar>
        </w:tblPrEx>
        <w:trPr>
          <w:trHeight w:val="273"/>
        </w:trPr>
        <w:tc>
          <w:tcPr>
            <w:tcW w:w="1343" w:type="pct"/>
            <w:vAlign w:val="center"/>
          </w:tcPr>
          <w:p>
            <w:pPr>
              <w:pStyle w:val="A10"/>
              <w:adjustRightInd w:val="0"/>
              <w:snapToGrid w:val="0"/>
              <w:spacing w:before="0" w:after="0" w:line="360" w:lineRule="auto"/>
              <w:jc w:val="center"/>
              <w:outlineLvl w:val="0"/>
              <w:rPr>
                <w:rFonts w:cs="Times New Roman"/>
                <w:sz w:val="21"/>
                <w:szCs w:val="21"/>
              </w:rPr>
            </w:pPr>
            <w:bookmarkStart w:id="69" w:name="_Toc575"/>
            <w:bookmarkStart w:id="70" w:name="_Toc27931"/>
            <w:bookmarkStart w:id="71" w:name="_Toc26611"/>
            <w:bookmarkStart w:id="72" w:name="_Toc22192"/>
            <w:bookmarkStart w:id="73" w:name="_Toc4288"/>
            <w:bookmarkStart w:id="74" w:name="_Toc32405"/>
            <w:r>
              <w:rPr>
                <w:rFonts w:cs="Times New Roman"/>
                <w:sz w:val="21"/>
                <w:szCs w:val="21"/>
              </w:rPr>
              <w:t>申办方</w:t>
            </w:r>
            <w:bookmarkEnd w:id="69"/>
            <w:bookmarkEnd w:id="70"/>
            <w:bookmarkEnd w:id="71"/>
            <w:bookmarkEnd w:id="72"/>
            <w:bookmarkEnd w:id="73"/>
            <w:bookmarkEnd w:id="74"/>
          </w:p>
        </w:tc>
        <w:tc>
          <w:tcPr>
            <w:tcW w:w="2260" w:type="pct"/>
            <w:vAlign w:val="center"/>
          </w:tcPr>
          <w:p>
            <w:pPr>
              <w:pStyle w:val="A10"/>
              <w:adjustRightInd w:val="0"/>
              <w:snapToGrid w:val="0"/>
              <w:spacing w:before="0" w:after="0" w:line="360" w:lineRule="auto"/>
              <w:jc w:val="center"/>
              <w:outlineLvl w:val="0"/>
              <w:rPr>
                <w:rFonts w:cs="Times New Roman"/>
                <w:sz w:val="21"/>
                <w:szCs w:val="21"/>
              </w:rPr>
            </w:pPr>
            <w:bookmarkStart w:id="75" w:name="_Toc13193"/>
            <w:bookmarkStart w:id="76" w:name="_Toc21074"/>
            <w:bookmarkStart w:id="77" w:name="_Toc23854"/>
            <w:r>
              <w:rPr>
                <w:rFonts w:cs="Times New Roman"/>
                <w:b w:val="0"/>
                <w:bCs w:val="0"/>
                <w:sz w:val="21"/>
                <w:szCs w:val="21"/>
                <w:lang w:val="zh-CN" w:bidi="zh-CN"/>
              </w:rPr>
              <w:t>江苏万邦生化医药集团有限责任公司</w:t>
            </w:r>
            <w:bookmarkEnd w:id="75"/>
            <w:bookmarkEnd w:id="76"/>
            <w:bookmarkEnd w:id="77"/>
          </w:p>
        </w:tc>
        <w:tc>
          <w:tcPr>
            <w:tcW w:w="1396" w:type="pct"/>
            <w:vAlign w:val="center"/>
          </w:tcPr>
          <w:p>
            <w:pPr>
              <w:pStyle w:val="A10"/>
              <w:adjustRightInd w:val="0"/>
              <w:snapToGrid w:val="0"/>
              <w:spacing w:before="0" w:after="0" w:line="360" w:lineRule="auto"/>
              <w:jc w:val="center"/>
              <w:outlineLvl w:val="0"/>
              <w:rPr>
                <w:rFonts w:cs="Times New Roman"/>
                <w:b w:val="0"/>
                <w:bCs w:val="0"/>
                <w:sz w:val="21"/>
                <w:szCs w:val="21"/>
              </w:rPr>
            </w:pPr>
            <w:bookmarkStart w:id="78" w:name="_Toc6558"/>
            <w:bookmarkStart w:id="79" w:name="_Toc3666"/>
            <w:bookmarkStart w:id="80" w:name="_Toc9197"/>
            <w:r>
              <w:rPr>
                <w:rFonts w:cs="Times New Roman"/>
                <w:b w:val="0"/>
                <w:bCs w:val="0"/>
                <w:sz w:val="21"/>
                <w:szCs w:val="21"/>
              </w:rPr>
              <w:t>项目负责人：周永春</w:t>
            </w:r>
            <w:bookmarkEnd w:id="78"/>
            <w:bookmarkEnd w:id="79"/>
            <w:bookmarkEnd w:id="80"/>
          </w:p>
        </w:tc>
      </w:tr>
      <w:tr>
        <w:tblPrEx>
          <w:tblW w:w="4996" w:type="pct"/>
          <w:tblInd w:w="0" w:type="dxa"/>
          <w:tblCellMar>
            <w:top w:w="0" w:type="dxa"/>
            <w:left w:w="108" w:type="dxa"/>
            <w:bottom w:w="0" w:type="dxa"/>
            <w:right w:w="108" w:type="dxa"/>
          </w:tblCellMar>
        </w:tblPrEx>
        <w:tc>
          <w:tcPr>
            <w:tcW w:w="1343" w:type="pct"/>
            <w:vAlign w:val="center"/>
          </w:tcPr>
          <w:p>
            <w:pPr>
              <w:pStyle w:val="A10"/>
              <w:adjustRightInd w:val="0"/>
              <w:snapToGrid w:val="0"/>
              <w:spacing w:before="0" w:after="0" w:line="360" w:lineRule="auto"/>
              <w:jc w:val="center"/>
              <w:outlineLvl w:val="0"/>
              <w:rPr>
                <w:rFonts w:cs="Times New Roman"/>
                <w:sz w:val="21"/>
                <w:szCs w:val="21"/>
              </w:rPr>
            </w:pPr>
            <w:bookmarkStart w:id="81" w:name="_Toc4461"/>
            <w:bookmarkStart w:id="82" w:name="_Toc22668"/>
            <w:bookmarkStart w:id="83" w:name="_Toc163"/>
            <w:bookmarkStart w:id="84" w:name="_Toc7967"/>
            <w:bookmarkStart w:id="85" w:name="_Toc3925"/>
            <w:bookmarkStart w:id="86" w:name="_Toc7427"/>
            <w:r>
              <w:rPr>
                <w:rFonts w:cs="Times New Roman"/>
                <w:sz w:val="21"/>
                <w:szCs w:val="21"/>
              </w:rPr>
              <w:t>合同研究组织</w:t>
            </w:r>
            <w:bookmarkEnd w:id="81"/>
            <w:bookmarkEnd w:id="82"/>
            <w:bookmarkEnd w:id="83"/>
            <w:bookmarkEnd w:id="84"/>
            <w:bookmarkEnd w:id="85"/>
            <w:bookmarkEnd w:id="86"/>
          </w:p>
        </w:tc>
        <w:tc>
          <w:tcPr>
            <w:tcW w:w="2260" w:type="pct"/>
            <w:vAlign w:val="center"/>
          </w:tcPr>
          <w:p>
            <w:pPr>
              <w:pStyle w:val="A10"/>
              <w:adjustRightInd w:val="0"/>
              <w:snapToGrid w:val="0"/>
              <w:spacing w:before="0" w:after="0" w:line="360" w:lineRule="auto"/>
              <w:jc w:val="center"/>
              <w:outlineLvl w:val="0"/>
              <w:rPr>
                <w:rFonts w:cs="Times New Roman"/>
                <w:sz w:val="21"/>
                <w:szCs w:val="21"/>
              </w:rPr>
            </w:pPr>
            <w:bookmarkStart w:id="87" w:name="_Toc18528"/>
            <w:bookmarkStart w:id="88" w:name="_Toc22376"/>
            <w:bookmarkStart w:id="89" w:name="_Toc30736"/>
            <w:bookmarkStart w:id="90" w:name="_Toc31245"/>
            <w:bookmarkStart w:id="91" w:name="_Toc19301"/>
            <w:bookmarkStart w:id="92" w:name="_Toc27530"/>
            <w:r>
              <w:rPr>
                <w:rFonts w:cs="Times New Roman"/>
                <w:b w:val="0"/>
                <w:bCs w:val="0"/>
                <w:sz w:val="21"/>
                <w:szCs w:val="21"/>
              </w:rPr>
              <w:t>北京复星医药科技开发有限公司</w:t>
            </w:r>
            <w:bookmarkEnd w:id="87"/>
            <w:bookmarkEnd w:id="88"/>
            <w:bookmarkEnd w:id="89"/>
            <w:bookmarkEnd w:id="90"/>
            <w:bookmarkEnd w:id="91"/>
            <w:bookmarkEnd w:id="92"/>
          </w:p>
        </w:tc>
        <w:tc>
          <w:tcPr>
            <w:tcW w:w="1396" w:type="pct"/>
            <w:vAlign w:val="center"/>
          </w:tcPr>
          <w:p>
            <w:pPr>
              <w:pStyle w:val="A10"/>
              <w:adjustRightInd w:val="0"/>
              <w:snapToGrid w:val="0"/>
              <w:spacing w:before="0" w:after="0" w:line="360" w:lineRule="auto"/>
              <w:jc w:val="center"/>
              <w:outlineLvl w:val="0"/>
              <w:rPr>
                <w:rFonts w:cs="Times New Roman"/>
                <w:b w:val="0"/>
                <w:bCs w:val="0"/>
                <w:sz w:val="21"/>
                <w:szCs w:val="21"/>
              </w:rPr>
            </w:pPr>
            <w:bookmarkStart w:id="93" w:name="_Toc14979"/>
            <w:bookmarkStart w:id="94" w:name="_Toc32174"/>
            <w:bookmarkStart w:id="95" w:name="_Toc2622"/>
            <w:r>
              <w:rPr>
                <w:rFonts w:cs="Times New Roman"/>
                <w:b w:val="0"/>
                <w:bCs w:val="0"/>
                <w:sz w:val="21"/>
                <w:szCs w:val="21"/>
              </w:rPr>
              <w:t>项目经理：程艳秋</w:t>
            </w:r>
            <w:bookmarkEnd w:id="93"/>
            <w:bookmarkEnd w:id="94"/>
            <w:bookmarkEnd w:id="95"/>
          </w:p>
        </w:tc>
      </w:tr>
      <w:tr>
        <w:tblPrEx>
          <w:tblW w:w="4996" w:type="pct"/>
          <w:tblInd w:w="0" w:type="dxa"/>
          <w:tblCellMar>
            <w:top w:w="0" w:type="dxa"/>
            <w:left w:w="108" w:type="dxa"/>
            <w:bottom w:w="0" w:type="dxa"/>
            <w:right w:w="108" w:type="dxa"/>
          </w:tblCellMar>
        </w:tblPrEx>
        <w:trPr>
          <w:trHeight w:val="336"/>
        </w:trPr>
        <w:tc>
          <w:tcPr>
            <w:tcW w:w="1343" w:type="pct"/>
            <w:vAlign w:val="center"/>
          </w:tcPr>
          <w:p>
            <w:pPr>
              <w:pStyle w:val="A10"/>
              <w:adjustRightInd w:val="0"/>
              <w:snapToGrid w:val="0"/>
              <w:spacing w:before="0" w:after="0" w:line="360" w:lineRule="auto"/>
              <w:jc w:val="center"/>
              <w:outlineLvl w:val="0"/>
              <w:rPr>
                <w:rFonts w:cs="Times New Roman"/>
                <w:sz w:val="21"/>
                <w:szCs w:val="21"/>
              </w:rPr>
            </w:pPr>
            <w:bookmarkStart w:id="96" w:name="_Toc18749"/>
            <w:bookmarkStart w:id="97" w:name="_Toc3292"/>
            <w:bookmarkStart w:id="98" w:name="_Toc30613"/>
            <w:bookmarkStart w:id="99" w:name="_Toc27590"/>
            <w:bookmarkStart w:id="100" w:name="_Toc12110"/>
            <w:bookmarkStart w:id="101" w:name="_Toc3274"/>
            <w:r>
              <w:rPr>
                <w:rFonts w:cs="Times New Roman"/>
                <w:sz w:val="21"/>
                <w:szCs w:val="21"/>
              </w:rPr>
              <w:t>生物检测单位</w:t>
            </w:r>
            <w:bookmarkEnd w:id="96"/>
            <w:bookmarkEnd w:id="97"/>
            <w:bookmarkEnd w:id="98"/>
            <w:bookmarkEnd w:id="99"/>
            <w:bookmarkEnd w:id="100"/>
            <w:bookmarkEnd w:id="101"/>
          </w:p>
        </w:tc>
        <w:tc>
          <w:tcPr>
            <w:tcW w:w="2260" w:type="pct"/>
            <w:vAlign w:val="center"/>
          </w:tcPr>
          <w:p>
            <w:pPr>
              <w:pStyle w:val="A10"/>
              <w:adjustRightInd w:val="0"/>
              <w:snapToGrid w:val="0"/>
              <w:spacing w:before="0" w:after="0" w:line="360" w:lineRule="auto"/>
              <w:jc w:val="center"/>
              <w:outlineLvl w:val="0"/>
              <w:rPr>
                <w:rFonts w:cs="Times New Roman"/>
                <w:sz w:val="21"/>
                <w:szCs w:val="21"/>
              </w:rPr>
            </w:pPr>
            <w:bookmarkStart w:id="102" w:name="_Toc16187"/>
            <w:bookmarkStart w:id="103" w:name="_Toc12125"/>
            <w:bookmarkStart w:id="104" w:name="_Toc22966"/>
            <w:r>
              <w:rPr>
                <w:rFonts w:cs="Times New Roman"/>
                <w:b w:val="0"/>
                <w:bCs w:val="0"/>
                <w:sz w:val="21"/>
                <w:szCs w:val="21"/>
              </w:rPr>
              <w:t>广东省人民医院I期研究室</w:t>
            </w:r>
            <w:bookmarkEnd w:id="102"/>
            <w:bookmarkEnd w:id="103"/>
            <w:bookmarkEnd w:id="104"/>
          </w:p>
        </w:tc>
        <w:tc>
          <w:tcPr>
            <w:tcW w:w="1396" w:type="pct"/>
            <w:vAlign w:val="center"/>
          </w:tcPr>
          <w:p>
            <w:pPr>
              <w:pStyle w:val="A10"/>
              <w:adjustRightInd w:val="0"/>
              <w:snapToGrid w:val="0"/>
              <w:spacing w:before="0" w:after="0" w:line="360" w:lineRule="auto"/>
              <w:jc w:val="center"/>
              <w:outlineLvl w:val="0"/>
              <w:rPr>
                <w:rFonts w:cs="Times New Roman"/>
                <w:sz w:val="21"/>
                <w:szCs w:val="21"/>
              </w:rPr>
            </w:pPr>
            <w:bookmarkStart w:id="105" w:name="_Toc22215"/>
            <w:bookmarkStart w:id="106" w:name="_Toc25193"/>
            <w:bookmarkStart w:id="107" w:name="_Toc16216"/>
            <w:r>
              <w:rPr>
                <w:rFonts w:cs="Times New Roman"/>
                <w:b w:val="0"/>
                <w:bCs w:val="0"/>
                <w:sz w:val="21"/>
                <w:szCs w:val="21"/>
              </w:rPr>
              <w:t>项目负责人</w:t>
            </w:r>
            <w:r>
              <w:rPr>
                <w:rFonts w:cs="Times New Roman"/>
                <w:sz w:val="21"/>
                <w:szCs w:val="21"/>
              </w:rPr>
              <w:t>：</w:t>
            </w:r>
            <w:r>
              <w:rPr>
                <w:rFonts w:cs="Times New Roman"/>
                <w:b w:val="0"/>
                <w:bCs w:val="0"/>
                <w:sz w:val="21"/>
                <w:szCs w:val="21"/>
              </w:rPr>
              <w:t>王曦培</w:t>
            </w:r>
            <w:bookmarkEnd w:id="105"/>
            <w:bookmarkEnd w:id="106"/>
            <w:bookmarkEnd w:id="107"/>
          </w:p>
        </w:tc>
      </w:tr>
      <w:tr>
        <w:tblPrEx>
          <w:tblW w:w="4996" w:type="pct"/>
          <w:tblInd w:w="0" w:type="dxa"/>
          <w:tblCellMar>
            <w:top w:w="0" w:type="dxa"/>
            <w:left w:w="108" w:type="dxa"/>
            <w:bottom w:w="0" w:type="dxa"/>
            <w:right w:w="108" w:type="dxa"/>
          </w:tblCellMar>
        </w:tblPrEx>
        <w:tc>
          <w:tcPr>
            <w:tcW w:w="1343" w:type="pct"/>
            <w:vAlign w:val="center"/>
          </w:tcPr>
          <w:p>
            <w:pPr>
              <w:pStyle w:val="A10"/>
              <w:adjustRightInd w:val="0"/>
              <w:snapToGrid w:val="0"/>
              <w:spacing w:before="0" w:after="0" w:line="360" w:lineRule="auto"/>
              <w:jc w:val="center"/>
              <w:outlineLvl w:val="0"/>
              <w:rPr>
                <w:rFonts w:cs="Times New Roman"/>
                <w:sz w:val="21"/>
                <w:szCs w:val="21"/>
              </w:rPr>
            </w:pPr>
            <w:bookmarkStart w:id="108" w:name="_Toc7996"/>
            <w:bookmarkStart w:id="109" w:name="_Toc24856"/>
            <w:bookmarkStart w:id="110" w:name="_Toc524"/>
            <w:bookmarkStart w:id="111" w:name="_Toc26532"/>
            <w:bookmarkStart w:id="112" w:name="_Toc12788"/>
            <w:bookmarkStart w:id="113" w:name="_Toc22867"/>
            <w:r>
              <w:rPr>
                <w:rFonts w:cs="Times New Roman"/>
                <w:sz w:val="21"/>
                <w:szCs w:val="21"/>
              </w:rPr>
              <w:t>数据管理单位</w:t>
            </w:r>
            <w:bookmarkEnd w:id="108"/>
            <w:bookmarkEnd w:id="109"/>
            <w:bookmarkEnd w:id="110"/>
            <w:bookmarkEnd w:id="111"/>
            <w:bookmarkEnd w:id="112"/>
            <w:bookmarkEnd w:id="113"/>
          </w:p>
        </w:tc>
        <w:tc>
          <w:tcPr>
            <w:tcW w:w="2260" w:type="pct"/>
            <w:vAlign w:val="center"/>
          </w:tcPr>
          <w:p>
            <w:pPr>
              <w:pStyle w:val="A10"/>
              <w:adjustRightInd w:val="0"/>
              <w:snapToGrid w:val="0"/>
              <w:spacing w:before="0" w:after="0" w:line="360" w:lineRule="auto"/>
              <w:jc w:val="center"/>
              <w:outlineLvl w:val="0"/>
              <w:rPr>
                <w:rFonts w:cs="Times New Roman"/>
                <w:sz w:val="21"/>
                <w:szCs w:val="21"/>
              </w:rPr>
            </w:pPr>
            <w:bookmarkStart w:id="114" w:name="_Toc13808"/>
            <w:bookmarkStart w:id="115" w:name="_Toc26630"/>
            <w:bookmarkStart w:id="116" w:name="_Toc22183"/>
            <w:r>
              <w:rPr>
                <w:rFonts w:cs="Times New Roman"/>
                <w:b w:val="0"/>
                <w:bCs w:val="0"/>
                <w:sz w:val="21"/>
                <w:szCs w:val="21"/>
              </w:rPr>
              <w:t>北京复星医药科技开发有限公司</w:t>
            </w:r>
            <w:bookmarkEnd w:id="114"/>
            <w:bookmarkEnd w:id="115"/>
            <w:bookmarkEnd w:id="116"/>
          </w:p>
        </w:tc>
        <w:tc>
          <w:tcPr>
            <w:tcW w:w="1396" w:type="pct"/>
            <w:vAlign w:val="center"/>
          </w:tcPr>
          <w:p>
            <w:pPr>
              <w:pStyle w:val="A10"/>
              <w:adjustRightInd w:val="0"/>
              <w:snapToGrid w:val="0"/>
              <w:spacing w:before="0" w:after="0" w:line="360" w:lineRule="auto"/>
              <w:jc w:val="center"/>
              <w:outlineLvl w:val="0"/>
              <w:rPr>
                <w:rFonts w:cs="Times New Roman"/>
                <w:sz w:val="21"/>
                <w:szCs w:val="21"/>
              </w:rPr>
            </w:pPr>
            <w:bookmarkStart w:id="117" w:name="_Toc13800"/>
            <w:bookmarkStart w:id="118" w:name="_Toc24957"/>
            <w:bookmarkStart w:id="119" w:name="_Toc21629"/>
            <w:r>
              <w:rPr>
                <w:rFonts w:cs="Times New Roman"/>
                <w:b w:val="0"/>
                <w:bCs w:val="0"/>
                <w:sz w:val="21"/>
                <w:szCs w:val="21"/>
              </w:rPr>
              <w:t>数据管理经理：蔡红霞</w:t>
            </w:r>
            <w:bookmarkEnd w:id="117"/>
            <w:bookmarkEnd w:id="118"/>
            <w:bookmarkEnd w:id="119"/>
          </w:p>
        </w:tc>
      </w:tr>
      <w:tr>
        <w:tblPrEx>
          <w:tblW w:w="4996" w:type="pct"/>
          <w:tblInd w:w="0" w:type="dxa"/>
          <w:tblCellMar>
            <w:top w:w="0" w:type="dxa"/>
            <w:left w:w="108" w:type="dxa"/>
            <w:bottom w:w="0" w:type="dxa"/>
            <w:right w:w="108" w:type="dxa"/>
          </w:tblCellMar>
        </w:tblPrEx>
        <w:tc>
          <w:tcPr>
            <w:tcW w:w="1343" w:type="pct"/>
            <w:vAlign w:val="center"/>
          </w:tcPr>
          <w:p>
            <w:pPr>
              <w:pStyle w:val="A10"/>
              <w:adjustRightInd w:val="0"/>
              <w:snapToGrid w:val="0"/>
              <w:spacing w:before="0" w:after="0" w:line="360" w:lineRule="auto"/>
              <w:jc w:val="center"/>
              <w:outlineLvl w:val="0"/>
              <w:rPr>
                <w:rFonts w:cs="Times New Roman"/>
                <w:sz w:val="21"/>
                <w:szCs w:val="21"/>
              </w:rPr>
            </w:pPr>
            <w:bookmarkStart w:id="120" w:name="_Toc12872"/>
            <w:bookmarkStart w:id="121" w:name="_Toc8201"/>
            <w:bookmarkStart w:id="122" w:name="_Toc4596"/>
            <w:r>
              <w:rPr>
                <w:rFonts w:cs="Times New Roman"/>
                <w:sz w:val="21"/>
                <w:szCs w:val="21"/>
              </w:rPr>
              <w:t>统计单位</w:t>
            </w:r>
            <w:bookmarkEnd w:id="120"/>
            <w:bookmarkEnd w:id="121"/>
            <w:bookmarkEnd w:id="122"/>
          </w:p>
        </w:tc>
        <w:tc>
          <w:tcPr>
            <w:tcW w:w="2260" w:type="pct"/>
            <w:vAlign w:val="center"/>
          </w:tcPr>
          <w:p>
            <w:pPr>
              <w:pStyle w:val="A10"/>
              <w:adjustRightInd w:val="0"/>
              <w:snapToGrid w:val="0"/>
              <w:spacing w:before="0" w:after="0" w:line="360" w:lineRule="auto"/>
              <w:jc w:val="center"/>
              <w:outlineLvl w:val="0"/>
              <w:rPr>
                <w:rFonts w:cs="Times New Roman"/>
                <w:b w:val="0"/>
                <w:bCs w:val="0"/>
                <w:sz w:val="21"/>
                <w:szCs w:val="21"/>
              </w:rPr>
            </w:pPr>
            <w:bookmarkStart w:id="123" w:name="_Toc2111"/>
            <w:bookmarkStart w:id="124" w:name="_Toc17383"/>
            <w:bookmarkStart w:id="125" w:name="_Toc13029"/>
            <w:r>
              <w:rPr>
                <w:rFonts w:cs="Times New Roman"/>
                <w:b w:val="0"/>
                <w:bCs w:val="0"/>
                <w:sz w:val="21"/>
                <w:szCs w:val="21"/>
              </w:rPr>
              <w:t>北京复星医药科技开发有限公司</w:t>
            </w:r>
            <w:bookmarkEnd w:id="123"/>
            <w:bookmarkEnd w:id="124"/>
            <w:bookmarkEnd w:id="125"/>
          </w:p>
        </w:tc>
        <w:tc>
          <w:tcPr>
            <w:tcW w:w="1396" w:type="pct"/>
            <w:vAlign w:val="center"/>
          </w:tcPr>
          <w:p>
            <w:pPr>
              <w:pStyle w:val="A10"/>
              <w:adjustRightInd w:val="0"/>
              <w:snapToGrid w:val="0"/>
              <w:spacing w:before="0" w:after="0" w:line="360" w:lineRule="auto"/>
              <w:jc w:val="center"/>
              <w:outlineLvl w:val="0"/>
              <w:rPr>
                <w:rFonts w:cs="Times New Roman"/>
                <w:sz w:val="21"/>
                <w:szCs w:val="21"/>
              </w:rPr>
            </w:pPr>
            <w:bookmarkStart w:id="126" w:name="_Toc9543"/>
            <w:bookmarkStart w:id="127" w:name="_Toc22072"/>
            <w:bookmarkStart w:id="128" w:name="_Toc3012"/>
            <w:r>
              <w:rPr>
                <w:rFonts w:cs="Times New Roman"/>
                <w:b w:val="0"/>
                <w:bCs w:val="0"/>
                <w:sz w:val="21"/>
                <w:szCs w:val="21"/>
              </w:rPr>
              <w:t>生物统计经理：周艳玲</w:t>
            </w:r>
            <w:bookmarkEnd w:id="126"/>
            <w:bookmarkEnd w:id="127"/>
            <w:bookmarkEnd w:id="128"/>
          </w:p>
        </w:tc>
      </w:tr>
      <w:tr>
        <w:tblPrEx>
          <w:tblW w:w="4996" w:type="pct"/>
          <w:tblInd w:w="0" w:type="dxa"/>
          <w:tblCellMar>
            <w:top w:w="0" w:type="dxa"/>
            <w:left w:w="108" w:type="dxa"/>
            <w:bottom w:w="0" w:type="dxa"/>
            <w:right w:w="108" w:type="dxa"/>
          </w:tblCellMar>
        </w:tblPrEx>
        <w:tc>
          <w:tcPr>
            <w:tcW w:w="1343" w:type="pct"/>
            <w:vAlign w:val="center"/>
          </w:tcPr>
          <w:p>
            <w:pPr>
              <w:pStyle w:val="A10"/>
              <w:adjustRightInd w:val="0"/>
              <w:snapToGrid w:val="0"/>
              <w:spacing w:before="0" w:after="0" w:line="360" w:lineRule="auto"/>
              <w:jc w:val="center"/>
              <w:outlineLvl w:val="0"/>
              <w:rPr>
                <w:rFonts w:cs="Times New Roman"/>
                <w:sz w:val="21"/>
                <w:szCs w:val="21"/>
              </w:rPr>
            </w:pPr>
            <w:bookmarkStart w:id="129" w:name="_Toc32068"/>
            <w:bookmarkStart w:id="130" w:name="_Toc27289"/>
            <w:bookmarkStart w:id="131" w:name="_Toc4146"/>
            <w:r>
              <w:rPr>
                <w:rFonts w:cs="Times New Roman"/>
                <w:sz w:val="21"/>
                <w:szCs w:val="21"/>
              </w:rPr>
              <w:t>中心实验室</w:t>
            </w:r>
            <w:bookmarkEnd w:id="129"/>
            <w:bookmarkEnd w:id="130"/>
            <w:bookmarkEnd w:id="131"/>
          </w:p>
        </w:tc>
        <w:tc>
          <w:tcPr>
            <w:tcW w:w="2260" w:type="pct"/>
            <w:vAlign w:val="center"/>
          </w:tcPr>
          <w:p>
            <w:pPr>
              <w:adjustRightInd w:val="0"/>
              <w:snapToGrid w:val="0"/>
              <w:spacing w:line="360" w:lineRule="auto"/>
              <w:jc w:val="center"/>
              <w:outlineLvl w:val="0"/>
              <w:rPr>
                <w:rFonts w:cs="Times New Roman"/>
                <w:sz w:val="21"/>
              </w:rPr>
            </w:pPr>
            <w:bookmarkStart w:id="132" w:name="_Toc4909"/>
            <w:bookmarkStart w:id="133" w:name="_Toc25376"/>
            <w:bookmarkStart w:id="134" w:name="_Toc6611"/>
            <w:r>
              <w:rPr>
                <w:rFonts w:cs="Times New Roman"/>
                <w:sz w:val="21"/>
              </w:rPr>
              <w:t>昆皓睿诚医药研发（北京）有限公司</w:t>
            </w:r>
            <w:bookmarkEnd w:id="132"/>
            <w:bookmarkEnd w:id="133"/>
            <w:bookmarkEnd w:id="134"/>
          </w:p>
        </w:tc>
        <w:tc>
          <w:tcPr>
            <w:tcW w:w="1396" w:type="pct"/>
            <w:vAlign w:val="center"/>
          </w:tcPr>
          <w:p>
            <w:pPr>
              <w:pStyle w:val="A10"/>
              <w:adjustRightInd w:val="0"/>
              <w:snapToGrid w:val="0"/>
              <w:spacing w:before="0" w:after="0" w:line="360" w:lineRule="auto"/>
              <w:jc w:val="center"/>
              <w:outlineLvl w:val="0"/>
              <w:rPr>
                <w:rFonts w:cs="Times New Roman"/>
                <w:b w:val="0"/>
                <w:bCs w:val="0"/>
                <w:sz w:val="21"/>
                <w:szCs w:val="21"/>
              </w:rPr>
            </w:pPr>
            <w:bookmarkStart w:id="135" w:name="_Toc11379"/>
            <w:bookmarkStart w:id="136" w:name="_Toc20803"/>
            <w:bookmarkStart w:id="137" w:name="_Toc13927"/>
            <w:r>
              <w:rPr>
                <w:rFonts w:cs="Times New Roman"/>
                <w:b w:val="0"/>
                <w:bCs w:val="0"/>
                <w:sz w:val="21"/>
                <w:szCs w:val="21"/>
              </w:rPr>
              <w:t>项目经理：辜朝霞</w:t>
            </w:r>
            <w:bookmarkEnd w:id="135"/>
            <w:bookmarkEnd w:id="136"/>
            <w:bookmarkEnd w:id="137"/>
          </w:p>
        </w:tc>
      </w:tr>
    </w:tbl>
    <w:p>
      <w:pPr>
        <w:pStyle w:val="ERIS"/>
        <w:spacing w:after="156"/>
        <w:ind w:firstLine="480"/>
        <w:rPr>
          <w:rFonts w:cs="Times New Roman"/>
        </w:rPr>
      </w:pPr>
      <w:r>
        <w:rPr>
          <w:rFonts w:cs="Times New Roman"/>
        </w:rPr>
        <w:br w:type="page"/>
      </w:r>
    </w:p>
    <w:p>
      <w:pPr>
        <w:pStyle w:val="ERIS1"/>
        <w:numPr>
          <w:ilvl w:val="12"/>
          <w:numId w:val="0"/>
        </w:numPr>
        <w:spacing w:after="156"/>
        <w:rPr>
          <w:rFonts w:cs="Times New Roman"/>
          <w:sz w:val="24"/>
          <w:szCs w:val="24"/>
        </w:rPr>
      </w:pPr>
      <w:bookmarkStart w:id="138" w:name="_Toc23652"/>
      <w:bookmarkStart w:id="139" w:name="_Toc21388"/>
      <w:r>
        <w:rPr>
          <w:rFonts w:cs="Times New Roman"/>
          <w:sz w:val="24"/>
          <w:szCs w:val="24"/>
        </w:rPr>
        <w:t>7 简介</w:t>
      </w:r>
      <w:bookmarkEnd w:id="138"/>
      <w:bookmarkEnd w:id="139"/>
    </w:p>
    <w:p>
      <w:pPr>
        <w:pStyle w:val="DocumentText"/>
        <w:spacing w:after="0" w:line="360" w:lineRule="auto"/>
        <w:ind w:firstLine="465"/>
        <w:rPr>
          <w:rFonts w:eastAsia="宋体"/>
          <w:lang w:eastAsia="zh-CN"/>
        </w:rPr>
      </w:pPr>
      <w:r>
        <w:rPr>
          <w:rFonts w:eastAsia="宋体"/>
          <w:lang w:eastAsia="zh-CN"/>
        </w:rPr>
        <w:t>ALK融合阳性是继EGFR之后另一个明确的强力致癌驱动突变，在中国非小细胞肺癌人群中发生率约为3~11%，每年新发病率接近35,000 例。克唑替尼是第一个上市的小分子ALK抑制剂，但经过ALK抑制剂治疗后大部分患者不可避免地会产生耐药而疾病进展，对于有脑部病灶的疗效有限。</w:t>
      </w:r>
    </w:p>
    <w:p>
      <w:pPr>
        <w:pStyle w:val="DocumentText"/>
        <w:spacing w:after="0" w:line="360" w:lineRule="auto"/>
        <w:ind w:firstLine="465"/>
        <w:rPr>
          <w:rFonts w:eastAsia="宋体"/>
          <w:lang w:eastAsia="zh-CN"/>
        </w:rPr>
      </w:pPr>
      <w:r>
        <w:rPr>
          <w:rFonts w:eastAsia="宋体"/>
          <w:lang w:eastAsia="zh-CN"/>
        </w:rPr>
        <w:t>丁二酸复瑞替尼（SAF-189s）是一种全新结构的ALK抑制剂。其作用机制在于抑制ALK的自身磷酸化和ALK-介导的下游信号蛋白STAT3的磷酸化从而抑制ALK-依赖的癌细胞增殖。</w:t>
      </w:r>
    </w:p>
    <w:p>
      <w:pPr>
        <w:pStyle w:val="DocumentText"/>
        <w:spacing w:after="0" w:line="360" w:lineRule="auto"/>
        <w:ind w:firstLine="465"/>
        <w:rPr>
          <w:rFonts w:eastAsia="宋体"/>
          <w:lang w:eastAsia="zh-CN"/>
        </w:rPr>
      </w:pPr>
      <w:r>
        <w:rPr>
          <w:rFonts w:eastAsia="宋体"/>
          <w:lang w:eastAsia="zh-CN"/>
        </w:rPr>
        <w:t>丁二酸复瑞替尼是由重庆复创医药研究有限公司和中国科学院上海药物研究所联合开发研制，拟用于ALK/ROS1阳性NSCLC、以及克唑替尼治疗后已进展或不能耐受的ALK/ROS1阳性转移性NSCLC患者的治疗，目的在于寻找克服克唑替尼耐药的第二代ALK/ROS1抑制剂。丁二酸复瑞替尼是以Ceritinib为对标物，通过对其构效关系的详细解析，运用</w:t>
      </w:r>
      <w:r>
        <w:rPr>
          <w:rFonts w:eastAsia="宋体" w:hint="eastAsia"/>
          <w:lang w:eastAsia="zh-CN"/>
        </w:rPr>
        <w:t>“</w:t>
      </w:r>
      <w:r>
        <w:rPr>
          <w:rFonts w:eastAsia="宋体"/>
          <w:lang w:eastAsia="zh-CN"/>
        </w:rPr>
        <w:t>基于结构的药物设计</w:t>
      </w:r>
      <w:r>
        <w:rPr>
          <w:rFonts w:eastAsia="宋体" w:hint="eastAsia"/>
          <w:lang w:eastAsia="zh-CN"/>
        </w:rPr>
        <w:t>”</w:t>
      </w:r>
      <w:r>
        <w:rPr>
          <w:rFonts w:eastAsia="宋体"/>
          <w:lang w:eastAsia="zh-CN"/>
        </w:rPr>
        <w:t>技术，保持了药物核心结构，进一步优化各区域相互作用，优化其药效和药代动力学（PK）性质获得。</w:t>
      </w:r>
    </w:p>
    <w:p>
      <w:pPr>
        <w:pStyle w:val="DocumentText"/>
        <w:spacing w:after="0" w:line="360" w:lineRule="auto"/>
        <w:ind w:firstLine="465"/>
        <w:rPr>
          <w:rFonts w:eastAsia="宋体"/>
          <w:lang w:eastAsia="zh-CN"/>
        </w:rPr>
      </w:pPr>
      <w:r>
        <w:rPr>
          <w:rFonts w:eastAsia="宋体"/>
          <w:lang w:eastAsia="zh-CN"/>
        </w:rPr>
        <w:t>体外研究证明，丁二酸复瑞替尼能够显著抑制肿瘤细胞中ALK及其下游关键信号分子ERK1/2、AKT和STAT3的磷酸化水平，具有浓度依赖性，而且丁二酸复瑞替尼在20 nM浓度下就能基本阻断各细胞中ALK通路的活化水平。丁二酸复瑞替尼在体外的活性远优于Ceritinib和克唑替尼。</w:t>
      </w:r>
    </w:p>
    <w:p>
      <w:pPr>
        <w:pStyle w:val="DocumentText"/>
        <w:spacing w:after="0" w:line="360" w:lineRule="auto"/>
        <w:ind w:firstLine="465"/>
        <w:rPr>
          <w:rFonts w:eastAsia="宋体"/>
          <w:lang w:eastAsia="zh-CN"/>
        </w:rPr>
      </w:pPr>
      <w:r>
        <w:rPr>
          <w:rFonts w:eastAsia="宋体"/>
          <w:lang w:eastAsia="zh-CN"/>
        </w:rPr>
        <w:t>分子水平结果显示，丁二酸复瑞替尼对ALK L1196M、ALK C1156Y、ALK F1174L、ALK G1269A和ALK T1151ins酶活抑制的IC50分别为0.4 ± 0.1、0.2 ±0.0、0.3 ± 0.0、0.3 ± 0.1和0.3 ± 0.1nM，与其对野生型ALK激酶酶活抑制程度相当。采用NIH/3T3转染EML4-ALK各耐药突变的稳转工具细胞株研究显示，丁二酸复瑞替尼对分别转染L1196M、C1156Y、F1174L、F1174V、T1151ins、L1152R和G1269A的NIH/3T3细胞具有明显的增殖抑制活性，活性明显优于Ceritinib。</w:t>
      </w:r>
    </w:p>
    <w:p>
      <w:pPr>
        <w:pStyle w:val="DocumentText"/>
        <w:spacing w:after="0" w:line="360" w:lineRule="auto"/>
        <w:ind w:firstLine="465"/>
        <w:rPr>
          <w:rFonts w:eastAsia="宋体"/>
          <w:lang w:eastAsia="zh-CN"/>
        </w:rPr>
      </w:pPr>
      <w:r>
        <w:rPr>
          <w:rFonts w:eastAsia="宋体"/>
          <w:lang w:eastAsia="zh-CN"/>
        </w:rPr>
        <w:t>更多信息见研究方案（见附录16.1.1）。</w:t>
      </w:r>
    </w:p>
    <w:p>
      <w:pPr>
        <w:pStyle w:val="ERIS"/>
        <w:spacing w:after="156"/>
        <w:ind w:firstLine="480"/>
        <w:rPr>
          <w:rFonts w:cs="Times New Roman"/>
        </w:rPr>
      </w:pPr>
      <w:bookmarkStart w:id="140" w:name="_Toc46860565"/>
      <w:bookmarkStart w:id="141" w:name="_Toc44401359"/>
      <w:r>
        <w:rPr>
          <w:rFonts w:cs="Times New Roman"/>
        </w:rPr>
        <w:br w:type="page"/>
      </w:r>
    </w:p>
    <w:p>
      <w:pPr>
        <w:pStyle w:val="ERIS1"/>
        <w:numPr>
          <w:ilvl w:val="12"/>
          <w:numId w:val="0"/>
        </w:numPr>
        <w:spacing w:after="156"/>
        <w:rPr>
          <w:rFonts w:cs="Times New Roman"/>
          <w:sz w:val="24"/>
          <w:szCs w:val="24"/>
        </w:rPr>
      </w:pPr>
      <w:bookmarkStart w:id="142" w:name="_Toc8394"/>
      <w:bookmarkStart w:id="143" w:name="_Toc11032"/>
      <w:bookmarkStart w:id="144" w:name="_Toc87617888"/>
      <w:r>
        <w:rPr>
          <w:rFonts w:cs="Times New Roman"/>
          <w:sz w:val="24"/>
          <w:szCs w:val="24"/>
        </w:rPr>
        <w:t>8 研究目标</w:t>
      </w:r>
      <w:bookmarkEnd w:id="140"/>
      <w:bookmarkEnd w:id="141"/>
      <w:bookmarkEnd w:id="142"/>
      <w:bookmarkEnd w:id="143"/>
      <w:bookmarkEnd w:id="144"/>
    </w:p>
    <w:p>
      <w:pPr>
        <w:pStyle w:val="ERIS20"/>
        <w:numPr>
          <w:ilvl w:val="12"/>
          <w:numId w:val="0"/>
        </w:numPr>
        <w:spacing w:after="156"/>
        <w:rPr>
          <w:rFonts w:cs="Times New Roman"/>
        </w:rPr>
      </w:pPr>
      <w:bookmarkStart w:id="145" w:name="_Toc44401360"/>
      <w:bookmarkStart w:id="146" w:name="_Toc87617889"/>
      <w:bookmarkStart w:id="147" w:name="_Toc46860566"/>
      <w:bookmarkStart w:id="148" w:name="_Toc5207"/>
      <w:bookmarkStart w:id="149" w:name="_Toc16557"/>
      <w:r>
        <w:rPr>
          <w:rFonts w:cs="Times New Roman"/>
        </w:rPr>
        <w:t>8.1 主要研究</w:t>
      </w:r>
      <w:bookmarkEnd w:id="145"/>
      <w:bookmarkEnd w:id="146"/>
      <w:bookmarkEnd w:id="147"/>
      <w:r>
        <w:rPr>
          <w:rFonts w:cs="Times New Roman"/>
        </w:rPr>
        <w:t>目的</w:t>
      </w:r>
      <w:bookmarkEnd w:id="148"/>
      <w:bookmarkEnd w:id="149"/>
    </w:p>
    <w:p>
      <w:pPr>
        <w:pStyle w:val="a"/>
        <w:numPr>
          <w:ilvl w:val="0"/>
          <w:numId w:val="16"/>
        </w:numPr>
      </w:pPr>
      <w:r>
        <w:t>丁二酸复瑞替尼在间变性淋巴瘤激酶（ALK）阳性晚期恶性实体瘤患者中应用的安全性、耐受性</w:t>
      </w:r>
    </w:p>
    <w:p>
      <w:pPr>
        <w:pStyle w:val="ListParagraph"/>
        <w:numPr>
          <w:ilvl w:val="0"/>
          <w:numId w:val="17"/>
        </w:numPr>
        <w:ind w:left="389" w:hanging="388"/>
        <w:rPr>
          <w:rFonts w:eastAsia="宋体"/>
          <w:lang w:eastAsia="zh-CN"/>
        </w:rPr>
      </w:pPr>
      <w:r>
        <w:rPr>
          <w:rFonts w:eastAsia="宋体"/>
          <w:lang w:eastAsia="zh-CN"/>
        </w:rPr>
        <w:t>确定II期临床研究推荐剂量（RP2D）</w:t>
      </w:r>
    </w:p>
    <w:p>
      <w:pPr>
        <w:pStyle w:val="ERIS20"/>
        <w:numPr>
          <w:ilvl w:val="12"/>
          <w:numId w:val="0"/>
        </w:numPr>
        <w:spacing w:after="0" w:line="360" w:lineRule="auto"/>
        <w:rPr>
          <w:rFonts w:cs="Times New Roman"/>
        </w:rPr>
      </w:pPr>
      <w:bookmarkStart w:id="150" w:name="_Toc44401361"/>
      <w:bookmarkStart w:id="151" w:name="_Toc46860567"/>
      <w:bookmarkStart w:id="152" w:name="_Toc87617890"/>
      <w:bookmarkStart w:id="153" w:name="_Toc15199"/>
      <w:bookmarkStart w:id="154" w:name="_Toc17646"/>
      <w:r>
        <w:rPr>
          <w:rFonts w:cs="Times New Roman"/>
        </w:rPr>
        <w:t>8.2</w:t>
      </w:r>
      <w:r>
        <w:rPr>
          <w:rFonts w:cs="Times New Roman" w:hint="eastAsia"/>
        </w:rPr>
        <w:t xml:space="preserve"> </w:t>
      </w:r>
      <w:r>
        <w:rPr>
          <w:rFonts w:cs="Times New Roman"/>
        </w:rPr>
        <w:t>次要研究目</w:t>
      </w:r>
      <w:bookmarkEnd w:id="150"/>
      <w:bookmarkEnd w:id="151"/>
      <w:bookmarkEnd w:id="152"/>
      <w:r>
        <w:rPr>
          <w:rFonts w:cs="Times New Roman"/>
        </w:rPr>
        <w:t>的</w:t>
      </w:r>
      <w:bookmarkEnd w:id="153"/>
      <w:bookmarkEnd w:id="154"/>
    </w:p>
    <w:p>
      <w:pPr>
        <w:pStyle w:val="a"/>
        <w:numPr>
          <w:ilvl w:val="0"/>
          <w:numId w:val="18"/>
        </w:numPr>
        <w:ind w:left="0" w:firstLine="0"/>
      </w:pPr>
      <w:r>
        <w:t>确定ALK阳性晚期恶性实体瘤患者口服丁二酸复瑞替尼单药治疗的最大耐受量（MTD）；或者在可能的条件下，根据抗肿瘤活性（包括但不限于基于实体瘤疗效评价标准（RECIST）评估的肿瘤应答情况，肿瘤组织或血浆标记物）预计的合适的治疗暴露剂量</w:t>
      </w:r>
    </w:p>
    <w:p>
      <w:pPr>
        <w:pStyle w:val="ListParagraph"/>
        <w:numPr>
          <w:ilvl w:val="0"/>
          <w:numId w:val="17"/>
        </w:numPr>
        <w:ind w:left="389" w:hanging="388"/>
        <w:rPr>
          <w:rFonts w:eastAsia="宋体"/>
          <w:lang w:eastAsia="zh-CN"/>
        </w:rPr>
      </w:pPr>
      <w:r>
        <w:rPr>
          <w:rFonts w:eastAsia="宋体"/>
          <w:lang w:eastAsia="zh-CN"/>
        </w:rPr>
        <w:t>丁二酸复瑞替尼及其代谢产物的药物代谢动力学特征（PK）</w:t>
      </w:r>
    </w:p>
    <w:p>
      <w:pPr>
        <w:pStyle w:val="ListParagraph"/>
        <w:numPr>
          <w:ilvl w:val="0"/>
          <w:numId w:val="17"/>
        </w:numPr>
        <w:spacing w:after="0" w:line="360" w:lineRule="auto"/>
        <w:ind w:left="389" w:hanging="388"/>
        <w:rPr>
          <w:rStyle w:val="ERIS18"/>
          <w:rFonts w:eastAsia="宋体"/>
          <w:lang w:eastAsia="zh-CN"/>
        </w:rPr>
      </w:pPr>
    </w:p>
    <w:p>
      <w:pPr>
        <w:pStyle w:val="ERIS"/>
        <w:spacing w:after="156"/>
        <w:ind w:firstLine="480"/>
        <w:rPr>
          <w:rFonts w:cs="Times New Roman"/>
        </w:rPr>
      </w:pPr>
      <w:bookmarkStart w:id="155" w:name="_Toc46860568"/>
      <w:bookmarkStart w:id="156" w:name="_Toc44401362"/>
      <w:r>
        <w:rPr>
          <w:rFonts w:cs="Times New Roman"/>
        </w:rPr>
        <w:br w:type="page"/>
      </w:r>
    </w:p>
    <w:p>
      <w:pPr>
        <w:pStyle w:val="ERIS1"/>
        <w:numPr>
          <w:ilvl w:val="12"/>
          <w:numId w:val="0"/>
        </w:numPr>
        <w:adjustRightInd w:val="0"/>
        <w:snapToGrid w:val="0"/>
        <w:spacing w:after="0" w:line="360" w:lineRule="auto"/>
        <w:rPr>
          <w:rFonts w:cs="Times New Roman"/>
          <w:sz w:val="24"/>
          <w:szCs w:val="24"/>
        </w:rPr>
      </w:pPr>
      <w:bookmarkStart w:id="157" w:name="_Toc13674"/>
      <w:bookmarkStart w:id="158" w:name="_Toc23579"/>
      <w:bookmarkStart w:id="159" w:name="_Toc87617891"/>
      <w:r>
        <w:rPr>
          <w:rFonts w:cs="Times New Roman"/>
          <w:sz w:val="24"/>
          <w:szCs w:val="24"/>
        </w:rPr>
        <w:t>9 研究计划</w:t>
      </w:r>
      <w:bookmarkEnd w:id="155"/>
      <w:bookmarkEnd w:id="156"/>
      <w:bookmarkEnd w:id="157"/>
      <w:bookmarkEnd w:id="158"/>
      <w:bookmarkEnd w:id="159"/>
    </w:p>
    <w:p>
      <w:pPr>
        <w:pStyle w:val="ERIS20"/>
        <w:numPr>
          <w:ilvl w:val="12"/>
          <w:numId w:val="0"/>
        </w:numPr>
        <w:adjustRightInd w:val="0"/>
        <w:snapToGrid w:val="0"/>
        <w:spacing w:after="0" w:line="360" w:lineRule="auto"/>
        <w:rPr>
          <w:rFonts w:cs="Times New Roman"/>
          <w:szCs w:val="24"/>
        </w:rPr>
      </w:pPr>
      <w:bookmarkStart w:id="160" w:name="_Toc87617892"/>
      <w:bookmarkStart w:id="161" w:name="_Toc23891"/>
      <w:bookmarkStart w:id="162" w:name="_Toc44401363"/>
      <w:bookmarkStart w:id="163" w:name="_Toc4598"/>
      <w:bookmarkStart w:id="164" w:name="_Toc46860569"/>
      <w:r>
        <w:rPr>
          <w:rFonts w:cs="Times New Roman"/>
          <w:szCs w:val="24"/>
        </w:rPr>
        <w:t>9.1 整体研究计划</w:t>
      </w:r>
      <w:bookmarkEnd w:id="160"/>
      <w:bookmarkEnd w:id="161"/>
      <w:bookmarkEnd w:id="162"/>
      <w:bookmarkEnd w:id="163"/>
      <w:bookmarkEnd w:id="164"/>
    </w:p>
    <w:p>
      <w:pPr>
        <w:keepNext/>
        <w:adjustRightInd w:val="0"/>
        <w:snapToGrid w:val="0"/>
        <w:spacing w:line="360" w:lineRule="auto"/>
        <w:ind w:firstLine="480"/>
        <w:rPr>
          <w:rFonts w:cs="Times New Roman"/>
        </w:rPr>
      </w:pPr>
      <w:r>
        <w:rPr>
          <w:rFonts w:cs="Times New Roman"/>
        </w:rPr>
        <w:t>本研究为一项多中心、开放、单臂、剂量探索I/II期临床研究（方案编号：SAF001），I期（包括PK导入期和连续给药阶段）临床研究包括剂量爬坡研究和剂量扩展研究，以确定ALK阳性晚期恶性实体瘤患者口服丁二酸复瑞替尼单药治疗的MTD，确定II期临床研究中丁二酸复瑞替尼的RP2D，以及评估丁二酸复瑞替尼在</w:t>
      </w:r>
      <w:bookmarkStart w:id="165" w:name="OLE_LINK20"/>
      <w:bookmarkStart w:id="166" w:name="OLE_LINK21"/>
      <w:r>
        <w:rPr>
          <w:rFonts w:cs="Times New Roman"/>
        </w:rPr>
        <w:t>ALK阳性晚期NSCLC</w:t>
      </w:r>
      <w:bookmarkEnd w:id="165"/>
      <w:bookmarkEnd w:id="166"/>
      <w:r>
        <w:rPr>
          <w:rFonts w:cs="Times New Roman"/>
        </w:rPr>
        <w:t>患者中应用的安全性和耐受性以及PK特征。</w:t>
      </w:r>
    </w:p>
    <w:p>
      <w:pPr>
        <w:keepNext/>
        <w:adjustRightInd w:val="0"/>
        <w:snapToGrid w:val="0"/>
        <w:spacing w:line="360" w:lineRule="auto"/>
        <w:ind w:firstLine="480"/>
        <w:rPr>
          <w:rFonts w:cs="Times New Roman"/>
        </w:rPr>
      </w:pPr>
      <w:r>
        <w:rPr>
          <w:rFonts w:cs="Times New Roman"/>
        </w:rPr>
        <w:t>I期剂量爬坡研究：采用改良</w:t>
      </w:r>
      <w:r>
        <w:rPr>
          <w:rFonts w:cs="Times New Roman" w:hint="eastAsia"/>
        </w:rPr>
        <w:t>“</w:t>
      </w:r>
      <w:r>
        <w:rPr>
          <w:rFonts w:cs="Times New Roman"/>
        </w:rPr>
        <w:t>3+3</w:t>
      </w:r>
      <w:r>
        <w:rPr>
          <w:rFonts w:cs="Times New Roman" w:hint="eastAsia"/>
        </w:rPr>
        <w:t>”</w:t>
      </w:r>
      <w:r>
        <w:rPr>
          <w:rFonts w:cs="Times New Roman"/>
        </w:rPr>
        <w:t>设计，从20mg剂量组开始爬坡，先入组1例患者，作为哨兵PK试验。在完成2例患者的DLT观察及PK分析后，SMC根据安全性及PK数据决定进入下一剂量组。此后在完成每剂量组的DLT观察后，SMC根据此前获得的剂量组的安全、疗效和PK数据来决定进入下一剂量组。爬坡剂量分别为：20mg组、40mg组、80mg组、120mg组、160mg组和210mg组共6个水平。</w:t>
      </w:r>
    </w:p>
    <w:p>
      <w:pPr>
        <w:keepNext/>
        <w:adjustRightInd w:val="0"/>
        <w:snapToGrid w:val="0"/>
        <w:spacing w:line="360" w:lineRule="auto"/>
        <w:ind w:firstLine="480"/>
        <w:rPr>
          <w:rFonts w:cs="Times New Roman"/>
        </w:rPr>
      </w:pPr>
      <w:r>
        <w:rPr>
          <w:rFonts w:cs="Times New Roman"/>
        </w:rPr>
        <w:t>I期剂量扩展期：每完成一个剂量组的DLT观察后，召开SMC会议。如果在任一剂量组，肿瘤评估显示该组有≥1例PR/CR，则该组继续入组患者到6例。如果该组6例中PR/CR患者达到50%，由SMC综合PK数据决定是否继续增加该组患者例数并确定具体例数，以便初步评估复瑞替尼在该剂量组的有效性。</w:t>
      </w:r>
    </w:p>
    <w:p>
      <w:pPr>
        <w:keepNext/>
        <w:adjustRightInd w:val="0"/>
        <w:snapToGrid w:val="0"/>
        <w:spacing w:line="360" w:lineRule="auto"/>
        <w:ind w:firstLine="480" w:firstLineChars="200"/>
        <w:rPr>
          <w:rFonts w:cs="Times New Roman"/>
        </w:rPr>
      </w:pPr>
      <w:r>
        <w:rPr>
          <w:rFonts w:cs="Times New Roman"/>
          <w:szCs w:val="24"/>
        </w:rPr>
        <w:t>每6周对患者进行一次肿瘤评估，从第48周开始患者每12周评估一次（窗口期±5天），直至患者出现疾病进展、撤回知情同意或死亡；在C1完成时，如果研究者判定患者继续接受研究药物治疗不能获益，则需退出试验。</w:t>
      </w:r>
      <w:r>
        <w:rPr>
          <w:rFonts w:cs="Times New Roman"/>
        </w:rPr>
        <w:t>计划在完成</w:t>
      </w:r>
      <w:r>
        <w:rPr>
          <w:rFonts w:cs="Times New Roman" w:hint="eastAsia"/>
        </w:rPr>
        <w:t>210mg</w:t>
      </w:r>
      <w:r>
        <w:rPr>
          <w:rFonts w:cs="Times New Roman"/>
        </w:rPr>
        <w:t>剂量爬坡和120mg/</w:t>
      </w:r>
      <w:r>
        <w:rPr>
          <w:rFonts w:cs="Times New Roman" w:hint="eastAsia"/>
        </w:rPr>
        <w:t>160mg</w:t>
      </w:r>
      <w:r>
        <w:rPr>
          <w:rFonts w:cs="Times New Roman"/>
        </w:rPr>
        <w:t>剂量组扩展入组达6例患者，并完成第一次的疗效评估后进行I期数据分析，确定</w:t>
      </w:r>
      <w:r>
        <w:rPr>
          <w:rFonts w:cs="Times New Roman"/>
        </w:rPr>
        <w:fldChar w:fldCharType="begin"/>
      </w:r>
      <w:r>
        <w:rPr>
          <w:rFonts w:cs="Times New Roman"/>
        </w:rPr>
        <w:instrText xml:space="preserve"> = 2 \* ROMAN </w:instrText>
      </w:r>
      <w:r>
        <w:rPr>
          <w:rFonts w:cs="Times New Roman"/>
        </w:rPr>
        <w:fldChar w:fldCharType="separate"/>
      </w:r>
      <w:r>
        <w:rPr>
          <w:rFonts w:cs="Times New Roman"/>
        </w:rPr>
        <w:t>II</w:t>
      </w:r>
      <w:r>
        <w:rPr>
          <w:rFonts w:cs="Times New Roman"/>
        </w:rPr>
        <w:fldChar w:fldCharType="end"/>
      </w:r>
      <w:r>
        <w:rPr>
          <w:rFonts w:cs="Times New Roman"/>
        </w:rPr>
        <w:t>期推荐剂量并初步评估药物的安全性和疗效。</w:t>
      </w:r>
    </w:p>
    <w:p>
      <w:pPr>
        <w:pStyle w:val="a"/>
      </w:pPr>
      <w:r>
        <w:t>I期患者在PK导入期第1天空腹状态下（至少饭前2小时或饭后2小时）口服一次丁二酸复瑞替尼，观察3天。如果在观察期内没有发生DLT，该患者将进入连续给药阶段。连续给药期患者在空腹状态下（至少饭前2小时或饭后2小时）每天口服一次丁二酸复瑞替尼，连续使用，21天为1个周期。根据研究者的判断，如果患者临床获益，可持续给药直至患者出现疾病进展、不可耐受的毒性、撤回知情同意或死亡。</w:t>
      </w:r>
      <w:bookmarkStart w:id="167" w:name="_Toc46860570"/>
      <w:bookmarkStart w:id="168" w:name="_Toc87617893"/>
      <w:bookmarkStart w:id="169" w:name="_Toc44401364"/>
    </w:p>
    <w:p>
      <w:pPr>
        <w:pStyle w:val="ERIS3"/>
        <w:numPr>
          <w:ilvl w:val="12"/>
          <w:numId w:val="0"/>
        </w:numPr>
        <w:spacing w:after="156"/>
        <w:rPr>
          <w:rFonts w:cs="Times New Roman"/>
        </w:rPr>
      </w:pPr>
      <w:bookmarkStart w:id="170" w:name="_Toc2229"/>
      <w:bookmarkStart w:id="171" w:name="_Toc14634"/>
      <w:r>
        <w:rPr>
          <w:rFonts w:cs="Times New Roman"/>
        </w:rPr>
        <w:t>9.1.1</w:t>
      </w:r>
      <w:r>
        <w:rPr>
          <w:rFonts w:cs="Times New Roman" w:hint="eastAsia"/>
        </w:rPr>
        <w:t xml:space="preserve"> </w:t>
      </w:r>
      <w:r>
        <w:rPr>
          <w:rFonts w:cs="Times New Roman"/>
        </w:rPr>
        <w:t>研究示意图</w:t>
      </w:r>
      <w:bookmarkEnd w:id="167"/>
      <w:bookmarkEnd w:id="168"/>
      <w:bookmarkEnd w:id="169"/>
      <w:bookmarkEnd w:id="170"/>
      <w:bookmarkEnd w:id="171"/>
    </w:p>
    <w:p>
      <w:pPr>
        <w:pStyle w:val="a"/>
      </w:pPr>
      <w:r>
        <w:t xml:space="preserve"> </w:t>
      </w:r>
    </w:p>
    <w:p>
      <w:pPr>
        <w:pStyle w:val="ERIS"/>
        <w:spacing w:after="156"/>
        <w:ind w:firstLine="480"/>
        <w:rPr>
          <w:rFonts w:cs="Times New Roman"/>
        </w:rPr>
      </w:pPr>
      <w:r>
        <w:rPr>
          <w:rFonts w:cs="Times New Roman"/>
        </w:rPr>
        <w:drawing>
          <wp:inline distT="0" distB="0" distL="0" distR="0">
            <wp:extent cx="5038725" cy="1250315"/>
            <wp:effectExtent l="0" t="0" r="0" b="0"/>
            <wp:docPr id="1"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2"/>
                    <pic:cNvPicPr>
                      <a:picLocks noChangeAspect="1"/>
                    </pic:cNvPicPr>
                  </pic:nvPicPr>
                  <pic:blipFill>
                    <a:blip xmlns:r="http://schemas.openxmlformats.org/officeDocument/2006/relationships" r:embed="rId6" cstate="print"/>
                    <a:srcRect l="15768" r="20063"/>
                    <a:stretch>
                      <a:fillRect/>
                    </a:stretch>
                  </pic:blipFill>
                  <pic:spPr>
                    <a:xfrm>
                      <a:off x="0" y="0"/>
                      <a:ext cx="5075503" cy="1259970"/>
                    </a:xfrm>
                    <a:prstGeom prst="rect">
                      <a:avLst/>
                    </a:prstGeom>
                    <a:noFill/>
                    <a:ln>
                      <a:noFill/>
                    </a:ln>
                  </pic:spPr>
                </pic:pic>
              </a:graphicData>
            </a:graphic>
          </wp:inline>
        </w:drawing>
      </w:r>
    </w:p>
    <w:p>
      <w:pPr>
        <w:pStyle w:val="Caption"/>
        <w:jc w:val="center"/>
        <w:rPr>
          <w:rFonts w:ascii="Times New Roman" w:eastAsia="宋体" w:hAnsi="Times New Roman" w:cs="Times New Roman"/>
          <w:b/>
          <w:bCs/>
          <w:sz w:val="24"/>
          <w:szCs w:val="24"/>
        </w:rPr>
      </w:pPr>
      <w:r>
        <w:t xml:space="preserve">图 </w:t>
      </w:r>
      <w:r>
        <w:fldChar w:fldCharType="begin"/>
      </w:r>
      <w:r>
        <w:instrText xml:space="preserve"> SEQ 图 \* ARABIC </w:instrText>
      </w:r>
      <w:r>
        <w:fldChar w:fldCharType="separate"/>
      </w:r>
      <w:r>
        <w:t>1</w:t>
      </w:r>
      <w:r>
        <w:fldChar w:fldCharType="end"/>
      </w:r>
      <w:bookmarkStart w:id="172" w:name="_Toc5323"/>
      <w:bookmarkStart w:id="173" w:name="_Toc3795"/>
      <w:r>
        <w:rPr>
          <w:rFonts w:hint="eastAsia"/>
          <w:lang w:val="en-US" w:eastAsia="zh-CN"/>
        </w:rPr>
        <w:t xml:space="preserve"> </w:t>
      </w:r>
      <w:bookmarkStart w:id="174" w:name="_Toc15210"/>
      <w:bookmarkStart w:id="175" w:name="_Toc20726"/>
      <w:r>
        <w:rPr>
          <w:rFonts w:ascii="Times New Roman" w:eastAsia="宋体" w:hAnsi="Times New Roman" w:cs="Times New Roman"/>
          <w:b/>
          <w:bCs/>
          <w:sz w:val="24"/>
          <w:szCs w:val="24"/>
        </w:rPr>
        <w:t>I期剂量爬坡研究示意图</w:t>
      </w:r>
      <w:bookmarkEnd w:id="172"/>
      <w:bookmarkEnd w:id="173"/>
      <w:bookmarkEnd w:id="174"/>
      <w:bookmarkEnd w:id="175"/>
    </w:p>
    <w:p>
      <w:pPr>
        <w:pStyle w:val="ERIS20"/>
        <w:numPr>
          <w:ilvl w:val="12"/>
          <w:numId w:val="0"/>
        </w:numPr>
        <w:adjustRightInd w:val="0"/>
        <w:snapToGrid w:val="0"/>
        <w:spacing w:after="0" w:line="360" w:lineRule="auto"/>
        <w:jc w:val="both"/>
        <w:rPr>
          <w:rFonts w:cs="Times New Roman"/>
          <w:szCs w:val="24"/>
        </w:rPr>
      </w:pPr>
      <w:bookmarkStart w:id="176" w:name="_Toc31798"/>
      <w:bookmarkStart w:id="177" w:name="_Toc10717"/>
      <w:bookmarkStart w:id="178" w:name="_Toc87617895"/>
      <w:bookmarkStart w:id="179" w:name="_Toc44401366"/>
      <w:bookmarkStart w:id="180" w:name="_Toc46860572"/>
      <w:r>
        <w:rPr>
          <w:rFonts w:cs="Times New Roman"/>
          <w:szCs w:val="24"/>
        </w:rPr>
        <w:t>9.2 研究设计讨论</w:t>
      </w:r>
      <w:bookmarkEnd w:id="176"/>
      <w:bookmarkEnd w:id="177"/>
      <w:bookmarkEnd w:id="178"/>
      <w:bookmarkEnd w:id="179"/>
      <w:bookmarkEnd w:id="180"/>
    </w:p>
    <w:p>
      <w:pPr>
        <w:pStyle w:val="ERIS"/>
        <w:adjustRightInd w:val="0"/>
        <w:snapToGrid w:val="0"/>
        <w:spacing w:after="0" w:line="360" w:lineRule="auto"/>
        <w:ind w:firstLine="480"/>
        <w:jc w:val="both"/>
        <w:rPr>
          <w:rFonts w:cs="Times New Roman"/>
          <w:szCs w:val="24"/>
        </w:rPr>
      </w:pPr>
      <w:r>
        <w:rPr>
          <w:rFonts w:cs="Times New Roman"/>
          <w:szCs w:val="24"/>
        </w:rPr>
        <w:t>丁二酸复瑞替尼（SAF-189s）是一种全新结构的ALK/ROS1抑制剂</w:t>
      </w:r>
      <w:r>
        <w:rPr>
          <w:rFonts w:cs="Times New Roman" w:hint="eastAsia"/>
          <w:szCs w:val="24"/>
        </w:rPr>
        <w:t>，</w:t>
      </w:r>
      <w:r>
        <w:rPr>
          <w:rFonts w:cs="Times New Roman"/>
          <w:szCs w:val="24"/>
        </w:rPr>
        <w:t xml:space="preserve">拟用于ALK/ROS1阳性NSCLC、以及克唑替尼治疗后已进展或不能耐受的ALK/ROS1阳性转移性NSCLC患者的治疗，该研究为首次人体研究，为一项多中心、开放、单臂I/II期临床研究，其中I期研究在伴有间变性淋巴瘤激酶（ALK）阳性晚期恶性实体瘤患者中开展，旨在探索药物的安全性，耐受性，药代动力学特征及初步的抗肿瘤作用。 </w:t>
      </w:r>
    </w:p>
    <w:p>
      <w:pPr>
        <w:pStyle w:val="ERIS"/>
        <w:adjustRightInd w:val="0"/>
        <w:snapToGrid w:val="0"/>
        <w:spacing w:after="0" w:line="360" w:lineRule="auto"/>
        <w:ind w:firstLine="480"/>
        <w:jc w:val="both"/>
        <w:rPr>
          <w:rFonts w:cs="Times New Roman"/>
          <w:szCs w:val="24"/>
        </w:rPr>
      </w:pPr>
      <w:r>
        <w:rPr>
          <w:rFonts w:cs="Times New Roman"/>
          <w:szCs w:val="24"/>
        </w:rPr>
        <w:t>根据临床前及PK研究结果，基于大鼠、猴毒性数据来推算人体临床试验起始剂量及MTD。根据大鼠模型推算人用药效剂量范围为15-90mg/人。其中，5mg/kg为裸鼠最佳有效剂量，换算成人用剂量为45mg/人。以HNSTD为4mg/kg进行推算的人用起始剂量为7或10mg/人。以MTD12mg/kg推算人用最大剂量约120mg/kg。</w:t>
      </w:r>
    </w:p>
    <w:p>
      <w:pPr>
        <w:pStyle w:val="ERIS"/>
        <w:adjustRightInd w:val="0"/>
        <w:snapToGrid w:val="0"/>
        <w:spacing w:after="0" w:line="360" w:lineRule="auto"/>
        <w:ind w:firstLine="480"/>
        <w:jc w:val="both"/>
        <w:rPr>
          <w:rFonts w:cs="Times New Roman"/>
          <w:szCs w:val="24"/>
        </w:rPr>
      </w:pPr>
      <w:r>
        <w:rPr>
          <w:rFonts w:cs="Times New Roman"/>
          <w:szCs w:val="24"/>
        </w:rPr>
        <w:t>根据食蟹猴毒性数据推算，以HNSTD为5mg/kg进行推算人用起始剂量为16或26mg/人。以猴的MTD&gt;15mg/kg推算人用最大剂量约为477mg/人。</w:t>
      </w:r>
    </w:p>
    <w:p>
      <w:pPr>
        <w:pStyle w:val="ERIS"/>
        <w:adjustRightInd w:val="0"/>
        <w:snapToGrid w:val="0"/>
        <w:spacing w:after="0" w:line="360" w:lineRule="auto"/>
        <w:ind w:firstLine="480"/>
        <w:jc w:val="both"/>
        <w:rPr>
          <w:rFonts w:cs="Times New Roman"/>
          <w:szCs w:val="24"/>
        </w:rPr>
      </w:pPr>
      <w:r>
        <w:rPr>
          <w:rFonts w:cs="Times New Roman"/>
          <w:szCs w:val="24"/>
        </w:rPr>
        <w:t>由于本研究计划在既往抗肿瘤失败的晚期进展的实体瘤患者中进行，若I期起始剂量较低，则不能保证患者从中获益，对这部分患者存在伦理风险。故根据上述临床前数据，综合考虑裸鼠和食蟹猴的数据设定本项研究的起始剂量为20mg。剂量爬坡原则上遵循改良</w:t>
      </w:r>
      <w:r>
        <w:rPr>
          <w:rFonts w:cs="Times New Roman" w:hint="eastAsia"/>
          <w:szCs w:val="24"/>
        </w:rPr>
        <w:t>“</w:t>
      </w:r>
      <w:r>
        <w:rPr>
          <w:rFonts w:cs="Times New Roman"/>
          <w:szCs w:val="24"/>
        </w:rPr>
        <w:t>3+3</w:t>
      </w:r>
      <w:r>
        <w:rPr>
          <w:rFonts w:cs="Times New Roman" w:hint="eastAsia"/>
          <w:szCs w:val="24"/>
        </w:rPr>
        <w:t>”</w:t>
      </w:r>
      <w:r>
        <w:rPr>
          <w:rFonts w:cs="Times New Roman"/>
          <w:szCs w:val="24"/>
        </w:rPr>
        <w:t>设计，预计最高剂量组为</w:t>
      </w:r>
      <w:r>
        <w:rPr>
          <w:rFonts w:cs="Times New Roman" w:hint="eastAsia"/>
          <w:szCs w:val="24"/>
        </w:rPr>
        <w:t>210mg</w:t>
      </w:r>
      <w:r>
        <w:rPr>
          <w:rFonts w:cs="Times New Roman"/>
          <w:szCs w:val="24"/>
        </w:rPr>
        <w:t>。</w:t>
      </w:r>
    </w:p>
    <w:p>
      <w:pPr>
        <w:pStyle w:val="ERIS"/>
        <w:adjustRightInd w:val="0"/>
        <w:snapToGrid w:val="0"/>
        <w:spacing w:after="0" w:line="360" w:lineRule="auto"/>
        <w:ind w:firstLine="480"/>
        <w:jc w:val="both"/>
        <w:rPr>
          <w:rFonts w:cs="Times New Roman"/>
          <w:szCs w:val="24"/>
        </w:rPr>
      </w:pPr>
      <w:r>
        <w:rPr>
          <w:rFonts w:cs="Times New Roman"/>
          <w:szCs w:val="24"/>
        </w:rPr>
        <w:t>在临床前单次给药实验室中，丁二酸复瑞替尼在大鼠和猴体内血浆浓度达峰时间T</w:t>
      </w:r>
      <w:r>
        <w:rPr>
          <w:rFonts w:cs="Times New Roman"/>
          <w:szCs w:val="24"/>
          <w:vertAlign w:val="subscript"/>
        </w:rPr>
        <w:t>max</w:t>
      </w:r>
      <w:r>
        <w:rPr>
          <w:rFonts w:cs="Times New Roman"/>
          <w:szCs w:val="24"/>
        </w:rPr>
        <w:t>分别为3~4h和6~10h，半衰期为t</w:t>
      </w:r>
      <w:r>
        <w:rPr>
          <w:rFonts w:cs="Times New Roman"/>
          <w:szCs w:val="24"/>
          <w:vertAlign w:val="subscript"/>
        </w:rPr>
        <w:t>1/2</w:t>
      </w:r>
      <w:r>
        <w:rPr>
          <w:rFonts w:cs="Times New Roman"/>
          <w:szCs w:val="24"/>
        </w:rPr>
        <w:t>为8.09h和8.29h。在大鼠模型中绝大多数组织中的达峰时间为给药后5h，在皮下移植瘤荷瘤小鼠模型中脑、肺和肿瘤组织中浓度达峰时间为2~8h。基于以上数据，选择每日一次连续给药模式。</w:t>
      </w:r>
    </w:p>
    <w:p>
      <w:pPr>
        <w:pStyle w:val="ERIS"/>
        <w:adjustRightInd w:val="0"/>
        <w:snapToGrid w:val="0"/>
        <w:spacing w:after="0" w:line="360" w:lineRule="auto"/>
        <w:ind w:firstLine="480" w:firstLineChars="200"/>
        <w:jc w:val="both"/>
        <w:rPr>
          <w:rFonts w:cs="Times New Roman"/>
          <w:szCs w:val="24"/>
        </w:rPr>
      </w:pPr>
      <w:r>
        <w:rPr>
          <w:rFonts w:cs="Times New Roman"/>
          <w:szCs w:val="24"/>
        </w:rPr>
        <w:t>本研究还设置了一系列安全性检查指标，以便在在I期评估DLT的发生率确定MTD。同时探索初步的有效性。在整个I/II期研究期间对患者的安全性进行全面监测和评估，以最大程度保证患者的安全。</w:t>
      </w:r>
    </w:p>
    <w:p>
      <w:pPr>
        <w:pStyle w:val="ERIS20"/>
        <w:numPr>
          <w:ilvl w:val="12"/>
          <w:numId w:val="0"/>
        </w:numPr>
        <w:adjustRightInd w:val="0"/>
        <w:snapToGrid w:val="0"/>
        <w:spacing w:after="0" w:line="360" w:lineRule="auto"/>
        <w:rPr>
          <w:rFonts w:cs="Times New Roman"/>
          <w:szCs w:val="24"/>
        </w:rPr>
      </w:pPr>
      <w:bookmarkStart w:id="181" w:name="_Toc30821"/>
      <w:bookmarkStart w:id="182" w:name="_Toc3663"/>
      <w:bookmarkStart w:id="183" w:name="_Toc44401367"/>
      <w:bookmarkStart w:id="184" w:name="_Toc46860573"/>
      <w:bookmarkStart w:id="185" w:name="_Toc87617896"/>
      <w:r>
        <w:rPr>
          <w:rFonts w:cs="Times New Roman"/>
          <w:szCs w:val="24"/>
        </w:rPr>
        <w:t>9.3 研究人群的选择</w:t>
      </w:r>
      <w:bookmarkEnd w:id="181"/>
      <w:bookmarkEnd w:id="182"/>
    </w:p>
    <w:bookmarkEnd w:id="183"/>
    <w:bookmarkEnd w:id="184"/>
    <w:bookmarkEnd w:id="185"/>
    <w:p>
      <w:pPr>
        <w:pStyle w:val="ERIS3"/>
        <w:numPr>
          <w:ilvl w:val="12"/>
          <w:numId w:val="0"/>
        </w:numPr>
        <w:adjustRightInd w:val="0"/>
        <w:snapToGrid w:val="0"/>
        <w:spacing w:after="0" w:line="360" w:lineRule="auto"/>
        <w:rPr>
          <w:rFonts w:cs="Times New Roman"/>
          <w:szCs w:val="24"/>
        </w:rPr>
      </w:pPr>
      <w:bookmarkStart w:id="186" w:name="_Toc13257"/>
      <w:bookmarkStart w:id="187" w:name="_Toc9709"/>
      <w:bookmarkStart w:id="188" w:name="_Toc46860574"/>
      <w:bookmarkStart w:id="189" w:name="_Toc87617897"/>
      <w:bookmarkStart w:id="190" w:name="_Toc44401368"/>
      <w:r>
        <w:rPr>
          <w:rFonts w:cs="Times New Roman"/>
          <w:szCs w:val="24"/>
        </w:rPr>
        <w:t>9.3.1</w:t>
      </w:r>
      <w:r>
        <w:rPr>
          <w:rFonts w:cs="Times New Roman" w:hint="eastAsia"/>
          <w:szCs w:val="24"/>
        </w:rPr>
        <w:t xml:space="preserve"> </w:t>
      </w:r>
      <w:r>
        <w:rPr>
          <w:rFonts w:cs="Times New Roman"/>
          <w:szCs w:val="24"/>
        </w:rPr>
        <w:t>入选标准</w:t>
      </w:r>
      <w:bookmarkEnd w:id="186"/>
      <w:bookmarkEnd w:id="187"/>
      <w:bookmarkEnd w:id="188"/>
      <w:bookmarkEnd w:id="189"/>
      <w:bookmarkEnd w:id="190"/>
    </w:p>
    <w:p>
      <w:pPr>
        <w:numPr>
          <w:ilvl w:val="12"/>
          <w:numId w:val="0"/>
        </w:numPr>
        <w:adjustRightInd w:val="0"/>
        <w:snapToGrid w:val="0"/>
        <w:spacing w:line="360" w:lineRule="auto"/>
        <w:contextualSpacing/>
        <w:rPr>
          <w:rFonts w:cs="Times New Roman"/>
          <w:b/>
          <w:szCs w:val="24"/>
        </w:rPr>
      </w:pPr>
      <w:r>
        <w:rPr>
          <w:rFonts w:cs="Times New Roman"/>
          <w:szCs w:val="24"/>
        </w:rPr>
        <w:t>患者入组须满足以下所有条件：</w:t>
      </w:r>
    </w:p>
    <w:p>
      <w:pPr>
        <w:numPr>
          <w:ilvl w:val="0"/>
          <w:numId w:val="19"/>
        </w:numPr>
        <w:adjustRightInd w:val="0"/>
        <w:snapToGrid w:val="0"/>
        <w:spacing w:line="360" w:lineRule="auto"/>
        <w:contextualSpacing/>
        <w:rPr>
          <w:rFonts w:cs="Times New Roman"/>
          <w:b/>
          <w:szCs w:val="24"/>
        </w:rPr>
      </w:pPr>
      <w:r>
        <w:rPr>
          <w:rFonts w:cs="Times New Roman"/>
          <w:szCs w:val="24"/>
        </w:rPr>
        <w:t>对本研究已充分了解并自愿签署知情同意书（ICF）；</w:t>
      </w:r>
    </w:p>
    <w:p>
      <w:pPr>
        <w:numPr>
          <w:ilvl w:val="0"/>
          <w:numId w:val="19"/>
        </w:numPr>
        <w:adjustRightInd w:val="0"/>
        <w:snapToGrid w:val="0"/>
        <w:spacing w:line="360" w:lineRule="auto"/>
        <w:contextualSpacing/>
        <w:rPr>
          <w:rFonts w:cs="Times New Roman"/>
          <w:b/>
          <w:szCs w:val="24"/>
        </w:rPr>
      </w:pPr>
      <w:r>
        <w:rPr>
          <w:rFonts w:cs="Times New Roman"/>
          <w:b/>
          <w:bCs/>
          <w:szCs w:val="24"/>
        </w:rPr>
        <w:t>I期剂量爬坡研究：</w:t>
      </w:r>
      <w:r>
        <w:rPr>
          <w:rFonts w:cs="Times New Roman"/>
          <w:szCs w:val="24"/>
        </w:rPr>
        <w:t>ALK阳性晚期恶性实体瘤患者此前需接受标准治疗后疾病进展；</w:t>
      </w:r>
    </w:p>
    <w:p>
      <w:pPr>
        <w:numPr>
          <w:ilvl w:val="12"/>
          <w:numId w:val="0"/>
        </w:numPr>
        <w:adjustRightInd w:val="0"/>
        <w:snapToGrid w:val="0"/>
        <w:spacing w:line="360" w:lineRule="auto"/>
        <w:ind w:firstLine="482"/>
        <w:contextualSpacing/>
        <w:rPr>
          <w:rFonts w:cs="Times New Roman"/>
          <w:b/>
          <w:szCs w:val="24"/>
        </w:rPr>
      </w:pPr>
      <w:r>
        <w:rPr>
          <w:rFonts w:cs="Times New Roman"/>
          <w:b/>
          <w:bCs/>
          <w:szCs w:val="24"/>
        </w:rPr>
        <w:t>I期剂量扩展研究：</w:t>
      </w:r>
      <w:r>
        <w:rPr>
          <w:rFonts w:cs="Times New Roman"/>
          <w:szCs w:val="24"/>
        </w:rPr>
        <w:t>经组织学和/或细胞学确诊的ALK阳性局部晚期和/或转移性</w:t>
      </w:r>
      <w:r>
        <w:rPr>
          <w:rFonts w:cs="Times New Roman"/>
          <w:szCs w:val="24"/>
        </w:rPr>
        <w:fldChar w:fldCharType="begin"/>
      </w:r>
      <w:r>
        <w:rPr>
          <w:rFonts w:cs="Times New Roman"/>
          <w:szCs w:val="24"/>
        </w:rPr>
        <w:instrText xml:space="preserve"> = 3 \* ROMAN </w:instrText>
      </w:r>
      <w:r>
        <w:rPr>
          <w:rFonts w:cs="Times New Roman"/>
          <w:szCs w:val="24"/>
        </w:rPr>
        <w:fldChar w:fldCharType="separate"/>
      </w:r>
      <w:r>
        <w:rPr>
          <w:rFonts w:cs="Times New Roman"/>
          <w:szCs w:val="24"/>
        </w:rPr>
        <w:t>III</w:t>
      </w:r>
      <w:r>
        <w:rPr>
          <w:rFonts w:cs="Times New Roman"/>
          <w:szCs w:val="24"/>
        </w:rPr>
        <w:fldChar w:fldCharType="end"/>
      </w:r>
      <w:r>
        <w:rPr>
          <w:rFonts w:cs="Times New Roman"/>
          <w:szCs w:val="24"/>
        </w:rPr>
        <w:t>B/</w:t>
      </w:r>
      <w:r>
        <w:rPr>
          <w:rFonts w:cs="Times New Roman"/>
          <w:szCs w:val="24"/>
        </w:rPr>
        <w:fldChar w:fldCharType="begin"/>
      </w:r>
      <w:r>
        <w:rPr>
          <w:rFonts w:cs="Times New Roman"/>
          <w:szCs w:val="24"/>
        </w:rPr>
        <w:instrText xml:space="preserve"> = 4 \* ROMAN </w:instrText>
      </w:r>
      <w:r>
        <w:rPr>
          <w:rFonts w:cs="Times New Roman"/>
          <w:szCs w:val="24"/>
        </w:rPr>
        <w:fldChar w:fldCharType="separate"/>
      </w:r>
      <w:r>
        <w:rPr>
          <w:rFonts w:cs="Times New Roman"/>
          <w:szCs w:val="24"/>
        </w:rPr>
        <w:t>IV</w:t>
      </w:r>
      <w:r>
        <w:rPr>
          <w:rFonts w:cs="Times New Roman"/>
          <w:szCs w:val="24"/>
        </w:rPr>
        <w:fldChar w:fldCharType="end"/>
      </w:r>
      <w:r>
        <w:rPr>
          <w:rFonts w:cs="Times New Roman"/>
          <w:szCs w:val="24"/>
        </w:rPr>
        <w:t>期NSCLC患者，接受过标准治疗后失败；</w:t>
      </w:r>
    </w:p>
    <w:p>
      <w:pPr>
        <w:numPr>
          <w:ilvl w:val="12"/>
          <w:numId w:val="0"/>
        </w:numPr>
        <w:adjustRightInd w:val="0"/>
        <w:snapToGrid w:val="0"/>
        <w:spacing w:line="360" w:lineRule="auto"/>
        <w:ind w:firstLine="200"/>
        <w:contextualSpacing/>
        <w:rPr>
          <w:rFonts w:cs="Times New Roman"/>
          <w:szCs w:val="24"/>
        </w:rPr>
      </w:pPr>
      <w:r>
        <w:rPr>
          <w:rFonts w:cs="Times New Roman"/>
          <w:szCs w:val="24"/>
        </w:rPr>
        <w:t>注：晚期恶性实体瘤参阅第七版《恶性肿瘤TNM分期》；只有肿瘤组织检测为ALK阳性的患者可以入选本研究；如果患者在入组前已有研究中心当地实验室的ALK检测报告，则可以依据此报告入组研究，但仍需提供肿瘤组织标本供中心实验室Ventana IHC检测。</w:t>
      </w:r>
    </w:p>
    <w:p>
      <w:pPr>
        <w:numPr>
          <w:ilvl w:val="0"/>
          <w:numId w:val="19"/>
        </w:numPr>
        <w:adjustRightInd w:val="0"/>
        <w:snapToGrid w:val="0"/>
        <w:spacing w:line="360" w:lineRule="auto"/>
        <w:contextualSpacing/>
        <w:rPr>
          <w:rFonts w:cs="Times New Roman"/>
          <w:szCs w:val="24"/>
        </w:rPr>
      </w:pPr>
      <w:r>
        <w:rPr>
          <w:rFonts w:cs="Times New Roman"/>
          <w:szCs w:val="24"/>
        </w:rPr>
        <w:t>至少有一个可测量病灶（根据RECIST1.1进行评估）；注：之前接受过放疗的病灶不可以视为靶病灶，除非放疗后病灶发生明确进展。</w:t>
      </w:r>
    </w:p>
    <w:p>
      <w:pPr>
        <w:numPr>
          <w:ilvl w:val="0"/>
          <w:numId w:val="19"/>
        </w:numPr>
        <w:adjustRightInd w:val="0"/>
        <w:snapToGrid w:val="0"/>
        <w:spacing w:line="360" w:lineRule="auto"/>
        <w:contextualSpacing/>
        <w:rPr>
          <w:rFonts w:cs="Times New Roman"/>
          <w:szCs w:val="24"/>
        </w:rPr>
      </w:pPr>
      <w:r>
        <w:rPr>
          <w:rFonts w:cs="Times New Roman"/>
          <w:szCs w:val="24"/>
        </w:rPr>
        <w:t>ECOG评分≤2分；</w:t>
      </w:r>
    </w:p>
    <w:p>
      <w:pPr>
        <w:numPr>
          <w:ilvl w:val="0"/>
          <w:numId w:val="19"/>
        </w:numPr>
        <w:adjustRightInd w:val="0"/>
        <w:snapToGrid w:val="0"/>
        <w:spacing w:line="360" w:lineRule="auto"/>
        <w:contextualSpacing/>
        <w:rPr>
          <w:rFonts w:cs="Times New Roman"/>
          <w:szCs w:val="24"/>
        </w:rPr>
      </w:pPr>
      <w:r>
        <w:rPr>
          <w:rFonts w:cs="Times New Roman"/>
          <w:szCs w:val="24"/>
        </w:rPr>
        <w:t>I期研究中患者为年龄≥18岁且≤75岁的男性或女性；</w:t>
      </w:r>
    </w:p>
    <w:p>
      <w:pPr>
        <w:numPr>
          <w:ilvl w:val="0"/>
          <w:numId w:val="19"/>
        </w:numPr>
        <w:adjustRightInd w:val="0"/>
        <w:snapToGrid w:val="0"/>
        <w:spacing w:line="360" w:lineRule="auto"/>
        <w:contextualSpacing/>
        <w:rPr>
          <w:rFonts w:cs="Times New Roman"/>
          <w:szCs w:val="24"/>
        </w:rPr>
      </w:pPr>
      <w:r>
        <w:rPr>
          <w:rFonts w:cs="Times New Roman"/>
          <w:szCs w:val="24"/>
        </w:rPr>
        <w:t>预期生存期≥12周；</w:t>
      </w:r>
    </w:p>
    <w:p>
      <w:pPr>
        <w:numPr>
          <w:ilvl w:val="0"/>
          <w:numId w:val="19"/>
        </w:numPr>
        <w:adjustRightInd w:val="0"/>
        <w:snapToGrid w:val="0"/>
        <w:spacing w:line="360" w:lineRule="auto"/>
        <w:contextualSpacing/>
        <w:rPr>
          <w:rFonts w:cs="Times New Roman"/>
          <w:szCs w:val="24"/>
        </w:rPr>
      </w:pPr>
      <w:r>
        <w:rPr>
          <w:rFonts w:cs="Times New Roman"/>
          <w:szCs w:val="24"/>
        </w:rPr>
        <w:t>具有适当的器官功能：</w:t>
      </w:r>
    </w:p>
    <w:p>
      <w:pPr>
        <w:numPr>
          <w:ilvl w:val="0"/>
          <w:numId w:val="20"/>
        </w:numPr>
        <w:adjustRightInd w:val="0"/>
        <w:snapToGrid w:val="0"/>
        <w:spacing w:line="360" w:lineRule="auto"/>
        <w:ind w:left="905" w:hanging="425" w:leftChars="200"/>
        <w:contextualSpacing/>
        <w:rPr>
          <w:rFonts w:cs="Times New Roman"/>
          <w:szCs w:val="24"/>
        </w:rPr>
      </w:pPr>
      <w:r>
        <w:rPr>
          <w:rFonts w:cs="Times New Roman"/>
          <w:szCs w:val="24"/>
        </w:rPr>
        <w:t>嗜中性粒细胞绝对数≥1.5×10</w:t>
      </w:r>
      <w:r>
        <w:rPr>
          <w:rFonts w:cs="Times New Roman"/>
          <w:szCs w:val="24"/>
          <w:vertAlign w:val="superscript"/>
        </w:rPr>
        <w:t>9</w:t>
      </w:r>
      <w:r>
        <w:rPr>
          <w:rFonts w:cs="Times New Roman"/>
          <w:szCs w:val="24"/>
        </w:rPr>
        <w:t xml:space="preserve">/L； </w:t>
      </w:r>
    </w:p>
    <w:p>
      <w:pPr>
        <w:numPr>
          <w:ilvl w:val="0"/>
          <w:numId w:val="20"/>
        </w:numPr>
        <w:adjustRightInd w:val="0"/>
        <w:snapToGrid w:val="0"/>
        <w:spacing w:line="360" w:lineRule="auto"/>
        <w:ind w:left="905" w:hanging="425" w:leftChars="200"/>
        <w:contextualSpacing/>
        <w:rPr>
          <w:rFonts w:cs="Times New Roman"/>
          <w:szCs w:val="24"/>
        </w:rPr>
      </w:pPr>
      <w:r>
        <w:rPr>
          <w:rFonts w:cs="Times New Roman"/>
          <w:szCs w:val="24"/>
        </w:rPr>
        <w:t xml:space="preserve">血红蛋白≥90g/L； </w:t>
      </w:r>
    </w:p>
    <w:p>
      <w:pPr>
        <w:numPr>
          <w:ilvl w:val="0"/>
          <w:numId w:val="20"/>
        </w:numPr>
        <w:adjustRightInd w:val="0"/>
        <w:snapToGrid w:val="0"/>
        <w:spacing w:line="360" w:lineRule="auto"/>
        <w:ind w:left="905" w:hanging="425" w:leftChars="200"/>
        <w:contextualSpacing/>
        <w:rPr>
          <w:rFonts w:cs="Times New Roman"/>
          <w:szCs w:val="24"/>
        </w:rPr>
      </w:pPr>
      <w:r>
        <w:rPr>
          <w:rFonts w:cs="Times New Roman"/>
          <w:szCs w:val="24"/>
        </w:rPr>
        <w:t>血小板（PLT）≥100×10</w:t>
      </w:r>
      <w:r>
        <w:rPr>
          <w:rFonts w:cs="Times New Roman"/>
          <w:szCs w:val="24"/>
          <w:vertAlign w:val="superscript"/>
        </w:rPr>
        <w:t>9</w:t>
      </w:r>
      <w:r>
        <w:rPr>
          <w:rFonts w:cs="Times New Roman"/>
          <w:szCs w:val="24"/>
        </w:rPr>
        <w:t xml:space="preserve">/L； </w:t>
      </w:r>
    </w:p>
    <w:p>
      <w:pPr>
        <w:numPr>
          <w:ilvl w:val="0"/>
          <w:numId w:val="20"/>
        </w:numPr>
        <w:adjustRightInd w:val="0"/>
        <w:snapToGrid w:val="0"/>
        <w:spacing w:line="360" w:lineRule="auto"/>
        <w:ind w:left="905" w:hanging="425" w:leftChars="200"/>
        <w:contextualSpacing/>
        <w:rPr>
          <w:rFonts w:cs="Times New Roman"/>
          <w:szCs w:val="24"/>
        </w:rPr>
      </w:pPr>
      <w:r>
        <w:rPr>
          <w:rFonts w:cs="Times New Roman"/>
          <w:szCs w:val="24"/>
        </w:rPr>
        <w:t xml:space="preserve">血清总胆红素≤1.5×正常值上限（ULN）（如果患有吉尔伯特综合征，允许其总胆红素≤3×ULN和直接胆红素≤1.5×ULN）； </w:t>
      </w:r>
    </w:p>
    <w:p>
      <w:pPr>
        <w:numPr>
          <w:ilvl w:val="0"/>
          <w:numId w:val="20"/>
        </w:numPr>
        <w:adjustRightInd w:val="0"/>
        <w:snapToGrid w:val="0"/>
        <w:spacing w:line="360" w:lineRule="auto"/>
        <w:ind w:left="905" w:hanging="425" w:leftChars="200"/>
        <w:contextualSpacing/>
        <w:rPr>
          <w:rFonts w:cs="Times New Roman"/>
          <w:szCs w:val="24"/>
        </w:rPr>
      </w:pPr>
      <w:r>
        <w:rPr>
          <w:rFonts w:cs="Times New Roman"/>
          <w:szCs w:val="24"/>
        </w:rPr>
        <w:t>谷草转氨酶（AST）、谷丙转氨酶（ALT）≤2.5×ULN；伴有肝转移的患者，AST、ALT需≤5×ULN；</w:t>
      </w:r>
    </w:p>
    <w:p>
      <w:pPr>
        <w:numPr>
          <w:ilvl w:val="0"/>
          <w:numId w:val="20"/>
        </w:numPr>
        <w:adjustRightInd w:val="0"/>
        <w:snapToGrid w:val="0"/>
        <w:spacing w:line="360" w:lineRule="auto"/>
        <w:ind w:left="905" w:hanging="425" w:leftChars="200"/>
        <w:contextualSpacing/>
        <w:rPr>
          <w:rFonts w:cs="Times New Roman"/>
          <w:szCs w:val="24"/>
        </w:rPr>
      </w:pPr>
      <w:r>
        <w:rPr>
          <w:rFonts w:cs="Times New Roman"/>
          <w:szCs w:val="24"/>
        </w:rPr>
        <w:t>肌酐清除率（CrCl）≥50mL/分钟（使用Cockcroft-Gault公式计算）；</w:t>
      </w:r>
    </w:p>
    <w:p>
      <w:pPr>
        <w:numPr>
          <w:ilvl w:val="0"/>
          <w:numId w:val="20"/>
        </w:numPr>
        <w:adjustRightInd w:val="0"/>
        <w:snapToGrid w:val="0"/>
        <w:spacing w:line="360" w:lineRule="auto"/>
        <w:ind w:left="905" w:hanging="425" w:leftChars="200"/>
        <w:rPr>
          <w:rFonts w:cs="Times New Roman"/>
          <w:szCs w:val="24"/>
        </w:rPr>
      </w:pPr>
      <w:r>
        <w:rPr>
          <w:rFonts w:cs="Times New Roman"/>
          <w:szCs w:val="24"/>
        </w:rPr>
        <w:t>LVEF≥40%</w:t>
      </w:r>
    </w:p>
    <w:p>
      <w:pPr>
        <w:numPr>
          <w:ilvl w:val="0"/>
          <w:numId w:val="19"/>
        </w:numPr>
        <w:adjustRightInd w:val="0"/>
        <w:snapToGrid w:val="0"/>
        <w:spacing w:line="360" w:lineRule="auto"/>
        <w:contextualSpacing/>
        <w:rPr>
          <w:rFonts w:cs="Times New Roman"/>
          <w:szCs w:val="24"/>
        </w:rPr>
      </w:pPr>
      <w:r>
        <w:rPr>
          <w:rFonts w:cs="Times New Roman"/>
          <w:szCs w:val="24"/>
        </w:rPr>
        <w:t>此前治疗、手术或放疗引起的非血液学毒性恢复到NCI</w:t>
      </w:r>
      <w:r>
        <w:rPr>
          <w:rFonts w:cs="Times New Roman"/>
          <w:szCs w:val="24"/>
        </w:rPr>
        <w:noBreakHyphen/>
      </w:r>
      <w:r>
        <w:rPr>
          <w:rFonts w:cs="Times New Roman"/>
          <w:szCs w:val="24"/>
        </w:rPr>
        <w:t>CTCAE（4.03版及以上版本）0或1级水平（脱发除外）；</w:t>
      </w:r>
    </w:p>
    <w:p>
      <w:pPr>
        <w:numPr>
          <w:ilvl w:val="0"/>
          <w:numId w:val="19"/>
        </w:numPr>
        <w:adjustRightInd w:val="0"/>
        <w:snapToGrid w:val="0"/>
        <w:spacing w:line="360" w:lineRule="auto"/>
        <w:contextualSpacing/>
        <w:rPr>
          <w:rFonts w:cs="Times New Roman"/>
          <w:szCs w:val="24"/>
        </w:rPr>
      </w:pPr>
      <w:r>
        <w:rPr>
          <w:rFonts w:cs="Times New Roman"/>
          <w:szCs w:val="24"/>
        </w:rPr>
        <w:t>入组前21天内，育龄期女性必须确认血清妊娠试验为阴性并同意在所有研究药物使用期间以及最后一次给药后28天内采用有效避孕措施。本方案中育龄期女性定义为性成熟女性：1）未经历子宫切除术或双侧卵巢切除术，或2）自然停经未持续连续的24个月（癌症治疗后闭经不排除有生育能力）（即，在之前连续的24个月内的任何时间出现过月经）。</w:t>
      </w:r>
    </w:p>
    <w:p>
      <w:pPr>
        <w:pStyle w:val="ERIS3"/>
        <w:numPr>
          <w:ilvl w:val="12"/>
          <w:numId w:val="0"/>
        </w:numPr>
        <w:adjustRightInd w:val="0"/>
        <w:snapToGrid w:val="0"/>
        <w:spacing w:after="0" w:line="360" w:lineRule="auto"/>
        <w:rPr>
          <w:rFonts w:cs="Times New Roman"/>
        </w:rPr>
      </w:pPr>
      <w:bookmarkStart w:id="191" w:name="_Toc1160"/>
      <w:bookmarkStart w:id="192" w:name="_Toc10140"/>
      <w:bookmarkStart w:id="193" w:name="_Toc44401369"/>
      <w:bookmarkStart w:id="194" w:name="_Toc46860575"/>
      <w:bookmarkStart w:id="195" w:name="_Toc87617898"/>
      <w:r>
        <w:rPr>
          <w:rFonts w:cs="Times New Roman"/>
        </w:rPr>
        <w:t>9.3.2</w:t>
      </w:r>
      <w:r>
        <w:rPr>
          <w:rFonts w:cs="Times New Roman" w:hint="eastAsia"/>
        </w:rPr>
        <w:t xml:space="preserve"> </w:t>
      </w:r>
      <w:r>
        <w:rPr>
          <w:rFonts w:cs="Times New Roman"/>
        </w:rPr>
        <w:t>排除标准</w:t>
      </w:r>
      <w:bookmarkEnd w:id="191"/>
      <w:bookmarkEnd w:id="192"/>
      <w:bookmarkEnd w:id="193"/>
      <w:bookmarkEnd w:id="194"/>
      <w:bookmarkEnd w:id="195"/>
    </w:p>
    <w:p>
      <w:pPr>
        <w:adjustRightInd w:val="0"/>
        <w:snapToGrid w:val="0"/>
        <w:spacing w:line="360" w:lineRule="auto"/>
        <w:contextualSpacing/>
        <w:rPr>
          <w:rFonts w:cs="Times New Roman"/>
          <w:szCs w:val="24"/>
        </w:rPr>
      </w:pPr>
      <w:r>
        <w:rPr>
          <w:rFonts w:cs="Times New Roman"/>
          <w:szCs w:val="24"/>
        </w:rPr>
        <w:t>符合下列任一条件的患者，不得进入本临床研究：</w:t>
      </w:r>
    </w:p>
    <w:p>
      <w:pPr>
        <w:numPr>
          <w:ilvl w:val="0"/>
          <w:numId w:val="21"/>
        </w:numPr>
        <w:adjustRightInd w:val="0"/>
        <w:snapToGrid w:val="0"/>
        <w:spacing w:line="360" w:lineRule="auto"/>
        <w:contextualSpacing/>
        <w:rPr>
          <w:rFonts w:cs="Times New Roman"/>
          <w:szCs w:val="24"/>
        </w:rPr>
      </w:pPr>
      <w:r>
        <w:rPr>
          <w:rFonts w:cs="Times New Roman"/>
          <w:szCs w:val="24"/>
        </w:rPr>
        <w:t>入组前28天内接受过抗肿瘤生物药物治疗、抗肿瘤免疫治疗或其它临床研究药物治疗；入组前14天内或5个半衰期内接受过化疗、酪氨酸激酶抑制剂或其它靶向药物治疗（以短者为准）；</w:t>
      </w:r>
    </w:p>
    <w:p>
      <w:pPr>
        <w:numPr>
          <w:ilvl w:val="0"/>
          <w:numId w:val="21"/>
        </w:numPr>
        <w:adjustRightInd w:val="0"/>
        <w:snapToGrid w:val="0"/>
        <w:spacing w:line="360" w:lineRule="auto"/>
        <w:contextualSpacing/>
        <w:rPr>
          <w:rFonts w:cs="Times New Roman"/>
          <w:szCs w:val="24"/>
        </w:rPr>
      </w:pPr>
      <w:r>
        <w:rPr>
          <w:rFonts w:cs="Times New Roman"/>
          <w:szCs w:val="24"/>
        </w:rPr>
        <w:t>入组前21天内接受过放疗或尚未从之前放疗副反应中恢复；</w:t>
      </w:r>
    </w:p>
    <w:p>
      <w:pPr>
        <w:numPr>
          <w:ilvl w:val="0"/>
          <w:numId w:val="21"/>
        </w:numPr>
        <w:adjustRightInd w:val="0"/>
        <w:snapToGrid w:val="0"/>
        <w:spacing w:line="360" w:lineRule="auto"/>
        <w:contextualSpacing/>
        <w:rPr>
          <w:rFonts w:cs="Times New Roman"/>
          <w:szCs w:val="24"/>
        </w:rPr>
      </w:pPr>
      <w:r>
        <w:rPr>
          <w:rFonts w:cs="Times New Roman"/>
          <w:szCs w:val="24"/>
        </w:rPr>
        <w:t>入组前3周内进行过外科大手术或尚未从之前的手术中完全恢复（外科大手术的定义参照2009年5月1日施行的《医疗技术临床应用管理办法》中规定的三级和四级手术）；</w:t>
      </w:r>
    </w:p>
    <w:p>
      <w:pPr>
        <w:pStyle w:val="DocumentText"/>
        <w:numPr>
          <w:ilvl w:val="0"/>
          <w:numId w:val="21"/>
        </w:numPr>
        <w:adjustRightInd w:val="0"/>
        <w:snapToGrid w:val="0"/>
        <w:spacing w:after="0" w:line="360" w:lineRule="auto"/>
        <w:rPr>
          <w:rFonts w:eastAsia="宋体"/>
          <w:lang w:eastAsia="zh-CN"/>
        </w:rPr>
      </w:pPr>
      <w:r>
        <w:rPr>
          <w:rFonts w:eastAsia="宋体"/>
          <w:lang w:eastAsia="zh-CN"/>
        </w:rPr>
        <w:t>符合以下情况的中枢神经系统转移患者：</w:t>
      </w:r>
    </w:p>
    <w:p>
      <w:pPr>
        <w:pStyle w:val="DocumentText"/>
        <w:numPr>
          <w:ilvl w:val="0"/>
          <w:numId w:val="22"/>
        </w:numPr>
        <w:adjustRightInd w:val="0"/>
        <w:snapToGrid w:val="0"/>
        <w:spacing w:after="0" w:line="360" w:lineRule="auto"/>
        <w:ind w:left="905" w:hanging="425" w:leftChars="200"/>
        <w:rPr>
          <w:rFonts w:eastAsia="宋体"/>
          <w:lang w:eastAsia="zh-CN"/>
        </w:rPr>
      </w:pPr>
      <w:r>
        <w:rPr>
          <w:rFonts w:eastAsia="宋体"/>
          <w:lang w:eastAsia="zh-CN"/>
        </w:rPr>
        <w:t>需要接受局部治疗（手术、放疗或其他）（脑转移无症状或者有症状但研究者认为不需要局部治疗可以接受）；</w:t>
      </w:r>
    </w:p>
    <w:p>
      <w:pPr>
        <w:pStyle w:val="DocumentText"/>
        <w:numPr>
          <w:ilvl w:val="0"/>
          <w:numId w:val="22"/>
        </w:numPr>
        <w:adjustRightInd w:val="0"/>
        <w:snapToGrid w:val="0"/>
        <w:spacing w:after="0" w:line="360" w:lineRule="auto"/>
        <w:ind w:left="905" w:hanging="425" w:leftChars="200"/>
        <w:rPr>
          <w:rFonts w:eastAsia="宋体"/>
          <w:lang w:eastAsia="zh-CN"/>
        </w:rPr>
      </w:pPr>
      <w:r>
        <w:rPr>
          <w:rFonts w:eastAsia="宋体"/>
          <w:lang w:eastAsia="zh-CN"/>
        </w:rPr>
        <w:t>入组前正在服用类固醇类&gt;10mg泼尼松/天(或等效药物）；</w:t>
      </w:r>
    </w:p>
    <w:p>
      <w:pPr>
        <w:pStyle w:val="DocumentText"/>
        <w:numPr>
          <w:ilvl w:val="0"/>
          <w:numId w:val="22"/>
        </w:numPr>
        <w:adjustRightInd w:val="0"/>
        <w:snapToGrid w:val="0"/>
        <w:spacing w:after="0" w:line="360" w:lineRule="auto"/>
        <w:ind w:left="905" w:hanging="425" w:leftChars="200"/>
        <w:rPr>
          <w:rFonts w:eastAsia="宋体"/>
          <w:lang w:eastAsia="zh-CN"/>
        </w:rPr>
      </w:pPr>
      <w:r>
        <w:rPr>
          <w:rFonts w:eastAsia="宋体"/>
          <w:lang w:eastAsia="zh-CN"/>
        </w:rPr>
        <w:t>需要持续使用抗癫痫药物。</w:t>
      </w:r>
    </w:p>
    <w:p>
      <w:pPr>
        <w:pStyle w:val="DocumentText"/>
        <w:numPr>
          <w:ilvl w:val="0"/>
          <w:numId w:val="21"/>
        </w:numPr>
        <w:adjustRightInd w:val="0"/>
        <w:snapToGrid w:val="0"/>
        <w:spacing w:after="0" w:line="360" w:lineRule="auto"/>
        <w:rPr>
          <w:rFonts w:eastAsia="宋体"/>
          <w:lang w:eastAsia="zh-CN"/>
        </w:rPr>
      </w:pPr>
      <w:r>
        <w:rPr>
          <w:rFonts w:eastAsia="宋体"/>
          <w:lang w:eastAsia="zh-CN"/>
        </w:rPr>
        <w:t>未控制稳定的糖尿病患者和使用胰岛素治疗的糖尿病患者（空腹血糖7mmol/L以下、正在接受稳定的口服降糖药方案、专科医生评价血糖控制稳定的患者允许入组）；</w:t>
      </w:r>
    </w:p>
    <w:p>
      <w:pPr>
        <w:numPr>
          <w:ilvl w:val="0"/>
          <w:numId w:val="21"/>
        </w:numPr>
        <w:adjustRightInd w:val="0"/>
        <w:snapToGrid w:val="0"/>
        <w:spacing w:line="360" w:lineRule="auto"/>
        <w:contextualSpacing/>
        <w:rPr>
          <w:rFonts w:cs="Times New Roman"/>
          <w:szCs w:val="24"/>
        </w:rPr>
      </w:pPr>
      <w:r>
        <w:rPr>
          <w:rFonts w:cs="Times New Roman"/>
          <w:szCs w:val="24"/>
        </w:rPr>
        <w:t>吞咽困难，或患有活动性消化系统疾病，或接受过重大消化道手术，可能显著影响丁二酸复瑞替尼的服用或吸收（如溃疡性病变、不可控制的恶心、呕吐、腹泻、吸收障碍综合征和小肠切除术）；</w:t>
      </w:r>
    </w:p>
    <w:p>
      <w:pPr>
        <w:numPr>
          <w:ilvl w:val="0"/>
          <w:numId w:val="21"/>
        </w:numPr>
        <w:adjustRightInd w:val="0"/>
        <w:snapToGrid w:val="0"/>
        <w:spacing w:line="360" w:lineRule="auto"/>
        <w:contextualSpacing/>
        <w:rPr>
          <w:rFonts w:cs="Times New Roman"/>
          <w:szCs w:val="24"/>
        </w:rPr>
      </w:pPr>
      <w:r>
        <w:rPr>
          <w:rFonts w:cs="Times New Roman"/>
          <w:szCs w:val="24"/>
        </w:rPr>
        <w:t>正在使用以下药物：</w:t>
      </w:r>
    </w:p>
    <w:p>
      <w:pPr>
        <w:pStyle w:val="DocumentText"/>
        <w:numPr>
          <w:ilvl w:val="0"/>
          <w:numId w:val="23"/>
        </w:numPr>
        <w:adjustRightInd w:val="0"/>
        <w:snapToGrid w:val="0"/>
        <w:spacing w:after="0" w:line="360" w:lineRule="auto"/>
        <w:ind w:left="905" w:hanging="425" w:leftChars="200"/>
        <w:rPr>
          <w:rFonts w:eastAsia="宋体"/>
          <w:lang w:eastAsia="zh-CN"/>
        </w:rPr>
      </w:pPr>
      <w:r>
        <w:rPr>
          <w:rFonts w:eastAsia="宋体"/>
          <w:lang w:eastAsia="zh-CN"/>
        </w:rPr>
        <w:t>入组前两周内还在使用瑞格列奈（细胞色素[CYP]2C8）以及经CYP3A4代谢的药物；</w:t>
      </w:r>
    </w:p>
    <w:p>
      <w:pPr>
        <w:pStyle w:val="DocumentText"/>
        <w:numPr>
          <w:ilvl w:val="0"/>
          <w:numId w:val="23"/>
        </w:numPr>
        <w:adjustRightInd w:val="0"/>
        <w:snapToGrid w:val="0"/>
        <w:spacing w:after="0" w:line="360" w:lineRule="auto"/>
        <w:ind w:left="905" w:hanging="425" w:leftChars="200"/>
        <w:rPr>
          <w:rFonts w:eastAsia="宋体"/>
          <w:lang w:eastAsia="zh-CN"/>
        </w:rPr>
      </w:pPr>
      <w:r>
        <w:rPr>
          <w:rFonts w:eastAsia="宋体"/>
          <w:lang w:eastAsia="zh-CN"/>
        </w:rPr>
        <w:t>已知存在延长QT间期或引起尖端扭转型室性心动过速的药物；</w:t>
      </w:r>
    </w:p>
    <w:p>
      <w:pPr>
        <w:pStyle w:val="DocumentText"/>
        <w:numPr>
          <w:ilvl w:val="0"/>
          <w:numId w:val="23"/>
        </w:numPr>
        <w:adjustRightInd w:val="0"/>
        <w:snapToGrid w:val="0"/>
        <w:spacing w:after="0" w:line="360" w:lineRule="auto"/>
        <w:ind w:left="905" w:hanging="425" w:leftChars="200"/>
        <w:rPr>
          <w:rFonts w:eastAsia="宋体"/>
          <w:lang w:eastAsia="zh-CN"/>
        </w:rPr>
      </w:pPr>
      <w:r>
        <w:rPr>
          <w:rFonts w:eastAsia="宋体"/>
          <w:lang w:eastAsia="zh-CN"/>
        </w:rPr>
        <w:t>入组前一周内还在使用香豆素类抗凝剂（允许使用低分子量的肝素）；</w:t>
      </w:r>
    </w:p>
    <w:p>
      <w:pPr>
        <w:pStyle w:val="DocumentText"/>
        <w:numPr>
          <w:ilvl w:val="0"/>
          <w:numId w:val="23"/>
        </w:numPr>
        <w:adjustRightInd w:val="0"/>
        <w:snapToGrid w:val="0"/>
        <w:spacing w:after="0" w:line="360" w:lineRule="auto"/>
        <w:ind w:left="905" w:hanging="425" w:leftChars="200"/>
        <w:rPr>
          <w:rFonts w:eastAsia="宋体"/>
          <w:lang w:eastAsia="zh-CN"/>
        </w:rPr>
      </w:pPr>
      <w:r>
        <w:rPr>
          <w:rFonts w:eastAsia="宋体"/>
          <w:lang w:eastAsia="zh-CN"/>
        </w:rPr>
        <w:t>正使用违禁毒品；</w:t>
      </w:r>
    </w:p>
    <w:p>
      <w:pPr>
        <w:numPr>
          <w:ilvl w:val="0"/>
          <w:numId w:val="21"/>
        </w:numPr>
        <w:adjustRightInd w:val="0"/>
        <w:snapToGrid w:val="0"/>
        <w:spacing w:line="360" w:lineRule="auto"/>
        <w:contextualSpacing/>
        <w:rPr>
          <w:rFonts w:cs="Times New Roman"/>
          <w:szCs w:val="24"/>
        </w:rPr>
      </w:pPr>
      <w:r>
        <w:rPr>
          <w:rFonts w:cs="Times New Roman"/>
          <w:szCs w:val="24"/>
        </w:rPr>
        <w:t>入组前一年内有急性胰腺炎病史；</w:t>
      </w:r>
    </w:p>
    <w:p>
      <w:pPr>
        <w:numPr>
          <w:ilvl w:val="0"/>
          <w:numId w:val="21"/>
        </w:numPr>
        <w:adjustRightInd w:val="0"/>
        <w:snapToGrid w:val="0"/>
        <w:spacing w:line="360" w:lineRule="auto"/>
        <w:contextualSpacing/>
        <w:rPr>
          <w:rFonts w:cs="Times New Roman"/>
          <w:szCs w:val="24"/>
        </w:rPr>
      </w:pPr>
      <w:r>
        <w:rPr>
          <w:rFonts w:cs="Times New Roman"/>
          <w:szCs w:val="24"/>
        </w:rPr>
        <w:t>有临床意义的活动性细菌、真菌或病毒感染，包括</w:t>
      </w:r>
      <w:r>
        <w:rPr>
          <w:rFonts w:cs="Times New Roman"/>
          <w:color w:val="000000"/>
          <w:szCs w:val="24"/>
        </w:rPr>
        <w:t>乙肝病毒表面抗原阳性且乙肝病毒DNA超过2000 IU/ml，</w:t>
      </w:r>
      <w:r>
        <w:rPr>
          <w:rFonts w:cs="Times New Roman"/>
          <w:szCs w:val="24"/>
        </w:rPr>
        <w:t>丙型肝炎病毒（HCV）抗体检测阳性；确诊的人类免疫缺陷病毒（HIV）感染、以及不愿意做HIV检查者，乙肝携带者允许入组；</w:t>
      </w:r>
    </w:p>
    <w:p>
      <w:pPr>
        <w:numPr>
          <w:ilvl w:val="0"/>
          <w:numId w:val="21"/>
        </w:numPr>
        <w:adjustRightInd w:val="0"/>
        <w:snapToGrid w:val="0"/>
        <w:spacing w:line="360" w:lineRule="auto"/>
        <w:contextualSpacing/>
        <w:rPr>
          <w:rFonts w:cs="Times New Roman"/>
          <w:szCs w:val="24"/>
        </w:rPr>
      </w:pPr>
      <w:r>
        <w:rPr>
          <w:rFonts w:cs="Times New Roman"/>
          <w:szCs w:val="24"/>
        </w:rPr>
        <w:t>既往或现在同时患有其它恶性肿瘤（除了得到有效控制的非黑色素瘤的皮肤基底细胞癌、乳腺/宫颈原位癌、和其它在过去五年内没有治疗也得到有效控制的恶性肿瘤）；</w:t>
      </w:r>
    </w:p>
    <w:p>
      <w:pPr>
        <w:numPr>
          <w:ilvl w:val="0"/>
          <w:numId w:val="21"/>
        </w:numPr>
        <w:adjustRightInd w:val="0"/>
        <w:snapToGrid w:val="0"/>
        <w:spacing w:line="360" w:lineRule="auto"/>
        <w:contextualSpacing/>
        <w:rPr>
          <w:rFonts w:cs="Times New Roman"/>
          <w:szCs w:val="24"/>
        </w:rPr>
      </w:pPr>
      <w:r>
        <w:rPr>
          <w:rFonts w:cs="Times New Roman"/>
          <w:szCs w:val="24"/>
        </w:rPr>
        <w:t>心脏功能受损或临床显著的心脏疾病，包括美国纽约心脏病学会（NYHA）分级≥3级的充血性心力衰竭、心律失常、需要治疗的传导异常、心肌病，或不可控制的高血压；</w:t>
      </w:r>
    </w:p>
    <w:p>
      <w:pPr>
        <w:pStyle w:val="DocumentText"/>
        <w:numPr>
          <w:ilvl w:val="0"/>
          <w:numId w:val="21"/>
        </w:numPr>
        <w:adjustRightInd w:val="0"/>
        <w:snapToGrid w:val="0"/>
        <w:spacing w:after="0" w:line="360" w:lineRule="auto"/>
        <w:rPr>
          <w:rFonts w:eastAsia="宋体"/>
        </w:rPr>
      </w:pPr>
      <w:r>
        <w:rPr>
          <w:rFonts w:eastAsia="宋体"/>
          <w:lang w:eastAsia="zh-CN"/>
        </w:rPr>
        <w:t>使用Fridericia公式校正的QT间期&gt;450ms的男性患者或&gt;470ms女性患者（适用于I期）；</w:t>
      </w:r>
    </w:p>
    <w:p>
      <w:pPr>
        <w:numPr>
          <w:ilvl w:val="0"/>
          <w:numId w:val="21"/>
        </w:numPr>
        <w:adjustRightInd w:val="0"/>
        <w:snapToGrid w:val="0"/>
        <w:spacing w:line="360" w:lineRule="auto"/>
        <w:contextualSpacing/>
        <w:rPr>
          <w:rFonts w:cs="Times New Roman"/>
          <w:szCs w:val="24"/>
        </w:rPr>
      </w:pPr>
      <w:r>
        <w:rPr>
          <w:rFonts w:cs="Times New Roman"/>
          <w:szCs w:val="24"/>
        </w:rPr>
        <w:t>入组前患有尚未治愈的伴有临床症状的间质性肺病病史或非感染性肺炎，放射性肺炎除外；</w:t>
      </w:r>
    </w:p>
    <w:p>
      <w:pPr>
        <w:numPr>
          <w:ilvl w:val="0"/>
          <w:numId w:val="21"/>
        </w:numPr>
        <w:adjustRightInd w:val="0"/>
        <w:snapToGrid w:val="0"/>
        <w:spacing w:line="360" w:lineRule="auto"/>
        <w:contextualSpacing/>
        <w:rPr>
          <w:rFonts w:cs="Times New Roman"/>
          <w:szCs w:val="24"/>
        </w:rPr>
      </w:pPr>
      <w:r>
        <w:rPr>
          <w:rFonts w:cs="Times New Roman"/>
          <w:szCs w:val="24"/>
        </w:rPr>
        <w:t>研究者认为可影响方案依从性或影响患者签署ICF的具有临床意义的任何其它疾病或状况；</w:t>
      </w:r>
    </w:p>
    <w:p>
      <w:pPr>
        <w:numPr>
          <w:ilvl w:val="0"/>
          <w:numId w:val="21"/>
        </w:numPr>
        <w:adjustRightInd w:val="0"/>
        <w:snapToGrid w:val="0"/>
        <w:spacing w:line="360" w:lineRule="auto"/>
        <w:contextualSpacing/>
        <w:rPr>
          <w:rFonts w:cs="Times New Roman"/>
          <w:szCs w:val="24"/>
        </w:rPr>
      </w:pPr>
      <w:r>
        <w:rPr>
          <w:rFonts w:cs="Times New Roman"/>
          <w:szCs w:val="24"/>
        </w:rPr>
        <w:t>存在脊髓压迫潜在风险或有脊髓压迫症状的脊髓转移；</w:t>
      </w:r>
    </w:p>
    <w:p>
      <w:pPr>
        <w:pStyle w:val="ERIS"/>
        <w:numPr>
          <w:ilvl w:val="0"/>
          <w:numId w:val="21"/>
        </w:numPr>
        <w:adjustRightInd w:val="0"/>
        <w:snapToGrid w:val="0"/>
        <w:spacing w:after="0" w:line="360" w:lineRule="auto"/>
        <w:rPr>
          <w:rFonts w:cs="Times New Roman"/>
        </w:rPr>
      </w:pPr>
      <w:r>
        <w:rPr>
          <w:rFonts w:cs="Times New Roman"/>
          <w:szCs w:val="24"/>
        </w:rPr>
        <w:t>患者存在不可控制的大量胸水、腹水和心包积液。</w:t>
      </w:r>
    </w:p>
    <w:p>
      <w:pPr>
        <w:pStyle w:val="ERIS3"/>
        <w:numPr>
          <w:ilvl w:val="12"/>
          <w:numId w:val="0"/>
        </w:numPr>
        <w:adjustRightInd w:val="0"/>
        <w:snapToGrid w:val="0"/>
        <w:spacing w:after="0" w:line="360" w:lineRule="auto"/>
        <w:rPr>
          <w:rFonts w:cs="Times New Roman"/>
        </w:rPr>
      </w:pPr>
      <w:bookmarkStart w:id="196" w:name="_Toc44401370"/>
      <w:bookmarkStart w:id="197" w:name="_Toc87617899"/>
      <w:bookmarkStart w:id="198" w:name="_Toc18766"/>
      <w:bookmarkStart w:id="199" w:name="_Toc46860576"/>
      <w:bookmarkStart w:id="200" w:name="_Toc2770"/>
      <w:r>
        <w:rPr>
          <w:rFonts w:cs="Times New Roman"/>
        </w:rPr>
        <w:t>9.3.3</w:t>
      </w:r>
      <w:r>
        <w:rPr>
          <w:rFonts w:cs="Times New Roman" w:hint="eastAsia"/>
        </w:rPr>
        <w:t xml:space="preserve"> </w:t>
      </w:r>
      <w:r>
        <w:rPr>
          <w:rFonts w:cs="Times New Roman"/>
        </w:rPr>
        <w:t>从治疗或评估中移除患者</w:t>
      </w:r>
      <w:bookmarkEnd w:id="196"/>
      <w:bookmarkEnd w:id="197"/>
      <w:bookmarkEnd w:id="198"/>
      <w:bookmarkEnd w:id="199"/>
      <w:bookmarkEnd w:id="200"/>
    </w:p>
    <w:p>
      <w:pPr>
        <w:pStyle w:val="DocumentText"/>
        <w:adjustRightInd w:val="0"/>
        <w:snapToGrid w:val="0"/>
        <w:spacing w:after="0" w:line="360" w:lineRule="auto"/>
        <w:rPr>
          <w:rFonts w:eastAsia="宋体"/>
          <w:b/>
          <w:bCs/>
          <w:lang w:eastAsia="zh-CN"/>
        </w:rPr>
      </w:pPr>
      <w:bookmarkStart w:id="201" w:name="OLE_LINK81"/>
      <w:bookmarkStart w:id="202" w:name="OLE_LINK80"/>
      <w:r>
        <w:rPr>
          <w:rFonts w:eastAsia="宋体"/>
          <w:b/>
          <w:bCs/>
          <w:lang w:eastAsia="zh-CN"/>
        </w:rPr>
        <w:t>9.3.3.1 终止治疗标准</w:t>
      </w:r>
    </w:p>
    <w:p>
      <w:pPr>
        <w:pStyle w:val="DocumentText"/>
        <w:adjustRightInd w:val="0"/>
        <w:snapToGrid w:val="0"/>
        <w:spacing w:after="0" w:line="360" w:lineRule="auto"/>
        <w:ind w:firstLine="465"/>
        <w:rPr>
          <w:rFonts w:eastAsia="宋体"/>
          <w:lang w:eastAsia="zh-CN"/>
        </w:rPr>
      </w:pPr>
      <w:r>
        <w:rPr>
          <w:rFonts w:eastAsia="宋体"/>
          <w:lang w:eastAsia="zh-CN"/>
        </w:rPr>
        <w:t>患者有权在研究的任何阶段退出研究。研究者有权因下述原因或其它原因提前终止患者的治疗。</w:t>
      </w:r>
    </w:p>
    <w:p>
      <w:pPr>
        <w:pStyle w:val="DocumentText"/>
        <w:numPr>
          <w:ilvl w:val="0"/>
          <w:numId w:val="24"/>
        </w:numPr>
        <w:tabs>
          <w:tab w:val="left" w:pos="810"/>
        </w:tabs>
        <w:adjustRightInd w:val="0"/>
        <w:snapToGrid w:val="0"/>
        <w:spacing w:after="0" w:line="360" w:lineRule="auto"/>
        <w:rPr>
          <w:rFonts w:eastAsia="宋体"/>
          <w:lang w:eastAsia="zh-CN"/>
        </w:rPr>
      </w:pPr>
      <w:bookmarkStart w:id="203" w:name="OLE_LINK101"/>
      <w:bookmarkStart w:id="204" w:name="OLE_LINK100"/>
      <w:r>
        <w:rPr>
          <w:rFonts w:eastAsia="宋体"/>
          <w:lang w:eastAsia="zh-CN"/>
        </w:rPr>
        <w:t>疾病进展</w:t>
      </w:r>
    </w:p>
    <w:p>
      <w:pPr>
        <w:pStyle w:val="DocumentText"/>
        <w:numPr>
          <w:ilvl w:val="0"/>
          <w:numId w:val="24"/>
        </w:numPr>
        <w:tabs>
          <w:tab w:val="left" w:pos="810"/>
        </w:tabs>
        <w:adjustRightInd w:val="0"/>
        <w:snapToGrid w:val="0"/>
        <w:spacing w:after="0" w:line="360" w:lineRule="auto"/>
        <w:rPr>
          <w:rFonts w:eastAsia="宋体"/>
          <w:lang w:eastAsia="zh-CN"/>
        </w:rPr>
      </w:pPr>
      <w:r>
        <w:rPr>
          <w:rFonts w:eastAsia="宋体"/>
          <w:lang w:eastAsia="zh-CN"/>
        </w:rPr>
        <w:t>死亡</w:t>
      </w:r>
    </w:p>
    <w:p>
      <w:pPr>
        <w:pStyle w:val="DocumentText"/>
        <w:numPr>
          <w:ilvl w:val="0"/>
          <w:numId w:val="24"/>
        </w:numPr>
        <w:tabs>
          <w:tab w:val="left" w:pos="810"/>
        </w:tabs>
        <w:adjustRightInd w:val="0"/>
        <w:snapToGrid w:val="0"/>
        <w:spacing w:after="0" w:line="360" w:lineRule="auto"/>
        <w:rPr>
          <w:rFonts w:eastAsia="宋体"/>
          <w:lang w:eastAsia="zh-CN"/>
        </w:rPr>
      </w:pPr>
      <w:r>
        <w:rPr>
          <w:rFonts w:eastAsia="宋体"/>
          <w:lang w:eastAsia="zh-CN"/>
        </w:rPr>
        <w:t>与研究治疗相关的不可耐受的毒性反应</w:t>
      </w:r>
    </w:p>
    <w:p>
      <w:pPr>
        <w:pStyle w:val="DocumentText"/>
        <w:numPr>
          <w:ilvl w:val="0"/>
          <w:numId w:val="24"/>
        </w:numPr>
        <w:tabs>
          <w:tab w:val="left" w:pos="810"/>
        </w:tabs>
        <w:adjustRightInd w:val="0"/>
        <w:snapToGrid w:val="0"/>
        <w:spacing w:after="0" w:line="360" w:lineRule="auto"/>
        <w:rPr>
          <w:rFonts w:eastAsia="宋体"/>
          <w:lang w:eastAsia="zh-CN"/>
        </w:rPr>
      </w:pPr>
      <w:r>
        <w:rPr>
          <w:rFonts w:eastAsia="宋体"/>
          <w:lang w:eastAsia="zh-CN"/>
        </w:rPr>
        <w:t>患者怀孕</w:t>
      </w:r>
    </w:p>
    <w:p>
      <w:pPr>
        <w:pStyle w:val="DocumentText"/>
        <w:numPr>
          <w:ilvl w:val="0"/>
          <w:numId w:val="24"/>
        </w:numPr>
        <w:tabs>
          <w:tab w:val="left" w:pos="810"/>
        </w:tabs>
        <w:adjustRightInd w:val="0"/>
        <w:snapToGrid w:val="0"/>
        <w:spacing w:after="0" w:line="360" w:lineRule="auto"/>
        <w:rPr>
          <w:rFonts w:eastAsia="宋体"/>
          <w:lang w:eastAsia="zh-CN"/>
        </w:rPr>
      </w:pPr>
      <w:r>
        <w:rPr>
          <w:rFonts w:eastAsia="宋体"/>
          <w:lang w:eastAsia="zh-CN"/>
        </w:rPr>
        <w:t>研究者从患者的最大利益出发判定应终止研究</w:t>
      </w:r>
    </w:p>
    <w:p>
      <w:pPr>
        <w:pStyle w:val="DocumentText"/>
        <w:numPr>
          <w:ilvl w:val="0"/>
          <w:numId w:val="24"/>
        </w:numPr>
        <w:tabs>
          <w:tab w:val="left" w:pos="810"/>
        </w:tabs>
        <w:adjustRightInd w:val="0"/>
        <w:snapToGrid w:val="0"/>
        <w:spacing w:after="0" w:line="360" w:lineRule="auto"/>
        <w:rPr>
          <w:rFonts w:eastAsia="宋体"/>
          <w:lang w:eastAsia="zh-CN"/>
        </w:rPr>
      </w:pPr>
      <w:r>
        <w:rPr>
          <w:rFonts w:eastAsia="宋体"/>
          <w:lang w:eastAsia="zh-CN"/>
        </w:rPr>
        <w:t>患者或其法定代理人要求退出研究</w:t>
      </w:r>
    </w:p>
    <w:p>
      <w:pPr>
        <w:pStyle w:val="DocumentText"/>
        <w:numPr>
          <w:ilvl w:val="0"/>
          <w:numId w:val="24"/>
        </w:numPr>
        <w:tabs>
          <w:tab w:val="left" w:pos="810"/>
        </w:tabs>
        <w:adjustRightInd w:val="0"/>
        <w:snapToGrid w:val="0"/>
        <w:spacing w:after="0" w:line="360" w:lineRule="auto"/>
        <w:rPr>
          <w:rFonts w:eastAsia="宋体"/>
          <w:lang w:eastAsia="zh-CN"/>
        </w:rPr>
      </w:pPr>
      <w:r>
        <w:rPr>
          <w:rFonts w:eastAsia="宋体"/>
          <w:lang w:eastAsia="zh-CN"/>
        </w:rPr>
        <w:t>患者失访超过3个月</w:t>
      </w:r>
    </w:p>
    <w:p>
      <w:pPr>
        <w:pStyle w:val="DocumentText"/>
        <w:numPr>
          <w:ilvl w:val="0"/>
          <w:numId w:val="24"/>
        </w:numPr>
        <w:tabs>
          <w:tab w:val="left" w:pos="810"/>
        </w:tabs>
        <w:adjustRightInd w:val="0"/>
        <w:snapToGrid w:val="0"/>
        <w:spacing w:after="0" w:line="360" w:lineRule="auto"/>
        <w:rPr>
          <w:rFonts w:eastAsia="宋体"/>
          <w:lang w:eastAsia="zh-CN"/>
        </w:rPr>
      </w:pPr>
      <w:r>
        <w:rPr>
          <w:rFonts w:eastAsia="宋体"/>
          <w:lang w:eastAsia="zh-CN"/>
        </w:rPr>
        <w:t>申办方通知结束临床研究</w:t>
      </w:r>
    </w:p>
    <w:p>
      <w:pPr>
        <w:pStyle w:val="DocumentText"/>
        <w:numPr>
          <w:ilvl w:val="12"/>
          <w:numId w:val="0"/>
        </w:numPr>
        <w:adjustRightInd w:val="0"/>
        <w:snapToGrid w:val="0"/>
        <w:spacing w:after="0" w:line="360" w:lineRule="auto"/>
        <w:rPr>
          <w:rFonts w:eastAsia="宋体"/>
          <w:b/>
          <w:bCs/>
          <w:lang w:eastAsia="zh-CN"/>
        </w:rPr>
      </w:pPr>
      <w:r>
        <w:rPr>
          <w:rFonts w:eastAsia="宋体"/>
          <w:b/>
          <w:bCs/>
          <w:lang w:eastAsia="zh-CN"/>
        </w:rPr>
        <w:t>9.3.3.2</w:t>
      </w:r>
      <w:r>
        <w:rPr>
          <w:rFonts w:eastAsia="宋体" w:hint="eastAsia"/>
          <w:b/>
          <w:bCs/>
          <w:lang w:eastAsia="zh-CN"/>
        </w:rPr>
        <w:t xml:space="preserve"> </w:t>
      </w:r>
      <w:r>
        <w:rPr>
          <w:rFonts w:eastAsia="宋体"/>
          <w:b/>
          <w:bCs/>
          <w:lang w:eastAsia="zh-CN"/>
        </w:rPr>
        <w:t>终止治疗的患者处理</w:t>
      </w:r>
    </w:p>
    <w:p>
      <w:pPr>
        <w:pStyle w:val="DocumentText"/>
        <w:numPr>
          <w:ilvl w:val="12"/>
          <w:numId w:val="0"/>
        </w:numPr>
        <w:tabs>
          <w:tab w:val="left" w:pos="810"/>
        </w:tabs>
        <w:adjustRightInd w:val="0"/>
        <w:snapToGrid w:val="0"/>
        <w:spacing w:after="0" w:line="360" w:lineRule="auto"/>
        <w:ind w:firstLine="480"/>
        <w:rPr>
          <w:rFonts w:eastAsia="宋体"/>
          <w:lang w:eastAsia="zh-CN"/>
        </w:rPr>
      </w:pPr>
      <w:r>
        <w:rPr>
          <w:rFonts w:eastAsia="宋体"/>
          <w:lang w:eastAsia="zh-CN"/>
        </w:rPr>
        <w:t>应在原始病历及eCRF中记录患者提前终止治疗的原因，并且在原始病历中记录患者终止治疗后的后续治疗情况。如果患者是由于AE/具有临床意义的异常实验室检查结果提前终止治疗，则研究者必须跟踪患者至该AE/异常值恢复正常，或者研究者认为没有必要继续跟踪为止。</w:t>
      </w:r>
    </w:p>
    <w:p>
      <w:pPr>
        <w:pStyle w:val="DocumentText"/>
        <w:numPr>
          <w:ilvl w:val="12"/>
          <w:numId w:val="0"/>
        </w:numPr>
        <w:tabs>
          <w:tab w:val="left" w:pos="810"/>
        </w:tabs>
        <w:adjustRightInd w:val="0"/>
        <w:snapToGrid w:val="0"/>
        <w:spacing w:after="0" w:line="360" w:lineRule="auto"/>
        <w:ind w:firstLine="480"/>
        <w:rPr>
          <w:rFonts w:eastAsia="宋体"/>
          <w:lang w:eastAsia="zh-CN"/>
        </w:rPr>
      </w:pPr>
      <w:r>
        <w:rPr>
          <w:rFonts w:eastAsia="宋体"/>
          <w:lang w:eastAsia="zh-CN"/>
        </w:rPr>
        <w:t>以终止治疗为时间起点，每三个月将收集患者后续的抗肿瘤治疗和与研究相关的SAE。</w:t>
      </w:r>
    </w:p>
    <w:p>
      <w:pPr>
        <w:pStyle w:val="DocumentText"/>
        <w:numPr>
          <w:ilvl w:val="12"/>
          <w:numId w:val="0"/>
        </w:numPr>
        <w:adjustRightInd w:val="0"/>
        <w:snapToGrid w:val="0"/>
        <w:spacing w:after="0" w:line="360" w:lineRule="auto"/>
        <w:rPr>
          <w:rFonts w:eastAsia="宋体"/>
          <w:b/>
          <w:bCs/>
          <w:lang w:eastAsia="zh-CN"/>
        </w:rPr>
      </w:pPr>
      <w:r>
        <w:rPr>
          <w:rFonts w:eastAsia="宋体"/>
          <w:b/>
          <w:bCs/>
          <w:lang w:eastAsia="zh-CN"/>
        </w:rPr>
        <w:t>9.3.3.3</w:t>
      </w:r>
      <w:r>
        <w:rPr>
          <w:rFonts w:eastAsia="宋体" w:hint="eastAsia"/>
          <w:b/>
          <w:bCs/>
          <w:lang w:eastAsia="zh-CN"/>
        </w:rPr>
        <w:t xml:space="preserve"> </w:t>
      </w:r>
      <w:r>
        <w:rPr>
          <w:rFonts w:eastAsia="宋体"/>
          <w:b/>
          <w:bCs/>
          <w:lang w:eastAsia="zh-CN"/>
        </w:rPr>
        <w:t>从评估中移除患者</w:t>
      </w:r>
      <w:bookmarkEnd w:id="201"/>
      <w:bookmarkEnd w:id="202"/>
      <w:bookmarkEnd w:id="203"/>
      <w:bookmarkEnd w:id="204"/>
    </w:p>
    <w:p>
      <w:pPr>
        <w:pStyle w:val="ERIS"/>
        <w:adjustRightInd w:val="0"/>
        <w:snapToGrid w:val="0"/>
        <w:spacing w:after="0" w:line="360" w:lineRule="auto"/>
        <w:ind w:firstLine="480"/>
        <w:rPr>
          <w:rFonts w:cs="Times New Roman"/>
          <w:szCs w:val="24"/>
        </w:rPr>
      </w:pPr>
      <w:r>
        <w:rPr>
          <w:rFonts w:cs="Times New Roman"/>
          <w:szCs w:val="24"/>
        </w:rPr>
        <w:t>在剂量爬坡阶段，患者由于非DLT的原因在DLT评估访视（C2D1）前给药剂量低于计划剂量的75%，需进行病例替补。此患者将不纳入DLT分析集。</w:t>
      </w:r>
    </w:p>
    <w:p>
      <w:pPr>
        <w:pStyle w:val="DocumentText"/>
        <w:adjustRightInd w:val="0"/>
        <w:snapToGrid w:val="0"/>
        <w:spacing w:after="0" w:line="360" w:lineRule="auto"/>
        <w:ind w:firstLine="465"/>
        <w:rPr>
          <w:rFonts w:eastAsia="宋体"/>
          <w:lang w:eastAsia="zh-CN"/>
        </w:rPr>
      </w:pPr>
      <w:r>
        <w:rPr>
          <w:rFonts w:eastAsia="宋体"/>
          <w:lang w:eastAsia="zh-CN"/>
        </w:rPr>
        <w:t>提前终止治疗患者得到的全部研究数据，无论何种原因都将被纳入安全性分析。</w:t>
      </w:r>
    </w:p>
    <w:p>
      <w:pPr>
        <w:pStyle w:val="ERIS20"/>
        <w:numPr>
          <w:ilvl w:val="12"/>
          <w:numId w:val="0"/>
        </w:numPr>
        <w:adjustRightInd w:val="0"/>
        <w:snapToGrid w:val="0"/>
        <w:spacing w:after="0" w:line="360" w:lineRule="auto"/>
        <w:jc w:val="both"/>
        <w:rPr>
          <w:rFonts w:cs="Times New Roman"/>
        </w:rPr>
      </w:pPr>
      <w:bookmarkStart w:id="205" w:name="_Toc12007"/>
      <w:bookmarkStart w:id="206" w:name="_Toc19094"/>
      <w:bookmarkStart w:id="207" w:name="_Toc44401371"/>
      <w:bookmarkStart w:id="208" w:name="_Toc87617900"/>
      <w:bookmarkStart w:id="209" w:name="_Toc46860577"/>
      <w:r>
        <w:rPr>
          <w:rFonts w:cs="Times New Roman"/>
        </w:rPr>
        <w:t>9.4 治疗</w:t>
      </w:r>
      <w:bookmarkEnd w:id="205"/>
      <w:bookmarkEnd w:id="206"/>
      <w:bookmarkEnd w:id="207"/>
      <w:bookmarkEnd w:id="208"/>
      <w:bookmarkEnd w:id="209"/>
    </w:p>
    <w:p>
      <w:pPr>
        <w:pStyle w:val="ERIS3"/>
        <w:numPr>
          <w:ilvl w:val="12"/>
          <w:numId w:val="0"/>
        </w:numPr>
        <w:adjustRightInd w:val="0"/>
        <w:snapToGrid w:val="0"/>
        <w:spacing w:after="0" w:line="360" w:lineRule="auto"/>
        <w:jc w:val="both"/>
        <w:rPr>
          <w:rFonts w:cs="Times New Roman"/>
        </w:rPr>
      </w:pPr>
      <w:bookmarkStart w:id="210" w:name="_Toc87617901"/>
      <w:bookmarkStart w:id="211" w:name="_Toc46860578"/>
      <w:bookmarkStart w:id="212" w:name="_Toc44401372"/>
      <w:bookmarkStart w:id="213" w:name="_Toc10382"/>
      <w:bookmarkStart w:id="214" w:name="_Toc6014"/>
      <w:r>
        <w:rPr>
          <w:rFonts w:cs="Times New Roman"/>
        </w:rPr>
        <w:t>9.4.1 给予的治疗</w:t>
      </w:r>
      <w:bookmarkEnd w:id="210"/>
      <w:bookmarkEnd w:id="211"/>
      <w:bookmarkEnd w:id="212"/>
      <w:bookmarkEnd w:id="213"/>
      <w:bookmarkEnd w:id="214"/>
    </w:p>
    <w:p>
      <w:pPr>
        <w:pStyle w:val="ERIS"/>
        <w:adjustRightInd w:val="0"/>
        <w:snapToGrid w:val="0"/>
        <w:spacing w:after="0" w:line="360" w:lineRule="auto"/>
        <w:ind w:firstLine="0"/>
        <w:jc w:val="both"/>
        <w:rPr>
          <w:rFonts w:cs="Times New Roman"/>
          <w:b/>
          <w:bCs/>
          <w:szCs w:val="24"/>
        </w:rPr>
      </w:pPr>
      <w:bookmarkStart w:id="215" w:name="OLE_LINK114"/>
      <w:bookmarkStart w:id="216" w:name="OLE_LINK113"/>
      <w:r>
        <w:rPr>
          <w:rFonts w:cs="Times New Roman"/>
          <w:b/>
          <w:bCs/>
          <w:szCs w:val="24"/>
        </w:rPr>
        <w:t xml:space="preserve">9.4.1.1 </w:t>
      </w:r>
      <w:r>
        <w:rPr>
          <w:rFonts w:cs="Times New Roman"/>
          <w:b/>
          <w:bCs/>
        </w:rPr>
        <w:t>I期</w:t>
      </w:r>
    </w:p>
    <w:p>
      <w:pPr>
        <w:pStyle w:val="ERIS"/>
        <w:adjustRightInd w:val="0"/>
        <w:snapToGrid w:val="0"/>
        <w:spacing w:after="0" w:line="360" w:lineRule="auto"/>
        <w:ind w:firstLine="480"/>
        <w:jc w:val="both"/>
        <w:rPr>
          <w:rFonts w:cs="Times New Roman"/>
          <w:szCs w:val="24"/>
        </w:rPr>
      </w:pPr>
      <w:r>
        <w:rPr>
          <w:rFonts w:cs="Times New Roman"/>
          <w:szCs w:val="24"/>
        </w:rPr>
        <w:t>PK导入期：患者在第1天空腹状态下（至少饭前2小时或饭后2小时）口服一次丁二酸复瑞替尼，并观察3天。</w:t>
      </w:r>
      <w:bookmarkEnd w:id="215"/>
      <w:bookmarkEnd w:id="216"/>
      <w:r>
        <w:rPr>
          <w:rFonts w:cs="Times New Roman"/>
          <w:szCs w:val="24"/>
        </w:rPr>
        <w:t>如果在观察期内（即完成C1D1包括实验室检查等在内的评估）没有发生DLT，该患者将进入连续给药阶段，开始连续服用试验药物。</w:t>
      </w:r>
    </w:p>
    <w:p>
      <w:pPr>
        <w:pStyle w:val="ERIS"/>
        <w:adjustRightInd w:val="0"/>
        <w:snapToGrid w:val="0"/>
        <w:spacing w:after="0" w:line="360" w:lineRule="auto"/>
        <w:ind w:firstLine="480"/>
        <w:jc w:val="both"/>
        <w:rPr>
          <w:rFonts w:cs="Times New Roman"/>
          <w:bCs/>
          <w:szCs w:val="24"/>
        </w:rPr>
      </w:pPr>
      <w:r>
        <w:rPr>
          <w:rFonts w:cs="Times New Roman"/>
          <w:szCs w:val="24"/>
        </w:rPr>
        <w:t>连续给药阶段：</w:t>
      </w:r>
      <w:r>
        <w:rPr>
          <w:rFonts w:cs="Times New Roman"/>
          <w:bCs/>
          <w:szCs w:val="24"/>
        </w:rPr>
        <w:t>患者在空腹状态下（至少饭前2小时或饭后2小时）根据剂量组水平每天口服一次丁二酸复瑞替尼，连续使用，21天为1个周期。</w:t>
      </w:r>
    </w:p>
    <w:p>
      <w:pPr>
        <w:pStyle w:val="ERIS"/>
        <w:adjustRightInd w:val="0"/>
        <w:snapToGrid w:val="0"/>
        <w:spacing w:after="0" w:line="360" w:lineRule="auto"/>
        <w:ind w:firstLine="480"/>
        <w:jc w:val="both"/>
        <w:rPr>
          <w:rFonts w:cs="Times New Roman"/>
          <w:szCs w:val="24"/>
        </w:rPr>
      </w:pPr>
      <w:r>
        <w:rPr>
          <w:rFonts w:cs="Times New Roman"/>
          <w:bCs/>
          <w:szCs w:val="24"/>
        </w:rPr>
        <w:t>I期剂量爬坡剂量水平分别为20mg、40mg、80mg、120mg、160mg、210mg。I期剂量扩展剂量水平为</w:t>
      </w:r>
      <w:r>
        <w:rPr>
          <w:rFonts w:cs="Times New Roman"/>
          <w:szCs w:val="24"/>
        </w:rPr>
        <w:t>120mg和160mg。</w:t>
      </w:r>
    </w:p>
    <w:p>
      <w:pPr>
        <w:pStyle w:val="ERIS"/>
        <w:adjustRightInd w:val="0"/>
        <w:snapToGrid w:val="0"/>
        <w:spacing w:after="0" w:line="360" w:lineRule="auto"/>
        <w:ind w:firstLine="0"/>
        <w:rPr>
          <w:rFonts w:cs="Times New Roman"/>
          <w:b/>
          <w:bCs/>
        </w:rPr>
      </w:pPr>
      <w:r>
        <w:rPr>
          <w:rFonts w:cs="Times New Roman"/>
          <w:b/>
          <w:bCs/>
        </w:rPr>
        <w:t>9.4.1.2</w:t>
      </w:r>
      <w:r>
        <w:rPr>
          <w:rFonts w:cs="Times New Roman" w:hint="eastAsia"/>
          <w:b/>
          <w:bCs/>
        </w:rPr>
        <w:t xml:space="preserve"> </w:t>
      </w:r>
      <w:r>
        <w:rPr>
          <w:rFonts w:cs="Times New Roman"/>
          <w:b/>
          <w:bCs/>
        </w:rPr>
        <w:t>治疗持续时间</w:t>
      </w:r>
    </w:p>
    <w:p>
      <w:pPr>
        <w:adjustRightInd w:val="0"/>
        <w:snapToGrid w:val="0"/>
        <w:spacing w:line="360" w:lineRule="auto"/>
        <w:ind w:firstLine="463"/>
        <w:rPr>
          <w:rFonts w:cs="Times New Roman"/>
          <w:szCs w:val="24"/>
        </w:rPr>
      </w:pPr>
      <w:r>
        <w:rPr>
          <w:rFonts w:cs="Times New Roman"/>
          <w:szCs w:val="24"/>
        </w:rPr>
        <w:t>所有患者将持续治疗直至出现疾病进展、失去临床获益、不可耐受的毒性、撤回知情同意或死亡。</w:t>
      </w:r>
    </w:p>
    <w:p>
      <w:pPr>
        <w:pStyle w:val="ERIS3"/>
        <w:numPr>
          <w:ilvl w:val="12"/>
          <w:numId w:val="0"/>
        </w:numPr>
        <w:adjustRightInd w:val="0"/>
        <w:snapToGrid w:val="0"/>
        <w:spacing w:after="0" w:line="360" w:lineRule="auto"/>
        <w:rPr>
          <w:rFonts w:cs="Times New Roman"/>
        </w:rPr>
      </w:pPr>
      <w:bookmarkStart w:id="217" w:name="_Toc46860579"/>
      <w:bookmarkStart w:id="218" w:name="_Toc44401373"/>
      <w:bookmarkStart w:id="219" w:name="_Toc87617902"/>
      <w:bookmarkStart w:id="220" w:name="_Toc25925"/>
      <w:bookmarkStart w:id="221" w:name="_Toc14151"/>
      <w:r>
        <w:rPr>
          <w:rFonts w:cs="Times New Roman"/>
        </w:rPr>
        <w:t>9.4.2</w:t>
      </w:r>
      <w:r>
        <w:rPr>
          <w:rFonts w:cs="Times New Roman" w:hint="eastAsia"/>
        </w:rPr>
        <w:t xml:space="preserve"> </w:t>
      </w:r>
      <w:r>
        <w:rPr>
          <w:rFonts w:cs="Times New Roman"/>
        </w:rPr>
        <w:t>研究</w:t>
      </w:r>
      <w:bookmarkEnd w:id="217"/>
      <w:bookmarkEnd w:id="218"/>
      <w:bookmarkEnd w:id="219"/>
      <w:r>
        <w:rPr>
          <w:rFonts w:cs="Times New Roman"/>
        </w:rPr>
        <w:t>药物信息</w:t>
      </w:r>
      <w:bookmarkEnd w:id="220"/>
      <w:bookmarkEnd w:id="221"/>
    </w:p>
    <w:p>
      <w:pPr>
        <w:pStyle w:val="ERIS"/>
        <w:adjustRightInd w:val="0"/>
        <w:snapToGrid w:val="0"/>
        <w:spacing w:after="0" w:line="360" w:lineRule="auto"/>
        <w:ind w:firstLine="480" w:firstLineChars="200"/>
        <w:jc w:val="both"/>
        <w:rPr>
          <w:rFonts w:cs="Times New Roman"/>
        </w:rPr>
      </w:pPr>
      <w:r>
        <w:rPr>
          <w:rFonts w:cs="Times New Roman"/>
        </w:rPr>
        <w:t>研究药物由重庆复创和上海药物所研发，江苏万邦生化医药集团有限责任公司生产。江苏万邦生化医药集团有限责任公司将提供本项研究的研究药物。具体信息见表1。本研究I期患者接受了21批研究药物，包括</w:t>
      </w:r>
      <w:r>
        <w:rPr>
          <w:rFonts w:cs="Times New Roman"/>
          <w:szCs w:val="24"/>
        </w:rPr>
        <w:t>100408、108408、151003、170310、170311、180408、180409、190302、190304、190408、190702、190703、190704、1901201、191202、190203、201002、201004、210701、210806、190303</w:t>
      </w:r>
      <w:r>
        <w:rPr>
          <w:rFonts w:cs="Times New Roman"/>
        </w:rPr>
        <w:t>，患者接受药物批次列表详见附录16.1.6。</w:t>
      </w:r>
    </w:p>
    <w:p>
      <w:pPr>
        <w:pStyle w:val="Caption"/>
        <w:jc w:val="center"/>
        <w:rPr>
          <w:rFonts w:ascii="Times New Roman" w:eastAsia="宋体" w:hAnsi="Times New Roman" w:cs="Times New Roman"/>
          <w:b/>
          <w:bCs/>
          <w:sz w:val="24"/>
          <w:szCs w:val="24"/>
        </w:rPr>
      </w:pPr>
      <w:bookmarkStart w:id="222" w:name="_Toc6022"/>
      <w:bookmarkStart w:id="223" w:name="_Toc3297"/>
      <w:r>
        <w:rPr>
          <w:rFonts w:ascii="Times New Roman" w:eastAsia="宋体" w:hAnsi="Times New Roman" w:cs="Times New Roman"/>
          <w:b/>
          <w:bCs/>
          <w:sz w:val="24"/>
          <w:szCs w:val="24"/>
        </w:rPr>
        <w:t xml:space="preserve">表 </w:t>
      </w:r>
      <w:r>
        <w:rPr>
          <w:rFonts w:ascii="Times New Roman" w:eastAsia="宋体" w:hAnsi="Times New Roman" w:cs="Times New Roman"/>
          <w:b/>
          <w:bCs/>
          <w:sz w:val="24"/>
          <w:szCs w:val="24"/>
        </w:rPr>
        <w:fldChar w:fldCharType="begin"/>
      </w:r>
      <w:r>
        <w:rPr>
          <w:rFonts w:ascii="Times New Roman" w:eastAsia="宋体" w:hAnsi="Times New Roman" w:cs="Times New Roman"/>
          <w:b/>
          <w:bCs/>
          <w:sz w:val="24"/>
          <w:szCs w:val="24"/>
        </w:rPr>
        <w:instrText xml:space="preserve"> SEQ 表 \* ARABIC </w:instrText>
      </w:r>
      <w:r>
        <w:rPr>
          <w:rFonts w:ascii="Times New Roman" w:eastAsia="宋体" w:hAnsi="Times New Roman" w:cs="Times New Roman"/>
          <w:b/>
          <w:bCs/>
          <w:sz w:val="24"/>
          <w:szCs w:val="24"/>
        </w:rPr>
        <w:fldChar w:fldCharType="separate"/>
      </w:r>
      <w:r>
        <w:rPr>
          <w:rFonts w:ascii="Times New Roman" w:eastAsia="宋体" w:hAnsi="Times New Roman" w:cs="Times New Roman"/>
          <w:b/>
          <w:bCs/>
          <w:sz w:val="24"/>
          <w:szCs w:val="24"/>
        </w:rPr>
        <w:t>1</w:t>
      </w:r>
      <w:r>
        <w:rPr>
          <w:rFonts w:cs="Times New Roman" w:hint="eastAsia"/>
          <w:b/>
          <w:bCs/>
          <w:sz w:val="24"/>
          <w:szCs w:val="24"/>
          <w:lang w:val="en-US" w:eastAsia="zh-CN"/>
        </w:rPr>
        <w:t xml:space="preserve"> </w:t>
      </w:r>
      <w:r>
        <w:rPr>
          <w:rFonts w:ascii="Times New Roman" w:eastAsia="宋体" w:hAnsi="Times New Roman" w:cs="Times New Roman"/>
          <w:b/>
          <w:bCs/>
          <w:sz w:val="24"/>
          <w:szCs w:val="24"/>
        </w:rPr>
        <w:fldChar w:fldCharType="end"/>
      </w:r>
      <w:bookmarkStart w:id="224" w:name="_Toc19131"/>
      <w:bookmarkStart w:id="225" w:name="_Toc14741"/>
      <w:bookmarkStart w:id="226" w:name="_Toc27633"/>
      <w:bookmarkStart w:id="227" w:name="_Toc24541"/>
      <w:r>
        <w:rPr>
          <w:rFonts w:ascii="Times New Roman" w:eastAsia="宋体" w:hAnsi="Times New Roman" w:cs="Times New Roman"/>
          <w:b/>
          <w:bCs/>
          <w:sz w:val="24"/>
          <w:szCs w:val="24"/>
        </w:rPr>
        <w:t>研究药物信息</w:t>
      </w:r>
      <w:bookmarkEnd w:id="222"/>
      <w:bookmarkEnd w:id="223"/>
      <w:bookmarkEnd w:id="224"/>
      <w:bookmarkEnd w:id="225"/>
      <w:bookmarkEnd w:id="226"/>
      <w:bookmarkEnd w:id="227"/>
    </w:p>
    <w:tbl>
      <w:tblPr>
        <w:tblStyle w:val="TableNormal"/>
        <w:tblpPr w:leftFromText="180" w:rightFromText="180" w:vertAnchor="text" w:horzAnchor="margin" w:tblpXSpec="center" w:tblpY="193"/>
        <w:tblW w:w="4996"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Grid>
        <w:gridCol w:w="1255"/>
        <w:gridCol w:w="1513"/>
        <w:gridCol w:w="1235"/>
        <w:gridCol w:w="2182"/>
        <w:gridCol w:w="1292"/>
        <w:gridCol w:w="1802"/>
      </w:tblGrid>
      <w:tr>
        <w:tblPrEx>
          <w:tblW w:w="4996"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cantSplit/>
          <w:tblHeader/>
        </w:trPr>
        <w:tc>
          <w:tcPr>
            <w:tcW w:w="676" w:type="pct"/>
            <w:shd w:val="clear" w:color="auto" w:fill="auto"/>
            <w:vAlign w:val="center"/>
          </w:tcPr>
          <w:p>
            <w:pPr>
              <w:pStyle w:val="TableCellHeading12pt"/>
              <w:spacing w:before="0" w:after="0"/>
              <w:rPr>
                <w:rFonts w:eastAsia="宋体"/>
                <w:sz w:val="21"/>
                <w:szCs w:val="21"/>
                <w:lang w:eastAsia="zh-CN"/>
              </w:rPr>
            </w:pPr>
            <w:r>
              <w:rPr>
                <w:rFonts w:eastAsia="宋体"/>
                <w:sz w:val="21"/>
                <w:szCs w:val="21"/>
                <w:lang w:eastAsia="zh-CN"/>
              </w:rPr>
              <w:t>药物名称</w:t>
            </w:r>
          </w:p>
        </w:tc>
        <w:tc>
          <w:tcPr>
            <w:tcW w:w="815" w:type="pct"/>
            <w:shd w:val="clear" w:color="auto" w:fill="auto"/>
            <w:vAlign w:val="center"/>
          </w:tcPr>
          <w:p>
            <w:pPr>
              <w:pStyle w:val="TableCellHeading12pt"/>
              <w:spacing w:before="0" w:after="0"/>
              <w:rPr>
                <w:rFonts w:eastAsia="宋体"/>
                <w:sz w:val="21"/>
                <w:szCs w:val="21"/>
                <w:lang w:eastAsia="zh-CN"/>
              </w:rPr>
            </w:pPr>
            <w:r>
              <w:rPr>
                <w:rFonts w:eastAsia="宋体"/>
                <w:sz w:val="21"/>
                <w:szCs w:val="21"/>
                <w:lang w:eastAsia="zh-CN"/>
              </w:rPr>
              <w:t>剂量和剂型</w:t>
            </w:r>
          </w:p>
        </w:tc>
        <w:tc>
          <w:tcPr>
            <w:tcW w:w="665" w:type="pct"/>
            <w:vAlign w:val="center"/>
          </w:tcPr>
          <w:p>
            <w:pPr>
              <w:pStyle w:val="TableCellHeading12pt"/>
              <w:spacing w:before="0" w:after="0"/>
              <w:rPr>
                <w:rFonts w:eastAsia="宋体"/>
                <w:sz w:val="21"/>
                <w:szCs w:val="21"/>
                <w:lang w:eastAsia="zh-CN"/>
              </w:rPr>
            </w:pPr>
            <w:r>
              <w:rPr>
                <w:rFonts w:eastAsia="宋体"/>
                <w:bCs/>
                <w:sz w:val="21"/>
                <w:szCs w:val="21"/>
                <w:lang w:val="en-GB" w:eastAsia="zh-CN"/>
              </w:rPr>
              <w:t>包装</w:t>
            </w:r>
            <w:r>
              <w:rPr>
                <w:rFonts w:eastAsia="宋体"/>
                <w:bCs/>
                <w:sz w:val="21"/>
                <w:szCs w:val="21"/>
                <w:lang w:val="en-GB" w:eastAsia="zh-CN"/>
              </w:rPr>
              <w:br/>
            </w:r>
            <w:r>
              <w:rPr>
                <w:rFonts w:eastAsia="宋体"/>
                <w:bCs/>
                <w:sz w:val="21"/>
                <w:szCs w:val="21"/>
                <w:lang w:val="en-GB" w:eastAsia="zh-CN"/>
              </w:rPr>
              <w:t>（瓶装）</w:t>
            </w:r>
          </w:p>
        </w:tc>
        <w:tc>
          <w:tcPr>
            <w:tcW w:w="1175" w:type="pct"/>
            <w:shd w:val="clear" w:color="auto" w:fill="auto"/>
            <w:vAlign w:val="center"/>
          </w:tcPr>
          <w:p>
            <w:pPr>
              <w:pStyle w:val="TableCellHeading12pt"/>
              <w:spacing w:before="0" w:after="0"/>
              <w:rPr>
                <w:rFonts w:eastAsia="宋体"/>
                <w:sz w:val="21"/>
                <w:szCs w:val="21"/>
                <w:lang w:eastAsia="zh-CN"/>
              </w:rPr>
            </w:pPr>
            <w:r>
              <w:rPr>
                <w:rFonts w:eastAsia="宋体"/>
                <w:sz w:val="21"/>
                <w:szCs w:val="21"/>
                <w:lang w:eastAsia="zh-CN"/>
              </w:rPr>
              <w:t>服用方法和频率</w:t>
            </w:r>
          </w:p>
        </w:tc>
        <w:tc>
          <w:tcPr>
            <w:tcW w:w="696" w:type="pct"/>
            <w:vAlign w:val="center"/>
          </w:tcPr>
          <w:p>
            <w:pPr>
              <w:pStyle w:val="TableCellHeading12pt"/>
              <w:spacing w:before="0" w:after="0"/>
              <w:rPr>
                <w:rFonts w:eastAsia="宋体"/>
                <w:sz w:val="21"/>
                <w:szCs w:val="21"/>
                <w:lang w:eastAsia="zh-CN"/>
              </w:rPr>
            </w:pPr>
            <w:r>
              <w:rPr>
                <w:rFonts w:eastAsia="宋体"/>
                <w:sz w:val="21"/>
                <w:szCs w:val="21"/>
                <w:lang w:eastAsia="zh-CN"/>
              </w:rPr>
              <w:t>保存</w:t>
            </w:r>
          </w:p>
        </w:tc>
        <w:tc>
          <w:tcPr>
            <w:tcW w:w="970" w:type="pct"/>
            <w:vAlign w:val="center"/>
          </w:tcPr>
          <w:p>
            <w:pPr>
              <w:pStyle w:val="TableCellHeading12pt"/>
              <w:spacing w:before="0" w:after="0"/>
              <w:rPr>
                <w:rFonts w:eastAsia="宋体"/>
                <w:sz w:val="21"/>
                <w:szCs w:val="21"/>
                <w:lang w:eastAsia="zh-CN"/>
              </w:rPr>
            </w:pPr>
            <w:r>
              <w:rPr>
                <w:rFonts w:eastAsia="宋体"/>
                <w:sz w:val="21"/>
                <w:szCs w:val="21"/>
                <w:lang w:eastAsia="zh-CN"/>
              </w:rPr>
              <w:t>有效期</w:t>
            </w:r>
          </w:p>
        </w:tc>
      </w:tr>
      <w:tr>
        <w:tblPrEx>
          <w:tblW w:w="4996" w:type="pct"/>
          <w:tblInd w:w="0" w:type="dxa"/>
          <w:tblCellMar>
            <w:top w:w="0" w:type="dxa"/>
            <w:left w:w="108" w:type="dxa"/>
            <w:bottom w:w="0" w:type="dxa"/>
            <w:right w:w="108" w:type="dxa"/>
          </w:tblCellMar>
        </w:tblPrEx>
        <w:trPr>
          <w:cantSplit/>
        </w:trPr>
        <w:tc>
          <w:tcPr>
            <w:tcW w:w="676" w:type="pct"/>
            <w:shd w:val="clear" w:color="auto" w:fill="auto"/>
            <w:vAlign w:val="center"/>
          </w:tcPr>
          <w:p>
            <w:pPr>
              <w:pStyle w:val="TableCellText12ptleft"/>
              <w:spacing w:before="0" w:after="0"/>
              <w:jc w:val="center"/>
              <w:rPr>
                <w:rFonts w:eastAsia="宋体"/>
                <w:sz w:val="21"/>
                <w:szCs w:val="21"/>
                <w:lang w:eastAsia="zh-CN"/>
              </w:rPr>
            </w:pPr>
            <w:r>
              <w:rPr>
                <w:rFonts w:eastAsia="宋体"/>
                <w:sz w:val="21"/>
                <w:szCs w:val="21"/>
                <w:lang w:eastAsia="zh-CN"/>
              </w:rPr>
              <w:t>丁二酸复瑞替尼</w:t>
            </w:r>
          </w:p>
        </w:tc>
        <w:tc>
          <w:tcPr>
            <w:tcW w:w="815" w:type="pct"/>
            <w:shd w:val="clear" w:color="auto" w:fill="auto"/>
            <w:vAlign w:val="center"/>
          </w:tcPr>
          <w:p>
            <w:pPr>
              <w:pStyle w:val="TableCellText12pt"/>
              <w:spacing w:before="0" w:after="0"/>
              <w:rPr>
                <w:rFonts w:eastAsia="宋体"/>
                <w:sz w:val="21"/>
                <w:szCs w:val="21"/>
                <w:lang w:eastAsia="zh-CN"/>
              </w:rPr>
            </w:pPr>
            <w:r>
              <w:rPr>
                <w:rFonts w:eastAsia="宋体"/>
                <w:sz w:val="21"/>
                <w:szCs w:val="21"/>
                <w:lang w:eastAsia="zh-CN"/>
              </w:rPr>
              <w:t>10 mg胶囊</w:t>
            </w:r>
          </w:p>
        </w:tc>
        <w:tc>
          <w:tcPr>
            <w:tcW w:w="665" w:type="pct"/>
            <w:vAlign w:val="center"/>
          </w:tcPr>
          <w:p>
            <w:pPr>
              <w:pStyle w:val="TableCellText12pt"/>
              <w:spacing w:before="0" w:after="0"/>
              <w:rPr>
                <w:rFonts w:eastAsia="宋体"/>
                <w:sz w:val="21"/>
                <w:szCs w:val="21"/>
                <w:lang w:eastAsia="zh-CN"/>
              </w:rPr>
            </w:pPr>
            <w:r>
              <w:rPr>
                <w:rFonts w:eastAsia="宋体"/>
                <w:sz w:val="21"/>
                <w:szCs w:val="21"/>
                <w:lang w:eastAsia="zh-CN"/>
              </w:rPr>
              <w:t>30粒</w:t>
            </w:r>
          </w:p>
        </w:tc>
        <w:tc>
          <w:tcPr>
            <w:tcW w:w="1175" w:type="pct"/>
            <w:shd w:val="clear" w:color="auto" w:fill="auto"/>
            <w:vAlign w:val="center"/>
          </w:tcPr>
          <w:p>
            <w:pPr>
              <w:pStyle w:val="TableCellText12pt"/>
              <w:spacing w:before="0" w:after="0"/>
              <w:rPr>
                <w:rFonts w:eastAsia="宋体"/>
                <w:sz w:val="21"/>
                <w:szCs w:val="21"/>
                <w:lang w:eastAsia="zh-CN"/>
              </w:rPr>
            </w:pPr>
            <w:r>
              <w:rPr>
                <w:rFonts w:eastAsia="宋体"/>
                <w:sz w:val="21"/>
                <w:szCs w:val="21"/>
                <w:lang w:eastAsia="zh-CN"/>
              </w:rPr>
              <w:t>丁二酸复瑞替尼（口服，每天一次）</w:t>
            </w:r>
          </w:p>
        </w:tc>
        <w:tc>
          <w:tcPr>
            <w:tcW w:w="696" w:type="pct"/>
            <w:vAlign w:val="center"/>
          </w:tcPr>
          <w:p>
            <w:pPr>
              <w:pStyle w:val="TableCellText12pt"/>
              <w:spacing w:before="0" w:after="0"/>
              <w:rPr>
                <w:rFonts w:eastAsia="宋体"/>
                <w:sz w:val="21"/>
                <w:szCs w:val="21"/>
                <w:lang w:eastAsia="zh-CN"/>
              </w:rPr>
            </w:pPr>
            <w:r>
              <w:rPr>
                <w:rFonts w:eastAsia="宋体"/>
                <w:sz w:val="21"/>
                <w:szCs w:val="21"/>
                <w:lang w:eastAsia="zh-CN"/>
              </w:rPr>
              <w:t>避光，10-30℃保存</w:t>
            </w:r>
          </w:p>
        </w:tc>
        <w:tc>
          <w:tcPr>
            <w:tcW w:w="970" w:type="pct"/>
            <w:vAlign w:val="center"/>
          </w:tcPr>
          <w:p>
            <w:pPr>
              <w:pStyle w:val="TableCellText12pt"/>
              <w:spacing w:before="0" w:after="0"/>
              <w:rPr>
                <w:rFonts w:eastAsia="宋体"/>
                <w:sz w:val="21"/>
                <w:szCs w:val="21"/>
                <w:lang w:eastAsia="zh-CN"/>
              </w:rPr>
            </w:pPr>
            <w:r>
              <w:rPr>
                <w:rFonts w:eastAsia="宋体"/>
                <w:sz w:val="21"/>
                <w:szCs w:val="21"/>
                <w:lang w:eastAsia="zh-CN"/>
              </w:rPr>
              <w:t>24个月</w:t>
            </w:r>
          </w:p>
        </w:tc>
      </w:tr>
      <w:tr>
        <w:tblPrEx>
          <w:tblW w:w="4996" w:type="pct"/>
          <w:tblInd w:w="0" w:type="dxa"/>
          <w:tblCellMar>
            <w:top w:w="0" w:type="dxa"/>
            <w:left w:w="108" w:type="dxa"/>
            <w:bottom w:w="0" w:type="dxa"/>
            <w:right w:w="108" w:type="dxa"/>
          </w:tblCellMar>
        </w:tblPrEx>
        <w:trPr>
          <w:cantSplit/>
        </w:trPr>
        <w:tc>
          <w:tcPr>
            <w:tcW w:w="676" w:type="pct"/>
            <w:shd w:val="clear" w:color="auto" w:fill="auto"/>
            <w:vAlign w:val="center"/>
          </w:tcPr>
          <w:p>
            <w:pPr>
              <w:pStyle w:val="TableCellText12ptleft"/>
              <w:spacing w:before="0" w:after="0"/>
              <w:jc w:val="center"/>
              <w:rPr>
                <w:rFonts w:eastAsia="宋体"/>
                <w:sz w:val="21"/>
                <w:szCs w:val="21"/>
                <w:lang w:eastAsia="zh-CN"/>
              </w:rPr>
            </w:pPr>
            <w:r>
              <w:rPr>
                <w:rFonts w:eastAsia="宋体"/>
                <w:sz w:val="21"/>
                <w:szCs w:val="21"/>
                <w:lang w:eastAsia="zh-CN"/>
              </w:rPr>
              <w:t>丁二酸复瑞替尼</w:t>
            </w:r>
          </w:p>
        </w:tc>
        <w:tc>
          <w:tcPr>
            <w:tcW w:w="815" w:type="pct"/>
            <w:shd w:val="clear" w:color="auto" w:fill="auto"/>
            <w:vAlign w:val="center"/>
          </w:tcPr>
          <w:p>
            <w:pPr>
              <w:pStyle w:val="TableCellText12pt"/>
              <w:spacing w:before="0" w:after="0"/>
              <w:rPr>
                <w:rFonts w:eastAsia="宋体"/>
                <w:sz w:val="21"/>
                <w:szCs w:val="21"/>
                <w:lang w:eastAsia="zh-CN"/>
              </w:rPr>
            </w:pPr>
            <w:r>
              <w:rPr>
                <w:rFonts w:eastAsia="宋体"/>
                <w:sz w:val="21"/>
                <w:szCs w:val="21"/>
                <w:lang w:eastAsia="zh-CN"/>
              </w:rPr>
              <w:t>40 mg胶囊</w:t>
            </w:r>
          </w:p>
        </w:tc>
        <w:tc>
          <w:tcPr>
            <w:tcW w:w="665" w:type="pct"/>
            <w:vAlign w:val="center"/>
          </w:tcPr>
          <w:p>
            <w:pPr>
              <w:pStyle w:val="TableCellText12pt"/>
              <w:spacing w:before="0" w:after="0"/>
              <w:rPr>
                <w:rFonts w:eastAsia="宋体"/>
                <w:sz w:val="21"/>
                <w:szCs w:val="21"/>
                <w:lang w:eastAsia="zh-CN"/>
              </w:rPr>
            </w:pPr>
            <w:r>
              <w:rPr>
                <w:rFonts w:eastAsia="宋体"/>
                <w:sz w:val="21"/>
                <w:szCs w:val="21"/>
                <w:lang w:eastAsia="zh-CN"/>
              </w:rPr>
              <w:t>30粒</w:t>
            </w:r>
          </w:p>
        </w:tc>
        <w:tc>
          <w:tcPr>
            <w:tcW w:w="1175" w:type="pct"/>
            <w:shd w:val="clear" w:color="auto" w:fill="auto"/>
            <w:vAlign w:val="center"/>
          </w:tcPr>
          <w:p>
            <w:pPr>
              <w:pStyle w:val="TableCellText12pt"/>
              <w:spacing w:before="0" w:after="0"/>
              <w:rPr>
                <w:rFonts w:eastAsia="宋体"/>
                <w:sz w:val="21"/>
                <w:szCs w:val="21"/>
                <w:lang w:eastAsia="zh-CN"/>
              </w:rPr>
            </w:pPr>
            <w:r>
              <w:rPr>
                <w:rFonts w:eastAsia="宋体"/>
                <w:sz w:val="21"/>
                <w:szCs w:val="21"/>
                <w:lang w:eastAsia="zh-CN"/>
              </w:rPr>
              <w:t>丁二酸复瑞替尼（口服，每天一次）</w:t>
            </w:r>
          </w:p>
        </w:tc>
        <w:tc>
          <w:tcPr>
            <w:tcW w:w="696" w:type="pct"/>
            <w:vAlign w:val="center"/>
          </w:tcPr>
          <w:p>
            <w:pPr>
              <w:pStyle w:val="TableCellText12pt"/>
              <w:spacing w:before="0" w:after="0"/>
              <w:rPr>
                <w:rFonts w:eastAsia="宋体"/>
                <w:sz w:val="21"/>
                <w:szCs w:val="21"/>
                <w:lang w:eastAsia="zh-CN"/>
              </w:rPr>
            </w:pPr>
            <w:r>
              <w:rPr>
                <w:rFonts w:eastAsia="宋体"/>
                <w:sz w:val="21"/>
                <w:szCs w:val="21"/>
                <w:lang w:eastAsia="zh-CN"/>
              </w:rPr>
              <w:t>避光，10-30℃保存</w:t>
            </w:r>
          </w:p>
        </w:tc>
        <w:tc>
          <w:tcPr>
            <w:tcW w:w="970" w:type="pct"/>
            <w:vAlign w:val="center"/>
          </w:tcPr>
          <w:p>
            <w:pPr>
              <w:pStyle w:val="TableCellText12pt"/>
              <w:spacing w:before="0" w:after="0"/>
              <w:rPr>
                <w:rFonts w:eastAsia="宋体"/>
                <w:sz w:val="21"/>
                <w:szCs w:val="21"/>
                <w:lang w:eastAsia="zh-CN"/>
              </w:rPr>
            </w:pPr>
            <w:r>
              <w:rPr>
                <w:rFonts w:eastAsia="宋体"/>
                <w:sz w:val="21"/>
                <w:szCs w:val="21"/>
                <w:lang w:eastAsia="zh-CN"/>
              </w:rPr>
              <w:t>24个月</w:t>
            </w:r>
          </w:p>
        </w:tc>
      </w:tr>
      <w:tr>
        <w:tblPrEx>
          <w:tblW w:w="4996" w:type="pct"/>
          <w:tblInd w:w="0" w:type="dxa"/>
          <w:tblCellMar>
            <w:top w:w="0" w:type="dxa"/>
            <w:left w:w="108" w:type="dxa"/>
            <w:bottom w:w="0" w:type="dxa"/>
            <w:right w:w="108" w:type="dxa"/>
          </w:tblCellMar>
        </w:tblPrEx>
        <w:trPr>
          <w:cantSplit/>
        </w:trPr>
        <w:tc>
          <w:tcPr>
            <w:tcW w:w="676" w:type="pct"/>
            <w:shd w:val="clear" w:color="auto" w:fill="auto"/>
            <w:vAlign w:val="center"/>
          </w:tcPr>
          <w:p>
            <w:pPr>
              <w:pStyle w:val="TableCellText12ptleft"/>
              <w:spacing w:before="0" w:after="0"/>
              <w:jc w:val="center"/>
              <w:rPr>
                <w:rFonts w:eastAsia="宋体"/>
                <w:sz w:val="21"/>
                <w:szCs w:val="21"/>
                <w:lang w:eastAsia="zh-CN"/>
              </w:rPr>
            </w:pPr>
            <w:r>
              <w:rPr>
                <w:rFonts w:eastAsia="宋体"/>
                <w:sz w:val="21"/>
                <w:szCs w:val="21"/>
                <w:lang w:eastAsia="zh-CN"/>
              </w:rPr>
              <w:t>丁二酸复瑞替尼</w:t>
            </w:r>
          </w:p>
        </w:tc>
        <w:tc>
          <w:tcPr>
            <w:tcW w:w="815" w:type="pct"/>
            <w:shd w:val="clear" w:color="auto" w:fill="auto"/>
            <w:vAlign w:val="center"/>
          </w:tcPr>
          <w:p>
            <w:pPr>
              <w:pStyle w:val="TableCellText12pt"/>
              <w:spacing w:before="0" w:after="0"/>
              <w:rPr>
                <w:rFonts w:eastAsia="宋体"/>
                <w:sz w:val="21"/>
                <w:szCs w:val="21"/>
                <w:lang w:eastAsia="zh-CN"/>
              </w:rPr>
            </w:pPr>
            <w:r>
              <w:rPr>
                <w:rFonts w:eastAsia="宋体"/>
                <w:sz w:val="21"/>
                <w:szCs w:val="21"/>
                <w:lang w:eastAsia="zh-CN"/>
              </w:rPr>
              <w:t>50 mg胶囊</w:t>
            </w:r>
          </w:p>
        </w:tc>
        <w:tc>
          <w:tcPr>
            <w:tcW w:w="665" w:type="pct"/>
            <w:vAlign w:val="center"/>
          </w:tcPr>
          <w:p>
            <w:pPr>
              <w:pStyle w:val="TableCellText12pt"/>
              <w:spacing w:before="0" w:after="0"/>
              <w:rPr>
                <w:rFonts w:eastAsia="宋体"/>
                <w:sz w:val="21"/>
                <w:szCs w:val="21"/>
                <w:lang w:eastAsia="zh-CN"/>
              </w:rPr>
            </w:pPr>
            <w:r>
              <w:rPr>
                <w:rFonts w:eastAsia="宋体"/>
                <w:sz w:val="21"/>
                <w:szCs w:val="21"/>
                <w:lang w:eastAsia="zh-CN"/>
              </w:rPr>
              <w:t>30粒</w:t>
            </w:r>
          </w:p>
        </w:tc>
        <w:tc>
          <w:tcPr>
            <w:tcW w:w="1175" w:type="pct"/>
            <w:shd w:val="clear" w:color="auto" w:fill="auto"/>
            <w:vAlign w:val="center"/>
          </w:tcPr>
          <w:p>
            <w:pPr>
              <w:pStyle w:val="TableCellText12pt"/>
              <w:spacing w:before="0" w:after="0"/>
              <w:rPr>
                <w:rFonts w:eastAsia="宋体"/>
                <w:sz w:val="21"/>
                <w:szCs w:val="21"/>
                <w:lang w:eastAsia="zh-CN"/>
              </w:rPr>
            </w:pPr>
            <w:r>
              <w:rPr>
                <w:rFonts w:eastAsia="宋体"/>
                <w:sz w:val="21"/>
                <w:szCs w:val="21"/>
                <w:lang w:eastAsia="zh-CN"/>
              </w:rPr>
              <w:t>丁二酸复瑞替尼（口服，每天一次）</w:t>
            </w:r>
          </w:p>
        </w:tc>
        <w:tc>
          <w:tcPr>
            <w:tcW w:w="696" w:type="pct"/>
            <w:vAlign w:val="center"/>
          </w:tcPr>
          <w:p>
            <w:pPr>
              <w:pStyle w:val="TableCellText12pt"/>
              <w:spacing w:before="0" w:after="0"/>
              <w:rPr>
                <w:rFonts w:eastAsia="宋体"/>
                <w:sz w:val="21"/>
                <w:szCs w:val="21"/>
                <w:lang w:eastAsia="zh-CN"/>
              </w:rPr>
            </w:pPr>
            <w:r>
              <w:rPr>
                <w:rFonts w:eastAsia="宋体"/>
                <w:sz w:val="21"/>
                <w:szCs w:val="21"/>
                <w:lang w:eastAsia="zh-CN"/>
              </w:rPr>
              <w:t>避光，10-30℃保存</w:t>
            </w:r>
          </w:p>
        </w:tc>
        <w:tc>
          <w:tcPr>
            <w:tcW w:w="970" w:type="pct"/>
            <w:vAlign w:val="center"/>
          </w:tcPr>
          <w:p>
            <w:pPr>
              <w:pStyle w:val="TableCellText12pt"/>
              <w:spacing w:before="0" w:after="0"/>
              <w:rPr>
                <w:rFonts w:eastAsia="宋体"/>
                <w:sz w:val="21"/>
                <w:szCs w:val="21"/>
                <w:lang w:eastAsia="zh-CN"/>
              </w:rPr>
            </w:pPr>
            <w:r>
              <w:rPr>
                <w:rFonts w:eastAsia="宋体"/>
                <w:sz w:val="21"/>
                <w:szCs w:val="21"/>
                <w:lang w:eastAsia="zh-CN"/>
              </w:rPr>
              <w:t>24个月</w:t>
            </w:r>
          </w:p>
        </w:tc>
      </w:tr>
      <w:tr>
        <w:tblPrEx>
          <w:tblW w:w="4996" w:type="pct"/>
          <w:tblInd w:w="0" w:type="dxa"/>
          <w:tblCellMar>
            <w:top w:w="0" w:type="dxa"/>
            <w:left w:w="108" w:type="dxa"/>
            <w:bottom w:w="0" w:type="dxa"/>
            <w:right w:w="108" w:type="dxa"/>
          </w:tblCellMar>
        </w:tblPrEx>
        <w:trPr>
          <w:cantSplit/>
        </w:trPr>
        <w:tc>
          <w:tcPr>
            <w:tcW w:w="676" w:type="pct"/>
            <w:shd w:val="clear" w:color="auto" w:fill="auto"/>
            <w:vAlign w:val="center"/>
          </w:tcPr>
          <w:p>
            <w:pPr>
              <w:pStyle w:val="TableCellText12ptleft"/>
              <w:spacing w:before="0" w:after="0"/>
              <w:jc w:val="center"/>
              <w:rPr>
                <w:rFonts w:eastAsia="宋体"/>
                <w:sz w:val="21"/>
                <w:szCs w:val="21"/>
                <w:lang w:eastAsia="zh-CN"/>
              </w:rPr>
            </w:pPr>
            <w:r>
              <w:rPr>
                <w:rFonts w:eastAsia="宋体"/>
                <w:sz w:val="21"/>
                <w:szCs w:val="21"/>
                <w:lang w:eastAsia="zh-CN"/>
              </w:rPr>
              <w:t>丁二酸复瑞替尼</w:t>
            </w:r>
          </w:p>
        </w:tc>
        <w:tc>
          <w:tcPr>
            <w:tcW w:w="815" w:type="pct"/>
            <w:shd w:val="clear" w:color="auto" w:fill="auto"/>
            <w:vAlign w:val="center"/>
          </w:tcPr>
          <w:p>
            <w:pPr>
              <w:pStyle w:val="TableCellText12pt"/>
              <w:spacing w:before="0" w:after="0"/>
              <w:rPr>
                <w:rFonts w:eastAsia="宋体"/>
                <w:sz w:val="21"/>
                <w:szCs w:val="21"/>
                <w:lang w:eastAsia="zh-CN"/>
              </w:rPr>
            </w:pPr>
            <w:r>
              <w:rPr>
                <w:rFonts w:eastAsia="宋体"/>
                <w:sz w:val="21"/>
                <w:szCs w:val="21"/>
                <w:lang w:eastAsia="zh-CN"/>
              </w:rPr>
              <w:t>70 mg胶囊</w:t>
            </w:r>
          </w:p>
        </w:tc>
        <w:tc>
          <w:tcPr>
            <w:tcW w:w="665" w:type="pct"/>
            <w:vAlign w:val="center"/>
          </w:tcPr>
          <w:p>
            <w:pPr>
              <w:pStyle w:val="TableCellText12pt"/>
              <w:spacing w:before="0" w:after="0"/>
              <w:rPr>
                <w:rFonts w:eastAsia="宋体"/>
                <w:sz w:val="21"/>
                <w:szCs w:val="21"/>
                <w:lang w:eastAsia="zh-CN"/>
              </w:rPr>
            </w:pPr>
            <w:r>
              <w:rPr>
                <w:rFonts w:eastAsia="宋体"/>
                <w:sz w:val="21"/>
                <w:szCs w:val="21"/>
                <w:lang w:eastAsia="zh-CN"/>
              </w:rPr>
              <w:t>30粒</w:t>
            </w:r>
          </w:p>
        </w:tc>
        <w:tc>
          <w:tcPr>
            <w:tcW w:w="1175" w:type="pct"/>
            <w:shd w:val="clear" w:color="auto" w:fill="auto"/>
            <w:vAlign w:val="center"/>
          </w:tcPr>
          <w:p>
            <w:pPr>
              <w:pStyle w:val="TableCellText12pt"/>
              <w:spacing w:before="0" w:after="0"/>
              <w:rPr>
                <w:rFonts w:eastAsia="宋体"/>
                <w:sz w:val="21"/>
                <w:szCs w:val="21"/>
                <w:lang w:eastAsia="zh-CN"/>
              </w:rPr>
            </w:pPr>
            <w:r>
              <w:rPr>
                <w:rFonts w:eastAsia="宋体"/>
                <w:sz w:val="21"/>
                <w:szCs w:val="21"/>
                <w:lang w:eastAsia="zh-CN"/>
              </w:rPr>
              <w:t>丁二酸复瑞替尼（口服，每天一次）</w:t>
            </w:r>
          </w:p>
        </w:tc>
        <w:tc>
          <w:tcPr>
            <w:tcW w:w="696" w:type="pct"/>
            <w:vAlign w:val="center"/>
          </w:tcPr>
          <w:p>
            <w:pPr>
              <w:pStyle w:val="TableCellText12pt"/>
              <w:spacing w:before="0" w:after="0"/>
              <w:rPr>
                <w:rFonts w:eastAsia="宋体"/>
                <w:sz w:val="21"/>
                <w:szCs w:val="21"/>
                <w:lang w:eastAsia="zh-CN"/>
              </w:rPr>
            </w:pPr>
            <w:r>
              <w:rPr>
                <w:rFonts w:eastAsia="宋体"/>
                <w:sz w:val="21"/>
                <w:szCs w:val="21"/>
                <w:lang w:eastAsia="zh-CN"/>
              </w:rPr>
              <w:t>避光，10-30℃保存</w:t>
            </w:r>
          </w:p>
        </w:tc>
        <w:tc>
          <w:tcPr>
            <w:tcW w:w="970" w:type="pct"/>
            <w:vAlign w:val="center"/>
          </w:tcPr>
          <w:p>
            <w:pPr>
              <w:pStyle w:val="TableCellText12pt"/>
              <w:spacing w:before="0" w:after="0"/>
              <w:rPr>
                <w:rFonts w:eastAsia="宋体"/>
                <w:sz w:val="21"/>
                <w:szCs w:val="21"/>
                <w:lang w:eastAsia="zh-CN"/>
              </w:rPr>
            </w:pPr>
            <w:r>
              <w:rPr>
                <w:rFonts w:eastAsia="宋体"/>
                <w:sz w:val="21"/>
                <w:szCs w:val="21"/>
                <w:lang w:eastAsia="zh-CN"/>
              </w:rPr>
              <w:t>24个月</w:t>
            </w:r>
          </w:p>
        </w:tc>
      </w:tr>
    </w:tbl>
    <w:p>
      <w:pPr>
        <w:pStyle w:val="DocumentText"/>
        <w:spacing w:after="0" w:line="240" w:lineRule="auto"/>
        <w:ind w:firstLine="465"/>
        <w:jc w:val="center"/>
        <w:rPr>
          <w:rFonts w:eastAsia="宋体"/>
          <w:b/>
          <w:bCs/>
          <w:lang w:eastAsia="zh-CN"/>
        </w:rPr>
      </w:pPr>
    </w:p>
    <w:p>
      <w:pPr>
        <w:pStyle w:val="ERIS3"/>
        <w:numPr>
          <w:ilvl w:val="12"/>
          <w:numId w:val="0"/>
        </w:numPr>
        <w:adjustRightInd w:val="0"/>
        <w:snapToGrid w:val="0"/>
        <w:spacing w:after="0" w:line="360" w:lineRule="auto"/>
        <w:rPr>
          <w:rFonts w:cs="Times New Roman"/>
          <w:szCs w:val="24"/>
        </w:rPr>
      </w:pPr>
      <w:bookmarkStart w:id="228" w:name="_Toc10810"/>
      <w:bookmarkStart w:id="229" w:name="_Toc46860580"/>
      <w:bookmarkStart w:id="230" w:name="_Toc87617903"/>
      <w:bookmarkStart w:id="231" w:name="_Toc44401374"/>
      <w:bookmarkStart w:id="232" w:name="_Toc20462"/>
      <w:r>
        <w:rPr>
          <w:rFonts w:cs="Times New Roman"/>
          <w:szCs w:val="24"/>
        </w:rPr>
        <w:t>9.4.3</w:t>
      </w:r>
      <w:r>
        <w:rPr>
          <w:rFonts w:cs="Times New Roman" w:hint="eastAsia"/>
          <w:szCs w:val="24"/>
        </w:rPr>
        <w:t xml:space="preserve"> </w:t>
      </w:r>
      <w:r>
        <w:rPr>
          <w:rFonts w:cs="Times New Roman"/>
          <w:szCs w:val="24"/>
        </w:rPr>
        <w:t>患者的治疗组分配方法</w:t>
      </w:r>
      <w:bookmarkEnd w:id="228"/>
      <w:bookmarkEnd w:id="229"/>
      <w:bookmarkEnd w:id="230"/>
      <w:bookmarkEnd w:id="231"/>
      <w:bookmarkEnd w:id="232"/>
    </w:p>
    <w:p>
      <w:pPr>
        <w:adjustRightInd w:val="0"/>
        <w:snapToGrid w:val="0"/>
        <w:spacing w:line="360" w:lineRule="auto"/>
        <w:ind w:firstLine="482"/>
        <w:rPr>
          <w:rFonts w:cs="Times New Roman"/>
          <w:szCs w:val="24"/>
        </w:rPr>
      </w:pPr>
      <w:r>
        <w:rPr>
          <w:rFonts w:cs="Times New Roman"/>
          <w:szCs w:val="24"/>
        </w:rPr>
        <w:t>不适用</w:t>
      </w:r>
      <w:r>
        <w:rPr>
          <w:rFonts w:cs="Times New Roman"/>
          <w:color w:val="000000"/>
          <w:szCs w:val="24"/>
        </w:rPr>
        <w:t>，因为这是一项单臂、开放性研究。</w:t>
      </w:r>
    </w:p>
    <w:p>
      <w:pPr>
        <w:pStyle w:val="ERIS3"/>
        <w:numPr>
          <w:ilvl w:val="12"/>
          <w:numId w:val="0"/>
        </w:numPr>
        <w:adjustRightInd w:val="0"/>
        <w:snapToGrid w:val="0"/>
        <w:spacing w:after="0" w:line="360" w:lineRule="auto"/>
        <w:rPr>
          <w:rFonts w:cs="Times New Roman"/>
          <w:szCs w:val="24"/>
        </w:rPr>
      </w:pPr>
      <w:bookmarkStart w:id="233" w:name="_Toc44401375"/>
      <w:bookmarkStart w:id="234" w:name="_Toc46860581"/>
      <w:bookmarkStart w:id="235" w:name="_Toc87617904"/>
      <w:bookmarkStart w:id="236" w:name="_Toc15222"/>
      <w:bookmarkStart w:id="237" w:name="_Toc16811"/>
      <w:r>
        <w:rPr>
          <w:rFonts w:cs="Times New Roman"/>
          <w:szCs w:val="24"/>
        </w:rPr>
        <w:t>9.4.4</w:t>
      </w:r>
      <w:r>
        <w:rPr>
          <w:rFonts w:cs="Times New Roman" w:hint="eastAsia"/>
          <w:szCs w:val="24"/>
        </w:rPr>
        <w:t xml:space="preserve"> </w:t>
      </w:r>
      <w:r>
        <w:rPr>
          <w:rFonts w:cs="Times New Roman"/>
          <w:szCs w:val="24"/>
        </w:rPr>
        <w:t>研究中的剂量选择</w:t>
      </w:r>
      <w:bookmarkEnd w:id="233"/>
      <w:bookmarkEnd w:id="234"/>
      <w:bookmarkEnd w:id="235"/>
      <w:bookmarkEnd w:id="236"/>
      <w:bookmarkEnd w:id="237"/>
    </w:p>
    <w:p>
      <w:pPr>
        <w:pStyle w:val="ERIS"/>
        <w:adjustRightInd w:val="0"/>
        <w:snapToGrid w:val="0"/>
        <w:spacing w:after="0" w:line="360" w:lineRule="auto"/>
        <w:ind w:firstLine="0"/>
        <w:rPr>
          <w:rFonts w:cs="Times New Roman"/>
          <w:b/>
          <w:bCs/>
          <w:szCs w:val="24"/>
        </w:rPr>
      </w:pPr>
      <w:r>
        <w:rPr>
          <w:rFonts w:cs="Times New Roman"/>
          <w:b/>
          <w:bCs/>
          <w:szCs w:val="24"/>
        </w:rPr>
        <w:t>9.4.4.1</w:t>
      </w:r>
      <w:r>
        <w:rPr>
          <w:rFonts w:cs="Times New Roman" w:hint="eastAsia"/>
          <w:b/>
          <w:bCs/>
          <w:szCs w:val="24"/>
        </w:rPr>
        <w:t xml:space="preserve"> </w:t>
      </w:r>
      <w:r>
        <w:rPr>
          <w:rFonts w:cs="Times New Roman"/>
          <w:b/>
          <w:bCs/>
          <w:szCs w:val="24"/>
        </w:rPr>
        <w:t>起始剂量选择</w:t>
      </w:r>
    </w:p>
    <w:p>
      <w:pPr>
        <w:pStyle w:val="DocumentText"/>
        <w:adjustRightInd w:val="0"/>
        <w:snapToGrid w:val="0"/>
        <w:spacing w:after="0" w:line="360" w:lineRule="auto"/>
        <w:ind w:firstLine="465"/>
        <w:rPr>
          <w:rFonts w:eastAsia="宋体"/>
          <w:lang w:eastAsia="zh-CN"/>
        </w:rPr>
      </w:pPr>
      <w:r>
        <w:rPr>
          <w:rFonts w:eastAsia="宋体"/>
          <w:lang w:eastAsia="zh-CN"/>
        </w:rPr>
        <w:t>根据临床前及PK研究结果，基于大鼠、猴毒性数据推算人用起始剂量及MTD。在大鼠模型，以HNSTD（最大无严重毒副作用剂量）4 mg/kg的1/10或1/6来进行推算人用起始剂量为4 mg/人或6 mg/人（4mg/kg/6.2×60kg=38.71mg，38.71mg/10=4mg），再乘以血浆蛋白系数差异1.75，最后人体起始剂量为7 或10 mg/人。对于MTD，以大鼠12 mg/kg推算人体最大剂量为（12 mg/kg/6）×60 kg=120 mg/kg，再乘以血浆蛋白系数差异1.75约为210 mg/人。如果以裸鼠药效数据推算人用有效剂量，鼠有效剂量范围在（1.67-10 mg/kg），根据裸鼠代谢后原型药物保留比例与人接近，从PK数据来看，小鼠和大鼠的暴露数近似，由于本研究方案终版时小鼠血浆蛋白结合率未知，暂以大鼠数据作为参考，因此人用药效剂量范围为15-90 mg/人。其中，5 mg/kg为裸鼠最佳有效剂量，换算成人用剂量为45 mg/人。</w:t>
      </w:r>
    </w:p>
    <w:p>
      <w:pPr>
        <w:pStyle w:val="ERIS"/>
        <w:spacing w:after="0" w:line="360" w:lineRule="auto"/>
        <w:ind w:firstLine="480"/>
        <w:jc w:val="both"/>
        <w:rPr>
          <w:rFonts w:cs="Times New Roman"/>
        </w:rPr>
      </w:pPr>
      <w:r>
        <w:rPr>
          <w:rFonts w:cs="Times New Roman"/>
        </w:rPr>
        <w:t>而根据食蟹猴毒性数据推算，以HNSTD 5 mg/kg的1/10或1/6来进行推算人用起始剂量为10 mg/人或16.6 mg/人（5 mg/kg/3×60kg=100mg/人，100/10或100/6=10 或16.6 mg/人），再乘以人与猴的血浆蛋白系数差异（66.1/41.5=1.59），最后起始剂量为16或26 mg/人。以猴的MTD&gt;15 mg/kg推算人用最大剂量为（15 mg/kg/3）×60 kg=300mg/kg，再乘以血浆蛋白系数差异1.59，约为477 mg/人。</w:t>
      </w:r>
    </w:p>
    <w:p>
      <w:pPr>
        <w:pStyle w:val="ERIS"/>
        <w:adjustRightInd w:val="0"/>
        <w:snapToGrid w:val="0"/>
        <w:spacing w:after="0" w:line="360" w:lineRule="auto"/>
        <w:ind w:firstLine="480"/>
        <w:jc w:val="both"/>
        <w:rPr>
          <w:rFonts w:cs="Times New Roman"/>
        </w:rPr>
      </w:pPr>
      <w:r>
        <w:rPr>
          <w:rFonts w:cs="Times New Roman"/>
          <w:szCs w:val="24"/>
        </w:rPr>
        <w:t>由于本研究计划在既往抗肿瘤失败的晚期进展的实体瘤患者中进行，若I期起始剂量较低，则不能保证患者从中获益，对这部分患者存在伦理风险。故根据上述临床前数据，综合考虑裸鼠和食蟹猴的数据设定本项研究的起始剂量为20mg。</w:t>
      </w:r>
    </w:p>
    <w:p>
      <w:pPr>
        <w:pStyle w:val="ERIS"/>
        <w:adjustRightInd w:val="0"/>
        <w:snapToGrid w:val="0"/>
        <w:spacing w:after="0" w:line="360" w:lineRule="auto"/>
        <w:ind w:firstLine="0"/>
        <w:rPr>
          <w:rFonts w:cs="Times New Roman"/>
          <w:b/>
          <w:bCs/>
        </w:rPr>
      </w:pPr>
      <w:bookmarkStart w:id="238" w:name="_Hlk99525673"/>
      <w:r>
        <w:rPr>
          <w:rFonts w:cs="Times New Roman"/>
          <w:b/>
          <w:bCs/>
        </w:rPr>
        <w:t>9.4.4.2 I期剂量选择</w:t>
      </w:r>
      <w:bookmarkEnd w:id="238"/>
    </w:p>
    <w:p>
      <w:pPr>
        <w:pStyle w:val="DocumentText"/>
        <w:adjustRightInd w:val="0"/>
        <w:snapToGrid w:val="0"/>
        <w:spacing w:after="0" w:line="360" w:lineRule="auto"/>
        <w:rPr>
          <w:rFonts w:eastAsia="宋体"/>
          <w:b/>
          <w:bCs/>
          <w:lang w:eastAsia="zh-CN"/>
        </w:rPr>
      </w:pPr>
      <w:r>
        <w:rPr>
          <w:rFonts w:eastAsia="宋体"/>
          <w:b/>
          <w:bCs/>
          <w:lang w:eastAsia="zh-CN"/>
        </w:rPr>
        <w:t>9.4.4.2.1</w:t>
      </w:r>
      <w:r>
        <w:rPr>
          <w:rFonts w:eastAsia="宋体" w:hint="eastAsia"/>
          <w:b/>
          <w:bCs/>
          <w:lang w:eastAsia="zh-CN"/>
        </w:rPr>
        <w:t xml:space="preserve"> </w:t>
      </w:r>
      <w:r>
        <w:rPr>
          <w:rFonts w:eastAsia="宋体"/>
          <w:b/>
          <w:bCs/>
          <w:lang w:eastAsia="zh-CN"/>
        </w:rPr>
        <w:t>剂量爬坡</w:t>
      </w:r>
    </w:p>
    <w:p>
      <w:pPr>
        <w:pStyle w:val="DocumentText"/>
        <w:adjustRightInd w:val="0"/>
        <w:snapToGrid w:val="0"/>
        <w:spacing w:after="0" w:line="360" w:lineRule="auto"/>
        <w:ind w:firstLine="465"/>
        <w:rPr>
          <w:rFonts w:eastAsia="宋体"/>
          <w:lang w:eastAsia="zh-CN"/>
        </w:rPr>
      </w:pPr>
      <w:r>
        <w:rPr>
          <w:rFonts w:eastAsia="宋体"/>
          <w:lang w:eastAsia="zh-CN"/>
        </w:rPr>
        <w:t>计划从20mg剂量组开始爬坡，先入组1例患者，作为哨兵PK试验。在完成DLT观察及PK分析后，SMC将根据安全性及PK数据决定是否在该剂量组继续入组至3例患者或是否进入下一剂量组。在完成20mg剂量组所有受试者的DLT 观察及PK分析后，SMC将根据安全性数据及PK数据并结合小鼠的血浆蛋白结合率用于预测人体的MTD和有效剂量，将召开SMC会议讨论下一剂量组的剂量。此后在完成每剂量组的DLT观察后，SMC将根据此前获得的剂量组的安全、疗效和PK数据来确定下一剂量组的剂量和入组例数。剂量爬坡原则上遵循改良</w:t>
      </w:r>
      <w:r>
        <w:rPr>
          <w:rFonts w:eastAsia="宋体" w:hint="eastAsia"/>
          <w:lang w:eastAsia="zh-CN"/>
        </w:rPr>
        <w:t>“</w:t>
      </w:r>
      <w:r>
        <w:rPr>
          <w:rFonts w:eastAsia="宋体"/>
          <w:lang w:eastAsia="zh-CN"/>
        </w:rPr>
        <w:t>3+3</w:t>
      </w:r>
      <w:r>
        <w:rPr>
          <w:rFonts w:eastAsia="宋体" w:hint="eastAsia"/>
          <w:lang w:eastAsia="zh-CN"/>
        </w:rPr>
        <w:t>”</w:t>
      </w:r>
      <w:r>
        <w:rPr>
          <w:rFonts w:eastAsia="宋体"/>
          <w:lang w:eastAsia="zh-CN"/>
        </w:rPr>
        <w:t>设计，预计最高剂量组为210 mg。</w:t>
      </w:r>
    </w:p>
    <w:p>
      <w:pPr>
        <w:pStyle w:val="DocumentText"/>
        <w:adjustRightInd w:val="0"/>
        <w:snapToGrid w:val="0"/>
        <w:spacing w:after="0" w:line="360" w:lineRule="auto"/>
        <w:ind w:firstLine="465"/>
        <w:rPr>
          <w:rFonts w:eastAsia="宋体"/>
          <w:lang w:eastAsia="zh-CN"/>
        </w:rPr>
      </w:pPr>
      <w:r>
        <w:rPr>
          <w:rFonts w:eastAsia="宋体"/>
          <w:lang w:eastAsia="zh-CN"/>
        </w:rPr>
        <w:t>首先在剂量水平1（20mg）入组1例符合入组标准的患者作为哨兵PK试验，在完成DLT观察及PK分析后，SMC将根据安全性及PK数据决定是否在该剂量组继续入组至3例患者或是否进入下一剂量组。</w:t>
      </w:r>
    </w:p>
    <w:p>
      <w:pPr>
        <w:pStyle w:val="DocumentText"/>
        <w:adjustRightInd w:val="0"/>
        <w:snapToGrid w:val="0"/>
        <w:spacing w:after="0" w:line="360" w:lineRule="auto"/>
        <w:ind w:firstLine="465"/>
        <w:rPr>
          <w:rFonts w:eastAsia="宋体"/>
          <w:lang w:eastAsia="zh-CN"/>
        </w:rPr>
      </w:pPr>
      <w:r>
        <w:rPr>
          <w:rFonts w:eastAsia="宋体"/>
          <w:lang w:eastAsia="zh-CN"/>
        </w:rPr>
        <w:t>如果剂量水平1的所有患者未出现DLT，则在下一较高剂量水平入组3例患者。在后续剂量水平按照相同方法进行剂量递增。</w:t>
      </w:r>
    </w:p>
    <w:p>
      <w:pPr>
        <w:pStyle w:val="DocumentText"/>
        <w:adjustRightInd w:val="0"/>
        <w:snapToGrid w:val="0"/>
        <w:spacing w:after="0" w:line="360" w:lineRule="auto"/>
        <w:ind w:firstLine="465"/>
        <w:rPr>
          <w:rFonts w:eastAsia="宋体"/>
          <w:lang w:eastAsia="zh-CN"/>
        </w:rPr>
      </w:pPr>
      <w:r>
        <w:rPr>
          <w:rFonts w:eastAsia="宋体"/>
          <w:lang w:eastAsia="zh-CN"/>
        </w:rPr>
        <w:t>如果剂量组n的3例患者中出现1例DLT，则在该剂量组再增加3例患者。如果新增加的患者均未发生DLT（1/6DLT），则递增至下一剂量组；如果≥2 患者出现DLT（≥2/6DLT），则应停止该剂量组的入组，并禁止递增至下一剂量组。</w:t>
      </w:r>
    </w:p>
    <w:p>
      <w:pPr>
        <w:pStyle w:val="DocumentText"/>
        <w:adjustRightInd w:val="0"/>
        <w:snapToGrid w:val="0"/>
        <w:spacing w:after="0" w:line="360" w:lineRule="auto"/>
        <w:ind w:firstLine="465"/>
        <w:rPr>
          <w:rFonts w:eastAsia="宋体"/>
          <w:lang w:eastAsia="zh-CN"/>
        </w:rPr>
      </w:pPr>
      <w:r>
        <w:rPr>
          <w:rFonts w:eastAsia="宋体"/>
          <w:lang w:eastAsia="zh-CN"/>
        </w:rPr>
        <w:t>在n-1剂量组入组到6例患者，以确认MTD；如果n-1剂量组之前已入组了6例患者，则剂量爬坡结束。</w:t>
      </w:r>
    </w:p>
    <w:p>
      <w:pPr>
        <w:pStyle w:val="DocumentText"/>
        <w:adjustRightInd w:val="0"/>
        <w:snapToGrid w:val="0"/>
        <w:spacing w:after="0" w:line="360" w:lineRule="auto"/>
        <w:ind w:firstLine="465"/>
        <w:rPr>
          <w:rFonts w:eastAsia="宋体"/>
          <w:lang w:eastAsia="zh-CN"/>
        </w:rPr>
      </w:pPr>
      <w:r>
        <w:rPr>
          <w:rFonts w:eastAsia="宋体"/>
          <w:lang w:eastAsia="zh-CN"/>
        </w:rPr>
        <w:t>如果在20 mg剂量组观察到1例DLT，则在10 mg组入组3例患者。</w:t>
      </w:r>
    </w:p>
    <w:p>
      <w:pPr>
        <w:pStyle w:val="DocumentText"/>
        <w:adjustRightInd w:val="0"/>
        <w:snapToGrid w:val="0"/>
        <w:spacing w:after="0" w:line="360" w:lineRule="auto"/>
        <w:ind w:firstLine="465"/>
        <w:rPr>
          <w:rFonts w:eastAsia="宋体"/>
          <w:lang w:eastAsia="zh-CN"/>
        </w:rPr>
      </w:pPr>
      <w:r>
        <w:rPr>
          <w:rFonts w:eastAsia="宋体"/>
          <w:lang w:eastAsia="zh-CN"/>
        </w:rPr>
        <w:t>如果剂量递增至210 mg组仍未达到MTD，则SMC根据研究药物的安全性和疗效讨论如何确定RP2D；如果在起始剂量即达到MTD，则将考虑进行更低剂量的试验。</w:t>
      </w:r>
    </w:p>
    <w:p>
      <w:pPr>
        <w:pStyle w:val="ERIS"/>
        <w:adjustRightInd w:val="0"/>
        <w:snapToGrid w:val="0"/>
        <w:spacing w:after="0" w:line="360" w:lineRule="auto"/>
        <w:ind w:firstLine="480"/>
        <w:rPr>
          <w:rFonts w:cs="Times New Roman"/>
        </w:rPr>
      </w:pPr>
      <w:r>
        <w:rPr>
          <w:rFonts w:cs="Times New Roman"/>
        </w:rPr>
        <w:t>MTD为最大耐受剂量，定义为&lt;33%的患者发生DLT的最高剂量。</w:t>
      </w:r>
    </w:p>
    <w:p>
      <w:pPr>
        <w:pStyle w:val="Caption"/>
        <w:jc w:val="center"/>
        <w:rPr>
          <w:rFonts w:ascii="Times New Roman" w:eastAsia="宋体" w:hAnsi="Times New Roman" w:cs="Times New Roman"/>
          <w:b/>
          <w:bCs/>
          <w:sz w:val="24"/>
          <w:szCs w:val="24"/>
        </w:rPr>
      </w:pPr>
      <w:r>
        <w:rPr>
          <w:rFonts w:ascii="Times New Roman" w:eastAsia="宋体" w:hAnsi="Times New Roman" w:cs="Times New Roman"/>
          <w:b/>
          <w:bCs/>
          <w:sz w:val="24"/>
          <w:szCs w:val="24"/>
        </w:rPr>
        <w:t xml:space="preserve">表 </w:t>
      </w:r>
      <w:r>
        <w:rPr>
          <w:rFonts w:ascii="Times New Roman" w:eastAsia="宋体" w:hAnsi="Times New Roman" w:cs="Times New Roman"/>
          <w:b/>
          <w:bCs/>
          <w:sz w:val="24"/>
          <w:szCs w:val="24"/>
        </w:rPr>
        <w:fldChar w:fldCharType="begin"/>
      </w:r>
      <w:r>
        <w:rPr>
          <w:rFonts w:ascii="Times New Roman" w:eastAsia="宋体" w:hAnsi="Times New Roman" w:cs="Times New Roman"/>
          <w:b/>
          <w:bCs/>
          <w:sz w:val="24"/>
          <w:szCs w:val="24"/>
        </w:rPr>
        <w:instrText xml:space="preserve"> SEQ 表 \* ARABIC </w:instrText>
      </w:r>
      <w:r>
        <w:rPr>
          <w:rFonts w:ascii="Times New Roman" w:eastAsia="宋体" w:hAnsi="Times New Roman" w:cs="Times New Roman"/>
          <w:b/>
          <w:bCs/>
          <w:sz w:val="24"/>
          <w:szCs w:val="24"/>
        </w:rPr>
        <w:fldChar w:fldCharType="separate"/>
      </w:r>
      <w:r>
        <w:rPr>
          <w:rFonts w:ascii="Times New Roman" w:eastAsia="宋体" w:hAnsi="Times New Roman" w:cs="Times New Roman"/>
          <w:b/>
          <w:bCs/>
          <w:sz w:val="24"/>
          <w:szCs w:val="24"/>
        </w:rPr>
        <w:t>2</w:t>
      </w:r>
      <w:r>
        <w:rPr>
          <w:rFonts w:ascii="Times New Roman" w:eastAsia="宋体" w:hAnsi="Times New Roman" w:cs="Times New Roman"/>
          <w:b/>
          <w:bCs/>
          <w:sz w:val="24"/>
          <w:szCs w:val="24"/>
        </w:rPr>
        <w:fldChar w:fldCharType="end"/>
      </w:r>
      <w:bookmarkStart w:id="239" w:name="_Toc30130"/>
      <w:bookmarkStart w:id="240" w:name="_Toc21163"/>
      <w:bookmarkStart w:id="241" w:name="_Toc24960"/>
      <w:bookmarkStart w:id="242" w:name="_Toc11401"/>
      <w:r>
        <w:rPr>
          <w:rFonts w:ascii="Times New Roman" w:eastAsia="宋体" w:hAnsi="Times New Roman" w:cs="Times New Roman" w:hint="eastAsia"/>
          <w:b/>
          <w:bCs/>
          <w:sz w:val="24"/>
          <w:szCs w:val="24"/>
        </w:rPr>
        <w:t xml:space="preserve"> </w:t>
      </w:r>
      <w:bookmarkStart w:id="243" w:name="_Toc24354"/>
      <w:bookmarkStart w:id="244" w:name="_Toc1026"/>
      <w:r>
        <w:rPr>
          <w:rFonts w:ascii="Times New Roman" w:eastAsia="宋体" w:hAnsi="Times New Roman" w:cs="Times New Roman"/>
          <w:b/>
          <w:bCs/>
          <w:sz w:val="24"/>
          <w:szCs w:val="24"/>
        </w:rPr>
        <w:t>爬坡剂量设计</w:t>
      </w:r>
      <w:bookmarkEnd w:id="239"/>
      <w:bookmarkEnd w:id="240"/>
      <w:bookmarkEnd w:id="241"/>
      <w:bookmarkEnd w:id="242"/>
      <w:bookmarkEnd w:id="243"/>
      <w:bookmarkEnd w:id="244"/>
    </w:p>
    <w:tbl>
      <w:tblPr>
        <w:tblStyle w:val="TableNormal"/>
        <w:tblW w:w="4998" w:type="pct"/>
        <w:jc w:val="center"/>
        <w:tblBorders>
          <w:top w:val="single" w:sz="4" w:space="0" w:color="auto"/>
          <w:left w:val="none" w:sz="0" w:space="0" w:color="auto"/>
          <w:bottom w:val="single" w:sz="4" w:space="0" w:color="auto"/>
          <w:right w:val="none" w:sz="0" w:space="0" w:color="auto"/>
          <w:insideH w:val="single" w:sz="4" w:space="0" w:color="auto"/>
          <w:insideV w:val="none" w:sz="0" w:space="0" w:color="auto"/>
        </w:tblBorders>
        <w:tblCellMar>
          <w:top w:w="0" w:type="dxa"/>
          <w:left w:w="108" w:type="dxa"/>
          <w:bottom w:w="0" w:type="dxa"/>
          <w:right w:w="108" w:type="dxa"/>
        </w:tblCellMar>
      </w:tblPr>
      <w:tblGrid>
        <w:gridCol w:w="3644"/>
        <w:gridCol w:w="934"/>
        <w:gridCol w:w="671"/>
        <w:gridCol w:w="940"/>
        <w:gridCol w:w="940"/>
        <w:gridCol w:w="1077"/>
        <w:gridCol w:w="1076"/>
      </w:tblGrid>
      <w:tr>
        <w:tblPrEx>
          <w:tblW w:w="4998" w:type="pct"/>
          <w:jc w:val="center"/>
          <w:tblBorders>
            <w:top w:val="single" w:sz="4" w:space="0" w:color="auto"/>
            <w:left w:val="none" w:sz="0" w:space="0" w:color="auto"/>
            <w:bottom w:val="single" w:sz="4" w:space="0" w:color="auto"/>
            <w:right w:val="none" w:sz="0" w:space="0" w:color="auto"/>
            <w:insideH w:val="single" w:sz="4" w:space="0" w:color="auto"/>
            <w:insideV w:val="none" w:sz="0" w:space="0" w:color="auto"/>
          </w:tblBorders>
          <w:tblCellMar>
            <w:top w:w="0" w:type="dxa"/>
            <w:left w:w="108" w:type="dxa"/>
            <w:bottom w:w="0" w:type="dxa"/>
            <w:right w:w="108" w:type="dxa"/>
          </w:tblCellMar>
        </w:tblPrEx>
        <w:trPr>
          <w:trHeight w:val="307"/>
          <w:jc w:val="center"/>
        </w:trPr>
        <w:tc>
          <w:tcPr>
            <w:tcW w:w="1962" w:type="pct"/>
            <w:shd w:val="clear" w:color="auto" w:fill="auto"/>
            <w:vAlign w:val="center"/>
          </w:tcPr>
          <w:p>
            <w:pPr>
              <w:keepNext/>
              <w:tabs>
                <w:tab w:val="left" w:pos="1350"/>
              </w:tabs>
              <w:spacing w:after="180"/>
              <w:rPr>
                <w:rFonts w:cs="Times New Roman"/>
                <w:b/>
                <w:sz w:val="20"/>
                <w:szCs w:val="20"/>
              </w:rPr>
            </w:pPr>
            <w:r>
              <w:rPr>
                <w:rFonts w:cs="Times New Roman"/>
                <w:b/>
                <w:sz w:val="20"/>
                <w:szCs w:val="20"/>
              </w:rPr>
              <w:t>剂量组</w:t>
            </w:r>
          </w:p>
        </w:tc>
        <w:tc>
          <w:tcPr>
            <w:tcW w:w="503" w:type="pct"/>
            <w:shd w:val="clear" w:color="auto" w:fill="auto"/>
            <w:vAlign w:val="center"/>
          </w:tcPr>
          <w:p>
            <w:pPr>
              <w:keepNext/>
              <w:spacing w:after="180"/>
              <w:ind w:left="-48" w:firstLine="40"/>
              <w:rPr>
                <w:rFonts w:cs="Times New Roman"/>
                <w:b/>
                <w:sz w:val="20"/>
                <w:szCs w:val="20"/>
              </w:rPr>
            </w:pPr>
            <w:r>
              <w:rPr>
                <w:rFonts w:cs="Times New Roman"/>
                <w:b/>
                <w:sz w:val="20"/>
                <w:szCs w:val="20"/>
              </w:rPr>
              <w:t>1</w:t>
            </w:r>
          </w:p>
        </w:tc>
        <w:tc>
          <w:tcPr>
            <w:tcW w:w="361" w:type="pct"/>
            <w:shd w:val="clear" w:color="auto" w:fill="auto"/>
            <w:vAlign w:val="center"/>
          </w:tcPr>
          <w:p>
            <w:pPr>
              <w:keepNext/>
              <w:spacing w:after="180"/>
              <w:rPr>
                <w:rFonts w:cs="Times New Roman"/>
                <w:b/>
                <w:sz w:val="20"/>
                <w:szCs w:val="20"/>
              </w:rPr>
            </w:pPr>
            <w:r>
              <w:rPr>
                <w:rFonts w:cs="Times New Roman"/>
                <w:b/>
                <w:sz w:val="20"/>
                <w:szCs w:val="20"/>
              </w:rPr>
              <w:t>2</w:t>
            </w:r>
          </w:p>
        </w:tc>
        <w:tc>
          <w:tcPr>
            <w:tcW w:w="506" w:type="pct"/>
            <w:shd w:val="clear" w:color="auto" w:fill="auto"/>
            <w:vAlign w:val="center"/>
          </w:tcPr>
          <w:p>
            <w:pPr>
              <w:keepNext/>
              <w:spacing w:after="180"/>
              <w:rPr>
                <w:rFonts w:cs="Times New Roman"/>
                <w:b/>
                <w:sz w:val="20"/>
                <w:szCs w:val="20"/>
              </w:rPr>
            </w:pPr>
            <w:r>
              <w:rPr>
                <w:rFonts w:cs="Times New Roman"/>
                <w:b/>
                <w:sz w:val="20"/>
                <w:szCs w:val="20"/>
              </w:rPr>
              <w:t>3</w:t>
            </w:r>
          </w:p>
        </w:tc>
        <w:tc>
          <w:tcPr>
            <w:tcW w:w="506" w:type="pct"/>
            <w:shd w:val="clear" w:color="auto" w:fill="auto"/>
            <w:vAlign w:val="center"/>
          </w:tcPr>
          <w:p>
            <w:pPr>
              <w:keepNext/>
              <w:spacing w:after="180"/>
              <w:rPr>
                <w:rFonts w:cs="Times New Roman"/>
                <w:b/>
                <w:sz w:val="20"/>
                <w:szCs w:val="20"/>
              </w:rPr>
            </w:pPr>
            <w:r>
              <w:rPr>
                <w:rFonts w:cs="Times New Roman"/>
                <w:b/>
                <w:sz w:val="20"/>
                <w:szCs w:val="20"/>
              </w:rPr>
              <w:t>4</w:t>
            </w:r>
          </w:p>
        </w:tc>
        <w:tc>
          <w:tcPr>
            <w:tcW w:w="580" w:type="pct"/>
            <w:shd w:val="clear" w:color="auto" w:fill="auto"/>
            <w:vAlign w:val="center"/>
          </w:tcPr>
          <w:p>
            <w:pPr>
              <w:keepNext/>
              <w:spacing w:after="180"/>
              <w:rPr>
                <w:rFonts w:cs="Times New Roman"/>
                <w:b/>
                <w:sz w:val="20"/>
                <w:szCs w:val="20"/>
              </w:rPr>
            </w:pPr>
            <w:r>
              <w:rPr>
                <w:rFonts w:cs="Times New Roman"/>
                <w:b/>
                <w:sz w:val="20"/>
                <w:szCs w:val="20"/>
              </w:rPr>
              <w:t>5</w:t>
            </w:r>
          </w:p>
        </w:tc>
        <w:tc>
          <w:tcPr>
            <w:tcW w:w="579" w:type="pct"/>
            <w:shd w:val="clear" w:color="auto" w:fill="auto"/>
            <w:vAlign w:val="center"/>
          </w:tcPr>
          <w:p>
            <w:pPr>
              <w:keepNext/>
              <w:spacing w:after="180"/>
              <w:rPr>
                <w:rFonts w:cs="Times New Roman"/>
                <w:b/>
                <w:sz w:val="20"/>
                <w:szCs w:val="20"/>
              </w:rPr>
            </w:pPr>
            <w:r>
              <w:rPr>
                <w:rFonts w:cs="Times New Roman"/>
                <w:b/>
                <w:sz w:val="20"/>
                <w:szCs w:val="20"/>
              </w:rPr>
              <w:t>6</w:t>
            </w:r>
          </w:p>
        </w:tc>
      </w:tr>
      <w:tr>
        <w:tblPrEx>
          <w:tblW w:w="4998" w:type="pct"/>
          <w:jc w:val="center"/>
          <w:tblCellMar>
            <w:top w:w="0" w:type="dxa"/>
            <w:left w:w="108" w:type="dxa"/>
            <w:bottom w:w="0" w:type="dxa"/>
            <w:right w:w="108" w:type="dxa"/>
          </w:tblCellMar>
        </w:tblPrEx>
        <w:trPr>
          <w:trHeight w:val="421"/>
          <w:jc w:val="center"/>
        </w:trPr>
        <w:tc>
          <w:tcPr>
            <w:tcW w:w="1962" w:type="pct"/>
            <w:shd w:val="clear" w:color="auto" w:fill="auto"/>
            <w:vAlign w:val="center"/>
          </w:tcPr>
          <w:p>
            <w:pPr>
              <w:keepNext/>
              <w:spacing w:after="180"/>
              <w:rPr>
                <w:rFonts w:cs="Times New Roman"/>
                <w:sz w:val="20"/>
                <w:szCs w:val="20"/>
              </w:rPr>
            </w:pPr>
            <w:r>
              <w:rPr>
                <w:rFonts w:cs="Times New Roman"/>
                <w:sz w:val="20"/>
                <w:szCs w:val="20"/>
              </w:rPr>
              <w:t>相比上个剂量的增幅（%，暂定）</w:t>
            </w:r>
          </w:p>
        </w:tc>
        <w:tc>
          <w:tcPr>
            <w:tcW w:w="503" w:type="pct"/>
            <w:shd w:val="clear" w:color="auto" w:fill="auto"/>
            <w:vAlign w:val="center"/>
          </w:tcPr>
          <w:p>
            <w:pPr>
              <w:keepNext/>
              <w:spacing w:after="180"/>
              <w:rPr>
                <w:rFonts w:cs="Times New Roman"/>
                <w:b/>
                <w:sz w:val="20"/>
                <w:szCs w:val="20"/>
                <w:lang w:eastAsia="ja-JP"/>
              </w:rPr>
            </w:pPr>
            <w:r>
              <w:rPr>
                <w:rFonts w:cs="Times New Roman"/>
                <w:sz w:val="20"/>
                <w:szCs w:val="20"/>
              </w:rPr>
              <w:t>-</w:t>
            </w:r>
          </w:p>
        </w:tc>
        <w:tc>
          <w:tcPr>
            <w:tcW w:w="361" w:type="pct"/>
            <w:shd w:val="clear" w:color="auto" w:fill="auto"/>
            <w:vAlign w:val="center"/>
          </w:tcPr>
          <w:p>
            <w:pPr>
              <w:keepNext/>
              <w:spacing w:after="180"/>
              <w:rPr>
                <w:rFonts w:cs="Times New Roman"/>
                <w:b/>
                <w:sz w:val="20"/>
                <w:szCs w:val="20"/>
                <w:lang w:eastAsia="ja-JP"/>
              </w:rPr>
            </w:pPr>
            <w:r>
              <w:rPr>
                <w:rFonts w:cs="Times New Roman"/>
                <w:sz w:val="20"/>
                <w:szCs w:val="20"/>
              </w:rPr>
              <w:t>100</w:t>
            </w:r>
          </w:p>
        </w:tc>
        <w:tc>
          <w:tcPr>
            <w:tcW w:w="506" w:type="pct"/>
            <w:shd w:val="clear" w:color="auto" w:fill="auto"/>
            <w:vAlign w:val="center"/>
          </w:tcPr>
          <w:p>
            <w:pPr>
              <w:keepNext/>
              <w:spacing w:after="180"/>
              <w:rPr>
                <w:rFonts w:cs="Times New Roman"/>
                <w:b/>
                <w:sz w:val="20"/>
                <w:szCs w:val="20"/>
                <w:lang w:eastAsia="ja-JP"/>
              </w:rPr>
            </w:pPr>
            <w:r>
              <w:rPr>
                <w:rFonts w:cs="Times New Roman"/>
                <w:sz w:val="20"/>
                <w:szCs w:val="20"/>
              </w:rPr>
              <w:t>100</w:t>
            </w:r>
          </w:p>
        </w:tc>
        <w:tc>
          <w:tcPr>
            <w:tcW w:w="506" w:type="pct"/>
            <w:shd w:val="clear" w:color="auto" w:fill="auto"/>
            <w:vAlign w:val="center"/>
          </w:tcPr>
          <w:p>
            <w:pPr>
              <w:keepNext/>
              <w:spacing w:after="180"/>
              <w:rPr>
                <w:rFonts w:cs="Times New Roman"/>
                <w:b/>
                <w:sz w:val="20"/>
                <w:szCs w:val="20"/>
                <w:lang w:eastAsia="ja-JP"/>
              </w:rPr>
            </w:pPr>
            <w:r>
              <w:rPr>
                <w:rFonts w:cs="Times New Roman"/>
                <w:sz w:val="20"/>
                <w:szCs w:val="20"/>
              </w:rPr>
              <w:t>50</w:t>
            </w:r>
          </w:p>
        </w:tc>
        <w:tc>
          <w:tcPr>
            <w:tcW w:w="580" w:type="pct"/>
            <w:shd w:val="clear" w:color="auto" w:fill="auto"/>
            <w:vAlign w:val="center"/>
          </w:tcPr>
          <w:p>
            <w:pPr>
              <w:keepNext/>
              <w:spacing w:after="180"/>
              <w:rPr>
                <w:rFonts w:cs="Times New Roman"/>
                <w:b/>
                <w:sz w:val="20"/>
                <w:szCs w:val="20"/>
                <w:lang w:eastAsia="ja-JP"/>
              </w:rPr>
            </w:pPr>
            <w:r>
              <w:rPr>
                <w:rFonts w:cs="Times New Roman"/>
                <w:sz w:val="20"/>
                <w:szCs w:val="20"/>
              </w:rPr>
              <w:t>33</w:t>
            </w:r>
          </w:p>
        </w:tc>
        <w:tc>
          <w:tcPr>
            <w:tcW w:w="579" w:type="pct"/>
            <w:shd w:val="clear" w:color="auto" w:fill="auto"/>
            <w:vAlign w:val="center"/>
          </w:tcPr>
          <w:p>
            <w:pPr>
              <w:keepNext/>
              <w:spacing w:after="180"/>
              <w:rPr>
                <w:rFonts w:cs="Times New Roman"/>
                <w:b/>
                <w:sz w:val="20"/>
                <w:szCs w:val="20"/>
                <w:lang w:eastAsia="ja-JP"/>
              </w:rPr>
            </w:pPr>
            <w:r>
              <w:rPr>
                <w:rFonts w:cs="Times New Roman"/>
                <w:sz w:val="20"/>
                <w:szCs w:val="20"/>
              </w:rPr>
              <w:t>33</w:t>
            </w:r>
          </w:p>
        </w:tc>
      </w:tr>
      <w:tr>
        <w:tblPrEx>
          <w:tblW w:w="4998" w:type="pct"/>
          <w:jc w:val="center"/>
          <w:tblCellMar>
            <w:top w:w="0" w:type="dxa"/>
            <w:left w:w="108" w:type="dxa"/>
            <w:bottom w:w="0" w:type="dxa"/>
            <w:right w:w="108" w:type="dxa"/>
          </w:tblCellMar>
        </w:tblPrEx>
        <w:trPr>
          <w:trHeight w:val="409"/>
          <w:jc w:val="center"/>
        </w:trPr>
        <w:tc>
          <w:tcPr>
            <w:tcW w:w="1962" w:type="pct"/>
            <w:shd w:val="clear" w:color="auto" w:fill="auto"/>
            <w:vAlign w:val="center"/>
          </w:tcPr>
          <w:p>
            <w:pPr>
              <w:keepNext/>
              <w:spacing w:after="180"/>
              <w:rPr>
                <w:rFonts w:cs="Times New Roman"/>
                <w:b/>
                <w:sz w:val="20"/>
                <w:szCs w:val="20"/>
              </w:rPr>
            </w:pPr>
            <w:r>
              <w:rPr>
                <w:rFonts w:cs="Times New Roman"/>
                <w:sz w:val="20"/>
                <w:szCs w:val="20"/>
              </w:rPr>
              <w:t>剂量水平（mg，暂定）</w:t>
            </w:r>
          </w:p>
        </w:tc>
        <w:tc>
          <w:tcPr>
            <w:tcW w:w="503" w:type="pct"/>
            <w:shd w:val="clear" w:color="auto" w:fill="auto"/>
            <w:vAlign w:val="center"/>
          </w:tcPr>
          <w:p>
            <w:pPr>
              <w:keepNext/>
              <w:spacing w:after="180"/>
              <w:rPr>
                <w:rFonts w:cs="Times New Roman"/>
                <w:b/>
                <w:sz w:val="20"/>
                <w:szCs w:val="20"/>
                <w:lang w:eastAsia="ja-JP"/>
              </w:rPr>
            </w:pPr>
            <w:r>
              <w:rPr>
                <w:rFonts w:cs="Times New Roman"/>
                <w:sz w:val="20"/>
                <w:szCs w:val="20"/>
              </w:rPr>
              <w:t>20</w:t>
            </w:r>
          </w:p>
        </w:tc>
        <w:tc>
          <w:tcPr>
            <w:tcW w:w="361" w:type="pct"/>
            <w:shd w:val="clear" w:color="auto" w:fill="auto"/>
            <w:vAlign w:val="center"/>
          </w:tcPr>
          <w:p>
            <w:pPr>
              <w:keepNext/>
              <w:spacing w:after="180"/>
              <w:rPr>
                <w:rFonts w:cs="Times New Roman"/>
                <w:b/>
                <w:sz w:val="20"/>
                <w:szCs w:val="20"/>
                <w:lang w:eastAsia="ja-JP"/>
              </w:rPr>
            </w:pPr>
            <w:r>
              <w:rPr>
                <w:rFonts w:cs="Times New Roman"/>
                <w:sz w:val="20"/>
                <w:szCs w:val="20"/>
              </w:rPr>
              <w:t>40</w:t>
            </w:r>
          </w:p>
        </w:tc>
        <w:tc>
          <w:tcPr>
            <w:tcW w:w="506" w:type="pct"/>
            <w:shd w:val="clear" w:color="auto" w:fill="auto"/>
            <w:vAlign w:val="center"/>
          </w:tcPr>
          <w:p>
            <w:pPr>
              <w:keepNext/>
              <w:spacing w:after="180"/>
              <w:rPr>
                <w:rFonts w:cs="Times New Roman"/>
                <w:b/>
                <w:sz w:val="20"/>
                <w:szCs w:val="20"/>
                <w:lang w:eastAsia="ja-JP"/>
              </w:rPr>
            </w:pPr>
            <w:r>
              <w:rPr>
                <w:rFonts w:cs="Times New Roman"/>
                <w:sz w:val="20"/>
                <w:szCs w:val="20"/>
              </w:rPr>
              <w:t>80</w:t>
            </w:r>
          </w:p>
        </w:tc>
        <w:tc>
          <w:tcPr>
            <w:tcW w:w="506" w:type="pct"/>
            <w:shd w:val="clear" w:color="auto" w:fill="auto"/>
            <w:vAlign w:val="center"/>
          </w:tcPr>
          <w:p>
            <w:pPr>
              <w:keepNext/>
              <w:spacing w:after="180"/>
              <w:rPr>
                <w:rFonts w:cs="Times New Roman"/>
                <w:b/>
                <w:sz w:val="20"/>
                <w:szCs w:val="20"/>
                <w:lang w:eastAsia="ja-JP"/>
              </w:rPr>
            </w:pPr>
            <w:r>
              <w:rPr>
                <w:rFonts w:cs="Times New Roman"/>
                <w:sz w:val="20"/>
                <w:szCs w:val="20"/>
              </w:rPr>
              <w:t>120</w:t>
            </w:r>
          </w:p>
        </w:tc>
        <w:tc>
          <w:tcPr>
            <w:tcW w:w="580" w:type="pct"/>
            <w:shd w:val="clear" w:color="auto" w:fill="auto"/>
            <w:vAlign w:val="center"/>
          </w:tcPr>
          <w:p>
            <w:pPr>
              <w:keepNext/>
              <w:spacing w:after="180"/>
              <w:rPr>
                <w:rFonts w:cs="Times New Roman"/>
                <w:b/>
                <w:sz w:val="20"/>
                <w:szCs w:val="20"/>
                <w:lang w:eastAsia="ja-JP"/>
              </w:rPr>
            </w:pPr>
            <w:r>
              <w:rPr>
                <w:rFonts w:cs="Times New Roman"/>
                <w:sz w:val="20"/>
                <w:szCs w:val="20"/>
              </w:rPr>
              <w:t>160</w:t>
            </w:r>
          </w:p>
        </w:tc>
        <w:tc>
          <w:tcPr>
            <w:tcW w:w="579" w:type="pct"/>
            <w:shd w:val="clear" w:color="auto" w:fill="auto"/>
            <w:vAlign w:val="center"/>
          </w:tcPr>
          <w:p>
            <w:pPr>
              <w:keepNext/>
              <w:spacing w:after="180"/>
              <w:rPr>
                <w:rFonts w:cs="Times New Roman"/>
                <w:b/>
                <w:sz w:val="20"/>
                <w:szCs w:val="20"/>
                <w:lang w:eastAsia="ja-JP"/>
              </w:rPr>
            </w:pPr>
            <w:r>
              <w:rPr>
                <w:rFonts w:cs="Times New Roman"/>
                <w:sz w:val="20"/>
                <w:szCs w:val="20"/>
              </w:rPr>
              <w:t>210</w:t>
            </w:r>
          </w:p>
        </w:tc>
      </w:tr>
      <w:tr>
        <w:tblPrEx>
          <w:tblW w:w="4998" w:type="pct"/>
          <w:jc w:val="center"/>
          <w:tblCellMar>
            <w:top w:w="0" w:type="dxa"/>
            <w:left w:w="108" w:type="dxa"/>
            <w:bottom w:w="0" w:type="dxa"/>
            <w:right w:w="108" w:type="dxa"/>
          </w:tblCellMar>
        </w:tblPrEx>
        <w:trPr>
          <w:trHeight w:val="421"/>
          <w:jc w:val="center"/>
        </w:trPr>
        <w:tc>
          <w:tcPr>
            <w:tcW w:w="1962" w:type="pct"/>
            <w:shd w:val="clear" w:color="auto" w:fill="auto"/>
            <w:vAlign w:val="center"/>
          </w:tcPr>
          <w:p>
            <w:pPr>
              <w:keepNext/>
              <w:spacing w:after="180"/>
              <w:rPr>
                <w:rFonts w:cs="Times New Roman"/>
                <w:b/>
                <w:sz w:val="20"/>
                <w:szCs w:val="20"/>
                <w:lang w:eastAsia="ja-JP"/>
              </w:rPr>
            </w:pPr>
            <w:r>
              <w:rPr>
                <w:rFonts w:cs="Times New Roman"/>
                <w:sz w:val="20"/>
                <w:szCs w:val="20"/>
              </w:rPr>
              <w:t xml:space="preserve"> 患者例数（预计）</w:t>
            </w:r>
          </w:p>
        </w:tc>
        <w:tc>
          <w:tcPr>
            <w:tcW w:w="503" w:type="pct"/>
            <w:shd w:val="clear" w:color="auto" w:fill="auto"/>
            <w:vAlign w:val="center"/>
          </w:tcPr>
          <w:p>
            <w:pPr>
              <w:keepNext/>
              <w:spacing w:after="180"/>
              <w:rPr>
                <w:rFonts w:cs="Times New Roman"/>
                <w:b/>
                <w:sz w:val="20"/>
                <w:szCs w:val="20"/>
                <w:lang w:eastAsia="ja-JP"/>
              </w:rPr>
            </w:pPr>
            <w:r>
              <w:rPr>
                <w:rFonts w:cs="Times New Roman"/>
                <w:sz w:val="20"/>
                <w:szCs w:val="20"/>
              </w:rPr>
              <w:t>1-6</w:t>
            </w:r>
          </w:p>
        </w:tc>
        <w:tc>
          <w:tcPr>
            <w:tcW w:w="361" w:type="pct"/>
            <w:shd w:val="clear" w:color="auto" w:fill="auto"/>
            <w:vAlign w:val="center"/>
          </w:tcPr>
          <w:p>
            <w:pPr>
              <w:keepNext/>
              <w:spacing w:after="180"/>
              <w:rPr>
                <w:rFonts w:cs="Times New Roman"/>
                <w:b/>
                <w:sz w:val="20"/>
                <w:szCs w:val="20"/>
                <w:lang w:eastAsia="ja-JP"/>
              </w:rPr>
            </w:pPr>
            <w:r>
              <w:rPr>
                <w:rFonts w:cs="Times New Roman"/>
                <w:sz w:val="20"/>
                <w:szCs w:val="20"/>
              </w:rPr>
              <w:t>3-6</w:t>
            </w:r>
          </w:p>
        </w:tc>
        <w:tc>
          <w:tcPr>
            <w:tcW w:w="506" w:type="pct"/>
            <w:shd w:val="clear" w:color="auto" w:fill="auto"/>
            <w:vAlign w:val="center"/>
          </w:tcPr>
          <w:p>
            <w:pPr>
              <w:keepNext/>
              <w:spacing w:after="180"/>
              <w:rPr>
                <w:rFonts w:cs="Times New Roman"/>
                <w:b/>
                <w:sz w:val="20"/>
                <w:szCs w:val="20"/>
                <w:lang w:eastAsia="ja-JP"/>
              </w:rPr>
            </w:pPr>
            <w:r>
              <w:rPr>
                <w:rFonts w:cs="Times New Roman"/>
                <w:sz w:val="20"/>
                <w:szCs w:val="20"/>
              </w:rPr>
              <w:t>3-6</w:t>
            </w:r>
          </w:p>
        </w:tc>
        <w:tc>
          <w:tcPr>
            <w:tcW w:w="506" w:type="pct"/>
            <w:shd w:val="clear" w:color="auto" w:fill="auto"/>
            <w:vAlign w:val="center"/>
          </w:tcPr>
          <w:p>
            <w:pPr>
              <w:keepNext/>
              <w:spacing w:after="180"/>
              <w:rPr>
                <w:rFonts w:cs="Times New Roman"/>
                <w:b/>
                <w:sz w:val="20"/>
                <w:szCs w:val="20"/>
                <w:lang w:eastAsia="ja-JP"/>
              </w:rPr>
            </w:pPr>
            <w:r>
              <w:rPr>
                <w:rFonts w:cs="Times New Roman"/>
                <w:sz w:val="20"/>
                <w:szCs w:val="20"/>
              </w:rPr>
              <w:t>3-6</w:t>
            </w:r>
          </w:p>
        </w:tc>
        <w:tc>
          <w:tcPr>
            <w:tcW w:w="580" w:type="pct"/>
            <w:shd w:val="clear" w:color="auto" w:fill="auto"/>
            <w:vAlign w:val="center"/>
          </w:tcPr>
          <w:p>
            <w:pPr>
              <w:keepNext/>
              <w:spacing w:after="180"/>
              <w:rPr>
                <w:rFonts w:cs="Times New Roman"/>
                <w:b/>
                <w:sz w:val="20"/>
                <w:szCs w:val="20"/>
                <w:lang w:eastAsia="ja-JP"/>
              </w:rPr>
            </w:pPr>
            <w:r>
              <w:rPr>
                <w:rFonts w:cs="Times New Roman"/>
                <w:sz w:val="20"/>
                <w:szCs w:val="20"/>
              </w:rPr>
              <w:t>3-6</w:t>
            </w:r>
          </w:p>
        </w:tc>
        <w:tc>
          <w:tcPr>
            <w:tcW w:w="579" w:type="pct"/>
            <w:shd w:val="clear" w:color="auto" w:fill="auto"/>
            <w:vAlign w:val="center"/>
          </w:tcPr>
          <w:p>
            <w:pPr>
              <w:keepNext/>
              <w:spacing w:after="180"/>
              <w:rPr>
                <w:rFonts w:cs="Times New Roman"/>
                <w:b/>
                <w:sz w:val="20"/>
                <w:szCs w:val="20"/>
                <w:lang w:eastAsia="ja-JP"/>
              </w:rPr>
            </w:pPr>
            <w:r>
              <w:rPr>
                <w:rFonts w:cs="Times New Roman"/>
                <w:sz w:val="20"/>
                <w:szCs w:val="20"/>
              </w:rPr>
              <w:t>3-6</w:t>
            </w:r>
          </w:p>
        </w:tc>
      </w:tr>
    </w:tbl>
    <w:p>
      <w:pPr>
        <w:pStyle w:val="DocumentText"/>
        <w:adjustRightInd w:val="0"/>
        <w:snapToGrid w:val="0"/>
        <w:spacing w:after="0" w:line="360" w:lineRule="auto"/>
        <w:rPr>
          <w:rFonts w:eastAsia="宋体"/>
          <w:b/>
          <w:bCs/>
          <w:lang w:eastAsia="zh-CN"/>
        </w:rPr>
      </w:pPr>
      <w:r>
        <w:rPr>
          <w:rFonts w:eastAsia="宋体"/>
          <w:b/>
          <w:bCs/>
        </w:rPr>
        <w:t>9.4.4.2</w:t>
      </w:r>
      <w:r>
        <w:rPr>
          <w:rFonts w:eastAsia="宋体"/>
          <w:b/>
          <w:bCs/>
          <w:lang w:eastAsia="zh-CN"/>
        </w:rPr>
        <w:t>.2</w:t>
      </w:r>
      <w:r>
        <w:rPr>
          <w:rFonts w:eastAsia="宋体" w:hint="eastAsia"/>
          <w:b/>
          <w:bCs/>
          <w:lang w:eastAsia="zh-CN"/>
        </w:rPr>
        <w:t xml:space="preserve"> </w:t>
      </w:r>
      <w:r>
        <w:rPr>
          <w:rFonts w:eastAsia="宋体"/>
          <w:b/>
          <w:bCs/>
          <w:lang w:eastAsia="zh-CN"/>
        </w:rPr>
        <w:t>剂量扩展</w:t>
      </w:r>
    </w:p>
    <w:p>
      <w:pPr>
        <w:pStyle w:val="DocumentText"/>
        <w:adjustRightInd w:val="0"/>
        <w:snapToGrid w:val="0"/>
        <w:spacing w:after="0" w:line="360" w:lineRule="auto"/>
        <w:ind w:firstLine="465"/>
        <w:rPr>
          <w:rFonts w:eastAsia="宋体"/>
          <w:lang w:eastAsia="zh-CN"/>
        </w:rPr>
      </w:pPr>
      <w:r>
        <w:rPr>
          <w:rFonts w:eastAsia="宋体"/>
          <w:lang w:eastAsia="zh-CN"/>
        </w:rPr>
        <w:t>每完成一个剂量组的DLT观察后，召开SMC会议。每次会议审阅本剂量组的安全数据、此前所有入组患者已经发生的疗效数据和PK数据。如果在任一剂量组，肿瘤评估显示该组有≥ 1例PR/CR，则该组继续入组患者到6例。如果该组6例中PR/CR患者达到50%，由SMC综合PK数据决定是否继续增加该组患者例数并确定具体例数，以便初步评估复瑞替尼在该剂量组的有效性。</w:t>
      </w:r>
    </w:p>
    <w:p>
      <w:pPr>
        <w:pStyle w:val="ERIS3"/>
        <w:numPr>
          <w:ilvl w:val="12"/>
          <w:numId w:val="0"/>
        </w:numPr>
        <w:adjustRightInd w:val="0"/>
        <w:snapToGrid w:val="0"/>
        <w:spacing w:after="0" w:line="360" w:lineRule="auto"/>
        <w:rPr>
          <w:rFonts w:cs="Times New Roman"/>
        </w:rPr>
      </w:pPr>
      <w:bookmarkStart w:id="245" w:name="_Toc13528"/>
      <w:bookmarkStart w:id="246" w:name="_Toc44401376"/>
      <w:bookmarkStart w:id="247" w:name="_Toc3217"/>
      <w:bookmarkStart w:id="248" w:name="_Toc87617905"/>
      <w:bookmarkStart w:id="249" w:name="_Toc46860582"/>
      <w:r>
        <w:rPr>
          <w:rFonts w:cs="Times New Roman"/>
        </w:rPr>
        <w:t>9.4.5</w:t>
      </w:r>
      <w:r>
        <w:rPr>
          <w:rFonts w:cs="Times New Roman" w:hint="eastAsia"/>
        </w:rPr>
        <w:t xml:space="preserve"> </w:t>
      </w:r>
      <w:r>
        <w:rPr>
          <w:rFonts w:cs="Times New Roman"/>
        </w:rPr>
        <w:t>每位患者的研究剂量和给药时间</w:t>
      </w:r>
      <w:bookmarkEnd w:id="245"/>
      <w:bookmarkEnd w:id="246"/>
      <w:bookmarkEnd w:id="247"/>
      <w:bookmarkEnd w:id="248"/>
      <w:bookmarkEnd w:id="249"/>
    </w:p>
    <w:p>
      <w:pPr>
        <w:pStyle w:val="ERIS"/>
        <w:adjustRightInd w:val="0"/>
        <w:snapToGrid w:val="0"/>
        <w:spacing w:after="0" w:line="360" w:lineRule="auto"/>
        <w:ind w:firstLine="0"/>
        <w:rPr>
          <w:rFonts w:cs="Times New Roman"/>
          <w:b/>
          <w:bCs/>
        </w:rPr>
      </w:pPr>
      <w:r>
        <w:rPr>
          <w:rFonts w:cs="Times New Roman"/>
          <w:b/>
          <w:bCs/>
        </w:rPr>
        <w:t>9.4.5.1</w:t>
      </w:r>
      <w:r>
        <w:rPr>
          <w:rFonts w:cs="Times New Roman" w:hint="eastAsia"/>
          <w:b/>
          <w:bCs/>
        </w:rPr>
        <w:t xml:space="preserve"> </w:t>
      </w:r>
      <w:r>
        <w:rPr>
          <w:rFonts w:cs="Times New Roman"/>
          <w:b/>
          <w:bCs/>
        </w:rPr>
        <w:t>服药方法及给药时间</w:t>
      </w:r>
    </w:p>
    <w:p>
      <w:pPr>
        <w:pStyle w:val="DocumentText"/>
        <w:adjustRightInd w:val="0"/>
        <w:snapToGrid w:val="0"/>
        <w:spacing w:after="0" w:line="360" w:lineRule="auto"/>
        <w:ind w:firstLine="465"/>
        <w:rPr>
          <w:rFonts w:eastAsia="宋体"/>
          <w:lang w:val="en-GB" w:eastAsia="zh-CN"/>
        </w:rPr>
      </w:pPr>
      <w:r>
        <w:rPr>
          <w:rFonts w:eastAsia="宋体"/>
          <w:lang w:eastAsia="zh-CN"/>
        </w:rPr>
        <w:t>患者</w:t>
      </w:r>
      <w:r>
        <w:rPr>
          <w:rFonts w:eastAsia="宋体"/>
          <w:lang w:val="en-GB" w:eastAsia="zh-CN"/>
        </w:rPr>
        <w:t>必须按照以下要求服药：</w:t>
      </w:r>
    </w:p>
    <w:p>
      <w:pPr>
        <w:pStyle w:val="DocumentText"/>
        <w:numPr>
          <w:ilvl w:val="0"/>
          <w:numId w:val="25"/>
        </w:numPr>
        <w:adjustRightInd w:val="0"/>
        <w:snapToGrid w:val="0"/>
        <w:spacing w:after="0" w:line="360" w:lineRule="auto"/>
        <w:rPr>
          <w:rFonts w:eastAsia="宋体"/>
          <w:lang w:val="en-GB" w:eastAsia="zh-CN"/>
        </w:rPr>
      </w:pPr>
      <w:r>
        <w:rPr>
          <w:rFonts w:eastAsia="宋体"/>
          <w:lang w:val="en-GB" w:eastAsia="zh-CN"/>
        </w:rPr>
        <w:t>尽量每天同一时间服药，在PK采血期间，患者必须来到医院在研究人员的指导下服药；</w:t>
      </w:r>
    </w:p>
    <w:p>
      <w:pPr>
        <w:pStyle w:val="DocumentText"/>
        <w:numPr>
          <w:ilvl w:val="0"/>
          <w:numId w:val="25"/>
        </w:numPr>
        <w:adjustRightInd w:val="0"/>
        <w:snapToGrid w:val="0"/>
        <w:spacing w:after="0" w:line="360" w:lineRule="auto"/>
        <w:rPr>
          <w:rFonts w:eastAsia="宋体"/>
          <w:lang w:val="en-GB" w:eastAsia="zh-CN"/>
        </w:rPr>
      </w:pPr>
      <w:r>
        <w:rPr>
          <w:rFonts w:eastAsia="宋体"/>
          <w:lang w:val="en-GB" w:eastAsia="zh-CN"/>
        </w:rPr>
        <w:t>每次服药必须在空腹状态下（至少在饭前2小时或饭后2小时）进行（比如患者早上8点吃早餐，10点服药，12点才能吃午餐）；建议在早餐前2小时或早餐后2小时服用；</w:t>
      </w:r>
    </w:p>
    <w:p>
      <w:pPr>
        <w:pStyle w:val="DocumentText"/>
        <w:numPr>
          <w:ilvl w:val="0"/>
          <w:numId w:val="25"/>
        </w:numPr>
        <w:adjustRightInd w:val="0"/>
        <w:snapToGrid w:val="0"/>
        <w:spacing w:after="0" w:line="360" w:lineRule="auto"/>
        <w:rPr>
          <w:rFonts w:eastAsia="宋体"/>
          <w:lang w:val="en-GB" w:eastAsia="zh-CN"/>
        </w:rPr>
      </w:pPr>
      <w:r>
        <w:rPr>
          <w:rFonts w:eastAsia="宋体"/>
          <w:lang w:val="en-GB" w:eastAsia="zh-CN"/>
        </w:rPr>
        <w:t>每次用大约200</w:t>
      </w:r>
      <w:r>
        <w:rPr>
          <w:rFonts w:eastAsia="宋体"/>
          <w:lang w:eastAsia="zh-CN"/>
        </w:rPr>
        <w:t> </w:t>
      </w:r>
      <w:r>
        <w:rPr>
          <w:rFonts w:eastAsia="宋体"/>
          <w:lang w:val="en-GB" w:eastAsia="zh-CN"/>
        </w:rPr>
        <w:t>ml温水送服</w:t>
      </w:r>
      <w:r>
        <w:rPr>
          <w:rFonts w:eastAsia="宋体"/>
          <w:lang w:eastAsia="zh-CN"/>
        </w:rPr>
        <w:t>丁二酸复瑞替尼</w:t>
      </w:r>
      <w:r>
        <w:rPr>
          <w:rFonts w:eastAsia="宋体"/>
          <w:lang w:val="en-GB" w:eastAsia="zh-CN"/>
        </w:rPr>
        <w:t>胶囊，尽快吞咽全部胶囊（保证2</w:t>
      </w:r>
      <w:r>
        <w:rPr>
          <w:rFonts w:eastAsia="宋体"/>
          <w:lang w:eastAsia="zh-CN"/>
        </w:rPr>
        <w:t> </w:t>
      </w:r>
      <w:r>
        <w:rPr>
          <w:rFonts w:eastAsia="宋体"/>
          <w:lang w:val="en-GB" w:eastAsia="zh-CN"/>
        </w:rPr>
        <w:t>分钟内服完）；</w:t>
      </w:r>
    </w:p>
    <w:p>
      <w:pPr>
        <w:pStyle w:val="DocumentText"/>
        <w:numPr>
          <w:ilvl w:val="0"/>
          <w:numId w:val="25"/>
        </w:numPr>
        <w:adjustRightInd w:val="0"/>
        <w:snapToGrid w:val="0"/>
        <w:spacing w:after="0" w:line="360" w:lineRule="auto"/>
        <w:rPr>
          <w:rFonts w:eastAsia="宋体"/>
          <w:lang w:val="en-GB" w:eastAsia="zh-CN"/>
        </w:rPr>
      </w:pPr>
      <w:r>
        <w:rPr>
          <w:rFonts w:eastAsia="宋体"/>
          <w:lang w:val="en-GB" w:eastAsia="zh-CN"/>
        </w:rPr>
        <w:t>患者必须吞咽完整的胶囊，禁止咀嚼或打开胶囊；</w:t>
      </w:r>
    </w:p>
    <w:p>
      <w:pPr>
        <w:pStyle w:val="DocumentText"/>
        <w:numPr>
          <w:ilvl w:val="0"/>
          <w:numId w:val="25"/>
        </w:numPr>
        <w:adjustRightInd w:val="0"/>
        <w:snapToGrid w:val="0"/>
        <w:spacing w:after="0" w:line="360" w:lineRule="auto"/>
        <w:rPr>
          <w:rFonts w:eastAsia="宋体"/>
          <w:lang w:val="en-GB" w:eastAsia="zh-CN"/>
        </w:rPr>
      </w:pPr>
      <w:r>
        <w:rPr>
          <w:rFonts w:eastAsia="宋体"/>
          <w:lang w:val="en-GB" w:eastAsia="zh-CN"/>
        </w:rPr>
        <w:t>如果服药后发生呕吐，无需再服药，等到下次剂量再服；</w:t>
      </w:r>
    </w:p>
    <w:p>
      <w:pPr>
        <w:pStyle w:val="DocumentText"/>
        <w:numPr>
          <w:ilvl w:val="0"/>
          <w:numId w:val="25"/>
        </w:numPr>
        <w:adjustRightInd w:val="0"/>
        <w:snapToGrid w:val="0"/>
        <w:spacing w:after="0" w:line="360" w:lineRule="auto"/>
        <w:rPr>
          <w:rFonts w:eastAsia="宋体"/>
          <w:lang w:val="en-GB" w:eastAsia="zh-CN"/>
        </w:rPr>
      </w:pPr>
      <w:r>
        <w:rPr>
          <w:rFonts w:eastAsia="宋体"/>
          <w:lang w:val="en-GB" w:eastAsia="zh-CN"/>
        </w:rPr>
        <w:t>如果患者在早晨漏服药物，则可以在同一天晚上10点前补服。如果患者未能在当天补服，则必须在下一次按规定服药，但漏服的药物将不再补服。漏服药物必须报告给研究者，并记录在病例报告表中；</w:t>
      </w:r>
    </w:p>
    <w:p>
      <w:pPr>
        <w:pStyle w:val="DocumentText"/>
        <w:numPr>
          <w:ilvl w:val="0"/>
          <w:numId w:val="25"/>
        </w:numPr>
        <w:adjustRightInd w:val="0"/>
        <w:snapToGrid w:val="0"/>
        <w:spacing w:after="0" w:line="360" w:lineRule="auto"/>
        <w:rPr>
          <w:rFonts w:eastAsia="宋体"/>
          <w:lang w:val="en-GB" w:eastAsia="zh-CN"/>
        </w:rPr>
      </w:pPr>
      <w:r>
        <w:rPr>
          <w:rFonts w:eastAsia="宋体"/>
          <w:lang w:val="en-GB" w:eastAsia="zh-CN"/>
        </w:rPr>
        <w:t>患者需要在服药日记卡上记录每天服药情况，并在回院访视时交回研究中心工作人员。</w:t>
      </w:r>
    </w:p>
    <w:p>
      <w:pPr>
        <w:pStyle w:val="DocumentText"/>
        <w:adjustRightInd w:val="0"/>
        <w:snapToGrid w:val="0"/>
        <w:spacing w:after="0" w:line="360" w:lineRule="auto"/>
        <w:ind w:firstLine="465"/>
        <w:rPr>
          <w:rFonts w:eastAsia="宋体"/>
          <w:lang w:val="en-GB" w:eastAsia="zh-CN"/>
        </w:rPr>
      </w:pPr>
      <w:r>
        <w:rPr>
          <w:rFonts w:eastAsia="宋体"/>
          <w:lang w:val="en-GB" w:eastAsia="zh-CN"/>
        </w:rPr>
        <w:t>研究者必须指导患者服用研究药物。所有处方和发放的药物和剂量调整必须记录在指定的药物记录文档并输入到eCRF。</w:t>
      </w:r>
    </w:p>
    <w:p>
      <w:pPr>
        <w:pStyle w:val="ERIS"/>
        <w:adjustRightInd w:val="0"/>
        <w:snapToGrid w:val="0"/>
        <w:spacing w:after="0" w:line="360" w:lineRule="auto"/>
        <w:ind w:firstLine="0"/>
        <w:jc w:val="both"/>
        <w:rPr>
          <w:rFonts w:cs="Times New Roman"/>
          <w:b/>
          <w:bCs/>
        </w:rPr>
      </w:pPr>
      <w:r>
        <w:rPr>
          <w:rFonts w:cs="Times New Roman"/>
          <w:b/>
          <w:bCs/>
        </w:rPr>
        <w:t>9.4.5.2</w:t>
      </w:r>
      <w:r>
        <w:rPr>
          <w:rFonts w:cs="Times New Roman" w:hint="eastAsia"/>
          <w:b/>
          <w:bCs/>
        </w:rPr>
        <w:t xml:space="preserve"> </w:t>
      </w:r>
      <w:r>
        <w:rPr>
          <w:rFonts w:cs="Times New Roman"/>
          <w:b/>
          <w:bCs/>
        </w:rPr>
        <w:t>每位患者的研究剂量</w:t>
      </w:r>
    </w:p>
    <w:p>
      <w:pPr>
        <w:pStyle w:val="ERIS"/>
        <w:adjustRightInd w:val="0"/>
        <w:snapToGrid w:val="0"/>
        <w:spacing w:after="0" w:line="360" w:lineRule="auto"/>
        <w:ind w:firstLine="480"/>
        <w:jc w:val="both"/>
        <w:rPr>
          <w:rFonts w:cs="Times New Roman"/>
        </w:rPr>
      </w:pPr>
      <w:r>
        <w:rPr>
          <w:rFonts w:cs="Times New Roman"/>
        </w:rPr>
        <w:t>剂量探索期患者采用改良3+3剂量爬坡，患者的剂量见列表16.2.5.2。剂量扩展期计划各6例患者的剂量分别为120mg和160mg。</w:t>
      </w:r>
      <w:bookmarkStart w:id="250" w:name="_Ref441583448"/>
      <w:bookmarkStart w:id="251" w:name="_Toc443324866"/>
      <w:r>
        <w:rPr>
          <w:rFonts w:cs="Times New Roman"/>
        </w:rPr>
        <w:t>每位患者的剂量和给药时间详见附录16.1.6接受特定批次试验药品/研究性产品的患者列表。</w:t>
      </w:r>
      <w:bookmarkEnd w:id="250"/>
      <w:bookmarkEnd w:id="251"/>
    </w:p>
    <w:p>
      <w:pPr>
        <w:pStyle w:val="ERIS3"/>
        <w:numPr>
          <w:ilvl w:val="12"/>
          <w:numId w:val="0"/>
        </w:numPr>
        <w:adjustRightInd w:val="0"/>
        <w:snapToGrid w:val="0"/>
        <w:spacing w:after="0" w:line="360" w:lineRule="auto"/>
        <w:jc w:val="both"/>
        <w:rPr>
          <w:rFonts w:cs="Times New Roman"/>
          <w:szCs w:val="24"/>
        </w:rPr>
      </w:pPr>
      <w:bookmarkStart w:id="252" w:name="_Toc87617906"/>
      <w:bookmarkStart w:id="253" w:name="_Toc46860583"/>
      <w:bookmarkStart w:id="254" w:name="_Toc10628"/>
      <w:bookmarkStart w:id="255" w:name="_Toc410"/>
      <w:bookmarkStart w:id="256" w:name="_Toc44401377"/>
      <w:r>
        <w:rPr>
          <w:rFonts w:cs="Times New Roman"/>
          <w:szCs w:val="24"/>
        </w:rPr>
        <w:t>9.4.6</w:t>
      </w:r>
      <w:r>
        <w:rPr>
          <w:rFonts w:cs="Times New Roman" w:hint="eastAsia"/>
          <w:szCs w:val="24"/>
        </w:rPr>
        <w:t xml:space="preserve"> </w:t>
      </w:r>
      <w:r>
        <w:rPr>
          <w:rFonts w:cs="Times New Roman"/>
          <w:szCs w:val="24"/>
        </w:rPr>
        <w:t>盲法</w:t>
      </w:r>
      <w:bookmarkEnd w:id="252"/>
      <w:bookmarkEnd w:id="253"/>
      <w:bookmarkEnd w:id="254"/>
      <w:bookmarkEnd w:id="255"/>
      <w:bookmarkEnd w:id="256"/>
    </w:p>
    <w:p>
      <w:pPr>
        <w:pStyle w:val="ERIS"/>
        <w:adjustRightInd w:val="0"/>
        <w:snapToGrid w:val="0"/>
        <w:spacing w:after="0" w:line="360" w:lineRule="auto"/>
        <w:ind w:firstLine="480"/>
        <w:jc w:val="both"/>
        <w:rPr>
          <w:rFonts w:cs="Times New Roman"/>
          <w:szCs w:val="24"/>
        </w:rPr>
      </w:pPr>
      <w:r>
        <w:rPr>
          <w:rFonts w:cs="Times New Roman"/>
          <w:szCs w:val="24"/>
        </w:rPr>
        <w:t>不适用，因为这是一项</w:t>
      </w:r>
      <w:r>
        <w:rPr>
          <w:rFonts w:cs="Times New Roman"/>
          <w:color w:val="000000"/>
          <w:szCs w:val="24"/>
        </w:rPr>
        <w:t>单臂、</w:t>
      </w:r>
      <w:r>
        <w:rPr>
          <w:rFonts w:cs="Times New Roman"/>
          <w:szCs w:val="24"/>
        </w:rPr>
        <w:t>开放性研究。</w:t>
      </w:r>
    </w:p>
    <w:p>
      <w:pPr>
        <w:pStyle w:val="ERIS3"/>
        <w:numPr>
          <w:ilvl w:val="12"/>
          <w:numId w:val="0"/>
        </w:numPr>
        <w:spacing w:after="156"/>
        <w:rPr>
          <w:rFonts w:cs="Times New Roman"/>
          <w:szCs w:val="24"/>
        </w:rPr>
      </w:pPr>
      <w:bookmarkStart w:id="257" w:name="_Toc87617907"/>
      <w:bookmarkStart w:id="258" w:name="_Toc44401378"/>
      <w:bookmarkStart w:id="259" w:name="_Toc16163"/>
      <w:bookmarkStart w:id="260" w:name="_Toc46860584"/>
      <w:bookmarkStart w:id="261" w:name="_Toc12503"/>
      <w:r>
        <w:rPr>
          <w:rFonts w:cs="Times New Roman"/>
          <w:szCs w:val="24"/>
        </w:rPr>
        <w:t>9.4.7</w:t>
      </w:r>
      <w:r>
        <w:rPr>
          <w:rFonts w:cs="Times New Roman" w:hint="eastAsia"/>
          <w:szCs w:val="24"/>
        </w:rPr>
        <w:t xml:space="preserve"> </w:t>
      </w:r>
      <w:r>
        <w:rPr>
          <w:rFonts w:cs="Times New Roman"/>
          <w:szCs w:val="24"/>
        </w:rPr>
        <w:t>既往和伴随治疗</w:t>
      </w:r>
      <w:bookmarkEnd w:id="257"/>
      <w:bookmarkEnd w:id="258"/>
      <w:bookmarkEnd w:id="259"/>
      <w:bookmarkEnd w:id="260"/>
      <w:bookmarkEnd w:id="261"/>
    </w:p>
    <w:p>
      <w:pPr>
        <w:pStyle w:val="DocumentText"/>
        <w:adjustRightInd w:val="0"/>
        <w:snapToGrid w:val="0"/>
        <w:spacing w:after="0" w:line="360" w:lineRule="auto"/>
        <w:ind w:firstLine="465"/>
        <w:rPr>
          <w:rFonts w:eastAsia="宋体"/>
          <w:lang w:val="fr-FR" w:eastAsia="zh-CN"/>
        </w:rPr>
      </w:pPr>
      <w:r>
        <w:rPr>
          <w:rFonts w:eastAsia="宋体"/>
          <w:lang w:val="fr-FR" w:eastAsia="zh-CN"/>
        </w:rPr>
        <w:t>记录整个研究期间的药物或伴随的治疗，包括营养补充剂，预防性用药及用药原因都必须记录。在研究药物首次剂量之前服用的药物均被记录为既往用药。研究药物首次剂量给药之后服用的其他药物均被记录为合并用药。入组前的抗肿瘤治疗，包括药物治疗、放疗和手术都将分开记录在病史中。</w:t>
      </w:r>
    </w:p>
    <w:p>
      <w:pPr>
        <w:pStyle w:val="DocumentText"/>
        <w:adjustRightInd w:val="0"/>
        <w:snapToGrid w:val="0"/>
        <w:spacing w:after="0" w:line="360" w:lineRule="auto"/>
        <w:ind w:firstLine="465"/>
        <w:rPr>
          <w:rFonts w:eastAsia="宋体"/>
          <w:lang w:eastAsia="zh-CN"/>
        </w:rPr>
      </w:pPr>
      <w:r>
        <w:rPr>
          <w:rFonts w:eastAsia="宋体"/>
          <w:lang w:val="fr-FR" w:eastAsia="zh-CN"/>
        </w:rPr>
        <w:t>一般允许必要的支持治疗所需的药物或治疗（比如止吐药、止泻药等），记录在eCRF中即可。</w:t>
      </w:r>
      <w:r>
        <w:rPr>
          <w:rFonts w:eastAsia="宋体"/>
          <w:lang w:eastAsia="zh-CN"/>
        </w:rPr>
        <w:t xml:space="preserve">                                                                                                                                                                                                                                                                                                                                                                                                                                                                                                                                                                                                                                                                                                                                                                                                                                                                                                                                                                                                                                                                                                                                                                                                                                                                                                                                                                                                                                                                                                                                                                                                                                                                                                                                                                                                                                                                                                                                                                                                                                                                                                                                                                                                                                                                                                                                                                                                                                                                                                                                 </w:t>
      </w:r>
    </w:p>
    <w:p>
      <w:pPr>
        <w:pStyle w:val="DocumentText"/>
        <w:adjustRightInd w:val="0"/>
        <w:snapToGrid w:val="0"/>
        <w:spacing w:after="0" w:line="360" w:lineRule="auto"/>
        <w:ind w:firstLine="465"/>
        <w:rPr>
          <w:rFonts w:eastAsia="宋体"/>
          <w:lang w:val="fr-FR" w:eastAsia="zh-CN"/>
        </w:rPr>
      </w:pPr>
      <w:r>
        <w:rPr>
          <w:rFonts w:eastAsia="宋体"/>
          <w:lang w:val="fr-FR" w:eastAsia="zh-CN"/>
        </w:rPr>
        <w:t>若患者从研究治疗中获益，当患者出现临床症状，需要采取局部治疗的情况，在不影响肿瘤靶病灶的评估的前提下，经研究者权衡后可继续研究治疗。局部治疗信息需在eCRF中记录相关部位、强度、剂量、日期等信息。</w:t>
      </w:r>
    </w:p>
    <w:p>
      <w:pPr>
        <w:pStyle w:val="DocumentText"/>
        <w:adjustRightInd w:val="0"/>
        <w:snapToGrid w:val="0"/>
        <w:spacing w:after="0" w:line="360" w:lineRule="auto"/>
        <w:ind w:firstLine="465"/>
        <w:rPr>
          <w:rFonts w:eastAsia="宋体"/>
          <w:lang w:val="fr-FR" w:eastAsia="zh-CN"/>
        </w:rPr>
      </w:pPr>
      <w:r>
        <w:rPr>
          <w:rFonts w:eastAsia="宋体"/>
          <w:lang w:val="fr-FR" w:eastAsia="zh-CN"/>
        </w:rPr>
        <w:t>如果患者在研究期间服用营养补充剂，则必须通知研究者。研究期间，任何除研究药物以外的药物和非药物治疗（包括物理疗法或输血）都必须记录在合并用药表中。</w:t>
      </w:r>
    </w:p>
    <w:p>
      <w:pPr>
        <w:pStyle w:val="ERIS3"/>
        <w:numPr>
          <w:ilvl w:val="12"/>
          <w:numId w:val="0"/>
        </w:numPr>
        <w:spacing w:after="156"/>
        <w:rPr>
          <w:rFonts w:cs="Times New Roman"/>
        </w:rPr>
      </w:pPr>
      <w:bookmarkStart w:id="262" w:name="_Toc28557"/>
      <w:bookmarkStart w:id="263" w:name="_Toc44401379"/>
      <w:bookmarkStart w:id="264" w:name="_Toc46860585"/>
      <w:bookmarkStart w:id="265" w:name="_Toc87617908"/>
      <w:bookmarkStart w:id="266" w:name="_Toc15116"/>
      <w:r>
        <w:rPr>
          <w:rFonts w:cs="Times New Roman"/>
          <w:szCs w:val="24"/>
        </w:rPr>
        <w:t>9.4.8</w:t>
      </w:r>
      <w:r>
        <w:rPr>
          <w:rFonts w:cs="Times New Roman" w:hint="eastAsia"/>
          <w:szCs w:val="24"/>
        </w:rPr>
        <w:t xml:space="preserve"> </w:t>
      </w:r>
      <w:r>
        <w:rPr>
          <w:rFonts w:cs="Times New Roman"/>
          <w:szCs w:val="24"/>
        </w:rPr>
        <w:t>治疗依从性</w:t>
      </w:r>
      <w:bookmarkEnd w:id="262"/>
      <w:bookmarkEnd w:id="263"/>
      <w:bookmarkEnd w:id="264"/>
      <w:bookmarkEnd w:id="265"/>
      <w:bookmarkEnd w:id="266"/>
    </w:p>
    <w:p>
      <w:pPr>
        <w:pStyle w:val="DocumentText"/>
        <w:spacing w:after="0" w:line="360" w:lineRule="auto"/>
        <w:ind w:firstLine="465"/>
        <w:rPr>
          <w:rFonts w:eastAsia="宋体"/>
          <w:lang w:eastAsia="zh-CN"/>
        </w:rPr>
      </w:pPr>
      <w:r>
        <w:rPr>
          <w:rFonts w:eastAsia="宋体"/>
          <w:lang w:eastAsia="zh-CN"/>
        </w:rPr>
        <w:t>研究者应适时及时、准确记录每位患者分发/回收的研究用药药物的数量、日期，及实际服用量，实际服用量应与方案要求剂量一致。药物治疗依从性将根据患者每个治疗周期末和退出研究时，分发给患者和退回的药物计数以及患者丢失的药物数量进行判断。以及患者自行汇报漏服/过量服用药品/药品丢失等情况综合判断。</w:t>
      </w:r>
    </w:p>
    <w:p>
      <w:pPr>
        <w:pStyle w:val="DocumentText"/>
        <w:spacing w:after="0" w:line="360" w:lineRule="auto"/>
        <w:ind w:firstLine="465"/>
        <w:rPr>
          <w:rFonts w:eastAsia="宋体"/>
          <w:lang w:eastAsia="zh-CN"/>
        </w:rPr>
      </w:pPr>
      <w:r>
        <w:rPr>
          <w:rFonts w:eastAsia="宋体"/>
          <w:lang w:eastAsia="zh-CN"/>
        </w:rPr>
        <w:t>要求患者将所有用过或未使用的研究药瓶在治疗结束后返还至研究中心，以评价依从性。在研究结束时，所有剩余物品和药物均必须返还申办方。</w:t>
      </w:r>
    </w:p>
    <w:p>
      <w:pPr>
        <w:pStyle w:val="ERIS20"/>
        <w:numPr>
          <w:ilvl w:val="12"/>
          <w:numId w:val="0"/>
        </w:numPr>
        <w:adjustRightInd w:val="0"/>
        <w:snapToGrid w:val="0"/>
        <w:spacing w:after="0" w:line="360" w:lineRule="auto"/>
        <w:rPr>
          <w:rFonts w:cs="Times New Roman"/>
        </w:rPr>
      </w:pPr>
      <w:bookmarkStart w:id="267" w:name="_Toc87617909"/>
      <w:bookmarkStart w:id="268" w:name="_Toc2900"/>
      <w:bookmarkStart w:id="269" w:name="_Toc46860586"/>
      <w:bookmarkStart w:id="270" w:name="_Toc9834"/>
      <w:bookmarkStart w:id="271" w:name="_Toc44401380"/>
      <w:r>
        <w:rPr>
          <w:rFonts w:cs="Times New Roman"/>
        </w:rPr>
        <w:t>9.5 疗效、药代动力学和安全性变量</w:t>
      </w:r>
      <w:bookmarkEnd w:id="267"/>
      <w:bookmarkEnd w:id="268"/>
      <w:bookmarkEnd w:id="269"/>
      <w:bookmarkEnd w:id="270"/>
      <w:bookmarkEnd w:id="271"/>
    </w:p>
    <w:p>
      <w:pPr>
        <w:pStyle w:val="ERIS3"/>
        <w:numPr>
          <w:ilvl w:val="12"/>
          <w:numId w:val="0"/>
        </w:numPr>
        <w:adjustRightInd w:val="0"/>
        <w:snapToGrid w:val="0"/>
        <w:spacing w:after="0" w:line="360" w:lineRule="auto"/>
        <w:rPr>
          <w:rFonts w:cs="Times New Roman"/>
        </w:rPr>
      </w:pPr>
      <w:bookmarkStart w:id="272" w:name="_Toc8049"/>
      <w:bookmarkStart w:id="273" w:name="_Toc46860587"/>
      <w:bookmarkStart w:id="274" w:name="_Toc24564"/>
      <w:bookmarkStart w:id="275" w:name="_Toc44401381"/>
      <w:bookmarkStart w:id="276" w:name="_Toc87617910"/>
      <w:r>
        <w:rPr>
          <w:rFonts w:cs="Times New Roman"/>
        </w:rPr>
        <w:t>9.5.1 评估的疗效、药代动力学和安全性指标和流程图</w:t>
      </w:r>
      <w:bookmarkEnd w:id="272"/>
      <w:bookmarkEnd w:id="273"/>
      <w:bookmarkEnd w:id="274"/>
      <w:bookmarkEnd w:id="275"/>
      <w:bookmarkEnd w:id="276"/>
    </w:p>
    <w:p>
      <w:pPr>
        <w:pStyle w:val="ERIS4"/>
        <w:numPr>
          <w:ilvl w:val="255"/>
          <w:numId w:val="0"/>
        </w:numPr>
        <w:adjustRightInd w:val="0"/>
        <w:snapToGrid w:val="0"/>
        <w:spacing w:after="0" w:line="360" w:lineRule="auto"/>
        <w:jc w:val="both"/>
        <w:outlineLvl w:val="3"/>
        <w:pPrChange w:id="277" w:author="比利" w:date="2024-04-09T16:27:00Z">
          <w:pPr>
            <w:pStyle w:val="ERIS4"/>
            <w:numPr>
              <w:ilvl w:val="12"/>
              <w:numId w:val="0"/>
            </w:numPr>
            <w:adjustRightInd w:val="0"/>
            <w:snapToGrid w:val="0"/>
            <w:spacing w:after="0" w:line="360" w:lineRule="auto"/>
            <w:jc w:val="both"/>
            <w:outlineLvl w:val="9"/>
          </w:pPr>
        </w:pPrChange>
        <w:rPr>
          <w:rFonts w:cs="Times New Roman"/>
          <w:szCs w:val="24"/>
        </w:rPr>
      </w:pPr>
      <w:bookmarkStart w:id="278" w:name="_Toc7977"/>
      <w:r>
        <w:rPr>
          <w:rFonts w:cs="Times New Roman"/>
          <w:bCs/>
          <w:szCs w:val="24"/>
        </w:rPr>
        <w:t>9.5.1.1 I期指标</w:t>
      </w:r>
      <w:bookmarkEnd w:id="278"/>
    </w:p>
    <w:p>
      <w:pPr>
        <w:pStyle w:val="Heading5"/>
        <w:numPr>
          <w:ilvl w:val="255"/>
          <w:numId w:val="0"/>
        </w:numPr>
        <w:adjustRightInd w:val="0"/>
        <w:snapToGrid w:val="0"/>
        <w:spacing w:after="50" w:line="360" w:lineRule="auto"/>
        <w:jc w:val="both"/>
        <w:outlineLvl w:val="9"/>
        <w:pPrChange w:id="279" w:author="比利" w:date="2024-04-09T16:26:23Z">
          <w:pPr>
            <w:pStyle w:val="ERIS4"/>
            <w:numPr>
              <w:ilvl w:val="12"/>
              <w:numId w:val="0"/>
            </w:numPr>
            <w:adjustRightInd w:val="0"/>
            <w:snapToGrid w:val="0"/>
            <w:spacing w:after="0" w:line="360" w:lineRule="auto"/>
            <w:jc w:val="both"/>
            <w:outlineLvl w:val="9"/>
          </w:pPr>
        </w:pPrChange>
        <w:rPr>
          <w:rFonts w:ascii="Arial" w:eastAsia="Arial" w:hAnsi="Arial" w:cs="Arial"/>
          <w:bCs/>
          <w:szCs w:val="24"/>
          <w:rPrChange w:id="280" w:author="比利" w:date="2024-04-09T16:26:23Z">
            <w:rPr>
              <w:rFonts w:cs="Times New Roman"/>
              <w:bCs/>
              <w:szCs w:val="24"/>
            </w:rPr>
          </w:rPrChange>
        </w:rPr>
      </w:pPr>
      <w:bookmarkStart w:id="281" w:name="_Toc19207"/>
      <w:r>
        <w:rPr>
          <w:rFonts w:cs="Arial"/>
          <w:szCs w:val="24"/>
          <w:rPrChange w:id="282" w:author="比利" w:date="2024-04-09T16:26:23Z">
            <w:rPr>
              <w:rFonts w:cs="Times New Roman"/>
              <w:szCs w:val="24"/>
            </w:rPr>
          </w:rPrChange>
        </w:rPr>
        <w:t xml:space="preserve">9.5.1.1.1 </w:t>
      </w:r>
      <w:r>
        <w:rPr>
          <w:rFonts w:cs="Arial"/>
          <w:bCs/>
          <w:szCs w:val="24"/>
          <w:rPrChange w:id="283" w:author="比利" w:date="2024-04-09T16:26:23Z">
            <w:rPr>
              <w:rFonts w:cs="Times New Roman"/>
              <w:bCs/>
              <w:szCs w:val="24"/>
            </w:rPr>
          </w:rPrChange>
        </w:rPr>
        <w:t>疗效指标</w:t>
      </w:r>
      <w:bookmarkEnd w:id="281"/>
    </w:p>
    <w:p>
      <w:pPr>
        <w:pStyle w:val="ERIS"/>
        <w:adjustRightInd w:val="0"/>
        <w:snapToGrid w:val="0"/>
        <w:spacing w:after="0" w:line="360" w:lineRule="auto"/>
        <w:ind w:firstLine="482"/>
        <w:rPr>
          <w:rFonts w:cs="Times New Roman"/>
          <w:szCs w:val="24"/>
        </w:rPr>
      </w:pPr>
      <w:r>
        <w:rPr>
          <w:rFonts w:cs="Times New Roman"/>
          <w:b/>
          <w:bCs/>
          <w:szCs w:val="24"/>
        </w:rPr>
        <w:t>主要疗效指标：</w:t>
      </w:r>
      <w:r>
        <w:rPr>
          <w:rFonts w:cs="Times New Roman"/>
          <w:szCs w:val="24"/>
        </w:rPr>
        <w:t>客观缓解率（ORR）</w:t>
      </w:r>
    </w:p>
    <w:p>
      <w:pPr>
        <w:pStyle w:val="ERIS"/>
        <w:adjustRightInd w:val="0"/>
        <w:snapToGrid w:val="0"/>
        <w:spacing w:after="0" w:line="360" w:lineRule="auto"/>
        <w:ind w:firstLine="482"/>
        <w:jc w:val="both"/>
        <w:rPr>
          <w:rFonts w:cs="Times New Roman"/>
          <w:szCs w:val="24"/>
          <w:lang w:eastAsia="ja-JP"/>
        </w:rPr>
      </w:pPr>
      <w:r>
        <w:rPr>
          <w:rFonts w:cs="Times New Roman"/>
          <w:b/>
          <w:bCs/>
          <w:szCs w:val="24"/>
        </w:rPr>
        <w:t>次要疗效指标</w:t>
      </w:r>
      <w:r>
        <w:rPr>
          <w:rFonts w:cs="Times New Roman"/>
          <w:szCs w:val="24"/>
        </w:rPr>
        <w:t>：无进展生存期（PFS）、临床获益率（CBR）、反应持续时间（DOR）、总生存期（overall survival，OS）、1年PFS率</w:t>
      </w:r>
    </w:p>
    <w:p>
      <w:pPr>
        <w:pStyle w:val="Heading5"/>
        <w:adjustRightInd w:val="0"/>
        <w:snapToGrid w:val="0"/>
        <w:spacing w:after="50" w:line="360" w:lineRule="auto"/>
        <w:pPrChange w:id="284" w:author="比利" w:date="2024-04-09T16:26:31Z">
          <w:pPr>
            <w:pStyle w:val="DocumentText"/>
            <w:adjustRightInd w:val="0"/>
            <w:snapToGrid w:val="0"/>
            <w:spacing w:after="0" w:line="360" w:lineRule="auto"/>
          </w:pPr>
        </w:pPrChange>
        <w:rPr>
          <w:rFonts w:ascii="Arial" w:eastAsia="Arial" w:hAnsi="Arial" w:cs="Arial"/>
          <w:b/>
          <w:bCs/>
          <w:lang w:eastAsia="zh-CN"/>
          <w:rPrChange w:id="285" w:author="比利" w:date="2024-04-09T16:26:31Z">
            <w:rPr>
              <w:rFonts w:eastAsia="宋体"/>
              <w:b/>
              <w:lang w:eastAsia="zh-CN"/>
            </w:rPr>
          </w:rPrChange>
        </w:rPr>
      </w:pPr>
      <w:r>
        <w:rPr>
          <w:rFonts w:eastAsia="Arial" w:cs="Arial"/>
          <w:b/>
          <w:szCs w:val="24"/>
          <w:lang w:eastAsia="zh-CN"/>
          <w:rPrChange w:id="286" w:author="比利" w:date="2024-04-09T16:26:31Z">
            <w:rPr>
              <w:rFonts w:eastAsia="宋体"/>
              <w:b/>
              <w:lang w:eastAsia="zh-CN"/>
            </w:rPr>
          </w:rPrChange>
        </w:rPr>
        <w:t>9.5.1.1.2 安全性指标：</w:t>
      </w:r>
    </w:p>
    <w:p>
      <w:pPr>
        <w:pStyle w:val="ERIS2"/>
        <w:adjustRightInd w:val="0"/>
        <w:snapToGrid w:val="0"/>
        <w:spacing w:after="0" w:line="360" w:lineRule="auto"/>
        <w:ind w:firstLine="454"/>
        <w:rPr>
          <w:rFonts w:cs="Times New Roman"/>
          <w:b/>
          <w:bCs/>
          <w:szCs w:val="24"/>
        </w:rPr>
      </w:pPr>
      <w:r>
        <w:rPr>
          <w:rFonts w:cs="Times New Roman"/>
          <w:b/>
          <w:bCs/>
          <w:szCs w:val="24"/>
        </w:rPr>
        <w:t>主要安全性终点：</w:t>
      </w:r>
    </w:p>
    <w:p>
      <w:pPr>
        <w:pStyle w:val="ERIS2"/>
        <w:numPr>
          <w:ilvl w:val="12"/>
          <w:numId w:val="0"/>
        </w:numPr>
        <w:adjustRightInd w:val="0"/>
        <w:snapToGrid w:val="0"/>
        <w:spacing w:after="0" w:line="360" w:lineRule="auto"/>
        <w:ind w:left="480"/>
        <w:rPr>
          <w:rFonts w:cs="Times New Roman"/>
          <w:szCs w:val="24"/>
        </w:rPr>
      </w:pPr>
      <w:r>
        <w:rPr>
          <w:rFonts w:cs="Times New Roman"/>
          <w:szCs w:val="24"/>
        </w:rPr>
        <w:t>爬坡阶段在首剂用药后24天内剂量限制性毒性（DLT）的发生率</w:t>
      </w:r>
    </w:p>
    <w:p>
      <w:pPr>
        <w:pStyle w:val="ERIS2"/>
        <w:adjustRightInd w:val="0"/>
        <w:snapToGrid w:val="0"/>
        <w:spacing w:after="0" w:line="360" w:lineRule="auto"/>
        <w:ind w:firstLine="482"/>
        <w:rPr>
          <w:rFonts w:cs="Times New Roman"/>
          <w:b/>
          <w:bCs/>
          <w:szCs w:val="24"/>
        </w:rPr>
      </w:pPr>
      <w:r>
        <w:rPr>
          <w:rFonts w:cs="Times New Roman"/>
          <w:b/>
          <w:bCs/>
          <w:szCs w:val="24"/>
        </w:rPr>
        <w:t>次要安全性终点：</w:t>
      </w:r>
    </w:p>
    <w:p>
      <w:pPr>
        <w:pStyle w:val="ERIS2"/>
        <w:numPr>
          <w:ilvl w:val="0"/>
          <w:numId w:val="15"/>
        </w:numPr>
        <w:adjustRightInd w:val="0"/>
        <w:snapToGrid w:val="0"/>
        <w:spacing w:after="0" w:line="360" w:lineRule="auto"/>
        <w:ind w:left="480"/>
        <w:jc w:val="both"/>
        <w:rPr>
          <w:rFonts w:cs="Times New Roman"/>
          <w:szCs w:val="24"/>
        </w:rPr>
      </w:pPr>
      <w:r>
        <w:rPr>
          <w:rFonts w:cs="Times New Roman"/>
          <w:szCs w:val="24"/>
        </w:rPr>
        <w:t>治疗期间不良事件（TEAE）的发生率、类型、毒性程度，根据美国国立癌症研究不良事件通用毒性标准（NCI-CTCAE）（</w:t>
      </w:r>
      <w:r>
        <w:rPr>
          <w:rFonts w:cs="Times New Roman"/>
        </w:rPr>
        <w:t>4.03版及以上版本</w:t>
      </w:r>
      <w:r>
        <w:rPr>
          <w:rFonts w:cs="Times New Roman"/>
          <w:szCs w:val="24"/>
        </w:rPr>
        <w:t>）判断分级；研究相关TEAE，严重不良事件（SAE），研究相关SAE，毒性级别≥3级的TEAE，治疗相关的≥3级的治疗期间发生的SAE（TESAE），和导致永久停药的TEAE</w:t>
      </w:r>
    </w:p>
    <w:p>
      <w:pPr>
        <w:pStyle w:val="ERIS2"/>
        <w:numPr>
          <w:ilvl w:val="0"/>
          <w:numId w:val="15"/>
        </w:numPr>
        <w:adjustRightInd w:val="0"/>
        <w:snapToGrid w:val="0"/>
        <w:spacing w:after="0" w:line="360" w:lineRule="auto"/>
        <w:ind w:left="480"/>
        <w:jc w:val="both"/>
        <w:rPr>
          <w:rFonts w:cs="Times New Roman"/>
          <w:szCs w:val="24"/>
        </w:rPr>
      </w:pPr>
      <w:r>
        <w:rPr>
          <w:rFonts w:cs="Times New Roman"/>
          <w:szCs w:val="24"/>
        </w:rPr>
        <w:t>末次用药30天内发生的死亡事件的频率和死因</w:t>
      </w:r>
    </w:p>
    <w:p>
      <w:pPr>
        <w:pStyle w:val="ERIS2"/>
        <w:numPr>
          <w:ilvl w:val="0"/>
          <w:numId w:val="15"/>
        </w:numPr>
        <w:adjustRightInd w:val="0"/>
        <w:snapToGrid w:val="0"/>
        <w:spacing w:after="0" w:line="360" w:lineRule="auto"/>
        <w:ind w:left="480"/>
        <w:jc w:val="both"/>
        <w:rPr>
          <w:rFonts w:cs="Times New Roman"/>
          <w:szCs w:val="24"/>
        </w:rPr>
      </w:pPr>
      <w:r>
        <w:rPr>
          <w:rFonts w:cs="Times New Roman"/>
          <w:szCs w:val="24"/>
        </w:rPr>
        <w:t>根据NCI-CTCAE（5</w:t>
      </w:r>
      <w:r>
        <w:rPr>
          <w:rFonts w:cs="Times New Roman"/>
        </w:rPr>
        <w:t>.0版</w:t>
      </w:r>
      <w:r>
        <w:rPr>
          <w:rFonts w:cs="Times New Roman"/>
          <w:szCs w:val="24"/>
        </w:rPr>
        <w:t>）分级的安全性实验室检查</w:t>
      </w:r>
    </w:p>
    <w:p>
      <w:pPr>
        <w:pStyle w:val="ERIS2"/>
        <w:numPr>
          <w:ilvl w:val="0"/>
          <w:numId w:val="15"/>
        </w:numPr>
        <w:adjustRightInd w:val="0"/>
        <w:snapToGrid w:val="0"/>
        <w:spacing w:after="0" w:line="360" w:lineRule="auto"/>
        <w:ind w:left="480"/>
        <w:jc w:val="both"/>
        <w:rPr>
          <w:rFonts w:cs="Times New Roman"/>
          <w:szCs w:val="24"/>
        </w:rPr>
      </w:pPr>
      <w:r>
        <w:rPr>
          <w:rFonts w:cs="Times New Roman"/>
          <w:szCs w:val="24"/>
        </w:rPr>
        <w:t>生命体征、12导联心电图，体格检查，其中包括体重改变和美国东部肿瘤合作组（ECOG）评分</w:t>
      </w:r>
    </w:p>
    <w:p>
      <w:pPr>
        <w:pStyle w:val="Heading5"/>
        <w:numPr>
          <w:ilvl w:val="255"/>
          <w:numId w:val="0"/>
        </w:numPr>
        <w:adjustRightInd w:val="0"/>
        <w:snapToGrid w:val="0"/>
        <w:spacing w:after="50" w:line="360" w:lineRule="auto"/>
        <w:outlineLvl w:val="9"/>
        <w:pPrChange w:id="287" w:author="比利" w:date="2024-04-09T16:26:39Z">
          <w:pPr>
            <w:pStyle w:val="ERIS4"/>
            <w:numPr>
              <w:ilvl w:val="12"/>
              <w:numId w:val="0"/>
            </w:numPr>
            <w:adjustRightInd w:val="0"/>
            <w:snapToGrid w:val="0"/>
            <w:spacing w:after="0" w:line="360" w:lineRule="auto"/>
            <w:outlineLvl w:val="9"/>
          </w:pPr>
        </w:pPrChange>
        <w:rPr>
          <w:rFonts w:ascii="Arial" w:eastAsia="Arial" w:hAnsi="Arial" w:cs="Arial"/>
          <w:bCs/>
          <w:szCs w:val="24"/>
          <w:rPrChange w:id="288" w:author="比利" w:date="2024-04-09T16:26:39Z">
            <w:rPr>
              <w:rFonts w:cs="Times New Roman"/>
              <w:szCs w:val="24"/>
            </w:rPr>
          </w:rPrChange>
        </w:rPr>
      </w:pPr>
      <w:bookmarkStart w:id="289" w:name="_Toc26827"/>
      <w:r>
        <w:rPr>
          <w:rFonts w:cs="Arial"/>
          <w:szCs w:val="24"/>
          <w:rPrChange w:id="290" w:author="比利" w:date="2024-04-09T16:26:39Z">
            <w:rPr>
              <w:rFonts w:cs="Times New Roman"/>
              <w:szCs w:val="24"/>
            </w:rPr>
          </w:rPrChange>
        </w:rPr>
        <w:t>9.5.1.1.3</w:t>
      </w:r>
      <w:r>
        <w:rPr>
          <w:rFonts w:cs="Arial" w:hint="default"/>
          <w:szCs w:val="24"/>
          <w:rPrChange w:id="291" w:author="比利" w:date="2024-04-09T16:26:39Z">
            <w:rPr>
              <w:rFonts w:cs="Times New Roman" w:hint="eastAsia"/>
              <w:szCs w:val="24"/>
            </w:rPr>
          </w:rPrChange>
        </w:rPr>
        <w:t xml:space="preserve"> </w:t>
      </w:r>
      <w:r>
        <w:rPr>
          <w:rFonts w:cs="Arial"/>
          <w:szCs w:val="24"/>
          <w:rPrChange w:id="292" w:author="比利" w:date="2024-04-09T16:26:39Z">
            <w:rPr>
              <w:rFonts w:cs="Times New Roman"/>
              <w:szCs w:val="24"/>
            </w:rPr>
          </w:rPrChange>
        </w:rPr>
        <w:t>药代动力学指标</w:t>
      </w:r>
      <w:bookmarkEnd w:id="289"/>
    </w:p>
    <w:p>
      <w:pPr>
        <w:pStyle w:val="BodyTextIndent"/>
        <w:numPr>
          <w:ilvl w:val="12"/>
          <w:numId w:val="0"/>
        </w:numPr>
        <w:tabs>
          <w:tab w:val="center" w:pos="4535"/>
        </w:tabs>
        <w:adjustRightInd w:val="0"/>
        <w:snapToGrid w:val="0"/>
        <w:spacing w:after="0" w:line="360" w:lineRule="auto"/>
        <w:ind w:firstLine="482"/>
        <w:rPr>
          <w:rFonts w:eastAsia="宋体"/>
          <w:vertAlign w:val="subscript"/>
          <w:lang w:eastAsia="zh-CN"/>
        </w:rPr>
      </w:pPr>
      <w:r>
        <w:rPr>
          <w:rFonts w:eastAsia="宋体"/>
          <w:b/>
          <w:bCs/>
          <w:lang w:eastAsia="zh-CN"/>
        </w:rPr>
        <w:t>次要指标：</w:t>
      </w:r>
      <w:r>
        <w:rPr>
          <w:rFonts w:eastAsia="宋体"/>
          <w:lang w:eastAsia="zh-CN"/>
        </w:rPr>
        <w:t>主要PK参数为C</w:t>
      </w:r>
      <w:r>
        <w:rPr>
          <w:rFonts w:eastAsia="宋体"/>
          <w:vertAlign w:val="subscript"/>
          <w:lang w:eastAsia="zh-CN"/>
        </w:rPr>
        <w:t>max</w:t>
      </w:r>
      <w:r>
        <w:rPr>
          <w:rFonts w:eastAsia="宋体"/>
          <w:lang w:eastAsia="zh-CN"/>
        </w:rPr>
        <w:t>和AUC</w:t>
      </w:r>
      <w:r>
        <w:rPr>
          <w:rFonts w:eastAsia="宋体"/>
          <w:vertAlign w:val="subscript"/>
          <w:lang w:eastAsia="zh-CN"/>
        </w:rPr>
        <w:t>0-24</w:t>
      </w:r>
    </w:p>
    <w:p>
      <w:pPr>
        <w:pStyle w:val="BodyTextIndent"/>
        <w:numPr>
          <w:ilvl w:val="12"/>
          <w:numId w:val="0"/>
        </w:numPr>
        <w:tabs>
          <w:tab w:val="center" w:pos="4535"/>
        </w:tabs>
        <w:adjustRightInd w:val="0"/>
        <w:snapToGrid w:val="0"/>
        <w:spacing w:after="0" w:line="360" w:lineRule="auto"/>
        <w:ind w:firstLine="1680"/>
        <w:rPr>
          <w:rFonts w:eastAsia="宋体"/>
          <w:vertAlign w:val="subscript"/>
        </w:rPr>
      </w:pPr>
      <w:r>
        <w:rPr>
          <w:rFonts w:eastAsia="宋体"/>
          <w:bCs/>
          <w:lang w:eastAsia="zh-CN"/>
        </w:rPr>
        <w:t>次要PK参数为</w:t>
      </w:r>
      <w:r>
        <w:rPr>
          <w:rFonts w:eastAsia="宋体"/>
          <w:bCs/>
        </w:rPr>
        <w:t>AUC</w:t>
      </w:r>
      <w:r>
        <w:rPr>
          <w:rFonts w:eastAsia="宋体"/>
          <w:bCs/>
          <w:vertAlign w:val="subscript"/>
        </w:rPr>
        <w:t>(</w:t>
      </w:r>
      <w:r>
        <w:rPr>
          <w:rFonts w:eastAsia="宋体"/>
          <w:vertAlign w:val="subscript"/>
        </w:rPr>
        <w:t>0-t)</w:t>
      </w:r>
      <w:r>
        <w:rPr>
          <w:rFonts w:eastAsia="宋体"/>
        </w:rPr>
        <w:t>，AUC</w:t>
      </w:r>
      <w:r>
        <w:rPr>
          <w:rFonts w:eastAsia="宋体"/>
          <w:vertAlign w:val="subscript"/>
        </w:rPr>
        <w:t>(0-∞)</w:t>
      </w:r>
      <w:r>
        <w:rPr>
          <w:rFonts w:eastAsia="宋体"/>
        </w:rPr>
        <w:t>，T</w:t>
      </w:r>
      <w:r>
        <w:rPr>
          <w:rFonts w:eastAsia="宋体"/>
          <w:vertAlign w:val="subscript"/>
        </w:rPr>
        <w:t>max</w:t>
      </w:r>
      <w:r>
        <w:rPr>
          <w:rFonts w:eastAsia="宋体"/>
        </w:rPr>
        <w:t>，t</w:t>
      </w:r>
      <w:r>
        <w:rPr>
          <w:rFonts w:eastAsia="宋体"/>
          <w:vertAlign w:val="subscript"/>
        </w:rPr>
        <w:t>½</w:t>
      </w:r>
      <w:r>
        <w:rPr>
          <w:rFonts w:eastAsia="宋体"/>
        </w:rPr>
        <w:t>，RAUC</w:t>
      </w:r>
      <w:r>
        <w:rPr>
          <w:rFonts w:eastAsia="宋体"/>
          <w:vertAlign w:val="subscript"/>
        </w:rPr>
        <w:t>(0-24)</w:t>
      </w:r>
      <w:r>
        <w:rPr>
          <w:rFonts w:eastAsia="宋体"/>
        </w:rPr>
        <w:t>，RC</w:t>
      </w:r>
      <w:r>
        <w:rPr>
          <w:rFonts w:eastAsia="宋体"/>
          <w:vertAlign w:val="subscript"/>
        </w:rPr>
        <w:t>max</w:t>
      </w:r>
    </w:p>
    <w:p>
      <w:pPr>
        <w:pStyle w:val="DocumentText"/>
        <w:spacing w:after="0" w:line="240" w:lineRule="auto"/>
        <w:rPr>
          <w:rFonts w:eastAsia="宋体"/>
          <w:lang w:eastAsia="zh-CN"/>
        </w:rPr>
      </w:pPr>
      <w:bookmarkStart w:id="293" w:name="_Toc32362"/>
      <w:bookmarkStart w:id="294" w:name="_Toc30225"/>
      <w:bookmarkStart w:id="295" w:name="_Toc22827"/>
    </w:p>
    <w:p>
      <w:pPr>
        <w:rPr>
          <w:rFonts w:cs="Times New Roman"/>
        </w:rPr>
        <w:sectPr>
          <w:pgSz w:w="11906" w:h="16838"/>
          <w:pgMar w:top="1417" w:right="1418" w:bottom="1418" w:left="1418" w:header="851" w:footer="851" w:gutter="0"/>
          <w:cols w:num="1" w:space="425"/>
          <w:docGrid w:linePitch="360" w:charSpace="0"/>
        </w:sectPr>
      </w:pPr>
    </w:p>
    <w:bookmarkEnd w:id="293"/>
    <w:bookmarkEnd w:id="294"/>
    <w:bookmarkEnd w:id="295"/>
    <w:p>
      <w:pPr>
        <w:rPr>
          <w:rFonts w:cs="Times New Roman"/>
          <w:b/>
          <w:bCs/>
          <w:szCs w:val="24"/>
        </w:rPr>
      </w:pPr>
      <w:bookmarkStart w:id="296" w:name="_Toc15457698"/>
      <w:bookmarkStart w:id="297" w:name="_Toc15380080"/>
      <w:r>
        <w:rPr>
          <w:rFonts w:cs="Times New Roman"/>
          <w:b/>
          <w:bCs/>
        </w:rPr>
        <w:t>9.5.1.3 评估计划</w:t>
      </w:r>
      <w:bookmarkEnd w:id="296"/>
      <w:bookmarkEnd w:id="297"/>
      <w:bookmarkStart w:id="298" w:name="_Toc32667"/>
      <w:bookmarkStart w:id="299" w:name="_Toc41551350"/>
      <w:r>
        <w:rPr>
          <w:rFonts w:cs="Times New Roman"/>
          <w:b/>
          <w:bCs/>
          <w:szCs w:val="24"/>
        </w:rPr>
        <w:t>（</w:t>
      </w:r>
      <w:r>
        <w:rPr>
          <w:rFonts w:cs="Times New Roman"/>
          <w:b/>
          <w:bCs/>
          <w:szCs w:val="24"/>
        </w:rPr>
        <w:fldChar w:fldCharType="begin"/>
      </w:r>
      <w:r>
        <w:rPr>
          <w:rFonts w:cs="Times New Roman"/>
          <w:b/>
          <w:bCs/>
          <w:szCs w:val="24"/>
        </w:rPr>
        <w:instrText xml:space="preserve"> = 1 \* ROMAN </w:instrText>
      </w:r>
      <w:r>
        <w:rPr>
          <w:rFonts w:cs="Times New Roman"/>
          <w:b/>
          <w:bCs/>
          <w:szCs w:val="24"/>
        </w:rPr>
        <w:fldChar w:fldCharType="separate"/>
      </w:r>
      <w:r>
        <w:rPr>
          <w:rFonts w:cs="Times New Roman"/>
          <w:b/>
          <w:bCs/>
          <w:szCs w:val="24"/>
        </w:rPr>
        <w:t>I</w:t>
      </w:r>
      <w:r>
        <w:rPr>
          <w:rFonts w:cs="Times New Roman"/>
          <w:b/>
          <w:bCs/>
          <w:szCs w:val="24"/>
        </w:rPr>
        <w:fldChar w:fldCharType="end"/>
      </w:r>
      <w:r>
        <w:rPr>
          <w:rFonts w:cs="Times New Roman"/>
          <w:b/>
          <w:bCs/>
          <w:szCs w:val="24"/>
        </w:rPr>
        <w:t>期）</w:t>
      </w:r>
      <w:bookmarkEnd w:id="298"/>
      <w:bookmarkEnd w:id="299"/>
    </w:p>
    <w:tbl>
      <w:tblPr>
        <w:tblStyle w:val="TableNormal"/>
        <w:tblpPr w:leftFromText="180" w:rightFromText="180" w:vertAnchor="text" w:tblpXSpec="center" w:tblpY="1"/>
        <w:tblW w:w="13944"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2409"/>
        <w:gridCol w:w="1067"/>
        <w:gridCol w:w="650"/>
        <w:gridCol w:w="561"/>
        <w:gridCol w:w="452"/>
        <w:gridCol w:w="870"/>
        <w:gridCol w:w="692"/>
        <w:gridCol w:w="756"/>
        <w:gridCol w:w="1043"/>
        <w:gridCol w:w="1107"/>
        <w:gridCol w:w="1013"/>
        <w:gridCol w:w="1665"/>
        <w:gridCol w:w="1659"/>
      </w:tblGrid>
      <w:tr>
        <w:tblPrEx>
          <w:tblW w:w="13944"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c>
          <w:tcPr>
            <w:tcW w:w="2409" w:type="dxa"/>
            <w:vMerge w:val="restart"/>
            <w:shd w:val="clear" w:color="auto" w:fill="auto"/>
            <w:vAlign w:val="center"/>
          </w:tcPr>
          <w:p>
            <w:pPr>
              <w:keepNext/>
              <w:rPr>
                <w:rFonts w:cs="Times New Roman"/>
                <w:b/>
                <w:sz w:val="18"/>
                <w:szCs w:val="18"/>
              </w:rPr>
            </w:pPr>
          </w:p>
        </w:tc>
        <w:tc>
          <w:tcPr>
            <w:tcW w:w="1067" w:type="dxa"/>
            <w:vMerge w:val="restart"/>
            <w:shd w:val="clear" w:color="auto" w:fill="auto"/>
            <w:vAlign w:val="center"/>
          </w:tcPr>
          <w:p>
            <w:pPr>
              <w:keepNext/>
              <w:rPr>
                <w:rFonts w:cs="Times New Roman"/>
                <w:b/>
                <w:sz w:val="18"/>
                <w:szCs w:val="18"/>
              </w:rPr>
            </w:pPr>
            <w:r>
              <w:rPr>
                <w:rFonts w:cs="Times New Roman"/>
                <w:b/>
                <w:sz w:val="18"/>
                <w:szCs w:val="18"/>
              </w:rPr>
              <w:t>筛选期/基线</w:t>
            </w:r>
          </w:p>
          <w:p>
            <w:pPr>
              <w:keepNext/>
              <w:rPr>
                <w:rFonts w:cs="Times New Roman"/>
                <w:b/>
                <w:sz w:val="18"/>
                <w:szCs w:val="18"/>
              </w:rPr>
            </w:pPr>
            <w:r>
              <w:rPr>
                <w:rFonts w:cs="Times New Roman"/>
                <w:b/>
                <w:sz w:val="18"/>
                <w:szCs w:val="18"/>
              </w:rPr>
              <w:t>D-28~ -1</w:t>
            </w:r>
          </w:p>
        </w:tc>
        <w:tc>
          <w:tcPr>
            <w:tcW w:w="1663" w:type="dxa"/>
            <w:gridSpan w:val="3"/>
            <w:vMerge w:val="restart"/>
            <w:shd w:val="clear" w:color="auto" w:fill="auto"/>
            <w:vAlign w:val="center"/>
          </w:tcPr>
          <w:p>
            <w:pPr>
              <w:keepNext/>
              <w:jc w:val="center"/>
              <w:rPr>
                <w:rFonts w:cs="Times New Roman"/>
                <w:b/>
                <w:sz w:val="18"/>
                <w:szCs w:val="18"/>
              </w:rPr>
            </w:pPr>
            <w:r>
              <w:rPr>
                <w:rFonts w:cs="Times New Roman"/>
                <w:b/>
                <w:sz w:val="18"/>
                <w:szCs w:val="18"/>
              </w:rPr>
              <w:t>PK导入期</w:t>
            </w:r>
          </w:p>
        </w:tc>
        <w:tc>
          <w:tcPr>
            <w:tcW w:w="4468" w:type="dxa"/>
            <w:gridSpan w:val="5"/>
            <w:shd w:val="clear" w:color="auto" w:fill="auto"/>
            <w:vAlign w:val="center"/>
          </w:tcPr>
          <w:p>
            <w:pPr>
              <w:keepNext/>
              <w:jc w:val="center"/>
              <w:rPr>
                <w:rFonts w:cs="Times New Roman"/>
                <w:b/>
                <w:sz w:val="18"/>
                <w:szCs w:val="18"/>
              </w:rPr>
            </w:pPr>
            <w:r>
              <w:rPr>
                <w:rFonts w:cs="Times New Roman"/>
                <w:b/>
                <w:sz w:val="18"/>
                <w:szCs w:val="18"/>
              </w:rPr>
              <w:t>治疗阶段</w:t>
            </w:r>
          </w:p>
        </w:tc>
        <w:tc>
          <w:tcPr>
            <w:tcW w:w="1013" w:type="dxa"/>
            <w:shd w:val="clear" w:color="auto" w:fill="auto"/>
            <w:vAlign w:val="center"/>
          </w:tcPr>
          <w:p>
            <w:pPr>
              <w:keepNext/>
              <w:rPr>
                <w:rFonts w:cs="Times New Roman"/>
                <w:b/>
                <w:sz w:val="18"/>
                <w:szCs w:val="18"/>
              </w:rPr>
            </w:pPr>
            <w:r>
              <w:rPr>
                <w:rFonts w:cs="Times New Roman"/>
                <w:b/>
                <w:sz w:val="18"/>
                <w:szCs w:val="18"/>
              </w:rPr>
              <w:t>治疗结束访视</w:t>
            </w:r>
          </w:p>
        </w:tc>
        <w:tc>
          <w:tcPr>
            <w:tcW w:w="1665" w:type="dxa"/>
          </w:tcPr>
          <w:p>
            <w:pPr>
              <w:keepNext/>
              <w:rPr>
                <w:rFonts w:cs="Times New Roman"/>
                <w:b/>
                <w:sz w:val="18"/>
                <w:szCs w:val="18"/>
              </w:rPr>
            </w:pPr>
            <w:r>
              <w:rPr>
                <w:rFonts w:cs="Times New Roman"/>
                <w:b/>
                <w:sz w:val="18"/>
                <w:szCs w:val="18"/>
              </w:rPr>
              <w:t xml:space="preserve">治疗结束后观察期 </w:t>
            </w:r>
            <w:r>
              <w:rPr>
                <w:rFonts w:cs="Times New Roman"/>
                <w:b/>
                <w:sz w:val="18"/>
                <w:szCs w:val="18"/>
                <w:vertAlign w:val="superscript"/>
              </w:rPr>
              <w:t>15</w:t>
            </w:r>
          </w:p>
        </w:tc>
        <w:tc>
          <w:tcPr>
            <w:tcW w:w="1659" w:type="dxa"/>
          </w:tcPr>
          <w:p>
            <w:pPr>
              <w:keepNext/>
              <w:jc w:val="center"/>
              <w:rPr>
                <w:rFonts w:cs="Times New Roman"/>
                <w:b/>
                <w:sz w:val="18"/>
                <w:szCs w:val="18"/>
              </w:rPr>
            </w:pPr>
            <w:r>
              <w:rPr>
                <w:rFonts w:cs="Times New Roman"/>
                <w:b/>
                <w:sz w:val="18"/>
                <w:szCs w:val="18"/>
              </w:rPr>
              <w:t>长期随访</w:t>
            </w:r>
          </w:p>
        </w:tc>
      </w:tr>
      <w:tr>
        <w:tblPrEx>
          <w:tblW w:w="13944" w:type="dxa"/>
          <w:tblInd w:w="0" w:type="dxa"/>
          <w:tblLayout w:type="fixed"/>
          <w:tblCellMar>
            <w:top w:w="0" w:type="dxa"/>
            <w:left w:w="108" w:type="dxa"/>
            <w:bottom w:w="0" w:type="dxa"/>
            <w:right w:w="108" w:type="dxa"/>
          </w:tblCellMar>
        </w:tblPrEx>
        <w:tc>
          <w:tcPr>
            <w:tcW w:w="2409" w:type="dxa"/>
            <w:vMerge/>
            <w:shd w:val="clear" w:color="auto" w:fill="auto"/>
            <w:vAlign w:val="center"/>
          </w:tcPr>
          <w:p>
            <w:pPr>
              <w:keepNext/>
              <w:rPr>
                <w:rFonts w:cs="Times New Roman"/>
                <w:b/>
                <w:sz w:val="18"/>
                <w:szCs w:val="18"/>
              </w:rPr>
            </w:pPr>
          </w:p>
        </w:tc>
        <w:tc>
          <w:tcPr>
            <w:tcW w:w="1067" w:type="dxa"/>
            <w:vMerge/>
            <w:shd w:val="clear" w:color="auto" w:fill="auto"/>
            <w:vAlign w:val="center"/>
          </w:tcPr>
          <w:p>
            <w:pPr>
              <w:keepNext/>
              <w:rPr>
                <w:rFonts w:cs="Times New Roman"/>
                <w:b/>
                <w:sz w:val="18"/>
                <w:szCs w:val="18"/>
              </w:rPr>
            </w:pPr>
          </w:p>
        </w:tc>
        <w:tc>
          <w:tcPr>
            <w:tcW w:w="1663" w:type="dxa"/>
            <w:gridSpan w:val="3"/>
            <w:vMerge/>
            <w:shd w:val="clear" w:color="auto" w:fill="auto"/>
            <w:vAlign w:val="center"/>
          </w:tcPr>
          <w:p>
            <w:pPr>
              <w:keepNext/>
              <w:rPr>
                <w:rFonts w:cs="Times New Roman"/>
                <w:b/>
                <w:sz w:val="18"/>
                <w:szCs w:val="18"/>
              </w:rPr>
            </w:pPr>
          </w:p>
        </w:tc>
        <w:tc>
          <w:tcPr>
            <w:tcW w:w="2318" w:type="dxa"/>
            <w:gridSpan w:val="3"/>
            <w:shd w:val="clear" w:color="auto" w:fill="auto"/>
            <w:vAlign w:val="center"/>
          </w:tcPr>
          <w:p>
            <w:pPr>
              <w:keepNext/>
              <w:jc w:val="center"/>
              <w:rPr>
                <w:rFonts w:cs="Times New Roman"/>
                <w:b/>
                <w:sz w:val="18"/>
                <w:szCs w:val="18"/>
              </w:rPr>
            </w:pPr>
            <w:r>
              <w:rPr>
                <w:rFonts w:cs="Times New Roman"/>
                <w:b/>
                <w:sz w:val="18"/>
                <w:szCs w:val="18"/>
              </w:rPr>
              <w:t>第1周期</w:t>
            </w:r>
          </w:p>
        </w:tc>
        <w:tc>
          <w:tcPr>
            <w:tcW w:w="1043" w:type="dxa"/>
            <w:shd w:val="clear" w:color="auto" w:fill="auto"/>
            <w:vAlign w:val="center"/>
          </w:tcPr>
          <w:p>
            <w:pPr>
              <w:keepNext/>
              <w:jc w:val="center"/>
              <w:rPr>
                <w:rFonts w:cs="Times New Roman"/>
                <w:b/>
                <w:sz w:val="18"/>
                <w:szCs w:val="18"/>
              </w:rPr>
            </w:pPr>
            <w:r>
              <w:rPr>
                <w:rFonts w:cs="Times New Roman"/>
                <w:b/>
                <w:sz w:val="18"/>
                <w:szCs w:val="18"/>
              </w:rPr>
              <w:t>第2周期</w:t>
            </w:r>
          </w:p>
        </w:tc>
        <w:tc>
          <w:tcPr>
            <w:tcW w:w="1107" w:type="dxa"/>
            <w:shd w:val="clear" w:color="auto" w:fill="auto"/>
            <w:vAlign w:val="center"/>
          </w:tcPr>
          <w:p>
            <w:pPr>
              <w:keepNext/>
              <w:jc w:val="center"/>
              <w:rPr>
                <w:rFonts w:cs="Times New Roman"/>
                <w:b/>
                <w:sz w:val="18"/>
                <w:szCs w:val="18"/>
              </w:rPr>
            </w:pPr>
            <w:r>
              <w:rPr>
                <w:rFonts w:cs="Times New Roman"/>
                <w:b/>
                <w:sz w:val="18"/>
                <w:szCs w:val="18"/>
              </w:rPr>
              <w:t>第3周期及以后周期</w:t>
            </w:r>
          </w:p>
        </w:tc>
        <w:tc>
          <w:tcPr>
            <w:tcW w:w="1013" w:type="dxa"/>
            <w:shd w:val="clear" w:color="auto" w:fill="auto"/>
            <w:vAlign w:val="center"/>
          </w:tcPr>
          <w:p>
            <w:pPr>
              <w:keepNext/>
              <w:jc w:val="center"/>
              <w:rPr>
                <w:rFonts w:cs="Times New Roman"/>
                <w:b/>
                <w:sz w:val="18"/>
                <w:szCs w:val="18"/>
              </w:rPr>
            </w:pPr>
          </w:p>
        </w:tc>
        <w:tc>
          <w:tcPr>
            <w:tcW w:w="1665" w:type="dxa"/>
            <w:vAlign w:val="center"/>
          </w:tcPr>
          <w:p>
            <w:pPr>
              <w:keepNext/>
              <w:jc w:val="center"/>
              <w:rPr>
                <w:rFonts w:cs="Times New Roman"/>
                <w:b/>
                <w:sz w:val="18"/>
                <w:szCs w:val="18"/>
              </w:rPr>
            </w:pPr>
            <w:r>
              <w:rPr>
                <w:rFonts w:cs="Times New Roman"/>
                <w:b/>
                <w:sz w:val="18"/>
                <w:szCs w:val="18"/>
              </w:rPr>
              <w:t>末次用药后30天</w:t>
            </w:r>
          </w:p>
        </w:tc>
        <w:tc>
          <w:tcPr>
            <w:tcW w:w="1659" w:type="dxa"/>
          </w:tcPr>
          <w:p>
            <w:pPr>
              <w:keepNext/>
              <w:jc w:val="center"/>
              <w:rPr>
                <w:rFonts w:cs="Times New Roman"/>
                <w:b/>
                <w:sz w:val="18"/>
                <w:szCs w:val="18"/>
              </w:rPr>
            </w:pPr>
          </w:p>
          <w:p>
            <w:pPr>
              <w:keepNext/>
              <w:jc w:val="center"/>
              <w:rPr>
                <w:rFonts w:cs="Times New Roman"/>
                <w:b/>
                <w:sz w:val="18"/>
                <w:szCs w:val="18"/>
              </w:rPr>
            </w:pPr>
            <w:r>
              <w:rPr>
                <w:rFonts w:cs="Times New Roman"/>
                <w:b/>
                <w:sz w:val="18"/>
                <w:szCs w:val="18"/>
              </w:rPr>
              <w:t>每3个月1次</w:t>
            </w:r>
          </w:p>
        </w:tc>
      </w:tr>
      <w:tr>
        <w:tblPrEx>
          <w:tblW w:w="13944" w:type="dxa"/>
          <w:tblInd w:w="0" w:type="dxa"/>
          <w:tblLayout w:type="fixed"/>
          <w:tblCellMar>
            <w:top w:w="0" w:type="dxa"/>
            <w:left w:w="108" w:type="dxa"/>
            <w:bottom w:w="0" w:type="dxa"/>
            <w:right w:w="108" w:type="dxa"/>
          </w:tblCellMar>
        </w:tblPrEx>
        <w:tc>
          <w:tcPr>
            <w:tcW w:w="2409" w:type="dxa"/>
            <w:vMerge/>
            <w:shd w:val="clear" w:color="auto" w:fill="auto"/>
            <w:vAlign w:val="center"/>
          </w:tcPr>
          <w:p>
            <w:pPr>
              <w:keepNext/>
              <w:rPr>
                <w:rFonts w:cs="Times New Roman"/>
                <w:b/>
                <w:sz w:val="18"/>
                <w:szCs w:val="18"/>
              </w:rPr>
            </w:pPr>
          </w:p>
        </w:tc>
        <w:tc>
          <w:tcPr>
            <w:tcW w:w="1067" w:type="dxa"/>
            <w:vMerge/>
            <w:shd w:val="clear" w:color="auto" w:fill="auto"/>
            <w:vAlign w:val="center"/>
          </w:tcPr>
          <w:p>
            <w:pPr>
              <w:keepNext/>
              <w:rPr>
                <w:rFonts w:cs="Times New Roman"/>
                <w:b/>
                <w:sz w:val="18"/>
                <w:szCs w:val="18"/>
              </w:rPr>
            </w:pPr>
          </w:p>
        </w:tc>
        <w:tc>
          <w:tcPr>
            <w:tcW w:w="650" w:type="dxa"/>
            <w:shd w:val="clear" w:color="auto" w:fill="auto"/>
            <w:vAlign w:val="center"/>
          </w:tcPr>
          <w:p>
            <w:pPr>
              <w:keepNext/>
              <w:jc w:val="center"/>
              <w:rPr>
                <w:rFonts w:cs="Times New Roman"/>
                <w:b/>
                <w:sz w:val="18"/>
                <w:szCs w:val="18"/>
              </w:rPr>
            </w:pPr>
            <w:r>
              <w:rPr>
                <w:rFonts w:cs="Times New Roman"/>
                <w:b/>
                <w:sz w:val="18"/>
                <w:szCs w:val="18"/>
              </w:rPr>
              <w:t>D1</w:t>
            </w:r>
          </w:p>
        </w:tc>
        <w:tc>
          <w:tcPr>
            <w:tcW w:w="561" w:type="dxa"/>
            <w:shd w:val="clear" w:color="auto" w:fill="auto"/>
            <w:vAlign w:val="center"/>
          </w:tcPr>
          <w:p>
            <w:pPr>
              <w:keepNext/>
              <w:jc w:val="center"/>
              <w:rPr>
                <w:rFonts w:cs="Times New Roman"/>
                <w:b/>
                <w:sz w:val="18"/>
                <w:szCs w:val="18"/>
              </w:rPr>
            </w:pPr>
            <w:r>
              <w:rPr>
                <w:rFonts w:cs="Times New Roman"/>
                <w:b/>
                <w:sz w:val="18"/>
                <w:szCs w:val="18"/>
              </w:rPr>
              <w:t>D2</w:t>
            </w:r>
          </w:p>
        </w:tc>
        <w:tc>
          <w:tcPr>
            <w:tcW w:w="452" w:type="dxa"/>
            <w:shd w:val="clear" w:color="auto" w:fill="auto"/>
            <w:vAlign w:val="center"/>
          </w:tcPr>
          <w:p>
            <w:pPr>
              <w:keepNext/>
              <w:jc w:val="center"/>
              <w:rPr>
                <w:rFonts w:cs="Times New Roman"/>
                <w:b/>
                <w:sz w:val="18"/>
                <w:szCs w:val="18"/>
              </w:rPr>
            </w:pPr>
            <w:r>
              <w:rPr>
                <w:rFonts w:cs="Times New Roman"/>
                <w:b/>
                <w:sz w:val="18"/>
                <w:szCs w:val="18"/>
              </w:rPr>
              <w:t>D3</w:t>
            </w:r>
          </w:p>
        </w:tc>
        <w:tc>
          <w:tcPr>
            <w:tcW w:w="870" w:type="dxa"/>
            <w:shd w:val="clear" w:color="auto" w:fill="auto"/>
            <w:vAlign w:val="center"/>
          </w:tcPr>
          <w:p>
            <w:pPr>
              <w:keepNext/>
              <w:jc w:val="center"/>
              <w:rPr>
                <w:rFonts w:cs="Times New Roman"/>
                <w:b/>
                <w:sz w:val="18"/>
                <w:szCs w:val="18"/>
              </w:rPr>
            </w:pPr>
            <w:r>
              <w:rPr>
                <w:rFonts w:cs="Times New Roman"/>
                <w:b/>
                <w:sz w:val="18"/>
                <w:szCs w:val="18"/>
              </w:rPr>
              <w:t>C1D1</w:t>
            </w:r>
            <w:r>
              <w:rPr>
                <w:rFonts w:cs="Times New Roman"/>
                <w:b/>
                <w:sz w:val="18"/>
                <w:szCs w:val="18"/>
                <w:vertAlign w:val="superscript"/>
              </w:rPr>
              <w:t>16</w:t>
            </w:r>
          </w:p>
        </w:tc>
        <w:tc>
          <w:tcPr>
            <w:tcW w:w="692" w:type="dxa"/>
            <w:shd w:val="clear" w:color="auto" w:fill="auto"/>
            <w:vAlign w:val="center"/>
          </w:tcPr>
          <w:p>
            <w:pPr>
              <w:keepNext/>
              <w:jc w:val="center"/>
              <w:rPr>
                <w:rFonts w:cs="Times New Roman"/>
                <w:b/>
                <w:sz w:val="18"/>
                <w:szCs w:val="18"/>
              </w:rPr>
            </w:pPr>
            <w:r>
              <w:rPr>
                <w:rFonts w:cs="Times New Roman"/>
                <w:b/>
                <w:sz w:val="18"/>
                <w:szCs w:val="18"/>
              </w:rPr>
              <w:t>C1D8</w:t>
            </w:r>
          </w:p>
          <w:p>
            <w:pPr>
              <w:keepNext/>
              <w:jc w:val="center"/>
              <w:rPr>
                <w:rFonts w:cs="Times New Roman"/>
                <w:b/>
                <w:sz w:val="18"/>
                <w:szCs w:val="18"/>
              </w:rPr>
            </w:pPr>
            <w:r>
              <w:rPr>
                <w:rFonts w:cs="Times New Roman"/>
                <w:b/>
                <w:sz w:val="18"/>
                <w:szCs w:val="18"/>
              </w:rPr>
              <w:t>±2天</w:t>
            </w:r>
          </w:p>
        </w:tc>
        <w:tc>
          <w:tcPr>
            <w:tcW w:w="756" w:type="dxa"/>
            <w:shd w:val="clear" w:color="auto" w:fill="auto"/>
            <w:vAlign w:val="center"/>
          </w:tcPr>
          <w:p>
            <w:pPr>
              <w:keepNext/>
              <w:jc w:val="center"/>
              <w:rPr>
                <w:rFonts w:cs="Times New Roman"/>
                <w:b/>
                <w:sz w:val="18"/>
                <w:szCs w:val="18"/>
              </w:rPr>
            </w:pPr>
            <w:r>
              <w:rPr>
                <w:rFonts w:cs="Times New Roman"/>
                <w:b/>
                <w:sz w:val="18"/>
                <w:szCs w:val="18"/>
              </w:rPr>
              <w:t>C1D15</w:t>
            </w:r>
          </w:p>
          <w:p>
            <w:pPr>
              <w:keepNext/>
              <w:jc w:val="center"/>
              <w:rPr>
                <w:rFonts w:cs="Times New Roman"/>
                <w:b/>
                <w:sz w:val="18"/>
                <w:szCs w:val="18"/>
              </w:rPr>
            </w:pPr>
            <w:r>
              <w:rPr>
                <w:rFonts w:cs="Times New Roman"/>
                <w:b/>
                <w:sz w:val="18"/>
                <w:szCs w:val="18"/>
              </w:rPr>
              <w:t>±2天</w:t>
            </w:r>
          </w:p>
        </w:tc>
        <w:tc>
          <w:tcPr>
            <w:tcW w:w="1043" w:type="dxa"/>
            <w:shd w:val="clear" w:color="auto" w:fill="auto"/>
            <w:vAlign w:val="center"/>
          </w:tcPr>
          <w:p>
            <w:pPr>
              <w:keepNext/>
              <w:jc w:val="center"/>
              <w:rPr>
                <w:rFonts w:cs="Times New Roman"/>
                <w:b/>
                <w:sz w:val="18"/>
                <w:szCs w:val="18"/>
              </w:rPr>
            </w:pPr>
            <w:r>
              <w:rPr>
                <w:rFonts w:cs="Times New Roman"/>
                <w:b/>
                <w:sz w:val="18"/>
                <w:szCs w:val="18"/>
              </w:rPr>
              <w:t>C2D1</w:t>
            </w:r>
          </w:p>
          <w:p>
            <w:pPr>
              <w:keepNext/>
              <w:jc w:val="center"/>
              <w:rPr>
                <w:rFonts w:cs="Times New Roman"/>
                <w:b/>
                <w:sz w:val="18"/>
                <w:szCs w:val="18"/>
              </w:rPr>
            </w:pPr>
            <w:r>
              <w:rPr>
                <w:rFonts w:cs="Times New Roman"/>
                <w:b/>
                <w:sz w:val="18"/>
                <w:szCs w:val="18"/>
              </w:rPr>
              <w:t>±3天</w:t>
            </w:r>
          </w:p>
        </w:tc>
        <w:tc>
          <w:tcPr>
            <w:tcW w:w="1107" w:type="dxa"/>
            <w:shd w:val="clear" w:color="auto" w:fill="auto"/>
            <w:vAlign w:val="center"/>
          </w:tcPr>
          <w:p>
            <w:pPr>
              <w:keepNext/>
              <w:jc w:val="center"/>
              <w:rPr>
                <w:rFonts w:cs="Times New Roman"/>
                <w:b/>
                <w:sz w:val="18"/>
                <w:szCs w:val="18"/>
              </w:rPr>
            </w:pPr>
            <w:r>
              <w:rPr>
                <w:rFonts w:cs="Times New Roman"/>
                <w:b/>
                <w:sz w:val="18"/>
                <w:szCs w:val="18"/>
              </w:rPr>
              <w:t>CXD1</w:t>
            </w:r>
          </w:p>
          <w:p>
            <w:pPr>
              <w:keepNext/>
              <w:jc w:val="center"/>
              <w:rPr>
                <w:rFonts w:cs="Times New Roman"/>
                <w:b/>
                <w:sz w:val="18"/>
                <w:szCs w:val="18"/>
              </w:rPr>
            </w:pPr>
            <w:r>
              <w:rPr>
                <w:rFonts w:cs="Times New Roman"/>
                <w:b/>
                <w:sz w:val="18"/>
                <w:szCs w:val="18"/>
              </w:rPr>
              <w:t>±3天</w:t>
            </w:r>
          </w:p>
        </w:tc>
        <w:tc>
          <w:tcPr>
            <w:tcW w:w="1013" w:type="dxa"/>
            <w:shd w:val="clear" w:color="auto" w:fill="auto"/>
            <w:vAlign w:val="center"/>
          </w:tcPr>
          <w:p>
            <w:pPr>
              <w:keepNext/>
              <w:jc w:val="center"/>
              <w:rPr>
                <w:rFonts w:cs="Times New Roman"/>
                <w:b/>
                <w:sz w:val="18"/>
                <w:szCs w:val="18"/>
              </w:rPr>
            </w:pPr>
            <w:r>
              <w:rPr>
                <w:rFonts w:cs="Times New Roman"/>
                <w:b/>
                <w:sz w:val="18"/>
                <w:szCs w:val="18"/>
              </w:rPr>
              <w:t>EOT</w:t>
            </w:r>
          </w:p>
          <w:p>
            <w:pPr>
              <w:keepNext/>
              <w:jc w:val="center"/>
              <w:rPr>
                <w:rFonts w:cs="Times New Roman"/>
                <w:b/>
                <w:sz w:val="18"/>
                <w:szCs w:val="18"/>
              </w:rPr>
            </w:pPr>
            <w:r>
              <w:rPr>
                <w:rFonts w:cs="Times New Roman"/>
                <w:b/>
                <w:sz w:val="18"/>
                <w:szCs w:val="18"/>
              </w:rPr>
              <w:t>±3天</w:t>
            </w:r>
          </w:p>
        </w:tc>
        <w:tc>
          <w:tcPr>
            <w:tcW w:w="1665" w:type="dxa"/>
          </w:tcPr>
          <w:p>
            <w:pPr>
              <w:keepNext/>
              <w:jc w:val="center"/>
              <w:rPr>
                <w:rFonts w:cs="Times New Roman"/>
                <w:b/>
                <w:sz w:val="18"/>
                <w:szCs w:val="18"/>
              </w:rPr>
            </w:pPr>
            <w:r>
              <w:rPr>
                <w:rFonts w:cs="Times New Roman"/>
                <w:b/>
                <w:sz w:val="18"/>
                <w:szCs w:val="18"/>
              </w:rPr>
              <w:t>EOTFU</w:t>
            </w:r>
          </w:p>
          <w:p>
            <w:pPr>
              <w:keepNext/>
              <w:jc w:val="center"/>
              <w:rPr>
                <w:rFonts w:cs="Times New Roman"/>
                <w:b/>
                <w:sz w:val="18"/>
                <w:szCs w:val="18"/>
              </w:rPr>
            </w:pPr>
            <w:r>
              <w:rPr>
                <w:rFonts w:cs="Times New Roman"/>
                <w:b/>
                <w:sz w:val="18"/>
                <w:szCs w:val="18"/>
              </w:rPr>
              <w:t>±7天</w:t>
            </w:r>
          </w:p>
        </w:tc>
        <w:tc>
          <w:tcPr>
            <w:tcW w:w="1659" w:type="dxa"/>
          </w:tcPr>
          <w:p>
            <w:pPr>
              <w:keepNext/>
              <w:jc w:val="center"/>
              <w:rPr>
                <w:rFonts w:cs="Times New Roman"/>
                <w:b/>
                <w:sz w:val="18"/>
                <w:szCs w:val="18"/>
              </w:rPr>
            </w:pPr>
          </w:p>
          <w:p>
            <w:pPr>
              <w:keepNext/>
              <w:jc w:val="center"/>
              <w:rPr>
                <w:rFonts w:cs="Times New Roman"/>
                <w:b/>
                <w:sz w:val="18"/>
                <w:szCs w:val="18"/>
              </w:rPr>
            </w:pPr>
            <w:r>
              <w:rPr>
                <w:rFonts w:cs="Times New Roman"/>
                <w:b/>
                <w:sz w:val="18"/>
                <w:szCs w:val="18"/>
              </w:rPr>
              <w:t>±7天</w:t>
            </w:r>
          </w:p>
        </w:tc>
      </w:tr>
      <w:tr>
        <w:tblPrEx>
          <w:tblW w:w="13944" w:type="dxa"/>
          <w:tblInd w:w="0" w:type="dxa"/>
          <w:tblLayout w:type="fixed"/>
          <w:tblCellMar>
            <w:top w:w="0" w:type="dxa"/>
            <w:left w:w="108" w:type="dxa"/>
            <w:bottom w:w="0" w:type="dxa"/>
            <w:right w:w="108" w:type="dxa"/>
          </w:tblCellMar>
        </w:tblPrEx>
        <w:trPr>
          <w:trHeight w:hRule="exact" w:val="288"/>
        </w:trPr>
        <w:tc>
          <w:tcPr>
            <w:tcW w:w="2409" w:type="dxa"/>
            <w:shd w:val="clear" w:color="auto" w:fill="auto"/>
            <w:vAlign w:val="center"/>
          </w:tcPr>
          <w:p>
            <w:pPr>
              <w:keepNext/>
              <w:rPr>
                <w:rFonts w:cs="Times New Roman"/>
                <w:sz w:val="18"/>
                <w:szCs w:val="18"/>
              </w:rPr>
            </w:pPr>
            <w:r>
              <w:rPr>
                <w:rFonts w:cs="Times New Roman"/>
                <w:sz w:val="18"/>
                <w:szCs w:val="18"/>
              </w:rPr>
              <w:t xml:space="preserve">知情同意书 </w:t>
            </w:r>
            <w:r>
              <w:rPr>
                <w:rFonts w:cs="Times New Roman"/>
                <w:sz w:val="18"/>
                <w:szCs w:val="18"/>
                <w:vertAlign w:val="superscript"/>
              </w:rPr>
              <w:t>1</w:t>
            </w:r>
          </w:p>
        </w:tc>
        <w:tc>
          <w:tcPr>
            <w:tcW w:w="1067" w:type="dxa"/>
            <w:shd w:val="clear" w:color="auto" w:fill="auto"/>
            <w:vAlign w:val="center"/>
          </w:tcPr>
          <w:p>
            <w:pPr>
              <w:keepNext/>
              <w:jc w:val="center"/>
              <w:rPr>
                <w:rFonts w:cs="Times New Roman"/>
                <w:sz w:val="18"/>
                <w:szCs w:val="18"/>
              </w:rPr>
            </w:pPr>
            <w:bookmarkStart w:id="300" w:name="OLE_LINK84"/>
            <w:bookmarkStart w:id="301" w:name="OLE_LINK85"/>
            <w:r>
              <w:rPr>
                <w:rFonts w:cs="Times New Roman"/>
                <w:sz w:val="18"/>
                <w:szCs w:val="18"/>
              </w:rPr>
              <w:t>X</w:t>
            </w:r>
            <w:bookmarkEnd w:id="300"/>
            <w:bookmarkEnd w:id="301"/>
          </w:p>
        </w:tc>
        <w:tc>
          <w:tcPr>
            <w:tcW w:w="650" w:type="dxa"/>
            <w:shd w:val="clear" w:color="auto" w:fill="auto"/>
            <w:vAlign w:val="center"/>
          </w:tcPr>
          <w:p>
            <w:pPr>
              <w:keepNext/>
              <w:jc w:val="center"/>
              <w:rPr>
                <w:rFonts w:cs="Times New Roman"/>
                <w:sz w:val="18"/>
                <w:szCs w:val="18"/>
              </w:rPr>
            </w:pPr>
          </w:p>
        </w:tc>
        <w:tc>
          <w:tcPr>
            <w:tcW w:w="561" w:type="dxa"/>
            <w:shd w:val="clear" w:color="auto" w:fill="auto"/>
            <w:vAlign w:val="center"/>
          </w:tcPr>
          <w:p>
            <w:pPr>
              <w:keepNext/>
              <w:jc w:val="center"/>
              <w:rPr>
                <w:rFonts w:cs="Times New Roman"/>
                <w:sz w:val="18"/>
                <w:szCs w:val="18"/>
              </w:rPr>
            </w:pPr>
          </w:p>
        </w:tc>
        <w:tc>
          <w:tcPr>
            <w:tcW w:w="452" w:type="dxa"/>
            <w:shd w:val="clear" w:color="auto" w:fill="auto"/>
            <w:vAlign w:val="center"/>
          </w:tcPr>
          <w:p>
            <w:pPr>
              <w:keepNext/>
              <w:jc w:val="center"/>
              <w:rPr>
                <w:rFonts w:cs="Times New Roman"/>
                <w:sz w:val="18"/>
                <w:szCs w:val="18"/>
              </w:rPr>
            </w:pPr>
          </w:p>
        </w:tc>
        <w:tc>
          <w:tcPr>
            <w:tcW w:w="870" w:type="dxa"/>
            <w:shd w:val="clear" w:color="auto" w:fill="auto"/>
            <w:vAlign w:val="center"/>
          </w:tcPr>
          <w:p>
            <w:pPr>
              <w:keepNext/>
              <w:jc w:val="center"/>
              <w:rPr>
                <w:rFonts w:cs="Times New Roman"/>
                <w:sz w:val="18"/>
                <w:szCs w:val="18"/>
              </w:rPr>
            </w:pPr>
          </w:p>
        </w:tc>
        <w:tc>
          <w:tcPr>
            <w:tcW w:w="692" w:type="dxa"/>
            <w:shd w:val="clear" w:color="auto" w:fill="auto"/>
            <w:vAlign w:val="center"/>
          </w:tcPr>
          <w:p>
            <w:pPr>
              <w:keepNext/>
              <w:jc w:val="center"/>
              <w:rPr>
                <w:rFonts w:cs="Times New Roman"/>
                <w:sz w:val="18"/>
                <w:szCs w:val="18"/>
              </w:rPr>
            </w:pPr>
          </w:p>
        </w:tc>
        <w:tc>
          <w:tcPr>
            <w:tcW w:w="756" w:type="dxa"/>
            <w:shd w:val="clear" w:color="auto" w:fill="auto"/>
            <w:vAlign w:val="center"/>
          </w:tcPr>
          <w:p>
            <w:pPr>
              <w:keepNext/>
              <w:jc w:val="center"/>
              <w:rPr>
                <w:rFonts w:cs="Times New Roman"/>
                <w:sz w:val="18"/>
                <w:szCs w:val="18"/>
              </w:rPr>
            </w:pPr>
          </w:p>
        </w:tc>
        <w:tc>
          <w:tcPr>
            <w:tcW w:w="1043" w:type="dxa"/>
            <w:shd w:val="clear" w:color="auto" w:fill="auto"/>
            <w:vAlign w:val="center"/>
          </w:tcPr>
          <w:p>
            <w:pPr>
              <w:keepNext/>
              <w:jc w:val="center"/>
              <w:rPr>
                <w:rFonts w:cs="Times New Roman"/>
                <w:sz w:val="18"/>
                <w:szCs w:val="18"/>
              </w:rPr>
            </w:pPr>
          </w:p>
        </w:tc>
        <w:tc>
          <w:tcPr>
            <w:tcW w:w="1107" w:type="dxa"/>
            <w:shd w:val="clear" w:color="auto" w:fill="auto"/>
            <w:vAlign w:val="center"/>
          </w:tcPr>
          <w:p>
            <w:pPr>
              <w:keepNext/>
              <w:jc w:val="center"/>
              <w:rPr>
                <w:rFonts w:cs="Times New Roman"/>
                <w:sz w:val="18"/>
                <w:szCs w:val="18"/>
              </w:rPr>
            </w:pPr>
          </w:p>
        </w:tc>
        <w:tc>
          <w:tcPr>
            <w:tcW w:w="1013" w:type="dxa"/>
            <w:shd w:val="clear" w:color="auto" w:fill="auto"/>
            <w:vAlign w:val="center"/>
          </w:tcPr>
          <w:p>
            <w:pPr>
              <w:keepNext/>
              <w:jc w:val="center"/>
              <w:rPr>
                <w:rFonts w:cs="Times New Roman"/>
                <w:sz w:val="18"/>
                <w:szCs w:val="18"/>
              </w:rPr>
            </w:pPr>
          </w:p>
        </w:tc>
        <w:tc>
          <w:tcPr>
            <w:tcW w:w="1665" w:type="dxa"/>
            <w:vAlign w:val="center"/>
          </w:tcPr>
          <w:p>
            <w:pPr>
              <w:keepNext/>
              <w:jc w:val="center"/>
              <w:rPr>
                <w:rFonts w:cs="Times New Roman"/>
                <w:sz w:val="18"/>
                <w:szCs w:val="18"/>
              </w:rPr>
            </w:pPr>
          </w:p>
        </w:tc>
        <w:tc>
          <w:tcPr>
            <w:tcW w:w="1659" w:type="dxa"/>
          </w:tcPr>
          <w:p>
            <w:pPr>
              <w:keepNext/>
              <w:jc w:val="center"/>
              <w:rPr>
                <w:rFonts w:cs="Times New Roman"/>
                <w:sz w:val="18"/>
                <w:szCs w:val="18"/>
              </w:rPr>
            </w:pPr>
          </w:p>
        </w:tc>
      </w:tr>
      <w:tr>
        <w:tblPrEx>
          <w:tblW w:w="13944" w:type="dxa"/>
          <w:tblInd w:w="0" w:type="dxa"/>
          <w:tblLayout w:type="fixed"/>
          <w:tblCellMar>
            <w:top w:w="0" w:type="dxa"/>
            <w:left w:w="108" w:type="dxa"/>
            <w:bottom w:w="0" w:type="dxa"/>
            <w:right w:w="108" w:type="dxa"/>
          </w:tblCellMar>
        </w:tblPrEx>
        <w:trPr>
          <w:trHeight w:hRule="exact" w:val="288"/>
        </w:trPr>
        <w:tc>
          <w:tcPr>
            <w:tcW w:w="2409" w:type="dxa"/>
            <w:shd w:val="clear" w:color="auto" w:fill="auto"/>
            <w:vAlign w:val="center"/>
          </w:tcPr>
          <w:p>
            <w:pPr>
              <w:keepNext/>
              <w:rPr>
                <w:rFonts w:cs="Times New Roman"/>
                <w:sz w:val="18"/>
                <w:szCs w:val="18"/>
              </w:rPr>
            </w:pPr>
            <w:r>
              <w:rPr>
                <w:rFonts w:cs="Times New Roman"/>
                <w:sz w:val="18"/>
                <w:szCs w:val="18"/>
              </w:rPr>
              <w:t>人口统计学信息</w:t>
            </w:r>
          </w:p>
        </w:tc>
        <w:tc>
          <w:tcPr>
            <w:tcW w:w="1067" w:type="dxa"/>
            <w:shd w:val="clear" w:color="auto" w:fill="auto"/>
            <w:vAlign w:val="center"/>
          </w:tcPr>
          <w:p>
            <w:pPr>
              <w:keepNext/>
              <w:jc w:val="center"/>
              <w:rPr>
                <w:rFonts w:cs="Times New Roman"/>
                <w:sz w:val="18"/>
                <w:szCs w:val="18"/>
              </w:rPr>
            </w:pPr>
            <w:r>
              <w:rPr>
                <w:rFonts w:cs="Times New Roman"/>
                <w:sz w:val="18"/>
                <w:szCs w:val="18"/>
              </w:rPr>
              <w:t>X</w:t>
            </w:r>
          </w:p>
        </w:tc>
        <w:tc>
          <w:tcPr>
            <w:tcW w:w="650" w:type="dxa"/>
            <w:shd w:val="clear" w:color="auto" w:fill="auto"/>
            <w:vAlign w:val="center"/>
          </w:tcPr>
          <w:p>
            <w:pPr>
              <w:keepNext/>
              <w:jc w:val="center"/>
              <w:rPr>
                <w:rFonts w:cs="Times New Roman"/>
                <w:sz w:val="18"/>
                <w:szCs w:val="18"/>
              </w:rPr>
            </w:pPr>
          </w:p>
        </w:tc>
        <w:tc>
          <w:tcPr>
            <w:tcW w:w="561" w:type="dxa"/>
            <w:shd w:val="clear" w:color="auto" w:fill="auto"/>
            <w:vAlign w:val="center"/>
          </w:tcPr>
          <w:p>
            <w:pPr>
              <w:keepNext/>
              <w:jc w:val="center"/>
              <w:rPr>
                <w:rFonts w:cs="Times New Roman"/>
                <w:sz w:val="18"/>
                <w:szCs w:val="18"/>
              </w:rPr>
            </w:pPr>
          </w:p>
        </w:tc>
        <w:tc>
          <w:tcPr>
            <w:tcW w:w="452" w:type="dxa"/>
            <w:shd w:val="clear" w:color="auto" w:fill="auto"/>
            <w:vAlign w:val="center"/>
          </w:tcPr>
          <w:p>
            <w:pPr>
              <w:keepNext/>
              <w:jc w:val="center"/>
              <w:rPr>
                <w:rFonts w:cs="Times New Roman"/>
                <w:sz w:val="18"/>
                <w:szCs w:val="18"/>
              </w:rPr>
            </w:pPr>
          </w:p>
        </w:tc>
        <w:tc>
          <w:tcPr>
            <w:tcW w:w="870" w:type="dxa"/>
            <w:shd w:val="clear" w:color="auto" w:fill="auto"/>
            <w:vAlign w:val="center"/>
          </w:tcPr>
          <w:p>
            <w:pPr>
              <w:keepNext/>
              <w:jc w:val="center"/>
              <w:rPr>
                <w:rFonts w:cs="Times New Roman"/>
                <w:sz w:val="18"/>
                <w:szCs w:val="18"/>
              </w:rPr>
            </w:pPr>
          </w:p>
        </w:tc>
        <w:tc>
          <w:tcPr>
            <w:tcW w:w="692" w:type="dxa"/>
            <w:shd w:val="clear" w:color="auto" w:fill="auto"/>
            <w:vAlign w:val="center"/>
          </w:tcPr>
          <w:p>
            <w:pPr>
              <w:keepNext/>
              <w:jc w:val="center"/>
              <w:rPr>
                <w:rFonts w:cs="Times New Roman"/>
                <w:sz w:val="18"/>
                <w:szCs w:val="18"/>
              </w:rPr>
            </w:pPr>
          </w:p>
        </w:tc>
        <w:tc>
          <w:tcPr>
            <w:tcW w:w="756" w:type="dxa"/>
            <w:shd w:val="clear" w:color="auto" w:fill="auto"/>
            <w:vAlign w:val="center"/>
          </w:tcPr>
          <w:p>
            <w:pPr>
              <w:keepNext/>
              <w:jc w:val="center"/>
              <w:rPr>
                <w:rFonts w:cs="Times New Roman"/>
                <w:sz w:val="18"/>
                <w:szCs w:val="18"/>
              </w:rPr>
            </w:pPr>
          </w:p>
        </w:tc>
        <w:tc>
          <w:tcPr>
            <w:tcW w:w="1043" w:type="dxa"/>
            <w:shd w:val="clear" w:color="auto" w:fill="auto"/>
            <w:vAlign w:val="center"/>
          </w:tcPr>
          <w:p>
            <w:pPr>
              <w:keepNext/>
              <w:jc w:val="center"/>
              <w:rPr>
                <w:rFonts w:cs="Times New Roman"/>
                <w:sz w:val="18"/>
                <w:szCs w:val="18"/>
              </w:rPr>
            </w:pPr>
          </w:p>
        </w:tc>
        <w:tc>
          <w:tcPr>
            <w:tcW w:w="1107" w:type="dxa"/>
            <w:shd w:val="clear" w:color="auto" w:fill="auto"/>
            <w:vAlign w:val="center"/>
          </w:tcPr>
          <w:p>
            <w:pPr>
              <w:keepNext/>
              <w:jc w:val="center"/>
              <w:rPr>
                <w:rFonts w:cs="Times New Roman"/>
                <w:sz w:val="18"/>
                <w:szCs w:val="18"/>
              </w:rPr>
            </w:pPr>
          </w:p>
        </w:tc>
        <w:tc>
          <w:tcPr>
            <w:tcW w:w="1013" w:type="dxa"/>
            <w:shd w:val="clear" w:color="auto" w:fill="auto"/>
            <w:vAlign w:val="center"/>
          </w:tcPr>
          <w:p>
            <w:pPr>
              <w:keepNext/>
              <w:jc w:val="center"/>
              <w:rPr>
                <w:rFonts w:cs="Times New Roman"/>
                <w:sz w:val="18"/>
                <w:szCs w:val="18"/>
              </w:rPr>
            </w:pPr>
          </w:p>
        </w:tc>
        <w:tc>
          <w:tcPr>
            <w:tcW w:w="1665" w:type="dxa"/>
            <w:vAlign w:val="center"/>
          </w:tcPr>
          <w:p>
            <w:pPr>
              <w:keepNext/>
              <w:jc w:val="center"/>
              <w:rPr>
                <w:rFonts w:cs="Times New Roman"/>
                <w:sz w:val="18"/>
                <w:szCs w:val="18"/>
              </w:rPr>
            </w:pPr>
          </w:p>
        </w:tc>
        <w:tc>
          <w:tcPr>
            <w:tcW w:w="1659" w:type="dxa"/>
          </w:tcPr>
          <w:p>
            <w:pPr>
              <w:keepNext/>
              <w:jc w:val="center"/>
              <w:rPr>
                <w:rFonts w:cs="Times New Roman"/>
                <w:sz w:val="18"/>
                <w:szCs w:val="18"/>
              </w:rPr>
            </w:pPr>
          </w:p>
        </w:tc>
      </w:tr>
      <w:tr>
        <w:tblPrEx>
          <w:tblW w:w="13944" w:type="dxa"/>
          <w:tblInd w:w="0" w:type="dxa"/>
          <w:tblLayout w:type="fixed"/>
          <w:tblCellMar>
            <w:top w:w="0" w:type="dxa"/>
            <w:left w:w="108" w:type="dxa"/>
            <w:bottom w:w="0" w:type="dxa"/>
            <w:right w:w="108" w:type="dxa"/>
          </w:tblCellMar>
        </w:tblPrEx>
        <w:trPr>
          <w:trHeight w:hRule="exact" w:val="288"/>
        </w:trPr>
        <w:tc>
          <w:tcPr>
            <w:tcW w:w="2409" w:type="dxa"/>
            <w:shd w:val="clear" w:color="auto" w:fill="auto"/>
            <w:vAlign w:val="center"/>
          </w:tcPr>
          <w:p>
            <w:pPr>
              <w:keepNext/>
              <w:rPr>
                <w:rFonts w:cs="Times New Roman"/>
                <w:sz w:val="18"/>
                <w:szCs w:val="18"/>
              </w:rPr>
            </w:pPr>
            <w:r>
              <w:rPr>
                <w:rFonts w:cs="Times New Roman"/>
                <w:sz w:val="18"/>
                <w:szCs w:val="18"/>
              </w:rPr>
              <w:t xml:space="preserve">既往病史/既往肿瘤病史 </w:t>
            </w:r>
            <w:r>
              <w:rPr>
                <w:rFonts w:cs="Times New Roman"/>
                <w:sz w:val="18"/>
                <w:szCs w:val="18"/>
                <w:vertAlign w:val="superscript"/>
              </w:rPr>
              <w:t>2</w:t>
            </w:r>
          </w:p>
        </w:tc>
        <w:tc>
          <w:tcPr>
            <w:tcW w:w="1067" w:type="dxa"/>
            <w:shd w:val="clear" w:color="auto" w:fill="auto"/>
            <w:vAlign w:val="center"/>
          </w:tcPr>
          <w:p>
            <w:pPr>
              <w:keepNext/>
              <w:jc w:val="center"/>
              <w:rPr>
                <w:rFonts w:cs="Times New Roman"/>
                <w:sz w:val="18"/>
                <w:szCs w:val="18"/>
              </w:rPr>
            </w:pPr>
            <w:r>
              <w:rPr>
                <w:rFonts w:cs="Times New Roman"/>
                <w:sz w:val="18"/>
                <w:szCs w:val="18"/>
              </w:rPr>
              <w:t>X</w:t>
            </w:r>
          </w:p>
        </w:tc>
        <w:tc>
          <w:tcPr>
            <w:tcW w:w="650" w:type="dxa"/>
            <w:shd w:val="clear" w:color="auto" w:fill="auto"/>
            <w:vAlign w:val="center"/>
          </w:tcPr>
          <w:p>
            <w:pPr>
              <w:keepNext/>
              <w:jc w:val="center"/>
              <w:rPr>
                <w:rFonts w:cs="Times New Roman"/>
                <w:sz w:val="18"/>
                <w:szCs w:val="18"/>
              </w:rPr>
            </w:pPr>
          </w:p>
        </w:tc>
        <w:tc>
          <w:tcPr>
            <w:tcW w:w="561" w:type="dxa"/>
            <w:shd w:val="clear" w:color="auto" w:fill="auto"/>
            <w:vAlign w:val="center"/>
          </w:tcPr>
          <w:p>
            <w:pPr>
              <w:keepNext/>
              <w:jc w:val="center"/>
              <w:rPr>
                <w:rFonts w:cs="Times New Roman"/>
                <w:sz w:val="18"/>
                <w:szCs w:val="18"/>
              </w:rPr>
            </w:pPr>
          </w:p>
        </w:tc>
        <w:tc>
          <w:tcPr>
            <w:tcW w:w="452" w:type="dxa"/>
            <w:shd w:val="clear" w:color="auto" w:fill="auto"/>
            <w:vAlign w:val="center"/>
          </w:tcPr>
          <w:p>
            <w:pPr>
              <w:keepNext/>
              <w:jc w:val="center"/>
              <w:rPr>
                <w:rFonts w:cs="Times New Roman"/>
                <w:sz w:val="18"/>
                <w:szCs w:val="18"/>
              </w:rPr>
            </w:pPr>
          </w:p>
        </w:tc>
        <w:tc>
          <w:tcPr>
            <w:tcW w:w="870" w:type="dxa"/>
            <w:shd w:val="clear" w:color="auto" w:fill="auto"/>
            <w:vAlign w:val="center"/>
          </w:tcPr>
          <w:p>
            <w:pPr>
              <w:keepNext/>
              <w:jc w:val="center"/>
              <w:rPr>
                <w:rFonts w:cs="Times New Roman"/>
                <w:sz w:val="18"/>
                <w:szCs w:val="18"/>
              </w:rPr>
            </w:pPr>
          </w:p>
        </w:tc>
        <w:tc>
          <w:tcPr>
            <w:tcW w:w="692" w:type="dxa"/>
            <w:shd w:val="clear" w:color="auto" w:fill="auto"/>
            <w:vAlign w:val="center"/>
          </w:tcPr>
          <w:p>
            <w:pPr>
              <w:keepNext/>
              <w:jc w:val="center"/>
              <w:rPr>
                <w:rFonts w:cs="Times New Roman"/>
                <w:sz w:val="18"/>
                <w:szCs w:val="18"/>
              </w:rPr>
            </w:pPr>
          </w:p>
        </w:tc>
        <w:tc>
          <w:tcPr>
            <w:tcW w:w="756" w:type="dxa"/>
            <w:shd w:val="clear" w:color="auto" w:fill="auto"/>
            <w:vAlign w:val="center"/>
          </w:tcPr>
          <w:p>
            <w:pPr>
              <w:keepNext/>
              <w:jc w:val="center"/>
              <w:rPr>
                <w:rFonts w:cs="Times New Roman"/>
                <w:sz w:val="18"/>
                <w:szCs w:val="18"/>
              </w:rPr>
            </w:pPr>
          </w:p>
        </w:tc>
        <w:tc>
          <w:tcPr>
            <w:tcW w:w="1043" w:type="dxa"/>
            <w:shd w:val="clear" w:color="auto" w:fill="auto"/>
            <w:vAlign w:val="center"/>
          </w:tcPr>
          <w:p>
            <w:pPr>
              <w:keepNext/>
              <w:jc w:val="center"/>
              <w:rPr>
                <w:rFonts w:cs="Times New Roman"/>
                <w:sz w:val="18"/>
                <w:szCs w:val="18"/>
              </w:rPr>
            </w:pPr>
          </w:p>
        </w:tc>
        <w:tc>
          <w:tcPr>
            <w:tcW w:w="1107" w:type="dxa"/>
            <w:shd w:val="clear" w:color="auto" w:fill="auto"/>
            <w:vAlign w:val="center"/>
          </w:tcPr>
          <w:p>
            <w:pPr>
              <w:keepNext/>
              <w:jc w:val="center"/>
              <w:rPr>
                <w:rFonts w:cs="Times New Roman"/>
                <w:sz w:val="18"/>
                <w:szCs w:val="18"/>
              </w:rPr>
            </w:pPr>
          </w:p>
        </w:tc>
        <w:tc>
          <w:tcPr>
            <w:tcW w:w="1013" w:type="dxa"/>
            <w:shd w:val="clear" w:color="auto" w:fill="auto"/>
            <w:vAlign w:val="center"/>
          </w:tcPr>
          <w:p>
            <w:pPr>
              <w:keepNext/>
              <w:jc w:val="center"/>
              <w:rPr>
                <w:rFonts w:cs="Times New Roman"/>
                <w:sz w:val="18"/>
                <w:szCs w:val="18"/>
              </w:rPr>
            </w:pPr>
          </w:p>
        </w:tc>
        <w:tc>
          <w:tcPr>
            <w:tcW w:w="1665" w:type="dxa"/>
            <w:vAlign w:val="center"/>
          </w:tcPr>
          <w:p>
            <w:pPr>
              <w:keepNext/>
              <w:jc w:val="center"/>
              <w:rPr>
                <w:rFonts w:cs="Times New Roman"/>
                <w:sz w:val="18"/>
                <w:szCs w:val="18"/>
              </w:rPr>
            </w:pPr>
          </w:p>
        </w:tc>
        <w:tc>
          <w:tcPr>
            <w:tcW w:w="1659" w:type="dxa"/>
          </w:tcPr>
          <w:p>
            <w:pPr>
              <w:keepNext/>
              <w:jc w:val="center"/>
              <w:rPr>
                <w:rFonts w:cs="Times New Roman"/>
                <w:sz w:val="18"/>
                <w:szCs w:val="18"/>
              </w:rPr>
            </w:pPr>
          </w:p>
        </w:tc>
      </w:tr>
      <w:tr>
        <w:tblPrEx>
          <w:tblW w:w="13944" w:type="dxa"/>
          <w:tblInd w:w="0" w:type="dxa"/>
          <w:tblLayout w:type="fixed"/>
          <w:tblCellMar>
            <w:top w:w="0" w:type="dxa"/>
            <w:left w:w="108" w:type="dxa"/>
            <w:bottom w:w="0" w:type="dxa"/>
            <w:right w:w="108" w:type="dxa"/>
          </w:tblCellMar>
        </w:tblPrEx>
        <w:trPr>
          <w:trHeight w:hRule="exact" w:val="288"/>
        </w:trPr>
        <w:tc>
          <w:tcPr>
            <w:tcW w:w="2409" w:type="dxa"/>
            <w:shd w:val="clear" w:color="auto" w:fill="auto"/>
            <w:vAlign w:val="center"/>
          </w:tcPr>
          <w:p>
            <w:pPr>
              <w:keepNext/>
              <w:rPr>
                <w:rFonts w:cs="Times New Roman"/>
                <w:sz w:val="18"/>
                <w:szCs w:val="18"/>
              </w:rPr>
            </w:pPr>
            <w:r>
              <w:rPr>
                <w:rFonts w:cs="Times New Roman"/>
                <w:sz w:val="18"/>
                <w:szCs w:val="18"/>
              </w:rPr>
              <w:t>肿瘤组织标本（ALK检测）</w:t>
            </w:r>
            <w:r>
              <w:rPr>
                <w:rFonts w:cs="Times New Roman"/>
                <w:sz w:val="18"/>
                <w:szCs w:val="18"/>
                <w:vertAlign w:val="superscript"/>
              </w:rPr>
              <w:t>3</w:t>
            </w:r>
          </w:p>
        </w:tc>
        <w:tc>
          <w:tcPr>
            <w:tcW w:w="1067" w:type="dxa"/>
            <w:shd w:val="clear" w:color="auto" w:fill="auto"/>
            <w:vAlign w:val="center"/>
          </w:tcPr>
          <w:p>
            <w:pPr>
              <w:keepNext/>
              <w:jc w:val="center"/>
              <w:rPr>
                <w:rFonts w:cs="Times New Roman"/>
                <w:sz w:val="18"/>
                <w:szCs w:val="18"/>
              </w:rPr>
            </w:pPr>
            <w:r>
              <w:rPr>
                <w:rFonts w:cs="Times New Roman"/>
                <w:sz w:val="18"/>
                <w:szCs w:val="18"/>
              </w:rPr>
              <w:t>X</w:t>
            </w:r>
          </w:p>
        </w:tc>
        <w:tc>
          <w:tcPr>
            <w:tcW w:w="650" w:type="dxa"/>
            <w:shd w:val="clear" w:color="auto" w:fill="auto"/>
            <w:vAlign w:val="center"/>
          </w:tcPr>
          <w:p>
            <w:pPr>
              <w:keepNext/>
              <w:jc w:val="center"/>
              <w:rPr>
                <w:rFonts w:cs="Times New Roman"/>
                <w:sz w:val="18"/>
                <w:szCs w:val="18"/>
              </w:rPr>
            </w:pPr>
          </w:p>
        </w:tc>
        <w:tc>
          <w:tcPr>
            <w:tcW w:w="561" w:type="dxa"/>
            <w:shd w:val="clear" w:color="auto" w:fill="auto"/>
            <w:vAlign w:val="center"/>
          </w:tcPr>
          <w:p>
            <w:pPr>
              <w:keepNext/>
              <w:jc w:val="center"/>
              <w:rPr>
                <w:rFonts w:cs="Times New Roman"/>
                <w:sz w:val="18"/>
                <w:szCs w:val="18"/>
              </w:rPr>
            </w:pPr>
          </w:p>
        </w:tc>
        <w:tc>
          <w:tcPr>
            <w:tcW w:w="452" w:type="dxa"/>
            <w:shd w:val="clear" w:color="auto" w:fill="auto"/>
            <w:vAlign w:val="center"/>
          </w:tcPr>
          <w:p>
            <w:pPr>
              <w:keepNext/>
              <w:jc w:val="center"/>
              <w:rPr>
                <w:rFonts w:cs="Times New Roman"/>
                <w:sz w:val="18"/>
                <w:szCs w:val="18"/>
              </w:rPr>
            </w:pPr>
          </w:p>
        </w:tc>
        <w:tc>
          <w:tcPr>
            <w:tcW w:w="870" w:type="dxa"/>
            <w:shd w:val="clear" w:color="auto" w:fill="auto"/>
            <w:vAlign w:val="center"/>
          </w:tcPr>
          <w:p>
            <w:pPr>
              <w:keepNext/>
              <w:jc w:val="center"/>
              <w:rPr>
                <w:rFonts w:cs="Times New Roman"/>
                <w:sz w:val="18"/>
                <w:szCs w:val="18"/>
              </w:rPr>
            </w:pPr>
          </w:p>
        </w:tc>
        <w:tc>
          <w:tcPr>
            <w:tcW w:w="692" w:type="dxa"/>
            <w:shd w:val="clear" w:color="auto" w:fill="auto"/>
            <w:vAlign w:val="center"/>
          </w:tcPr>
          <w:p>
            <w:pPr>
              <w:keepNext/>
              <w:jc w:val="center"/>
              <w:rPr>
                <w:rFonts w:cs="Times New Roman"/>
                <w:sz w:val="18"/>
                <w:szCs w:val="18"/>
              </w:rPr>
            </w:pPr>
          </w:p>
        </w:tc>
        <w:tc>
          <w:tcPr>
            <w:tcW w:w="756" w:type="dxa"/>
            <w:shd w:val="clear" w:color="auto" w:fill="auto"/>
            <w:vAlign w:val="center"/>
          </w:tcPr>
          <w:p>
            <w:pPr>
              <w:keepNext/>
              <w:jc w:val="center"/>
              <w:rPr>
                <w:rFonts w:cs="Times New Roman"/>
                <w:sz w:val="18"/>
                <w:szCs w:val="18"/>
              </w:rPr>
            </w:pPr>
          </w:p>
        </w:tc>
        <w:tc>
          <w:tcPr>
            <w:tcW w:w="1043" w:type="dxa"/>
            <w:shd w:val="clear" w:color="auto" w:fill="auto"/>
            <w:vAlign w:val="center"/>
          </w:tcPr>
          <w:p>
            <w:pPr>
              <w:keepNext/>
              <w:jc w:val="center"/>
              <w:rPr>
                <w:rFonts w:cs="Times New Roman"/>
                <w:sz w:val="18"/>
                <w:szCs w:val="18"/>
              </w:rPr>
            </w:pPr>
          </w:p>
        </w:tc>
        <w:tc>
          <w:tcPr>
            <w:tcW w:w="1107" w:type="dxa"/>
            <w:shd w:val="clear" w:color="auto" w:fill="auto"/>
            <w:vAlign w:val="center"/>
          </w:tcPr>
          <w:p>
            <w:pPr>
              <w:keepNext/>
              <w:jc w:val="center"/>
              <w:rPr>
                <w:rFonts w:cs="Times New Roman"/>
                <w:sz w:val="18"/>
                <w:szCs w:val="18"/>
              </w:rPr>
            </w:pPr>
          </w:p>
        </w:tc>
        <w:tc>
          <w:tcPr>
            <w:tcW w:w="1013" w:type="dxa"/>
            <w:shd w:val="clear" w:color="auto" w:fill="auto"/>
            <w:vAlign w:val="center"/>
          </w:tcPr>
          <w:p>
            <w:pPr>
              <w:keepNext/>
              <w:jc w:val="center"/>
              <w:rPr>
                <w:rFonts w:cs="Times New Roman"/>
                <w:sz w:val="18"/>
                <w:szCs w:val="18"/>
              </w:rPr>
            </w:pPr>
          </w:p>
        </w:tc>
        <w:tc>
          <w:tcPr>
            <w:tcW w:w="1665" w:type="dxa"/>
            <w:vAlign w:val="center"/>
          </w:tcPr>
          <w:p>
            <w:pPr>
              <w:keepNext/>
              <w:jc w:val="center"/>
              <w:rPr>
                <w:rFonts w:cs="Times New Roman"/>
                <w:sz w:val="18"/>
                <w:szCs w:val="18"/>
              </w:rPr>
            </w:pPr>
          </w:p>
        </w:tc>
        <w:tc>
          <w:tcPr>
            <w:tcW w:w="1659" w:type="dxa"/>
          </w:tcPr>
          <w:p>
            <w:pPr>
              <w:keepNext/>
              <w:jc w:val="center"/>
              <w:rPr>
                <w:rFonts w:cs="Times New Roman"/>
                <w:sz w:val="18"/>
                <w:szCs w:val="18"/>
              </w:rPr>
            </w:pPr>
          </w:p>
        </w:tc>
      </w:tr>
      <w:tr>
        <w:tblPrEx>
          <w:tblW w:w="13944" w:type="dxa"/>
          <w:tblInd w:w="0" w:type="dxa"/>
          <w:tblLayout w:type="fixed"/>
          <w:tblCellMar>
            <w:top w:w="0" w:type="dxa"/>
            <w:left w:w="108" w:type="dxa"/>
            <w:bottom w:w="0" w:type="dxa"/>
            <w:right w:w="108" w:type="dxa"/>
          </w:tblCellMar>
        </w:tblPrEx>
        <w:trPr>
          <w:trHeight w:hRule="exact" w:val="288"/>
        </w:trPr>
        <w:tc>
          <w:tcPr>
            <w:tcW w:w="2409" w:type="dxa"/>
            <w:shd w:val="clear" w:color="auto" w:fill="auto"/>
            <w:vAlign w:val="center"/>
          </w:tcPr>
          <w:p>
            <w:pPr>
              <w:keepNext/>
              <w:rPr>
                <w:rFonts w:cs="Times New Roman"/>
                <w:sz w:val="18"/>
                <w:szCs w:val="18"/>
              </w:rPr>
            </w:pPr>
            <w:r>
              <w:rPr>
                <w:rFonts w:cs="Times New Roman"/>
                <w:sz w:val="18"/>
                <w:szCs w:val="18"/>
              </w:rPr>
              <w:t xml:space="preserve">体格检查 </w:t>
            </w:r>
            <w:r>
              <w:rPr>
                <w:rFonts w:cs="Times New Roman"/>
                <w:sz w:val="18"/>
                <w:szCs w:val="18"/>
                <w:vertAlign w:val="superscript"/>
              </w:rPr>
              <w:t>4</w:t>
            </w:r>
          </w:p>
        </w:tc>
        <w:tc>
          <w:tcPr>
            <w:tcW w:w="1067" w:type="dxa"/>
            <w:shd w:val="clear" w:color="auto" w:fill="auto"/>
            <w:vAlign w:val="center"/>
          </w:tcPr>
          <w:p>
            <w:pPr>
              <w:keepNext/>
              <w:jc w:val="center"/>
              <w:rPr>
                <w:rFonts w:cs="Times New Roman"/>
                <w:sz w:val="18"/>
                <w:szCs w:val="18"/>
              </w:rPr>
            </w:pPr>
            <w:r>
              <w:rPr>
                <w:rFonts w:cs="Times New Roman"/>
                <w:sz w:val="18"/>
                <w:szCs w:val="18"/>
              </w:rPr>
              <w:t>X</w:t>
            </w:r>
          </w:p>
        </w:tc>
        <w:tc>
          <w:tcPr>
            <w:tcW w:w="650" w:type="dxa"/>
            <w:shd w:val="clear" w:color="auto" w:fill="auto"/>
            <w:vAlign w:val="center"/>
          </w:tcPr>
          <w:p>
            <w:pPr>
              <w:keepNext/>
              <w:jc w:val="center"/>
              <w:rPr>
                <w:rFonts w:cs="Times New Roman"/>
                <w:sz w:val="18"/>
                <w:szCs w:val="18"/>
              </w:rPr>
            </w:pPr>
            <w:r>
              <w:rPr>
                <w:rFonts w:cs="Times New Roman"/>
                <w:sz w:val="18"/>
                <w:szCs w:val="18"/>
              </w:rPr>
              <w:t>X</w:t>
            </w:r>
          </w:p>
        </w:tc>
        <w:tc>
          <w:tcPr>
            <w:tcW w:w="561" w:type="dxa"/>
            <w:shd w:val="clear" w:color="auto" w:fill="auto"/>
            <w:vAlign w:val="center"/>
          </w:tcPr>
          <w:p>
            <w:pPr>
              <w:keepNext/>
              <w:jc w:val="center"/>
              <w:rPr>
                <w:rFonts w:cs="Times New Roman"/>
                <w:sz w:val="18"/>
                <w:szCs w:val="18"/>
              </w:rPr>
            </w:pPr>
          </w:p>
        </w:tc>
        <w:tc>
          <w:tcPr>
            <w:tcW w:w="452" w:type="dxa"/>
            <w:shd w:val="clear" w:color="auto" w:fill="auto"/>
            <w:vAlign w:val="center"/>
          </w:tcPr>
          <w:p>
            <w:pPr>
              <w:keepNext/>
              <w:jc w:val="center"/>
              <w:rPr>
                <w:rFonts w:cs="Times New Roman"/>
                <w:sz w:val="18"/>
                <w:szCs w:val="18"/>
              </w:rPr>
            </w:pPr>
          </w:p>
        </w:tc>
        <w:tc>
          <w:tcPr>
            <w:tcW w:w="870" w:type="dxa"/>
            <w:shd w:val="clear" w:color="auto" w:fill="auto"/>
            <w:vAlign w:val="center"/>
          </w:tcPr>
          <w:p>
            <w:pPr>
              <w:keepNext/>
              <w:jc w:val="center"/>
              <w:rPr>
                <w:rFonts w:cs="Times New Roman"/>
                <w:sz w:val="18"/>
                <w:szCs w:val="18"/>
              </w:rPr>
            </w:pPr>
            <w:r>
              <w:rPr>
                <w:rFonts w:cs="Times New Roman"/>
                <w:sz w:val="18"/>
                <w:szCs w:val="18"/>
              </w:rPr>
              <w:t>X</w:t>
            </w:r>
          </w:p>
        </w:tc>
        <w:tc>
          <w:tcPr>
            <w:tcW w:w="692" w:type="dxa"/>
            <w:shd w:val="clear" w:color="auto" w:fill="auto"/>
            <w:vAlign w:val="center"/>
          </w:tcPr>
          <w:p>
            <w:pPr>
              <w:keepNext/>
              <w:jc w:val="center"/>
              <w:rPr>
                <w:rFonts w:cs="Times New Roman"/>
                <w:sz w:val="18"/>
                <w:szCs w:val="18"/>
              </w:rPr>
            </w:pPr>
            <w:r>
              <w:rPr>
                <w:rFonts w:cs="Times New Roman"/>
                <w:sz w:val="18"/>
                <w:szCs w:val="18"/>
              </w:rPr>
              <w:t>X</w:t>
            </w:r>
          </w:p>
        </w:tc>
        <w:tc>
          <w:tcPr>
            <w:tcW w:w="756" w:type="dxa"/>
            <w:shd w:val="clear" w:color="auto" w:fill="auto"/>
            <w:vAlign w:val="center"/>
          </w:tcPr>
          <w:p>
            <w:pPr>
              <w:keepNext/>
              <w:jc w:val="center"/>
              <w:rPr>
                <w:rFonts w:cs="Times New Roman"/>
                <w:sz w:val="18"/>
                <w:szCs w:val="18"/>
              </w:rPr>
            </w:pPr>
            <w:r>
              <w:rPr>
                <w:rFonts w:cs="Times New Roman"/>
                <w:sz w:val="18"/>
                <w:szCs w:val="18"/>
              </w:rPr>
              <w:t>X</w:t>
            </w:r>
          </w:p>
        </w:tc>
        <w:tc>
          <w:tcPr>
            <w:tcW w:w="1043" w:type="dxa"/>
            <w:shd w:val="clear" w:color="auto" w:fill="auto"/>
            <w:vAlign w:val="center"/>
          </w:tcPr>
          <w:p>
            <w:pPr>
              <w:keepNext/>
              <w:jc w:val="center"/>
              <w:rPr>
                <w:rFonts w:cs="Times New Roman"/>
                <w:sz w:val="18"/>
                <w:szCs w:val="18"/>
              </w:rPr>
            </w:pPr>
            <w:r>
              <w:rPr>
                <w:rFonts w:cs="Times New Roman"/>
                <w:sz w:val="18"/>
                <w:szCs w:val="18"/>
              </w:rPr>
              <w:t>X</w:t>
            </w:r>
          </w:p>
        </w:tc>
        <w:tc>
          <w:tcPr>
            <w:tcW w:w="1107" w:type="dxa"/>
            <w:shd w:val="clear" w:color="auto" w:fill="auto"/>
            <w:vAlign w:val="center"/>
          </w:tcPr>
          <w:p>
            <w:pPr>
              <w:keepNext/>
              <w:jc w:val="center"/>
              <w:rPr>
                <w:rFonts w:cs="Times New Roman"/>
                <w:sz w:val="18"/>
                <w:szCs w:val="18"/>
              </w:rPr>
            </w:pPr>
            <w:r>
              <w:rPr>
                <w:rFonts w:cs="Times New Roman"/>
                <w:sz w:val="18"/>
                <w:szCs w:val="18"/>
              </w:rPr>
              <w:t>X</w:t>
            </w:r>
          </w:p>
        </w:tc>
        <w:tc>
          <w:tcPr>
            <w:tcW w:w="1013" w:type="dxa"/>
            <w:shd w:val="clear" w:color="auto" w:fill="auto"/>
            <w:vAlign w:val="center"/>
          </w:tcPr>
          <w:p>
            <w:pPr>
              <w:keepNext/>
              <w:jc w:val="center"/>
              <w:rPr>
                <w:rFonts w:cs="Times New Roman"/>
                <w:sz w:val="18"/>
                <w:szCs w:val="18"/>
              </w:rPr>
            </w:pPr>
            <w:r>
              <w:rPr>
                <w:rFonts w:cs="Times New Roman"/>
                <w:sz w:val="18"/>
                <w:szCs w:val="18"/>
              </w:rPr>
              <w:t>X</w:t>
            </w:r>
          </w:p>
        </w:tc>
        <w:tc>
          <w:tcPr>
            <w:tcW w:w="1665" w:type="dxa"/>
            <w:vAlign w:val="center"/>
          </w:tcPr>
          <w:p>
            <w:pPr>
              <w:keepNext/>
              <w:jc w:val="center"/>
              <w:rPr>
                <w:rFonts w:cs="Times New Roman"/>
                <w:sz w:val="18"/>
                <w:szCs w:val="18"/>
              </w:rPr>
            </w:pPr>
            <w:r>
              <w:rPr>
                <w:rFonts w:cs="Times New Roman"/>
                <w:sz w:val="18"/>
                <w:szCs w:val="18"/>
              </w:rPr>
              <w:t>X</w:t>
            </w:r>
          </w:p>
        </w:tc>
        <w:tc>
          <w:tcPr>
            <w:tcW w:w="1659" w:type="dxa"/>
          </w:tcPr>
          <w:p>
            <w:pPr>
              <w:keepNext/>
              <w:jc w:val="center"/>
              <w:rPr>
                <w:rFonts w:cs="Times New Roman"/>
                <w:sz w:val="18"/>
                <w:szCs w:val="18"/>
              </w:rPr>
            </w:pPr>
          </w:p>
        </w:tc>
      </w:tr>
      <w:tr>
        <w:tblPrEx>
          <w:tblW w:w="13944" w:type="dxa"/>
          <w:tblInd w:w="0" w:type="dxa"/>
          <w:tblLayout w:type="fixed"/>
          <w:tblCellMar>
            <w:top w:w="0" w:type="dxa"/>
            <w:left w:w="108" w:type="dxa"/>
            <w:bottom w:w="0" w:type="dxa"/>
            <w:right w:w="108" w:type="dxa"/>
          </w:tblCellMar>
        </w:tblPrEx>
        <w:trPr>
          <w:trHeight w:hRule="exact" w:val="288"/>
        </w:trPr>
        <w:tc>
          <w:tcPr>
            <w:tcW w:w="2409" w:type="dxa"/>
            <w:shd w:val="clear" w:color="auto" w:fill="auto"/>
            <w:vAlign w:val="center"/>
          </w:tcPr>
          <w:p>
            <w:pPr>
              <w:keepNext/>
              <w:rPr>
                <w:rFonts w:cs="Times New Roman"/>
                <w:sz w:val="18"/>
                <w:szCs w:val="18"/>
              </w:rPr>
            </w:pPr>
            <w:r>
              <w:rPr>
                <w:rFonts w:cs="Times New Roman"/>
                <w:sz w:val="18"/>
                <w:szCs w:val="18"/>
              </w:rPr>
              <w:t>生命体征</w:t>
            </w:r>
          </w:p>
        </w:tc>
        <w:tc>
          <w:tcPr>
            <w:tcW w:w="1067" w:type="dxa"/>
            <w:shd w:val="clear" w:color="auto" w:fill="auto"/>
            <w:vAlign w:val="center"/>
          </w:tcPr>
          <w:p>
            <w:pPr>
              <w:keepNext/>
              <w:jc w:val="center"/>
              <w:rPr>
                <w:rFonts w:cs="Times New Roman"/>
                <w:sz w:val="18"/>
                <w:szCs w:val="18"/>
              </w:rPr>
            </w:pPr>
            <w:r>
              <w:rPr>
                <w:rFonts w:cs="Times New Roman"/>
                <w:sz w:val="18"/>
                <w:szCs w:val="18"/>
              </w:rPr>
              <w:t>X</w:t>
            </w:r>
          </w:p>
        </w:tc>
        <w:tc>
          <w:tcPr>
            <w:tcW w:w="650" w:type="dxa"/>
            <w:shd w:val="clear" w:color="auto" w:fill="auto"/>
            <w:vAlign w:val="center"/>
          </w:tcPr>
          <w:p>
            <w:pPr>
              <w:keepNext/>
              <w:jc w:val="center"/>
              <w:rPr>
                <w:rFonts w:cs="Times New Roman"/>
                <w:sz w:val="18"/>
                <w:szCs w:val="18"/>
              </w:rPr>
            </w:pPr>
            <w:r>
              <w:rPr>
                <w:rFonts w:cs="Times New Roman"/>
                <w:sz w:val="18"/>
                <w:szCs w:val="18"/>
              </w:rPr>
              <w:t>X</w:t>
            </w:r>
          </w:p>
        </w:tc>
        <w:tc>
          <w:tcPr>
            <w:tcW w:w="561" w:type="dxa"/>
            <w:shd w:val="clear" w:color="auto" w:fill="auto"/>
            <w:vAlign w:val="center"/>
          </w:tcPr>
          <w:p>
            <w:pPr>
              <w:keepNext/>
              <w:jc w:val="center"/>
              <w:rPr>
                <w:rFonts w:cs="Times New Roman"/>
                <w:sz w:val="18"/>
                <w:szCs w:val="18"/>
              </w:rPr>
            </w:pPr>
          </w:p>
        </w:tc>
        <w:tc>
          <w:tcPr>
            <w:tcW w:w="452" w:type="dxa"/>
            <w:shd w:val="clear" w:color="auto" w:fill="auto"/>
            <w:vAlign w:val="center"/>
          </w:tcPr>
          <w:p>
            <w:pPr>
              <w:keepNext/>
              <w:jc w:val="center"/>
              <w:rPr>
                <w:rFonts w:cs="Times New Roman"/>
                <w:sz w:val="18"/>
                <w:szCs w:val="18"/>
              </w:rPr>
            </w:pPr>
          </w:p>
        </w:tc>
        <w:tc>
          <w:tcPr>
            <w:tcW w:w="870" w:type="dxa"/>
            <w:shd w:val="clear" w:color="auto" w:fill="auto"/>
            <w:vAlign w:val="center"/>
          </w:tcPr>
          <w:p>
            <w:pPr>
              <w:keepNext/>
              <w:jc w:val="center"/>
              <w:rPr>
                <w:rFonts w:cs="Times New Roman"/>
                <w:sz w:val="18"/>
                <w:szCs w:val="18"/>
              </w:rPr>
            </w:pPr>
            <w:r>
              <w:rPr>
                <w:rFonts w:cs="Times New Roman"/>
                <w:sz w:val="18"/>
                <w:szCs w:val="18"/>
              </w:rPr>
              <w:t>X</w:t>
            </w:r>
          </w:p>
        </w:tc>
        <w:tc>
          <w:tcPr>
            <w:tcW w:w="692" w:type="dxa"/>
            <w:shd w:val="clear" w:color="auto" w:fill="auto"/>
            <w:vAlign w:val="center"/>
          </w:tcPr>
          <w:p>
            <w:pPr>
              <w:keepNext/>
              <w:jc w:val="center"/>
              <w:rPr>
                <w:rFonts w:cs="Times New Roman"/>
                <w:sz w:val="18"/>
                <w:szCs w:val="18"/>
              </w:rPr>
            </w:pPr>
            <w:r>
              <w:rPr>
                <w:rFonts w:cs="Times New Roman"/>
                <w:sz w:val="18"/>
                <w:szCs w:val="18"/>
              </w:rPr>
              <w:t>X</w:t>
            </w:r>
          </w:p>
        </w:tc>
        <w:tc>
          <w:tcPr>
            <w:tcW w:w="756" w:type="dxa"/>
            <w:shd w:val="clear" w:color="auto" w:fill="auto"/>
            <w:vAlign w:val="center"/>
          </w:tcPr>
          <w:p>
            <w:pPr>
              <w:keepNext/>
              <w:jc w:val="center"/>
              <w:rPr>
                <w:rFonts w:cs="Times New Roman"/>
                <w:sz w:val="18"/>
                <w:szCs w:val="18"/>
              </w:rPr>
            </w:pPr>
            <w:r>
              <w:rPr>
                <w:rFonts w:cs="Times New Roman"/>
                <w:sz w:val="18"/>
                <w:szCs w:val="18"/>
              </w:rPr>
              <w:t>X</w:t>
            </w:r>
          </w:p>
        </w:tc>
        <w:tc>
          <w:tcPr>
            <w:tcW w:w="1043" w:type="dxa"/>
            <w:shd w:val="clear" w:color="auto" w:fill="auto"/>
            <w:vAlign w:val="center"/>
          </w:tcPr>
          <w:p>
            <w:pPr>
              <w:keepNext/>
              <w:jc w:val="center"/>
              <w:rPr>
                <w:rFonts w:cs="Times New Roman"/>
                <w:sz w:val="18"/>
                <w:szCs w:val="18"/>
              </w:rPr>
            </w:pPr>
            <w:r>
              <w:rPr>
                <w:rFonts w:cs="Times New Roman"/>
                <w:sz w:val="18"/>
                <w:szCs w:val="18"/>
              </w:rPr>
              <w:t>X</w:t>
            </w:r>
          </w:p>
        </w:tc>
        <w:tc>
          <w:tcPr>
            <w:tcW w:w="1107" w:type="dxa"/>
            <w:shd w:val="clear" w:color="auto" w:fill="auto"/>
            <w:vAlign w:val="center"/>
          </w:tcPr>
          <w:p>
            <w:pPr>
              <w:keepNext/>
              <w:jc w:val="center"/>
              <w:rPr>
                <w:rFonts w:cs="Times New Roman"/>
                <w:sz w:val="18"/>
                <w:szCs w:val="18"/>
              </w:rPr>
            </w:pPr>
            <w:r>
              <w:rPr>
                <w:rFonts w:cs="Times New Roman"/>
                <w:sz w:val="18"/>
                <w:szCs w:val="18"/>
              </w:rPr>
              <w:t>X</w:t>
            </w:r>
          </w:p>
        </w:tc>
        <w:tc>
          <w:tcPr>
            <w:tcW w:w="1013" w:type="dxa"/>
            <w:shd w:val="clear" w:color="auto" w:fill="auto"/>
            <w:vAlign w:val="center"/>
          </w:tcPr>
          <w:p>
            <w:pPr>
              <w:keepNext/>
              <w:jc w:val="center"/>
              <w:rPr>
                <w:rFonts w:cs="Times New Roman"/>
                <w:sz w:val="18"/>
                <w:szCs w:val="18"/>
              </w:rPr>
            </w:pPr>
            <w:r>
              <w:rPr>
                <w:rFonts w:cs="Times New Roman"/>
                <w:sz w:val="18"/>
                <w:szCs w:val="18"/>
              </w:rPr>
              <w:t>X</w:t>
            </w:r>
          </w:p>
        </w:tc>
        <w:tc>
          <w:tcPr>
            <w:tcW w:w="1665" w:type="dxa"/>
            <w:vAlign w:val="center"/>
          </w:tcPr>
          <w:p>
            <w:pPr>
              <w:keepNext/>
              <w:jc w:val="center"/>
              <w:rPr>
                <w:rFonts w:cs="Times New Roman"/>
                <w:sz w:val="18"/>
                <w:szCs w:val="18"/>
              </w:rPr>
            </w:pPr>
            <w:r>
              <w:rPr>
                <w:rFonts w:cs="Times New Roman"/>
                <w:sz w:val="18"/>
                <w:szCs w:val="18"/>
              </w:rPr>
              <w:t>X</w:t>
            </w:r>
          </w:p>
        </w:tc>
        <w:tc>
          <w:tcPr>
            <w:tcW w:w="1659" w:type="dxa"/>
          </w:tcPr>
          <w:p>
            <w:pPr>
              <w:keepNext/>
              <w:jc w:val="center"/>
              <w:rPr>
                <w:rFonts w:cs="Times New Roman"/>
                <w:sz w:val="18"/>
                <w:szCs w:val="18"/>
              </w:rPr>
            </w:pPr>
          </w:p>
        </w:tc>
      </w:tr>
      <w:tr>
        <w:tblPrEx>
          <w:tblW w:w="13944" w:type="dxa"/>
          <w:tblInd w:w="0" w:type="dxa"/>
          <w:tblLayout w:type="fixed"/>
          <w:tblCellMar>
            <w:top w:w="0" w:type="dxa"/>
            <w:left w:w="108" w:type="dxa"/>
            <w:bottom w:w="0" w:type="dxa"/>
            <w:right w:w="108" w:type="dxa"/>
          </w:tblCellMar>
        </w:tblPrEx>
        <w:trPr>
          <w:trHeight w:hRule="exact" w:val="288"/>
        </w:trPr>
        <w:tc>
          <w:tcPr>
            <w:tcW w:w="2409" w:type="dxa"/>
            <w:shd w:val="clear" w:color="auto" w:fill="auto"/>
            <w:vAlign w:val="center"/>
          </w:tcPr>
          <w:p>
            <w:pPr>
              <w:keepNext/>
              <w:rPr>
                <w:rFonts w:cs="Times New Roman"/>
                <w:sz w:val="18"/>
                <w:szCs w:val="18"/>
              </w:rPr>
            </w:pPr>
            <w:r>
              <w:rPr>
                <w:rFonts w:cs="Times New Roman"/>
                <w:sz w:val="18"/>
                <w:szCs w:val="18"/>
              </w:rPr>
              <w:t>ECOG评分</w:t>
            </w:r>
          </w:p>
        </w:tc>
        <w:tc>
          <w:tcPr>
            <w:tcW w:w="1067" w:type="dxa"/>
            <w:shd w:val="clear" w:color="auto" w:fill="auto"/>
            <w:vAlign w:val="center"/>
          </w:tcPr>
          <w:p>
            <w:pPr>
              <w:keepNext/>
              <w:jc w:val="center"/>
              <w:rPr>
                <w:rFonts w:cs="Times New Roman"/>
                <w:sz w:val="18"/>
                <w:szCs w:val="18"/>
              </w:rPr>
            </w:pPr>
            <w:r>
              <w:rPr>
                <w:rFonts w:cs="Times New Roman"/>
                <w:sz w:val="18"/>
                <w:szCs w:val="18"/>
              </w:rPr>
              <w:t>X</w:t>
            </w:r>
          </w:p>
        </w:tc>
        <w:tc>
          <w:tcPr>
            <w:tcW w:w="650" w:type="dxa"/>
            <w:shd w:val="clear" w:color="auto" w:fill="auto"/>
            <w:vAlign w:val="center"/>
          </w:tcPr>
          <w:p>
            <w:pPr>
              <w:keepNext/>
              <w:jc w:val="center"/>
              <w:rPr>
                <w:rFonts w:cs="Times New Roman"/>
                <w:sz w:val="18"/>
                <w:szCs w:val="18"/>
              </w:rPr>
            </w:pPr>
          </w:p>
        </w:tc>
        <w:tc>
          <w:tcPr>
            <w:tcW w:w="561" w:type="dxa"/>
            <w:shd w:val="clear" w:color="auto" w:fill="auto"/>
            <w:vAlign w:val="center"/>
          </w:tcPr>
          <w:p>
            <w:pPr>
              <w:keepNext/>
              <w:jc w:val="center"/>
              <w:rPr>
                <w:rFonts w:cs="Times New Roman"/>
                <w:sz w:val="18"/>
                <w:szCs w:val="18"/>
              </w:rPr>
            </w:pPr>
          </w:p>
        </w:tc>
        <w:tc>
          <w:tcPr>
            <w:tcW w:w="452" w:type="dxa"/>
            <w:shd w:val="clear" w:color="auto" w:fill="auto"/>
            <w:vAlign w:val="center"/>
          </w:tcPr>
          <w:p>
            <w:pPr>
              <w:keepNext/>
              <w:jc w:val="center"/>
              <w:rPr>
                <w:rFonts w:cs="Times New Roman"/>
                <w:sz w:val="18"/>
                <w:szCs w:val="18"/>
              </w:rPr>
            </w:pPr>
          </w:p>
        </w:tc>
        <w:tc>
          <w:tcPr>
            <w:tcW w:w="870" w:type="dxa"/>
            <w:shd w:val="clear" w:color="auto" w:fill="auto"/>
            <w:vAlign w:val="center"/>
          </w:tcPr>
          <w:p>
            <w:pPr>
              <w:keepNext/>
              <w:jc w:val="center"/>
              <w:rPr>
                <w:rFonts w:cs="Times New Roman"/>
                <w:sz w:val="18"/>
                <w:szCs w:val="18"/>
              </w:rPr>
            </w:pPr>
          </w:p>
        </w:tc>
        <w:tc>
          <w:tcPr>
            <w:tcW w:w="692" w:type="dxa"/>
            <w:shd w:val="clear" w:color="auto" w:fill="auto"/>
            <w:vAlign w:val="center"/>
          </w:tcPr>
          <w:p>
            <w:pPr>
              <w:keepNext/>
              <w:jc w:val="center"/>
              <w:rPr>
                <w:rFonts w:cs="Times New Roman"/>
                <w:sz w:val="18"/>
                <w:szCs w:val="18"/>
              </w:rPr>
            </w:pPr>
          </w:p>
        </w:tc>
        <w:tc>
          <w:tcPr>
            <w:tcW w:w="756" w:type="dxa"/>
            <w:shd w:val="clear" w:color="auto" w:fill="auto"/>
            <w:vAlign w:val="center"/>
          </w:tcPr>
          <w:p>
            <w:pPr>
              <w:keepNext/>
              <w:jc w:val="center"/>
              <w:rPr>
                <w:rFonts w:cs="Times New Roman"/>
                <w:sz w:val="18"/>
                <w:szCs w:val="18"/>
              </w:rPr>
            </w:pPr>
          </w:p>
        </w:tc>
        <w:tc>
          <w:tcPr>
            <w:tcW w:w="1043" w:type="dxa"/>
            <w:shd w:val="clear" w:color="auto" w:fill="auto"/>
            <w:vAlign w:val="center"/>
          </w:tcPr>
          <w:p>
            <w:pPr>
              <w:keepNext/>
              <w:jc w:val="center"/>
              <w:rPr>
                <w:rFonts w:cs="Times New Roman"/>
                <w:sz w:val="18"/>
                <w:szCs w:val="18"/>
              </w:rPr>
            </w:pPr>
          </w:p>
        </w:tc>
        <w:tc>
          <w:tcPr>
            <w:tcW w:w="1107" w:type="dxa"/>
            <w:shd w:val="clear" w:color="auto" w:fill="auto"/>
            <w:vAlign w:val="center"/>
          </w:tcPr>
          <w:p>
            <w:pPr>
              <w:keepNext/>
              <w:jc w:val="center"/>
              <w:rPr>
                <w:rFonts w:cs="Times New Roman"/>
                <w:sz w:val="18"/>
                <w:szCs w:val="18"/>
              </w:rPr>
            </w:pPr>
            <w:r>
              <w:rPr>
                <w:rFonts w:cs="Times New Roman"/>
                <w:sz w:val="18"/>
                <w:szCs w:val="18"/>
              </w:rPr>
              <w:t>X</w:t>
            </w:r>
          </w:p>
        </w:tc>
        <w:tc>
          <w:tcPr>
            <w:tcW w:w="1013" w:type="dxa"/>
            <w:shd w:val="clear" w:color="auto" w:fill="auto"/>
            <w:vAlign w:val="center"/>
          </w:tcPr>
          <w:p>
            <w:pPr>
              <w:keepNext/>
              <w:jc w:val="center"/>
              <w:rPr>
                <w:rFonts w:cs="Times New Roman"/>
                <w:sz w:val="18"/>
                <w:szCs w:val="18"/>
              </w:rPr>
            </w:pPr>
            <w:r>
              <w:rPr>
                <w:rFonts w:cs="Times New Roman"/>
                <w:sz w:val="18"/>
                <w:szCs w:val="18"/>
              </w:rPr>
              <w:t>X</w:t>
            </w:r>
          </w:p>
        </w:tc>
        <w:tc>
          <w:tcPr>
            <w:tcW w:w="1665" w:type="dxa"/>
            <w:vAlign w:val="center"/>
          </w:tcPr>
          <w:p>
            <w:pPr>
              <w:keepNext/>
              <w:jc w:val="center"/>
              <w:rPr>
                <w:rFonts w:cs="Times New Roman"/>
                <w:sz w:val="18"/>
                <w:szCs w:val="18"/>
              </w:rPr>
            </w:pPr>
            <w:r>
              <w:rPr>
                <w:rFonts w:cs="Times New Roman"/>
                <w:sz w:val="18"/>
                <w:szCs w:val="18"/>
              </w:rPr>
              <w:t>X</w:t>
            </w:r>
          </w:p>
        </w:tc>
        <w:tc>
          <w:tcPr>
            <w:tcW w:w="1659" w:type="dxa"/>
          </w:tcPr>
          <w:p>
            <w:pPr>
              <w:keepNext/>
              <w:jc w:val="center"/>
              <w:rPr>
                <w:rFonts w:cs="Times New Roman"/>
                <w:sz w:val="18"/>
                <w:szCs w:val="18"/>
              </w:rPr>
            </w:pPr>
          </w:p>
        </w:tc>
      </w:tr>
      <w:tr>
        <w:tblPrEx>
          <w:tblW w:w="13944" w:type="dxa"/>
          <w:tblInd w:w="0" w:type="dxa"/>
          <w:tblLayout w:type="fixed"/>
          <w:tblCellMar>
            <w:top w:w="0" w:type="dxa"/>
            <w:left w:w="108" w:type="dxa"/>
            <w:bottom w:w="0" w:type="dxa"/>
            <w:right w:w="108" w:type="dxa"/>
          </w:tblCellMar>
        </w:tblPrEx>
        <w:trPr>
          <w:trHeight w:hRule="exact" w:val="288"/>
        </w:trPr>
        <w:tc>
          <w:tcPr>
            <w:tcW w:w="2409" w:type="dxa"/>
            <w:shd w:val="clear" w:color="auto" w:fill="auto"/>
            <w:vAlign w:val="center"/>
          </w:tcPr>
          <w:p>
            <w:pPr>
              <w:keepNext/>
              <w:rPr>
                <w:rFonts w:cs="Times New Roman"/>
                <w:sz w:val="18"/>
                <w:szCs w:val="18"/>
              </w:rPr>
            </w:pPr>
            <w:r>
              <w:rPr>
                <w:rFonts w:cs="Times New Roman"/>
                <w:sz w:val="18"/>
                <w:szCs w:val="18"/>
              </w:rPr>
              <w:t xml:space="preserve">实验室检查 </w:t>
            </w:r>
            <w:r>
              <w:rPr>
                <w:rFonts w:cs="Times New Roman"/>
                <w:sz w:val="18"/>
                <w:szCs w:val="18"/>
                <w:vertAlign w:val="superscript"/>
              </w:rPr>
              <w:t>5</w:t>
            </w:r>
          </w:p>
        </w:tc>
        <w:tc>
          <w:tcPr>
            <w:tcW w:w="1067" w:type="dxa"/>
            <w:shd w:val="clear" w:color="auto" w:fill="auto"/>
            <w:vAlign w:val="center"/>
          </w:tcPr>
          <w:p>
            <w:pPr>
              <w:keepNext/>
              <w:jc w:val="center"/>
              <w:rPr>
                <w:rFonts w:cs="Times New Roman"/>
                <w:sz w:val="18"/>
                <w:szCs w:val="18"/>
              </w:rPr>
            </w:pPr>
            <w:r>
              <w:rPr>
                <w:rFonts w:cs="Times New Roman"/>
                <w:sz w:val="18"/>
                <w:szCs w:val="18"/>
              </w:rPr>
              <w:t>X</w:t>
            </w:r>
          </w:p>
        </w:tc>
        <w:tc>
          <w:tcPr>
            <w:tcW w:w="650" w:type="dxa"/>
            <w:shd w:val="clear" w:color="auto" w:fill="auto"/>
            <w:vAlign w:val="center"/>
          </w:tcPr>
          <w:p>
            <w:pPr>
              <w:keepNext/>
              <w:jc w:val="center"/>
              <w:rPr>
                <w:rFonts w:cs="Times New Roman"/>
                <w:sz w:val="18"/>
                <w:szCs w:val="18"/>
              </w:rPr>
            </w:pPr>
            <w:r>
              <w:rPr>
                <w:rFonts w:cs="Times New Roman"/>
                <w:sz w:val="18"/>
                <w:szCs w:val="18"/>
              </w:rPr>
              <w:t>X</w:t>
            </w:r>
          </w:p>
        </w:tc>
        <w:tc>
          <w:tcPr>
            <w:tcW w:w="561" w:type="dxa"/>
            <w:shd w:val="clear" w:color="auto" w:fill="auto"/>
            <w:vAlign w:val="center"/>
          </w:tcPr>
          <w:p>
            <w:pPr>
              <w:keepNext/>
              <w:jc w:val="center"/>
              <w:rPr>
                <w:rFonts w:cs="Times New Roman"/>
                <w:sz w:val="18"/>
                <w:szCs w:val="18"/>
              </w:rPr>
            </w:pPr>
          </w:p>
        </w:tc>
        <w:tc>
          <w:tcPr>
            <w:tcW w:w="452" w:type="dxa"/>
            <w:shd w:val="clear" w:color="auto" w:fill="auto"/>
            <w:vAlign w:val="center"/>
          </w:tcPr>
          <w:p>
            <w:pPr>
              <w:keepNext/>
              <w:jc w:val="center"/>
              <w:rPr>
                <w:rFonts w:cs="Times New Roman"/>
                <w:sz w:val="18"/>
                <w:szCs w:val="18"/>
              </w:rPr>
            </w:pPr>
          </w:p>
        </w:tc>
        <w:tc>
          <w:tcPr>
            <w:tcW w:w="870" w:type="dxa"/>
            <w:shd w:val="clear" w:color="auto" w:fill="auto"/>
            <w:vAlign w:val="center"/>
          </w:tcPr>
          <w:p>
            <w:pPr>
              <w:keepNext/>
              <w:jc w:val="center"/>
              <w:rPr>
                <w:rFonts w:cs="Times New Roman"/>
                <w:sz w:val="18"/>
                <w:szCs w:val="18"/>
              </w:rPr>
            </w:pPr>
            <w:r>
              <w:rPr>
                <w:rFonts w:cs="Times New Roman"/>
                <w:sz w:val="18"/>
                <w:szCs w:val="18"/>
              </w:rPr>
              <w:t>X</w:t>
            </w:r>
          </w:p>
        </w:tc>
        <w:tc>
          <w:tcPr>
            <w:tcW w:w="692" w:type="dxa"/>
            <w:shd w:val="clear" w:color="auto" w:fill="auto"/>
            <w:vAlign w:val="center"/>
          </w:tcPr>
          <w:p>
            <w:pPr>
              <w:keepNext/>
              <w:jc w:val="center"/>
              <w:rPr>
                <w:rFonts w:cs="Times New Roman"/>
                <w:sz w:val="18"/>
                <w:szCs w:val="18"/>
              </w:rPr>
            </w:pPr>
            <w:r>
              <w:rPr>
                <w:rFonts w:cs="Times New Roman"/>
                <w:sz w:val="18"/>
                <w:szCs w:val="18"/>
              </w:rPr>
              <w:t>X</w:t>
            </w:r>
          </w:p>
        </w:tc>
        <w:tc>
          <w:tcPr>
            <w:tcW w:w="756" w:type="dxa"/>
            <w:shd w:val="clear" w:color="auto" w:fill="auto"/>
            <w:vAlign w:val="center"/>
          </w:tcPr>
          <w:p>
            <w:pPr>
              <w:keepNext/>
              <w:jc w:val="center"/>
              <w:rPr>
                <w:rFonts w:cs="Times New Roman"/>
                <w:sz w:val="18"/>
                <w:szCs w:val="18"/>
              </w:rPr>
            </w:pPr>
            <w:r>
              <w:rPr>
                <w:rFonts w:cs="Times New Roman"/>
                <w:sz w:val="18"/>
                <w:szCs w:val="18"/>
              </w:rPr>
              <w:t>X</w:t>
            </w:r>
          </w:p>
        </w:tc>
        <w:tc>
          <w:tcPr>
            <w:tcW w:w="1043" w:type="dxa"/>
            <w:shd w:val="clear" w:color="auto" w:fill="auto"/>
            <w:vAlign w:val="center"/>
          </w:tcPr>
          <w:p>
            <w:pPr>
              <w:keepNext/>
              <w:jc w:val="center"/>
              <w:rPr>
                <w:rFonts w:cs="Times New Roman"/>
                <w:sz w:val="18"/>
                <w:szCs w:val="18"/>
              </w:rPr>
            </w:pPr>
            <w:r>
              <w:rPr>
                <w:rFonts w:cs="Times New Roman"/>
                <w:sz w:val="18"/>
                <w:szCs w:val="18"/>
              </w:rPr>
              <w:t>X</w:t>
            </w:r>
          </w:p>
        </w:tc>
        <w:tc>
          <w:tcPr>
            <w:tcW w:w="1107" w:type="dxa"/>
            <w:shd w:val="clear" w:color="auto" w:fill="auto"/>
            <w:vAlign w:val="center"/>
          </w:tcPr>
          <w:p>
            <w:pPr>
              <w:keepNext/>
              <w:jc w:val="center"/>
              <w:rPr>
                <w:rFonts w:cs="Times New Roman"/>
                <w:sz w:val="18"/>
                <w:szCs w:val="18"/>
              </w:rPr>
            </w:pPr>
            <w:r>
              <w:rPr>
                <w:rFonts w:cs="Times New Roman"/>
                <w:sz w:val="18"/>
                <w:szCs w:val="18"/>
              </w:rPr>
              <w:t>X</w:t>
            </w:r>
          </w:p>
        </w:tc>
        <w:tc>
          <w:tcPr>
            <w:tcW w:w="1013" w:type="dxa"/>
            <w:shd w:val="clear" w:color="auto" w:fill="auto"/>
            <w:vAlign w:val="center"/>
          </w:tcPr>
          <w:p>
            <w:pPr>
              <w:keepNext/>
              <w:jc w:val="center"/>
              <w:rPr>
                <w:rFonts w:cs="Times New Roman"/>
                <w:sz w:val="18"/>
                <w:szCs w:val="18"/>
              </w:rPr>
            </w:pPr>
            <w:r>
              <w:rPr>
                <w:rFonts w:cs="Times New Roman"/>
                <w:sz w:val="18"/>
                <w:szCs w:val="18"/>
              </w:rPr>
              <w:t>X</w:t>
            </w:r>
          </w:p>
        </w:tc>
        <w:tc>
          <w:tcPr>
            <w:tcW w:w="1665" w:type="dxa"/>
            <w:vAlign w:val="center"/>
          </w:tcPr>
          <w:p>
            <w:pPr>
              <w:keepNext/>
              <w:jc w:val="center"/>
              <w:rPr>
                <w:rFonts w:cs="Times New Roman"/>
                <w:sz w:val="18"/>
                <w:szCs w:val="18"/>
              </w:rPr>
            </w:pPr>
            <w:r>
              <w:rPr>
                <w:rFonts w:cs="Times New Roman"/>
                <w:sz w:val="18"/>
                <w:szCs w:val="18"/>
              </w:rPr>
              <w:t>X</w:t>
            </w:r>
          </w:p>
        </w:tc>
        <w:tc>
          <w:tcPr>
            <w:tcW w:w="1659" w:type="dxa"/>
          </w:tcPr>
          <w:p>
            <w:pPr>
              <w:keepNext/>
              <w:jc w:val="center"/>
              <w:rPr>
                <w:rFonts w:cs="Times New Roman"/>
                <w:sz w:val="18"/>
                <w:szCs w:val="18"/>
              </w:rPr>
            </w:pPr>
          </w:p>
        </w:tc>
      </w:tr>
      <w:tr>
        <w:tblPrEx>
          <w:tblW w:w="13944" w:type="dxa"/>
          <w:tblInd w:w="0" w:type="dxa"/>
          <w:tblLayout w:type="fixed"/>
          <w:tblCellMar>
            <w:top w:w="0" w:type="dxa"/>
            <w:left w:w="108" w:type="dxa"/>
            <w:bottom w:w="0" w:type="dxa"/>
            <w:right w:w="108" w:type="dxa"/>
          </w:tblCellMar>
        </w:tblPrEx>
        <w:trPr>
          <w:trHeight w:hRule="exact" w:val="288"/>
        </w:trPr>
        <w:tc>
          <w:tcPr>
            <w:tcW w:w="2409" w:type="dxa"/>
            <w:tcBorders>
              <w:bottom w:val="single" w:sz="4" w:space="0" w:color="auto"/>
            </w:tcBorders>
            <w:shd w:val="clear" w:color="auto" w:fill="auto"/>
            <w:vAlign w:val="center"/>
          </w:tcPr>
          <w:p>
            <w:pPr>
              <w:keepNext/>
              <w:rPr>
                <w:rFonts w:cs="Times New Roman"/>
                <w:sz w:val="18"/>
                <w:szCs w:val="18"/>
              </w:rPr>
            </w:pPr>
            <w:r>
              <w:rPr>
                <w:rFonts w:cs="Times New Roman"/>
                <w:sz w:val="18"/>
                <w:szCs w:val="18"/>
              </w:rPr>
              <w:t>血清妊娠试验（如适用）</w:t>
            </w:r>
          </w:p>
        </w:tc>
        <w:tc>
          <w:tcPr>
            <w:tcW w:w="1067" w:type="dxa"/>
            <w:tcBorders>
              <w:bottom w:val="single" w:sz="4" w:space="0" w:color="auto"/>
            </w:tcBorders>
            <w:shd w:val="clear" w:color="auto" w:fill="auto"/>
            <w:vAlign w:val="center"/>
          </w:tcPr>
          <w:p>
            <w:pPr>
              <w:keepNext/>
              <w:jc w:val="center"/>
              <w:rPr>
                <w:rFonts w:cs="Times New Roman"/>
                <w:sz w:val="18"/>
                <w:szCs w:val="18"/>
              </w:rPr>
            </w:pPr>
            <w:r>
              <w:rPr>
                <w:rFonts w:cs="Times New Roman"/>
                <w:sz w:val="18"/>
                <w:szCs w:val="18"/>
              </w:rPr>
              <w:t>X</w:t>
            </w:r>
          </w:p>
        </w:tc>
        <w:tc>
          <w:tcPr>
            <w:tcW w:w="650" w:type="dxa"/>
            <w:tcBorders>
              <w:bottom w:val="single" w:sz="4" w:space="0" w:color="auto"/>
            </w:tcBorders>
            <w:shd w:val="clear" w:color="auto" w:fill="auto"/>
            <w:vAlign w:val="center"/>
          </w:tcPr>
          <w:p>
            <w:pPr>
              <w:keepNext/>
              <w:jc w:val="center"/>
              <w:rPr>
                <w:rFonts w:cs="Times New Roman"/>
                <w:sz w:val="18"/>
                <w:szCs w:val="18"/>
              </w:rPr>
            </w:pPr>
          </w:p>
        </w:tc>
        <w:tc>
          <w:tcPr>
            <w:tcW w:w="561" w:type="dxa"/>
            <w:tcBorders>
              <w:bottom w:val="single" w:sz="4" w:space="0" w:color="auto"/>
            </w:tcBorders>
            <w:shd w:val="clear" w:color="auto" w:fill="auto"/>
            <w:vAlign w:val="center"/>
          </w:tcPr>
          <w:p>
            <w:pPr>
              <w:keepNext/>
              <w:jc w:val="center"/>
              <w:rPr>
                <w:rFonts w:cs="Times New Roman"/>
                <w:sz w:val="18"/>
                <w:szCs w:val="18"/>
              </w:rPr>
            </w:pPr>
          </w:p>
        </w:tc>
        <w:tc>
          <w:tcPr>
            <w:tcW w:w="452" w:type="dxa"/>
            <w:tcBorders>
              <w:bottom w:val="single" w:sz="4" w:space="0" w:color="auto"/>
            </w:tcBorders>
            <w:shd w:val="clear" w:color="auto" w:fill="auto"/>
            <w:vAlign w:val="center"/>
          </w:tcPr>
          <w:p>
            <w:pPr>
              <w:keepNext/>
              <w:jc w:val="center"/>
              <w:rPr>
                <w:rFonts w:cs="Times New Roman"/>
                <w:sz w:val="18"/>
                <w:szCs w:val="18"/>
              </w:rPr>
            </w:pPr>
          </w:p>
        </w:tc>
        <w:tc>
          <w:tcPr>
            <w:tcW w:w="870" w:type="dxa"/>
            <w:tcBorders>
              <w:bottom w:val="single" w:sz="4" w:space="0" w:color="auto"/>
            </w:tcBorders>
            <w:shd w:val="clear" w:color="auto" w:fill="auto"/>
            <w:vAlign w:val="center"/>
          </w:tcPr>
          <w:p>
            <w:pPr>
              <w:keepNext/>
              <w:jc w:val="center"/>
              <w:rPr>
                <w:rFonts w:cs="Times New Roman"/>
                <w:sz w:val="18"/>
                <w:szCs w:val="18"/>
              </w:rPr>
            </w:pPr>
          </w:p>
        </w:tc>
        <w:tc>
          <w:tcPr>
            <w:tcW w:w="692" w:type="dxa"/>
            <w:tcBorders>
              <w:bottom w:val="single" w:sz="4" w:space="0" w:color="auto"/>
            </w:tcBorders>
            <w:shd w:val="clear" w:color="auto" w:fill="auto"/>
            <w:vAlign w:val="center"/>
          </w:tcPr>
          <w:p>
            <w:pPr>
              <w:keepNext/>
              <w:jc w:val="center"/>
              <w:rPr>
                <w:rFonts w:cs="Times New Roman"/>
                <w:sz w:val="18"/>
                <w:szCs w:val="18"/>
              </w:rPr>
            </w:pPr>
          </w:p>
        </w:tc>
        <w:tc>
          <w:tcPr>
            <w:tcW w:w="756" w:type="dxa"/>
            <w:tcBorders>
              <w:bottom w:val="single" w:sz="4" w:space="0" w:color="auto"/>
            </w:tcBorders>
            <w:shd w:val="clear" w:color="auto" w:fill="auto"/>
            <w:vAlign w:val="center"/>
          </w:tcPr>
          <w:p>
            <w:pPr>
              <w:keepNext/>
              <w:jc w:val="center"/>
              <w:rPr>
                <w:rFonts w:cs="Times New Roman"/>
                <w:sz w:val="18"/>
                <w:szCs w:val="18"/>
              </w:rPr>
            </w:pPr>
          </w:p>
        </w:tc>
        <w:tc>
          <w:tcPr>
            <w:tcW w:w="1043" w:type="dxa"/>
            <w:tcBorders>
              <w:bottom w:val="single" w:sz="4" w:space="0" w:color="auto"/>
            </w:tcBorders>
            <w:shd w:val="clear" w:color="auto" w:fill="auto"/>
            <w:vAlign w:val="center"/>
          </w:tcPr>
          <w:p>
            <w:pPr>
              <w:keepNext/>
              <w:jc w:val="center"/>
              <w:rPr>
                <w:rFonts w:cs="Times New Roman"/>
                <w:sz w:val="18"/>
                <w:szCs w:val="18"/>
              </w:rPr>
            </w:pPr>
          </w:p>
        </w:tc>
        <w:tc>
          <w:tcPr>
            <w:tcW w:w="1107" w:type="dxa"/>
            <w:tcBorders>
              <w:bottom w:val="single" w:sz="4" w:space="0" w:color="auto"/>
            </w:tcBorders>
            <w:shd w:val="clear" w:color="auto" w:fill="auto"/>
            <w:vAlign w:val="center"/>
          </w:tcPr>
          <w:p>
            <w:pPr>
              <w:keepNext/>
              <w:jc w:val="center"/>
              <w:rPr>
                <w:rFonts w:cs="Times New Roman"/>
                <w:sz w:val="18"/>
                <w:szCs w:val="18"/>
              </w:rPr>
            </w:pPr>
          </w:p>
        </w:tc>
        <w:tc>
          <w:tcPr>
            <w:tcW w:w="1013" w:type="dxa"/>
            <w:tcBorders>
              <w:bottom w:val="single" w:sz="4" w:space="0" w:color="auto"/>
            </w:tcBorders>
            <w:shd w:val="clear" w:color="auto" w:fill="auto"/>
            <w:vAlign w:val="center"/>
          </w:tcPr>
          <w:p>
            <w:pPr>
              <w:keepNext/>
              <w:jc w:val="center"/>
              <w:rPr>
                <w:rFonts w:cs="Times New Roman"/>
                <w:sz w:val="18"/>
                <w:szCs w:val="18"/>
              </w:rPr>
            </w:pPr>
          </w:p>
        </w:tc>
        <w:tc>
          <w:tcPr>
            <w:tcW w:w="1665" w:type="dxa"/>
            <w:tcBorders>
              <w:bottom w:val="single" w:sz="4" w:space="0" w:color="auto"/>
            </w:tcBorders>
            <w:vAlign w:val="center"/>
          </w:tcPr>
          <w:p>
            <w:pPr>
              <w:keepNext/>
              <w:jc w:val="center"/>
              <w:rPr>
                <w:rFonts w:cs="Times New Roman"/>
                <w:sz w:val="18"/>
                <w:szCs w:val="18"/>
              </w:rPr>
            </w:pPr>
            <w:r>
              <w:rPr>
                <w:rFonts w:cs="Times New Roman"/>
                <w:sz w:val="18"/>
                <w:szCs w:val="18"/>
              </w:rPr>
              <w:t>X</w:t>
            </w:r>
          </w:p>
        </w:tc>
        <w:tc>
          <w:tcPr>
            <w:tcW w:w="1659" w:type="dxa"/>
            <w:tcBorders>
              <w:bottom w:val="single" w:sz="4" w:space="0" w:color="auto"/>
            </w:tcBorders>
          </w:tcPr>
          <w:p>
            <w:pPr>
              <w:keepNext/>
              <w:jc w:val="center"/>
              <w:rPr>
                <w:rFonts w:cs="Times New Roman"/>
                <w:sz w:val="18"/>
                <w:szCs w:val="18"/>
              </w:rPr>
            </w:pPr>
          </w:p>
        </w:tc>
      </w:tr>
      <w:tr>
        <w:tblPrEx>
          <w:tblW w:w="13944" w:type="dxa"/>
          <w:tblInd w:w="0" w:type="dxa"/>
          <w:tblLayout w:type="fixed"/>
          <w:tblCellMar>
            <w:top w:w="0" w:type="dxa"/>
            <w:left w:w="108" w:type="dxa"/>
            <w:bottom w:w="0" w:type="dxa"/>
            <w:right w:w="108" w:type="dxa"/>
          </w:tblCellMar>
        </w:tblPrEx>
        <w:trPr>
          <w:trHeight w:hRule="exact" w:val="288"/>
        </w:trPr>
        <w:tc>
          <w:tcPr>
            <w:tcW w:w="2409" w:type="dxa"/>
            <w:shd w:val="clear" w:color="auto" w:fill="auto"/>
            <w:vAlign w:val="center"/>
          </w:tcPr>
          <w:p>
            <w:pPr>
              <w:keepNext/>
              <w:rPr>
                <w:rFonts w:cs="Times New Roman"/>
                <w:sz w:val="18"/>
                <w:szCs w:val="18"/>
              </w:rPr>
            </w:pPr>
            <w:r>
              <w:rPr>
                <w:rFonts w:cs="Times New Roman"/>
                <w:sz w:val="18"/>
                <w:szCs w:val="18"/>
              </w:rPr>
              <w:t xml:space="preserve">心脏超声检查 </w:t>
            </w:r>
            <w:r>
              <w:rPr>
                <w:rFonts w:cs="Times New Roman"/>
                <w:sz w:val="18"/>
                <w:szCs w:val="18"/>
                <w:vertAlign w:val="superscript"/>
              </w:rPr>
              <w:t>6</w:t>
            </w:r>
          </w:p>
        </w:tc>
        <w:tc>
          <w:tcPr>
            <w:tcW w:w="1067" w:type="dxa"/>
            <w:shd w:val="clear" w:color="auto" w:fill="auto"/>
            <w:vAlign w:val="center"/>
          </w:tcPr>
          <w:p>
            <w:pPr>
              <w:keepNext/>
              <w:jc w:val="center"/>
              <w:rPr>
                <w:rFonts w:cs="Times New Roman"/>
                <w:sz w:val="18"/>
                <w:szCs w:val="18"/>
              </w:rPr>
            </w:pPr>
            <w:r>
              <w:rPr>
                <w:rFonts w:cs="Times New Roman"/>
                <w:sz w:val="18"/>
                <w:szCs w:val="18"/>
              </w:rPr>
              <w:t>X</w:t>
            </w:r>
          </w:p>
        </w:tc>
        <w:tc>
          <w:tcPr>
            <w:tcW w:w="650" w:type="dxa"/>
            <w:shd w:val="clear" w:color="auto" w:fill="auto"/>
            <w:vAlign w:val="center"/>
          </w:tcPr>
          <w:p>
            <w:pPr>
              <w:keepNext/>
              <w:jc w:val="center"/>
              <w:rPr>
                <w:rFonts w:cs="Times New Roman"/>
                <w:sz w:val="18"/>
                <w:szCs w:val="18"/>
              </w:rPr>
            </w:pPr>
          </w:p>
        </w:tc>
        <w:tc>
          <w:tcPr>
            <w:tcW w:w="561" w:type="dxa"/>
            <w:shd w:val="clear" w:color="auto" w:fill="auto"/>
            <w:vAlign w:val="center"/>
          </w:tcPr>
          <w:p>
            <w:pPr>
              <w:keepNext/>
              <w:jc w:val="center"/>
              <w:rPr>
                <w:rFonts w:cs="Times New Roman"/>
                <w:sz w:val="18"/>
                <w:szCs w:val="18"/>
              </w:rPr>
            </w:pPr>
          </w:p>
        </w:tc>
        <w:tc>
          <w:tcPr>
            <w:tcW w:w="452" w:type="dxa"/>
            <w:shd w:val="clear" w:color="auto" w:fill="auto"/>
            <w:vAlign w:val="center"/>
          </w:tcPr>
          <w:p>
            <w:pPr>
              <w:keepNext/>
              <w:jc w:val="center"/>
              <w:rPr>
                <w:rFonts w:cs="Times New Roman"/>
                <w:sz w:val="18"/>
                <w:szCs w:val="18"/>
              </w:rPr>
            </w:pPr>
          </w:p>
        </w:tc>
        <w:tc>
          <w:tcPr>
            <w:tcW w:w="870" w:type="dxa"/>
            <w:shd w:val="clear" w:color="auto" w:fill="auto"/>
            <w:vAlign w:val="center"/>
          </w:tcPr>
          <w:p>
            <w:pPr>
              <w:keepNext/>
              <w:jc w:val="center"/>
              <w:rPr>
                <w:rFonts w:cs="Times New Roman"/>
                <w:sz w:val="18"/>
                <w:szCs w:val="18"/>
              </w:rPr>
            </w:pPr>
          </w:p>
        </w:tc>
        <w:tc>
          <w:tcPr>
            <w:tcW w:w="692" w:type="dxa"/>
            <w:shd w:val="clear" w:color="auto" w:fill="auto"/>
            <w:vAlign w:val="center"/>
          </w:tcPr>
          <w:p>
            <w:pPr>
              <w:keepNext/>
              <w:jc w:val="center"/>
              <w:rPr>
                <w:rFonts w:cs="Times New Roman"/>
                <w:sz w:val="18"/>
                <w:szCs w:val="18"/>
              </w:rPr>
            </w:pPr>
          </w:p>
        </w:tc>
        <w:tc>
          <w:tcPr>
            <w:tcW w:w="756" w:type="dxa"/>
            <w:shd w:val="clear" w:color="auto" w:fill="auto"/>
            <w:vAlign w:val="center"/>
          </w:tcPr>
          <w:p>
            <w:pPr>
              <w:keepNext/>
              <w:jc w:val="center"/>
              <w:rPr>
                <w:rFonts w:cs="Times New Roman"/>
                <w:sz w:val="18"/>
                <w:szCs w:val="18"/>
              </w:rPr>
            </w:pPr>
          </w:p>
        </w:tc>
        <w:tc>
          <w:tcPr>
            <w:tcW w:w="1043" w:type="dxa"/>
            <w:shd w:val="clear" w:color="auto" w:fill="auto"/>
            <w:vAlign w:val="center"/>
          </w:tcPr>
          <w:p>
            <w:pPr>
              <w:keepNext/>
              <w:jc w:val="center"/>
              <w:rPr>
                <w:rFonts w:cs="Times New Roman"/>
                <w:sz w:val="18"/>
                <w:szCs w:val="18"/>
              </w:rPr>
            </w:pPr>
          </w:p>
        </w:tc>
        <w:tc>
          <w:tcPr>
            <w:tcW w:w="1107" w:type="dxa"/>
            <w:shd w:val="clear" w:color="auto" w:fill="auto"/>
            <w:vAlign w:val="center"/>
          </w:tcPr>
          <w:p>
            <w:pPr>
              <w:keepNext/>
              <w:jc w:val="center"/>
              <w:rPr>
                <w:rFonts w:cs="Times New Roman"/>
                <w:sz w:val="18"/>
                <w:szCs w:val="18"/>
              </w:rPr>
            </w:pPr>
          </w:p>
        </w:tc>
        <w:tc>
          <w:tcPr>
            <w:tcW w:w="1013" w:type="dxa"/>
            <w:shd w:val="clear" w:color="auto" w:fill="auto"/>
            <w:vAlign w:val="center"/>
          </w:tcPr>
          <w:p>
            <w:pPr>
              <w:keepNext/>
              <w:jc w:val="center"/>
              <w:rPr>
                <w:rFonts w:cs="Times New Roman"/>
                <w:sz w:val="18"/>
                <w:szCs w:val="18"/>
              </w:rPr>
            </w:pPr>
          </w:p>
        </w:tc>
        <w:tc>
          <w:tcPr>
            <w:tcW w:w="1665" w:type="dxa"/>
            <w:vAlign w:val="center"/>
          </w:tcPr>
          <w:p>
            <w:pPr>
              <w:keepNext/>
              <w:jc w:val="center"/>
              <w:rPr>
                <w:rFonts w:cs="Times New Roman"/>
                <w:sz w:val="18"/>
                <w:szCs w:val="18"/>
              </w:rPr>
            </w:pPr>
            <w:r>
              <w:rPr>
                <w:rFonts w:cs="Times New Roman"/>
                <w:sz w:val="18"/>
                <w:szCs w:val="18"/>
              </w:rPr>
              <w:t>X</w:t>
            </w:r>
          </w:p>
        </w:tc>
        <w:tc>
          <w:tcPr>
            <w:tcW w:w="1659" w:type="dxa"/>
          </w:tcPr>
          <w:p>
            <w:pPr>
              <w:keepNext/>
              <w:jc w:val="center"/>
              <w:rPr>
                <w:rFonts w:cs="Times New Roman"/>
                <w:sz w:val="18"/>
                <w:szCs w:val="18"/>
              </w:rPr>
            </w:pPr>
          </w:p>
        </w:tc>
      </w:tr>
      <w:tr>
        <w:tblPrEx>
          <w:tblW w:w="13944" w:type="dxa"/>
          <w:tblInd w:w="0" w:type="dxa"/>
          <w:tblLayout w:type="fixed"/>
          <w:tblCellMar>
            <w:top w:w="0" w:type="dxa"/>
            <w:left w:w="108" w:type="dxa"/>
            <w:bottom w:w="0" w:type="dxa"/>
            <w:right w:w="108" w:type="dxa"/>
          </w:tblCellMar>
        </w:tblPrEx>
        <w:trPr>
          <w:trHeight w:hRule="exact" w:val="288"/>
        </w:trPr>
        <w:tc>
          <w:tcPr>
            <w:tcW w:w="2409" w:type="dxa"/>
            <w:shd w:val="clear" w:color="auto" w:fill="auto"/>
            <w:vAlign w:val="center"/>
          </w:tcPr>
          <w:p>
            <w:pPr>
              <w:keepNext/>
              <w:rPr>
                <w:rFonts w:cs="Times New Roman"/>
                <w:sz w:val="18"/>
                <w:szCs w:val="18"/>
              </w:rPr>
            </w:pPr>
            <w:r>
              <w:rPr>
                <w:rFonts w:cs="Times New Roman"/>
                <w:sz w:val="18"/>
                <w:szCs w:val="18"/>
              </w:rPr>
              <w:t xml:space="preserve">12导联心电图 </w:t>
            </w:r>
            <w:r>
              <w:rPr>
                <w:rFonts w:cs="Times New Roman"/>
                <w:sz w:val="18"/>
                <w:szCs w:val="18"/>
                <w:vertAlign w:val="superscript"/>
              </w:rPr>
              <w:t>7</w:t>
            </w:r>
          </w:p>
        </w:tc>
        <w:tc>
          <w:tcPr>
            <w:tcW w:w="1067" w:type="dxa"/>
            <w:shd w:val="clear" w:color="auto" w:fill="auto"/>
            <w:vAlign w:val="center"/>
          </w:tcPr>
          <w:p>
            <w:pPr>
              <w:keepNext/>
              <w:jc w:val="center"/>
              <w:rPr>
                <w:rFonts w:cs="Times New Roman"/>
                <w:sz w:val="18"/>
                <w:szCs w:val="18"/>
              </w:rPr>
            </w:pPr>
            <w:r>
              <w:rPr>
                <w:rFonts w:cs="Times New Roman"/>
                <w:sz w:val="18"/>
                <w:szCs w:val="18"/>
              </w:rPr>
              <w:t>X</w:t>
            </w:r>
          </w:p>
        </w:tc>
        <w:tc>
          <w:tcPr>
            <w:tcW w:w="650" w:type="dxa"/>
            <w:shd w:val="clear" w:color="auto" w:fill="auto"/>
            <w:vAlign w:val="center"/>
          </w:tcPr>
          <w:p>
            <w:pPr>
              <w:keepNext/>
              <w:jc w:val="center"/>
              <w:rPr>
                <w:rFonts w:cs="Times New Roman"/>
                <w:sz w:val="18"/>
                <w:szCs w:val="18"/>
              </w:rPr>
            </w:pPr>
            <w:r>
              <w:rPr>
                <w:rFonts w:cs="Times New Roman"/>
                <w:sz w:val="18"/>
                <w:szCs w:val="18"/>
              </w:rPr>
              <w:t>X</w:t>
            </w:r>
          </w:p>
        </w:tc>
        <w:tc>
          <w:tcPr>
            <w:tcW w:w="561" w:type="dxa"/>
            <w:shd w:val="clear" w:color="auto" w:fill="auto"/>
            <w:vAlign w:val="center"/>
          </w:tcPr>
          <w:p>
            <w:pPr>
              <w:keepNext/>
              <w:jc w:val="center"/>
              <w:rPr>
                <w:rFonts w:cs="Times New Roman"/>
                <w:sz w:val="18"/>
                <w:szCs w:val="18"/>
              </w:rPr>
            </w:pPr>
          </w:p>
        </w:tc>
        <w:tc>
          <w:tcPr>
            <w:tcW w:w="452" w:type="dxa"/>
            <w:shd w:val="clear" w:color="auto" w:fill="auto"/>
            <w:vAlign w:val="center"/>
          </w:tcPr>
          <w:p>
            <w:pPr>
              <w:keepNext/>
              <w:jc w:val="center"/>
              <w:rPr>
                <w:rFonts w:cs="Times New Roman"/>
                <w:sz w:val="18"/>
                <w:szCs w:val="18"/>
              </w:rPr>
            </w:pPr>
          </w:p>
        </w:tc>
        <w:tc>
          <w:tcPr>
            <w:tcW w:w="870" w:type="dxa"/>
            <w:shd w:val="clear" w:color="auto" w:fill="auto"/>
            <w:vAlign w:val="center"/>
          </w:tcPr>
          <w:p>
            <w:pPr>
              <w:keepNext/>
              <w:jc w:val="center"/>
              <w:rPr>
                <w:rFonts w:cs="Times New Roman"/>
                <w:sz w:val="18"/>
                <w:szCs w:val="18"/>
              </w:rPr>
            </w:pPr>
            <w:r>
              <w:rPr>
                <w:rFonts w:cs="Times New Roman"/>
                <w:sz w:val="18"/>
                <w:szCs w:val="18"/>
              </w:rPr>
              <w:t>X</w:t>
            </w:r>
          </w:p>
        </w:tc>
        <w:tc>
          <w:tcPr>
            <w:tcW w:w="692" w:type="dxa"/>
            <w:shd w:val="clear" w:color="auto" w:fill="auto"/>
            <w:vAlign w:val="center"/>
          </w:tcPr>
          <w:p>
            <w:pPr>
              <w:keepNext/>
              <w:jc w:val="center"/>
              <w:rPr>
                <w:rFonts w:cs="Times New Roman"/>
                <w:sz w:val="18"/>
                <w:szCs w:val="18"/>
              </w:rPr>
            </w:pPr>
            <w:r>
              <w:rPr>
                <w:rFonts w:cs="Times New Roman"/>
                <w:sz w:val="18"/>
                <w:szCs w:val="18"/>
              </w:rPr>
              <w:t>X</w:t>
            </w:r>
          </w:p>
        </w:tc>
        <w:tc>
          <w:tcPr>
            <w:tcW w:w="756" w:type="dxa"/>
            <w:shd w:val="clear" w:color="auto" w:fill="auto"/>
            <w:vAlign w:val="center"/>
          </w:tcPr>
          <w:p>
            <w:pPr>
              <w:keepNext/>
              <w:jc w:val="center"/>
              <w:rPr>
                <w:rFonts w:cs="Times New Roman"/>
                <w:sz w:val="18"/>
                <w:szCs w:val="18"/>
              </w:rPr>
            </w:pPr>
            <w:r>
              <w:rPr>
                <w:rFonts w:cs="Times New Roman"/>
                <w:sz w:val="18"/>
                <w:szCs w:val="18"/>
              </w:rPr>
              <w:t>X</w:t>
            </w:r>
          </w:p>
        </w:tc>
        <w:tc>
          <w:tcPr>
            <w:tcW w:w="1043" w:type="dxa"/>
            <w:shd w:val="clear" w:color="auto" w:fill="auto"/>
            <w:vAlign w:val="center"/>
          </w:tcPr>
          <w:p>
            <w:pPr>
              <w:keepNext/>
              <w:jc w:val="center"/>
              <w:rPr>
                <w:rFonts w:cs="Times New Roman"/>
                <w:sz w:val="18"/>
                <w:szCs w:val="18"/>
              </w:rPr>
            </w:pPr>
            <w:r>
              <w:rPr>
                <w:rFonts w:cs="Times New Roman"/>
                <w:sz w:val="18"/>
                <w:szCs w:val="18"/>
              </w:rPr>
              <w:t>X</w:t>
            </w:r>
          </w:p>
        </w:tc>
        <w:tc>
          <w:tcPr>
            <w:tcW w:w="1107" w:type="dxa"/>
            <w:shd w:val="clear" w:color="auto" w:fill="auto"/>
            <w:vAlign w:val="center"/>
          </w:tcPr>
          <w:p>
            <w:pPr>
              <w:keepNext/>
              <w:jc w:val="center"/>
              <w:rPr>
                <w:rFonts w:cs="Times New Roman"/>
                <w:sz w:val="18"/>
                <w:szCs w:val="18"/>
              </w:rPr>
            </w:pPr>
            <w:r>
              <w:rPr>
                <w:rFonts w:cs="Times New Roman"/>
                <w:sz w:val="18"/>
                <w:szCs w:val="18"/>
              </w:rPr>
              <w:t>X</w:t>
            </w:r>
          </w:p>
        </w:tc>
        <w:tc>
          <w:tcPr>
            <w:tcW w:w="1013" w:type="dxa"/>
            <w:shd w:val="clear" w:color="auto" w:fill="auto"/>
            <w:vAlign w:val="center"/>
          </w:tcPr>
          <w:p>
            <w:pPr>
              <w:keepNext/>
              <w:jc w:val="center"/>
              <w:rPr>
                <w:rFonts w:cs="Times New Roman"/>
                <w:sz w:val="18"/>
                <w:szCs w:val="18"/>
              </w:rPr>
            </w:pPr>
            <w:r>
              <w:rPr>
                <w:rFonts w:cs="Times New Roman"/>
                <w:sz w:val="18"/>
                <w:szCs w:val="18"/>
              </w:rPr>
              <w:t>X</w:t>
            </w:r>
          </w:p>
        </w:tc>
        <w:tc>
          <w:tcPr>
            <w:tcW w:w="1665" w:type="dxa"/>
            <w:vAlign w:val="center"/>
          </w:tcPr>
          <w:p>
            <w:pPr>
              <w:keepNext/>
              <w:jc w:val="center"/>
              <w:rPr>
                <w:rFonts w:cs="Times New Roman"/>
                <w:sz w:val="18"/>
                <w:szCs w:val="18"/>
              </w:rPr>
            </w:pPr>
            <w:r>
              <w:rPr>
                <w:rFonts w:cs="Times New Roman"/>
                <w:sz w:val="18"/>
                <w:szCs w:val="18"/>
              </w:rPr>
              <w:t>X</w:t>
            </w:r>
          </w:p>
        </w:tc>
        <w:tc>
          <w:tcPr>
            <w:tcW w:w="1659" w:type="dxa"/>
          </w:tcPr>
          <w:p>
            <w:pPr>
              <w:keepNext/>
              <w:jc w:val="center"/>
              <w:rPr>
                <w:rFonts w:cs="Times New Roman"/>
                <w:sz w:val="18"/>
                <w:szCs w:val="18"/>
              </w:rPr>
            </w:pPr>
          </w:p>
        </w:tc>
      </w:tr>
      <w:tr>
        <w:tblPrEx>
          <w:tblW w:w="13944" w:type="dxa"/>
          <w:tblInd w:w="0" w:type="dxa"/>
          <w:tblLayout w:type="fixed"/>
          <w:tblCellMar>
            <w:top w:w="0" w:type="dxa"/>
            <w:left w:w="108" w:type="dxa"/>
            <w:bottom w:w="0" w:type="dxa"/>
            <w:right w:w="108" w:type="dxa"/>
          </w:tblCellMar>
        </w:tblPrEx>
        <w:trPr>
          <w:trHeight w:hRule="exact" w:val="288"/>
        </w:trPr>
        <w:tc>
          <w:tcPr>
            <w:tcW w:w="2409" w:type="dxa"/>
            <w:shd w:val="clear" w:color="auto" w:fill="auto"/>
            <w:vAlign w:val="center"/>
          </w:tcPr>
          <w:p>
            <w:pPr>
              <w:keepNext/>
              <w:rPr>
                <w:rFonts w:cs="Times New Roman"/>
                <w:sz w:val="18"/>
                <w:szCs w:val="18"/>
              </w:rPr>
            </w:pPr>
            <w:r>
              <w:rPr>
                <w:rFonts w:cs="Times New Roman"/>
                <w:sz w:val="18"/>
                <w:szCs w:val="18"/>
              </w:rPr>
              <w:t>HBV、HCV和HIV检测</w:t>
            </w:r>
          </w:p>
        </w:tc>
        <w:tc>
          <w:tcPr>
            <w:tcW w:w="1067" w:type="dxa"/>
            <w:shd w:val="clear" w:color="auto" w:fill="auto"/>
            <w:vAlign w:val="center"/>
          </w:tcPr>
          <w:p>
            <w:pPr>
              <w:keepNext/>
              <w:jc w:val="center"/>
              <w:rPr>
                <w:rFonts w:cs="Times New Roman"/>
                <w:sz w:val="18"/>
                <w:szCs w:val="18"/>
              </w:rPr>
            </w:pPr>
            <w:r>
              <w:rPr>
                <w:rFonts w:cs="Times New Roman"/>
                <w:sz w:val="18"/>
                <w:szCs w:val="18"/>
              </w:rPr>
              <w:t>X</w:t>
            </w:r>
          </w:p>
        </w:tc>
        <w:tc>
          <w:tcPr>
            <w:tcW w:w="650" w:type="dxa"/>
            <w:shd w:val="clear" w:color="auto" w:fill="auto"/>
            <w:vAlign w:val="center"/>
          </w:tcPr>
          <w:p>
            <w:pPr>
              <w:keepNext/>
              <w:jc w:val="center"/>
              <w:rPr>
                <w:rFonts w:cs="Times New Roman"/>
                <w:sz w:val="18"/>
                <w:szCs w:val="18"/>
              </w:rPr>
            </w:pPr>
          </w:p>
        </w:tc>
        <w:tc>
          <w:tcPr>
            <w:tcW w:w="561" w:type="dxa"/>
            <w:shd w:val="clear" w:color="auto" w:fill="auto"/>
            <w:vAlign w:val="center"/>
          </w:tcPr>
          <w:p>
            <w:pPr>
              <w:keepNext/>
              <w:jc w:val="center"/>
              <w:rPr>
                <w:rFonts w:cs="Times New Roman"/>
                <w:sz w:val="18"/>
                <w:szCs w:val="18"/>
              </w:rPr>
            </w:pPr>
          </w:p>
        </w:tc>
        <w:tc>
          <w:tcPr>
            <w:tcW w:w="452" w:type="dxa"/>
            <w:shd w:val="clear" w:color="auto" w:fill="auto"/>
            <w:vAlign w:val="center"/>
          </w:tcPr>
          <w:p>
            <w:pPr>
              <w:keepNext/>
              <w:jc w:val="center"/>
              <w:rPr>
                <w:rFonts w:cs="Times New Roman"/>
                <w:sz w:val="18"/>
                <w:szCs w:val="18"/>
              </w:rPr>
            </w:pPr>
          </w:p>
        </w:tc>
        <w:tc>
          <w:tcPr>
            <w:tcW w:w="870" w:type="dxa"/>
            <w:shd w:val="clear" w:color="auto" w:fill="auto"/>
            <w:vAlign w:val="center"/>
          </w:tcPr>
          <w:p>
            <w:pPr>
              <w:keepNext/>
              <w:jc w:val="center"/>
              <w:rPr>
                <w:rFonts w:cs="Times New Roman"/>
                <w:sz w:val="18"/>
                <w:szCs w:val="18"/>
              </w:rPr>
            </w:pPr>
          </w:p>
        </w:tc>
        <w:tc>
          <w:tcPr>
            <w:tcW w:w="692" w:type="dxa"/>
            <w:shd w:val="clear" w:color="auto" w:fill="auto"/>
            <w:vAlign w:val="center"/>
          </w:tcPr>
          <w:p>
            <w:pPr>
              <w:keepNext/>
              <w:jc w:val="center"/>
              <w:rPr>
                <w:rFonts w:cs="Times New Roman"/>
                <w:sz w:val="18"/>
                <w:szCs w:val="18"/>
              </w:rPr>
            </w:pPr>
          </w:p>
        </w:tc>
        <w:tc>
          <w:tcPr>
            <w:tcW w:w="756" w:type="dxa"/>
            <w:shd w:val="clear" w:color="auto" w:fill="auto"/>
            <w:vAlign w:val="center"/>
          </w:tcPr>
          <w:p>
            <w:pPr>
              <w:keepNext/>
              <w:jc w:val="center"/>
              <w:rPr>
                <w:rFonts w:cs="Times New Roman"/>
                <w:sz w:val="18"/>
                <w:szCs w:val="18"/>
              </w:rPr>
            </w:pPr>
          </w:p>
        </w:tc>
        <w:tc>
          <w:tcPr>
            <w:tcW w:w="1043" w:type="dxa"/>
            <w:shd w:val="clear" w:color="auto" w:fill="auto"/>
            <w:vAlign w:val="center"/>
          </w:tcPr>
          <w:p>
            <w:pPr>
              <w:keepNext/>
              <w:jc w:val="center"/>
              <w:rPr>
                <w:rFonts w:cs="Times New Roman"/>
                <w:sz w:val="18"/>
                <w:szCs w:val="18"/>
              </w:rPr>
            </w:pPr>
          </w:p>
        </w:tc>
        <w:tc>
          <w:tcPr>
            <w:tcW w:w="1107" w:type="dxa"/>
            <w:shd w:val="clear" w:color="auto" w:fill="auto"/>
            <w:vAlign w:val="center"/>
          </w:tcPr>
          <w:p>
            <w:pPr>
              <w:keepNext/>
              <w:jc w:val="center"/>
              <w:rPr>
                <w:rFonts w:cs="Times New Roman"/>
                <w:sz w:val="18"/>
                <w:szCs w:val="18"/>
              </w:rPr>
            </w:pPr>
          </w:p>
        </w:tc>
        <w:tc>
          <w:tcPr>
            <w:tcW w:w="1013" w:type="dxa"/>
            <w:shd w:val="clear" w:color="auto" w:fill="auto"/>
            <w:vAlign w:val="center"/>
          </w:tcPr>
          <w:p>
            <w:pPr>
              <w:keepNext/>
              <w:jc w:val="center"/>
              <w:rPr>
                <w:rFonts w:cs="Times New Roman"/>
                <w:sz w:val="18"/>
                <w:szCs w:val="18"/>
              </w:rPr>
            </w:pPr>
          </w:p>
        </w:tc>
        <w:tc>
          <w:tcPr>
            <w:tcW w:w="1665" w:type="dxa"/>
            <w:vAlign w:val="center"/>
          </w:tcPr>
          <w:p>
            <w:pPr>
              <w:keepNext/>
              <w:jc w:val="center"/>
              <w:rPr>
                <w:rFonts w:cs="Times New Roman"/>
                <w:sz w:val="18"/>
                <w:szCs w:val="18"/>
              </w:rPr>
            </w:pPr>
          </w:p>
        </w:tc>
        <w:tc>
          <w:tcPr>
            <w:tcW w:w="1659" w:type="dxa"/>
          </w:tcPr>
          <w:p>
            <w:pPr>
              <w:keepNext/>
              <w:jc w:val="center"/>
              <w:rPr>
                <w:rFonts w:cs="Times New Roman"/>
                <w:sz w:val="18"/>
                <w:szCs w:val="18"/>
              </w:rPr>
            </w:pPr>
          </w:p>
        </w:tc>
      </w:tr>
      <w:tr>
        <w:tblPrEx>
          <w:tblW w:w="13944" w:type="dxa"/>
          <w:tblInd w:w="0" w:type="dxa"/>
          <w:tblLayout w:type="fixed"/>
          <w:tblCellMar>
            <w:top w:w="0" w:type="dxa"/>
            <w:left w:w="108" w:type="dxa"/>
            <w:bottom w:w="0" w:type="dxa"/>
            <w:right w:w="108" w:type="dxa"/>
          </w:tblCellMar>
        </w:tblPrEx>
        <w:trPr>
          <w:trHeight w:hRule="exact" w:val="288"/>
        </w:trPr>
        <w:tc>
          <w:tcPr>
            <w:tcW w:w="2409" w:type="dxa"/>
            <w:shd w:val="clear" w:color="auto" w:fill="auto"/>
            <w:vAlign w:val="center"/>
          </w:tcPr>
          <w:p>
            <w:pPr>
              <w:keepNext/>
              <w:rPr>
                <w:rFonts w:cs="Times New Roman"/>
                <w:sz w:val="18"/>
                <w:szCs w:val="18"/>
              </w:rPr>
            </w:pPr>
            <w:r>
              <w:rPr>
                <w:rFonts w:cs="Times New Roman"/>
                <w:sz w:val="18"/>
                <w:szCs w:val="18"/>
              </w:rPr>
              <w:t xml:space="preserve">凝血功能检查 </w:t>
            </w:r>
            <w:r>
              <w:rPr>
                <w:rFonts w:cs="Times New Roman"/>
                <w:sz w:val="18"/>
                <w:szCs w:val="18"/>
                <w:vertAlign w:val="superscript"/>
              </w:rPr>
              <w:t>8</w:t>
            </w:r>
          </w:p>
        </w:tc>
        <w:tc>
          <w:tcPr>
            <w:tcW w:w="1067" w:type="dxa"/>
            <w:shd w:val="clear" w:color="auto" w:fill="auto"/>
            <w:vAlign w:val="center"/>
          </w:tcPr>
          <w:p>
            <w:pPr>
              <w:keepNext/>
              <w:jc w:val="center"/>
              <w:rPr>
                <w:rFonts w:cs="Times New Roman"/>
                <w:sz w:val="18"/>
                <w:szCs w:val="18"/>
              </w:rPr>
            </w:pPr>
            <w:r>
              <w:rPr>
                <w:rFonts w:cs="Times New Roman"/>
                <w:sz w:val="18"/>
                <w:szCs w:val="18"/>
              </w:rPr>
              <w:t>X</w:t>
            </w:r>
          </w:p>
        </w:tc>
        <w:tc>
          <w:tcPr>
            <w:tcW w:w="650" w:type="dxa"/>
            <w:shd w:val="clear" w:color="auto" w:fill="auto"/>
            <w:vAlign w:val="center"/>
          </w:tcPr>
          <w:p>
            <w:pPr>
              <w:keepNext/>
              <w:jc w:val="center"/>
              <w:rPr>
                <w:rFonts w:cs="Times New Roman"/>
                <w:sz w:val="18"/>
                <w:szCs w:val="18"/>
              </w:rPr>
            </w:pPr>
          </w:p>
        </w:tc>
        <w:tc>
          <w:tcPr>
            <w:tcW w:w="561" w:type="dxa"/>
            <w:shd w:val="clear" w:color="auto" w:fill="auto"/>
            <w:vAlign w:val="center"/>
          </w:tcPr>
          <w:p>
            <w:pPr>
              <w:keepNext/>
              <w:jc w:val="center"/>
              <w:rPr>
                <w:rFonts w:cs="Times New Roman"/>
                <w:sz w:val="18"/>
                <w:szCs w:val="18"/>
              </w:rPr>
            </w:pPr>
          </w:p>
        </w:tc>
        <w:tc>
          <w:tcPr>
            <w:tcW w:w="452" w:type="dxa"/>
            <w:shd w:val="clear" w:color="auto" w:fill="auto"/>
            <w:vAlign w:val="center"/>
          </w:tcPr>
          <w:p>
            <w:pPr>
              <w:keepNext/>
              <w:jc w:val="center"/>
              <w:rPr>
                <w:rFonts w:cs="Times New Roman"/>
                <w:sz w:val="18"/>
                <w:szCs w:val="18"/>
              </w:rPr>
            </w:pPr>
          </w:p>
        </w:tc>
        <w:tc>
          <w:tcPr>
            <w:tcW w:w="870" w:type="dxa"/>
            <w:shd w:val="clear" w:color="auto" w:fill="auto"/>
            <w:vAlign w:val="center"/>
          </w:tcPr>
          <w:p>
            <w:pPr>
              <w:keepNext/>
              <w:jc w:val="center"/>
              <w:rPr>
                <w:rFonts w:cs="Times New Roman"/>
                <w:sz w:val="18"/>
                <w:szCs w:val="18"/>
              </w:rPr>
            </w:pPr>
            <w:r>
              <w:rPr>
                <w:rFonts w:cs="Times New Roman"/>
                <w:sz w:val="18"/>
                <w:szCs w:val="18"/>
              </w:rPr>
              <w:t>X</w:t>
            </w:r>
          </w:p>
        </w:tc>
        <w:tc>
          <w:tcPr>
            <w:tcW w:w="692" w:type="dxa"/>
            <w:shd w:val="clear" w:color="auto" w:fill="auto"/>
            <w:vAlign w:val="center"/>
          </w:tcPr>
          <w:p>
            <w:pPr>
              <w:keepNext/>
              <w:jc w:val="center"/>
              <w:rPr>
                <w:rFonts w:cs="Times New Roman"/>
                <w:sz w:val="18"/>
                <w:szCs w:val="18"/>
              </w:rPr>
            </w:pPr>
            <w:r>
              <w:rPr>
                <w:rFonts w:cs="Times New Roman"/>
                <w:sz w:val="18"/>
                <w:szCs w:val="18"/>
              </w:rPr>
              <w:t>X</w:t>
            </w:r>
          </w:p>
        </w:tc>
        <w:tc>
          <w:tcPr>
            <w:tcW w:w="756" w:type="dxa"/>
            <w:shd w:val="clear" w:color="auto" w:fill="auto"/>
            <w:vAlign w:val="center"/>
          </w:tcPr>
          <w:p>
            <w:pPr>
              <w:keepNext/>
              <w:jc w:val="center"/>
              <w:rPr>
                <w:rFonts w:cs="Times New Roman"/>
                <w:sz w:val="18"/>
                <w:szCs w:val="18"/>
              </w:rPr>
            </w:pPr>
            <w:r>
              <w:rPr>
                <w:rFonts w:cs="Times New Roman"/>
                <w:sz w:val="18"/>
                <w:szCs w:val="18"/>
              </w:rPr>
              <w:t>X</w:t>
            </w:r>
          </w:p>
        </w:tc>
        <w:tc>
          <w:tcPr>
            <w:tcW w:w="1043" w:type="dxa"/>
            <w:shd w:val="clear" w:color="auto" w:fill="auto"/>
            <w:vAlign w:val="center"/>
          </w:tcPr>
          <w:p>
            <w:pPr>
              <w:keepNext/>
              <w:jc w:val="center"/>
              <w:rPr>
                <w:rFonts w:cs="Times New Roman"/>
                <w:sz w:val="18"/>
                <w:szCs w:val="18"/>
              </w:rPr>
            </w:pPr>
            <w:r>
              <w:rPr>
                <w:rFonts w:cs="Times New Roman"/>
                <w:sz w:val="18"/>
                <w:szCs w:val="18"/>
              </w:rPr>
              <w:t>X</w:t>
            </w:r>
          </w:p>
        </w:tc>
        <w:tc>
          <w:tcPr>
            <w:tcW w:w="1107" w:type="dxa"/>
            <w:shd w:val="clear" w:color="auto" w:fill="auto"/>
            <w:vAlign w:val="center"/>
          </w:tcPr>
          <w:p>
            <w:pPr>
              <w:keepNext/>
              <w:jc w:val="center"/>
              <w:rPr>
                <w:rFonts w:cs="Times New Roman"/>
                <w:sz w:val="18"/>
                <w:szCs w:val="18"/>
              </w:rPr>
            </w:pPr>
            <w:r>
              <w:rPr>
                <w:rFonts w:cs="Times New Roman"/>
                <w:sz w:val="18"/>
                <w:szCs w:val="18"/>
              </w:rPr>
              <w:t>X</w:t>
            </w:r>
          </w:p>
        </w:tc>
        <w:tc>
          <w:tcPr>
            <w:tcW w:w="1013" w:type="dxa"/>
            <w:shd w:val="clear" w:color="auto" w:fill="auto"/>
            <w:vAlign w:val="center"/>
          </w:tcPr>
          <w:p>
            <w:pPr>
              <w:keepNext/>
              <w:jc w:val="center"/>
              <w:rPr>
                <w:rFonts w:cs="Times New Roman"/>
                <w:sz w:val="18"/>
                <w:szCs w:val="18"/>
              </w:rPr>
            </w:pPr>
            <w:r>
              <w:rPr>
                <w:rFonts w:cs="Times New Roman"/>
                <w:sz w:val="18"/>
                <w:szCs w:val="18"/>
              </w:rPr>
              <w:t>X</w:t>
            </w:r>
          </w:p>
        </w:tc>
        <w:tc>
          <w:tcPr>
            <w:tcW w:w="1665" w:type="dxa"/>
            <w:vAlign w:val="center"/>
          </w:tcPr>
          <w:p>
            <w:pPr>
              <w:keepNext/>
              <w:jc w:val="center"/>
              <w:rPr>
                <w:rFonts w:cs="Times New Roman"/>
                <w:sz w:val="18"/>
                <w:szCs w:val="18"/>
              </w:rPr>
            </w:pPr>
            <w:r>
              <w:rPr>
                <w:rFonts w:cs="Times New Roman"/>
                <w:sz w:val="18"/>
                <w:szCs w:val="18"/>
              </w:rPr>
              <w:t>X</w:t>
            </w:r>
          </w:p>
        </w:tc>
        <w:tc>
          <w:tcPr>
            <w:tcW w:w="1659" w:type="dxa"/>
          </w:tcPr>
          <w:p>
            <w:pPr>
              <w:keepNext/>
              <w:jc w:val="center"/>
              <w:rPr>
                <w:rFonts w:cs="Times New Roman"/>
                <w:sz w:val="18"/>
                <w:szCs w:val="18"/>
              </w:rPr>
            </w:pPr>
          </w:p>
        </w:tc>
      </w:tr>
      <w:tr>
        <w:tblPrEx>
          <w:tblW w:w="13944" w:type="dxa"/>
          <w:tblInd w:w="0" w:type="dxa"/>
          <w:tblLayout w:type="fixed"/>
          <w:tblCellMar>
            <w:top w:w="0" w:type="dxa"/>
            <w:left w:w="108" w:type="dxa"/>
            <w:bottom w:w="0" w:type="dxa"/>
            <w:right w:w="108" w:type="dxa"/>
          </w:tblCellMar>
        </w:tblPrEx>
        <w:trPr>
          <w:trHeight w:hRule="exact" w:val="288"/>
        </w:trPr>
        <w:tc>
          <w:tcPr>
            <w:tcW w:w="2409" w:type="dxa"/>
            <w:shd w:val="clear" w:color="auto" w:fill="auto"/>
            <w:vAlign w:val="center"/>
          </w:tcPr>
          <w:p>
            <w:pPr>
              <w:keepNext/>
              <w:rPr>
                <w:rFonts w:cs="Times New Roman"/>
                <w:sz w:val="18"/>
                <w:szCs w:val="18"/>
              </w:rPr>
            </w:pPr>
            <w:r>
              <w:rPr>
                <w:rFonts w:cs="Times New Roman"/>
                <w:sz w:val="18"/>
                <w:szCs w:val="18"/>
              </w:rPr>
              <w:t xml:space="preserve">肿瘤评估 </w:t>
            </w:r>
            <w:r>
              <w:rPr>
                <w:rFonts w:cs="Times New Roman"/>
                <w:sz w:val="18"/>
                <w:szCs w:val="18"/>
                <w:vertAlign w:val="superscript"/>
              </w:rPr>
              <w:t>9</w:t>
            </w:r>
          </w:p>
        </w:tc>
        <w:tc>
          <w:tcPr>
            <w:tcW w:w="1067" w:type="dxa"/>
            <w:shd w:val="clear" w:color="auto" w:fill="auto"/>
            <w:vAlign w:val="center"/>
          </w:tcPr>
          <w:p>
            <w:pPr>
              <w:keepNext/>
              <w:jc w:val="center"/>
              <w:rPr>
                <w:rFonts w:cs="Times New Roman"/>
                <w:sz w:val="18"/>
                <w:szCs w:val="18"/>
              </w:rPr>
            </w:pPr>
            <w:r>
              <w:rPr>
                <w:rFonts w:cs="Times New Roman"/>
                <w:sz w:val="18"/>
                <w:szCs w:val="18"/>
              </w:rPr>
              <w:t>X</w:t>
            </w:r>
          </w:p>
        </w:tc>
        <w:tc>
          <w:tcPr>
            <w:tcW w:w="650" w:type="dxa"/>
            <w:shd w:val="clear" w:color="auto" w:fill="auto"/>
            <w:vAlign w:val="center"/>
          </w:tcPr>
          <w:p>
            <w:pPr>
              <w:keepNext/>
              <w:jc w:val="center"/>
              <w:rPr>
                <w:rFonts w:cs="Times New Roman"/>
                <w:sz w:val="18"/>
                <w:szCs w:val="18"/>
              </w:rPr>
            </w:pPr>
          </w:p>
        </w:tc>
        <w:tc>
          <w:tcPr>
            <w:tcW w:w="561" w:type="dxa"/>
            <w:shd w:val="clear" w:color="auto" w:fill="auto"/>
            <w:vAlign w:val="center"/>
          </w:tcPr>
          <w:p>
            <w:pPr>
              <w:keepNext/>
              <w:jc w:val="center"/>
              <w:rPr>
                <w:rFonts w:cs="Times New Roman"/>
                <w:sz w:val="18"/>
                <w:szCs w:val="18"/>
              </w:rPr>
            </w:pPr>
          </w:p>
        </w:tc>
        <w:tc>
          <w:tcPr>
            <w:tcW w:w="452" w:type="dxa"/>
            <w:shd w:val="clear" w:color="auto" w:fill="auto"/>
            <w:vAlign w:val="center"/>
          </w:tcPr>
          <w:p>
            <w:pPr>
              <w:keepNext/>
              <w:jc w:val="center"/>
              <w:rPr>
                <w:rFonts w:cs="Times New Roman"/>
                <w:sz w:val="18"/>
                <w:szCs w:val="18"/>
              </w:rPr>
            </w:pPr>
          </w:p>
        </w:tc>
        <w:tc>
          <w:tcPr>
            <w:tcW w:w="870" w:type="dxa"/>
            <w:shd w:val="clear" w:color="auto" w:fill="auto"/>
            <w:vAlign w:val="center"/>
          </w:tcPr>
          <w:p>
            <w:pPr>
              <w:keepNext/>
              <w:jc w:val="center"/>
              <w:rPr>
                <w:rFonts w:cs="Times New Roman"/>
                <w:sz w:val="18"/>
                <w:szCs w:val="18"/>
              </w:rPr>
            </w:pPr>
          </w:p>
        </w:tc>
        <w:tc>
          <w:tcPr>
            <w:tcW w:w="692" w:type="dxa"/>
            <w:shd w:val="clear" w:color="auto" w:fill="auto"/>
            <w:vAlign w:val="center"/>
          </w:tcPr>
          <w:p>
            <w:pPr>
              <w:keepNext/>
              <w:jc w:val="center"/>
              <w:rPr>
                <w:rFonts w:cs="Times New Roman"/>
                <w:sz w:val="18"/>
                <w:szCs w:val="18"/>
              </w:rPr>
            </w:pPr>
          </w:p>
        </w:tc>
        <w:tc>
          <w:tcPr>
            <w:tcW w:w="756" w:type="dxa"/>
            <w:shd w:val="clear" w:color="auto" w:fill="auto"/>
            <w:vAlign w:val="center"/>
          </w:tcPr>
          <w:p>
            <w:pPr>
              <w:keepNext/>
              <w:jc w:val="center"/>
              <w:rPr>
                <w:rFonts w:cs="Times New Roman"/>
                <w:sz w:val="18"/>
                <w:szCs w:val="18"/>
              </w:rPr>
            </w:pPr>
          </w:p>
        </w:tc>
        <w:tc>
          <w:tcPr>
            <w:tcW w:w="1043" w:type="dxa"/>
            <w:shd w:val="clear" w:color="auto" w:fill="auto"/>
            <w:vAlign w:val="center"/>
          </w:tcPr>
          <w:p>
            <w:pPr>
              <w:keepNext/>
              <w:jc w:val="center"/>
              <w:rPr>
                <w:rFonts w:cs="Times New Roman"/>
                <w:sz w:val="18"/>
                <w:szCs w:val="18"/>
              </w:rPr>
            </w:pPr>
          </w:p>
        </w:tc>
        <w:tc>
          <w:tcPr>
            <w:tcW w:w="1107" w:type="dxa"/>
            <w:shd w:val="clear" w:color="auto" w:fill="auto"/>
            <w:vAlign w:val="center"/>
          </w:tcPr>
          <w:p>
            <w:pPr>
              <w:keepNext/>
              <w:jc w:val="center"/>
              <w:rPr>
                <w:rFonts w:cs="Times New Roman"/>
                <w:sz w:val="18"/>
                <w:szCs w:val="18"/>
              </w:rPr>
            </w:pPr>
            <w:r>
              <w:rPr>
                <w:rFonts w:cs="Times New Roman"/>
                <w:sz w:val="18"/>
                <w:szCs w:val="18"/>
              </w:rPr>
              <w:t>X</w:t>
            </w:r>
          </w:p>
        </w:tc>
        <w:tc>
          <w:tcPr>
            <w:tcW w:w="1013" w:type="dxa"/>
            <w:shd w:val="clear" w:color="auto" w:fill="auto"/>
            <w:vAlign w:val="center"/>
          </w:tcPr>
          <w:p>
            <w:pPr>
              <w:keepNext/>
              <w:jc w:val="center"/>
              <w:rPr>
                <w:rFonts w:cs="Times New Roman"/>
                <w:sz w:val="18"/>
                <w:szCs w:val="18"/>
              </w:rPr>
            </w:pPr>
            <w:r>
              <w:rPr>
                <w:rFonts w:cs="Times New Roman"/>
                <w:sz w:val="18"/>
                <w:szCs w:val="18"/>
              </w:rPr>
              <w:t>X</w:t>
            </w:r>
          </w:p>
        </w:tc>
        <w:tc>
          <w:tcPr>
            <w:tcW w:w="1665" w:type="dxa"/>
            <w:vAlign w:val="center"/>
          </w:tcPr>
          <w:p>
            <w:pPr>
              <w:keepNext/>
              <w:jc w:val="center"/>
              <w:rPr>
                <w:rFonts w:cs="Times New Roman"/>
                <w:sz w:val="18"/>
                <w:szCs w:val="18"/>
              </w:rPr>
            </w:pPr>
          </w:p>
        </w:tc>
        <w:tc>
          <w:tcPr>
            <w:tcW w:w="1659" w:type="dxa"/>
          </w:tcPr>
          <w:p>
            <w:pPr>
              <w:keepNext/>
              <w:jc w:val="center"/>
              <w:rPr>
                <w:rFonts w:cs="Times New Roman"/>
                <w:sz w:val="18"/>
                <w:szCs w:val="18"/>
              </w:rPr>
            </w:pPr>
          </w:p>
        </w:tc>
      </w:tr>
      <w:tr>
        <w:tblPrEx>
          <w:tblW w:w="13944" w:type="dxa"/>
          <w:tblInd w:w="0" w:type="dxa"/>
          <w:tblLayout w:type="fixed"/>
          <w:tblCellMar>
            <w:top w:w="0" w:type="dxa"/>
            <w:left w:w="108" w:type="dxa"/>
            <w:bottom w:w="0" w:type="dxa"/>
            <w:right w:w="108" w:type="dxa"/>
          </w:tblCellMar>
        </w:tblPrEx>
        <w:trPr>
          <w:trHeight w:hRule="exact" w:val="288"/>
        </w:trPr>
        <w:tc>
          <w:tcPr>
            <w:tcW w:w="2409" w:type="dxa"/>
            <w:shd w:val="clear" w:color="auto" w:fill="auto"/>
            <w:vAlign w:val="center"/>
          </w:tcPr>
          <w:p>
            <w:pPr>
              <w:keepNext/>
              <w:rPr>
                <w:rFonts w:cs="Times New Roman"/>
                <w:sz w:val="18"/>
                <w:szCs w:val="18"/>
              </w:rPr>
            </w:pPr>
            <w:r>
              <w:rPr>
                <w:rFonts w:cs="Times New Roman"/>
                <w:sz w:val="18"/>
                <w:szCs w:val="18"/>
              </w:rPr>
              <w:t>入选/排除标准</w:t>
            </w:r>
          </w:p>
        </w:tc>
        <w:tc>
          <w:tcPr>
            <w:tcW w:w="1067" w:type="dxa"/>
            <w:shd w:val="clear" w:color="auto" w:fill="auto"/>
            <w:vAlign w:val="center"/>
          </w:tcPr>
          <w:p>
            <w:pPr>
              <w:keepNext/>
              <w:jc w:val="center"/>
              <w:rPr>
                <w:rFonts w:cs="Times New Roman"/>
                <w:sz w:val="18"/>
                <w:szCs w:val="18"/>
              </w:rPr>
            </w:pPr>
            <w:r>
              <w:rPr>
                <w:rFonts w:cs="Times New Roman"/>
                <w:sz w:val="18"/>
                <w:szCs w:val="18"/>
              </w:rPr>
              <w:t>X</w:t>
            </w:r>
          </w:p>
        </w:tc>
        <w:tc>
          <w:tcPr>
            <w:tcW w:w="650" w:type="dxa"/>
            <w:shd w:val="clear" w:color="auto" w:fill="auto"/>
            <w:vAlign w:val="center"/>
          </w:tcPr>
          <w:p>
            <w:pPr>
              <w:keepNext/>
              <w:jc w:val="center"/>
              <w:rPr>
                <w:rFonts w:cs="Times New Roman"/>
                <w:sz w:val="18"/>
                <w:szCs w:val="18"/>
              </w:rPr>
            </w:pPr>
          </w:p>
        </w:tc>
        <w:tc>
          <w:tcPr>
            <w:tcW w:w="561" w:type="dxa"/>
            <w:shd w:val="clear" w:color="auto" w:fill="auto"/>
            <w:vAlign w:val="center"/>
          </w:tcPr>
          <w:p>
            <w:pPr>
              <w:keepNext/>
              <w:jc w:val="center"/>
              <w:rPr>
                <w:rFonts w:cs="Times New Roman"/>
                <w:sz w:val="18"/>
                <w:szCs w:val="18"/>
              </w:rPr>
            </w:pPr>
          </w:p>
        </w:tc>
        <w:tc>
          <w:tcPr>
            <w:tcW w:w="452" w:type="dxa"/>
            <w:shd w:val="clear" w:color="auto" w:fill="auto"/>
            <w:vAlign w:val="center"/>
          </w:tcPr>
          <w:p>
            <w:pPr>
              <w:keepNext/>
              <w:jc w:val="center"/>
              <w:rPr>
                <w:rFonts w:cs="Times New Roman"/>
                <w:sz w:val="18"/>
                <w:szCs w:val="18"/>
              </w:rPr>
            </w:pPr>
          </w:p>
        </w:tc>
        <w:tc>
          <w:tcPr>
            <w:tcW w:w="870" w:type="dxa"/>
            <w:shd w:val="clear" w:color="auto" w:fill="auto"/>
            <w:vAlign w:val="center"/>
          </w:tcPr>
          <w:p>
            <w:pPr>
              <w:keepNext/>
              <w:jc w:val="center"/>
              <w:rPr>
                <w:rFonts w:cs="Times New Roman"/>
                <w:sz w:val="18"/>
                <w:szCs w:val="18"/>
              </w:rPr>
            </w:pPr>
          </w:p>
        </w:tc>
        <w:tc>
          <w:tcPr>
            <w:tcW w:w="692" w:type="dxa"/>
            <w:shd w:val="clear" w:color="auto" w:fill="auto"/>
            <w:vAlign w:val="center"/>
          </w:tcPr>
          <w:p>
            <w:pPr>
              <w:keepNext/>
              <w:jc w:val="center"/>
              <w:rPr>
                <w:rFonts w:cs="Times New Roman"/>
                <w:sz w:val="18"/>
                <w:szCs w:val="18"/>
              </w:rPr>
            </w:pPr>
          </w:p>
        </w:tc>
        <w:tc>
          <w:tcPr>
            <w:tcW w:w="756" w:type="dxa"/>
            <w:shd w:val="clear" w:color="auto" w:fill="auto"/>
            <w:vAlign w:val="center"/>
          </w:tcPr>
          <w:p>
            <w:pPr>
              <w:keepNext/>
              <w:jc w:val="center"/>
              <w:rPr>
                <w:rFonts w:cs="Times New Roman"/>
                <w:sz w:val="18"/>
                <w:szCs w:val="18"/>
              </w:rPr>
            </w:pPr>
          </w:p>
        </w:tc>
        <w:tc>
          <w:tcPr>
            <w:tcW w:w="1043" w:type="dxa"/>
            <w:shd w:val="clear" w:color="auto" w:fill="auto"/>
            <w:vAlign w:val="center"/>
          </w:tcPr>
          <w:p>
            <w:pPr>
              <w:keepNext/>
              <w:jc w:val="center"/>
              <w:rPr>
                <w:rFonts w:cs="Times New Roman"/>
                <w:sz w:val="18"/>
                <w:szCs w:val="18"/>
              </w:rPr>
            </w:pPr>
          </w:p>
        </w:tc>
        <w:tc>
          <w:tcPr>
            <w:tcW w:w="1107" w:type="dxa"/>
            <w:shd w:val="clear" w:color="auto" w:fill="auto"/>
            <w:vAlign w:val="center"/>
          </w:tcPr>
          <w:p>
            <w:pPr>
              <w:keepNext/>
              <w:jc w:val="center"/>
              <w:rPr>
                <w:rFonts w:cs="Times New Roman"/>
                <w:sz w:val="18"/>
                <w:szCs w:val="18"/>
              </w:rPr>
            </w:pPr>
          </w:p>
        </w:tc>
        <w:tc>
          <w:tcPr>
            <w:tcW w:w="1013" w:type="dxa"/>
            <w:shd w:val="clear" w:color="auto" w:fill="auto"/>
            <w:vAlign w:val="center"/>
          </w:tcPr>
          <w:p>
            <w:pPr>
              <w:keepNext/>
              <w:jc w:val="center"/>
              <w:rPr>
                <w:rFonts w:cs="Times New Roman"/>
                <w:sz w:val="18"/>
                <w:szCs w:val="18"/>
              </w:rPr>
            </w:pPr>
          </w:p>
        </w:tc>
        <w:tc>
          <w:tcPr>
            <w:tcW w:w="1665" w:type="dxa"/>
            <w:vAlign w:val="center"/>
          </w:tcPr>
          <w:p>
            <w:pPr>
              <w:keepNext/>
              <w:jc w:val="center"/>
              <w:rPr>
                <w:rFonts w:cs="Times New Roman"/>
                <w:sz w:val="18"/>
                <w:szCs w:val="18"/>
              </w:rPr>
            </w:pPr>
          </w:p>
        </w:tc>
        <w:tc>
          <w:tcPr>
            <w:tcW w:w="1659" w:type="dxa"/>
          </w:tcPr>
          <w:p>
            <w:pPr>
              <w:keepNext/>
              <w:jc w:val="center"/>
              <w:rPr>
                <w:rFonts w:cs="Times New Roman"/>
                <w:sz w:val="18"/>
                <w:szCs w:val="18"/>
              </w:rPr>
            </w:pPr>
          </w:p>
        </w:tc>
      </w:tr>
      <w:tr>
        <w:tblPrEx>
          <w:tblW w:w="13944" w:type="dxa"/>
          <w:tblInd w:w="0" w:type="dxa"/>
          <w:tblLayout w:type="fixed"/>
          <w:tblCellMar>
            <w:top w:w="0" w:type="dxa"/>
            <w:left w:w="108" w:type="dxa"/>
            <w:bottom w:w="0" w:type="dxa"/>
            <w:right w:w="108" w:type="dxa"/>
          </w:tblCellMar>
        </w:tblPrEx>
        <w:trPr>
          <w:trHeight w:hRule="exact" w:val="288"/>
        </w:trPr>
        <w:tc>
          <w:tcPr>
            <w:tcW w:w="2409" w:type="dxa"/>
            <w:shd w:val="clear" w:color="auto" w:fill="auto"/>
            <w:vAlign w:val="center"/>
          </w:tcPr>
          <w:p>
            <w:pPr>
              <w:keepNext/>
              <w:rPr>
                <w:rFonts w:cs="Times New Roman"/>
                <w:sz w:val="18"/>
                <w:szCs w:val="18"/>
              </w:rPr>
            </w:pPr>
            <w:r>
              <w:rPr>
                <w:rFonts w:cs="Times New Roman"/>
                <w:sz w:val="18"/>
                <w:szCs w:val="18"/>
              </w:rPr>
              <w:t xml:space="preserve">研究药物发放和回收 </w:t>
            </w:r>
            <w:r>
              <w:rPr>
                <w:rFonts w:cs="Times New Roman"/>
                <w:sz w:val="18"/>
                <w:szCs w:val="18"/>
                <w:vertAlign w:val="superscript"/>
              </w:rPr>
              <w:t>10</w:t>
            </w:r>
          </w:p>
        </w:tc>
        <w:tc>
          <w:tcPr>
            <w:tcW w:w="1067" w:type="dxa"/>
            <w:shd w:val="clear" w:color="auto" w:fill="auto"/>
            <w:vAlign w:val="center"/>
          </w:tcPr>
          <w:p>
            <w:pPr>
              <w:keepNext/>
              <w:jc w:val="center"/>
              <w:rPr>
                <w:rFonts w:cs="Times New Roman"/>
                <w:sz w:val="18"/>
                <w:szCs w:val="18"/>
              </w:rPr>
            </w:pPr>
          </w:p>
        </w:tc>
        <w:tc>
          <w:tcPr>
            <w:tcW w:w="650" w:type="dxa"/>
            <w:shd w:val="clear" w:color="auto" w:fill="auto"/>
            <w:vAlign w:val="center"/>
          </w:tcPr>
          <w:p>
            <w:pPr>
              <w:keepNext/>
              <w:jc w:val="center"/>
              <w:rPr>
                <w:rFonts w:cs="Times New Roman"/>
                <w:sz w:val="18"/>
                <w:szCs w:val="18"/>
              </w:rPr>
            </w:pPr>
            <w:r>
              <w:rPr>
                <w:rFonts w:cs="Times New Roman"/>
                <w:sz w:val="18"/>
                <w:szCs w:val="18"/>
              </w:rPr>
              <w:t>X</w:t>
            </w:r>
          </w:p>
        </w:tc>
        <w:tc>
          <w:tcPr>
            <w:tcW w:w="561" w:type="dxa"/>
            <w:shd w:val="clear" w:color="auto" w:fill="auto"/>
            <w:vAlign w:val="center"/>
          </w:tcPr>
          <w:p>
            <w:pPr>
              <w:keepNext/>
              <w:jc w:val="center"/>
              <w:rPr>
                <w:rFonts w:cs="Times New Roman"/>
                <w:sz w:val="18"/>
                <w:szCs w:val="18"/>
              </w:rPr>
            </w:pPr>
          </w:p>
        </w:tc>
        <w:tc>
          <w:tcPr>
            <w:tcW w:w="452" w:type="dxa"/>
            <w:shd w:val="clear" w:color="auto" w:fill="auto"/>
            <w:vAlign w:val="center"/>
          </w:tcPr>
          <w:p>
            <w:pPr>
              <w:keepNext/>
              <w:jc w:val="center"/>
              <w:rPr>
                <w:rFonts w:cs="Times New Roman"/>
                <w:sz w:val="18"/>
                <w:szCs w:val="18"/>
              </w:rPr>
            </w:pPr>
          </w:p>
        </w:tc>
        <w:tc>
          <w:tcPr>
            <w:tcW w:w="870" w:type="dxa"/>
            <w:shd w:val="clear" w:color="auto" w:fill="auto"/>
            <w:vAlign w:val="center"/>
          </w:tcPr>
          <w:p>
            <w:pPr>
              <w:keepNext/>
              <w:jc w:val="center"/>
              <w:rPr>
                <w:rFonts w:cs="Times New Roman"/>
                <w:sz w:val="18"/>
                <w:szCs w:val="18"/>
              </w:rPr>
            </w:pPr>
            <w:r>
              <w:rPr>
                <w:rFonts w:cs="Times New Roman"/>
                <w:sz w:val="18"/>
                <w:szCs w:val="18"/>
              </w:rPr>
              <w:t>X</w:t>
            </w:r>
          </w:p>
        </w:tc>
        <w:tc>
          <w:tcPr>
            <w:tcW w:w="692" w:type="dxa"/>
            <w:shd w:val="clear" w:color="auto" w:fill="auto"/>
            <w:vAlign w:val="center"/>
          </w:tcPr>
          <w:p>
            <w:pPr>
              <w:keepNext/>
              <w:jc w:val="center"/>
              <w:rPr>
                <w:rFonts w:cs="Times New Roman"/>
                <w:sz w:val="18"/>
                <w:szCs w:val="18"/>
              </w:rPr>
            </w:pPr>
            <w:r>
              <w:rPr>
                <w:rFonts w:cs="Times New Roman"/>
                <w:sz w:val="18"/>
                <w:szCs w:val="18"/>
              </w:rPr>
              <w:t>X</w:t>
            </w:r>
          </w:p>
        </w:tc>
        <w:tc>
          <w:tcPr>
            <w:tcW w:w="756" w:type="dxa"/>
            <w:shd w:val="clear" w:color="auto" w:fill="auto"/>
            <w:vAlign w:val="center"/>
          </w:tcPr>
          <w:p>
            <w:pPr>
              <w:keepNext/>
              <w:jc w:val="center"/>
              <w:rPr>
                <w:rFonts w:cs="Times New Roman"/>
                <w:sz w:val="18"/>
                <w:szCs w:val="18"/>
              </w:rPr>
            </w:pPr>
            <w:r>
              <w:rPr>
                <w:rFonts w:cs="Times New Roman"/>
                <w:sz w:val="18"/>
                <w:szCs w:val="18"/>
              </w:rPr>
              <w:t>X</w:t>
            </w:r>
          </w:p>
        </w:tc>
        <w:tc>
          <w:tcPr>
            <w:tcW w:w="1043" w:type="dxa"/>
            <w:shd w:val="clear" w:color="auto" w:fill="auto"/>
            <w:vAlign w:val="center"/>
          </w:tcPr>
          <w:p>
            <w:pPr>
              <w:keepNext/>
              <w:jc w:val="center"/>
              <w:rPr>
                <w:rFonts w:cs="Times New Roman"/>
                <w:sz w:val="18"/>
                <w:szCs w:val="18"/>
              </w:rPr>
            </w:pPr>
            <w:r>
              <w:rPr>
                <w:rFonts w:cs="Times New Roman"/>
                <w:sz w:val="18"/>
                <w:szCs w:val="18"/>
              </w:rPr>
              <w:t>X</w:t>
            </w:r>
          </w:p>
        </w:tc>
        <w:tc>
          <w:tcPr>
            <w:tcW w:w="1107" w:type="dxa"/>
            <w:shd w:val="clear" w:color="auto" w:fill="auto"/>
            <w:vAlign w:val="center"/>
          </w:tcPr>
          <w:p>
            <w:pPr>
              <w:keepNext/>
              <w:jc w:val="center"/>
              <w:rPr>
                <w:rFonts w:cs="Times New Roman"/>
                <w:sz w:val="18"/>
                <w:szCs w:val="18"/>
              </w:rPr>
            </w:pPr>
            <w:r>
              <w:rPr>
                <w:rFonts w:cs="Times New Roman"/>
                <w:sz w:val="18"/>
                <w:szCs w:val="18"/>
              </w:rPr>
              <w:t>X</w:t>
            </w:r>
          </w:p>
        </w:tc>
        <w:tc>
          <w:tcPr>
            <w:tcW w:w="1013" w:type="dxa"/>
            <w:shd w:val="clear" w:color="auto" w:fill="auto"/>
            <w:vAlign w:val="center"/>
          </w:tcPr>
          <w:p>
            <w:pPr>
              <w:keepNext/>
              <w:jc w:val="center"/>
              <w:rPr>
                <w:rFonts w:cs="Times New Roman"/>
                <w:sz w:val="18"/>
                <w:szCs w:val="18"/>
              </w:rPr>
            </w:pPr>
            <w:r>
              <w:rPr>
                <w:rFonts w:cs="Times New Roman"/>
                <w:sz w:val="18"/>
                <w:szCs w:val="18"/>
              </w:rPr>
              <w:t>X</w:t>
            </w:r>
          </w:p>
        </w:tc>
        <w:tc>
          <w:tcPr>
            <w:tcW w:w="1665" w:type="dxa"/>
            <w:vAlign w:val="center"/>
          </w:tcPr>
          <w:p>
            <w:pPr>
              <w:keepNext/>
              <w:jc w:val="center"/>
              <w:rPr>
                <w:rFonts w:cs="Times New Roman"/>
                <w:sz w:val="18"/>
                <w:szCs w:val="18"/>
              </w:rPr>
            </w:pPr>
          </w:p>
        </w:tc>
        <w:tc>
          <w:tcPr>
            <w:tcW w:w="1659" w:type="dxa"/>
          </w:tcPr>
          <w:p>
            <w:pPr>
              <w:keepNext/>
              <w:jc w:val="center"/>
              <w:rPr>
                <w:rFonts w:cs="Times New Roman"/>
                <w:sz w:val="18"/>
                <w:szCs w:val="18"/>
              </w:rPr>
            </w:pPr>
          </w:p>
        </w:tc>
      </w:tr>
      <w:tr>
        <w:tblPrEx>
          <w:tblW w:w="13944" w:type="dxa"/>
          <w:tblInd w:w="0" w:type="dxa"/>
          <w:tblLayout w:type="fixed"/>
          <w:tblCellMar>
            <w:top w:w="0" w:type="dxa"/>
            <w:left w:w="108" w:type="dxa"/>
            <w:bottom w:w="0" w:type="dxa"/>
            <w:right w:w="108" w:type="dxa"/>
          </w:tblCellMar>
        </w:tblPrEx>
        <w:trPr>
          <w:trHeight w:hRule="exact" w:val="288"/>
        </w:trPr>
        <w:tc>
          <w:tcPr>
            <w:tcW w:w="2409" w:type="dxa"/>
            <w:shd w:val="clear" w:color="auto" w:fill="auto"/>
            <w:vAlign w:val="center"/>
          </w:tcPr>
          <w:p>
            <w:pPr>
              <w:keepNext/>
              <w:rPr>
                <w:rFonts w:cs="Times New Roman"/>
                <w:sz w:val="18"/>
                <w:szCs w:val="18"/>
              </w:rPr>
            </w:pPr>
            <w:r>
              <w:rPr>
                <w:rFonts w:cs="Times New Roman"/>
                <w:sz w:val="18"/>
                <w:szCs w:val="18"/>
              </w:rPr>
              <w:t xml:space="preserve">伴随用药/伴随治疗 </w:t>
            </w:r>
            <w:r>
              <w:rPr>
                <w:rFonts w:cs="Times New Roman"/>
                <w:sz w:val="18"/>
                <w:szCs w:val="18"/>
                <w:vertAlign w:val="superscript"/>
              </w:rPr>
              <w:t>11</w:t>
            </w:r>
          </w:p>
        </w:tc>
        <w:tc>
          <w:tcPr>
            <w:tcW w:w="1067" w:type="dxa"/>
            <w:shd w:val="clear" w:color="auto" w:fill="auto"/>
            <w:vAlign w:val="center"/>
          </w:tcPr>
          <w:p>
            <w:pPr>
              <w:keepNext/>
              <w:jc w:val="center"/>
              <w:rPr>
                <w:rFonts w:cs="Times New Roman"/>
                <w:sz w:val="18"/>
                <w:szCs w:val="18"/>
              </w:rPr>
            </w:pPr>
            <w:r>
              <w:rPr>
                <w:rFonts w:cs="Times New Roman"/>
                <w:sz w:val="18"/>
                <w:szCs w:val="18"/>
              </w:rPr>
              <w:t>X</w:t>
            </w:r>
          </w:p>
        </w:tc>
        <w:tc>
          <w:tcPr>
            <w:tcW w:w="8809" w:type="dxa"/>
            <w:gridSpan w:val="10"/>
            <w:shd w:val="clear" w:color="auto" w:fill="auto"/>
            <w:vAlign w:val="center"/>
          </w:tcPr>
          <w:p>
            <w:pPr>
              <w:keepNext/>
              <w:jc w:val="center"/>
              <w:rPr>
                <w:rFonts w:cs="Times New Roman"/>
                <w:sz w:val="18"/>
                <w:szCs w:val="18"/>
              </w:rPr>
            </w:pPr>
            <w:r>
              <w:rPr>
                <w:rFonts w:cs="Times New Roman"/>
                <w:sz w:val="18"/>
                <w:szCs w:val="18"/>
              </w:rPr>
              <w:t>X</w:t>
            </w:r>
          </w:p>
        </w:tc>
        <w:tc>
          <w:tcPr>
            <w:tcW w:w="1659" w:type="dxa"/>
          </w:tcPr>
          <w:p>
            <w:pPr>
              <w:keepNext/>
              <w:jc w:val="center"/>
              <w:rPr>
                <w:rFonts w:cs="Times New Roman"/>
                <w:sz w:val="18"/>
                <w:szCs w:val="18"/>
              </w:rPr>
            </w:pPr>
          </w:p>
        </w:tc>
      </w:tr>
      <w:tr>
        <w:tblPrEx>
          <w:tblW w:w="13944" w:type="dxa"/>
          <w:tblInd w:w="0" w:type="dxa"/>
          <w:tblLayout w:type="fixed"/>
          <w:tblCellMar>
            <w:top w:w="0" w:type="dxa"/>
            <w:left w:w="108" w:type="dxa"/>
            <w:bottom w:w="0" w:type="dxa"/>
            <w:right w:w="108" w:type="dxa"/>
          </w:tblCellMar>
        </w:tblPrEx>
        <w:trPr>
          <w:trHeight w:hRule="exact" w:val="288"/>
        </w:trPr>
        <w:tc>
          <w:tcPr>
            <w:tcW w:w="2409" w:type="dxa"/>
            <w:shd w:val="clear" w:color="auto" w:fill="auto"/>
            <w:vAlign w:val="center"/>
          </w:tcPr>
          <w:p>
            <w:pPr>
              <w:keepNext/>
              <w:rPr>
                <w:rFonts w:cs="Times New Roman"/>
                <w:sz w:val="18"/>
                <w:szCs w:val="18"/>
              </w:rPr>
            </w:pPr>
            <w:r>
              <w:rPr>
                <w:rFonts w:cs="Times New Roman"/>
                <w:sz w:val="18"/>
                <w:szCs w:val="18"/>
              </w:rPr>
              <w:t xml:space="preserve">不良事件 </w:t>
            </w:r>
            <w:r>
              <w:rPr>
                <w:rFonts w:cs="Times New Roman"/>
                <w:sz w:val="18"/>
                <w:szCs w:val="18"/>
                <w:vertAlign w:val="superscript"/>
              </w:rPr>
              <w:t>12</w:t>
            </w:r>
          </w:p>
        </w:tc>
        <w:tc>
          <w:tcPr>
            <w:tcW w:w="1067" w:type="dxa"/>
            <w:shd w:val="clear" w:color="auto" w:fill="auto"/>
            <w:vAlign w:val="center"/>
          </w:tcPr>
          <w:p>
            <w:pPr>
              <w:keepNext/>
              <w:jc w:val="center"/>
              <w:rPr>
                <w:rFonts w:cs="Times New Roman"/>
                <w:sz w:val="18"/>
                <w:szCs w:val="18"/>
              </w:rPr>
            </w:pPr>
            <w:r>
              <w:rPr>
                <w:rFonts w:cs="Times New Roman"/>
                <w:sz w:val="18"/>
                <w:szCs w:val="18"/>
              </w:rPr>
              <w:t>X</w:t>
            </w:r>
          </w:p>
        </w:tc>
        <w:tc>
          <w:tcPr>
            <w:tcW w:w="8809" w:type="dxa"/>
            <w:gridSpan w:val="10"/>
            <w:vAlign w:val="center"/>
          </w:tcPr>
          <w:p>
            <w:pPr>
              <w:keepNext/>
              <w:jc w:val="center"/>
              <w:rPr>
                <w:rFonts w:cs="Times New Roman"/>
                <w:sz w:val="18"/>
                <w:szCs w:val="18"/>
              </w:rPr>
            </w:pPr>
            <w:r>
              <w:rPr>
                <w:rFonts w:cs="Times New Roman"/>
                <w:sz w:val="18"/>
                <w:szCs w:val="18"/>
              </w:rPr>
              <w:t>X</w:t>
            </w:r>
          </w:p>
        </w:tc>
        <w:tc>
          <w:tcPr>
            <w:tcW w:w="1659" w:type="dxa"/>
          </w:tcPr>
          <w:p>
            <w:pPr>
              <w:keepNext/>
              <w:jc w:val="center"/>
              <w:rPr>
                <w:rFonts w:cs="Times New Roman"/>
                <w:sz w:val="18"/>
                <w:szCs w:val="18"/>
              </w:rPr>
            </w:pPr>
          </w:p>
        </w:tc>
      </w:tr>
      <w:tr>
        <w:tblPrEx>
          <w:tblW w:w="13944" w:type="dxa"/>
          <w:tblInd w:w="0" w:type="dxa"/>
          <w:tblLayout w:type="fixed"/>
          <w:tblCellMar>
            <w:top w:w="0" w:type="dxa"/>
            <w:left w:w="108" w:type="dxa"/>
            <w:bottom w:w="0" w:type="dxa"/>
            <w:right w:w="108" w:type="dxa"/>
          </w:tblCellMar>
        </w:tblPrEx>
        <w:trPr>
          <w:trHeight w:hRule="exact" w:val="288"/>
        </w:trPr>
        <w:tc>
          <w:tcPr>
            <w:tcW w:w="2409" w:type="dxa"/>
            <w:tcBorders>
              <w:bottom w:val="single" w:sz="4" w:space="0" w:color="auto"/>
            </w:tcBorders>
            <w:shd w:val="clear" w:color="auto" w:fill="auto"/>
            <w:vAlign w:val="center"/>
          </w:tcPr>
          <w:p>
            <w:pPr>
              <w:keepNext/>
              <w:rPr>
                <w:rFonts w:cs="Times New Roman"/>
                <w:sz w:val="18"/>
                <w:szCs w:val="18"/>
              </w:rPr>
            </w:pPr>
            <w:r>
              <w:rPr>
                <w:rFonts w:cs="Times New Roman"/>
                <w:sz w:val="18"/>
                <w:szCs w:val="18"/>
              </w:rPr>
              <w:t>后续抗癌治疗收集</w:t>
            </w:r>
          </w:p>
        </w:tc>
        <w:tc>
          <w:tcPr>
            <w:tcW w:w="1067" w:type="dxa"/>
            <w:tcBorders>
              <w:bottom w:val="single" w:sz="4" w:space="0" w:color="auto"/>
            </w:tcBorders>
            <w:shd w:val="clear" w:color="auto" w:fill="auto"/>
            <w:vAlign w:val="center"/>
          </w:tcPr>
          <w:p>
            <w:pPr>
              <w:keepNext/>
              <w:jc w:val="center"/>
              <w:rPr>
                <w:rFonts w:cs="Times New Roman"/>
                <w:sz w:val="18"/>
                <w:szCs w:val="18"/>
              </w:rPr>
            </w:pPr>
          </w:p>
        </w:tc>
        <w:tc>
          <w:tcPr>
            <w:tcW w:w="3981" w:type="dxa"/>
            <w:gridSpan w:val="6"/>
            <w:tcBorders>
              <w:bottom w:val="single" w:sz="4" w:space="0" w:color="auto"/>
            </w:tcBorders>
            <w:shd w:val="clear" w:color="auto" w:fill="auto"/>
            <w:vAlign w:val="center"/>
          </w:tcPr>
          <w:p>
            <w:pPr>
              <w:keepNext/>
              <w:jc w:val="center"/>
              <w:rPr>
                <w:rFonts w:cs="Times New Roman"/>
                <w:sz w:val="18"/>
                <w:szCs w:val="18"/>
              </w:rPr>
            </w:pPr>
          </w:p>
        </w:tc>
        <w:tc>
          <w:tcPr>
            <w:tcW w:w="1043" w:type="dxa"/>
            <w:tcBorders>
              <w:bottom w:val="single" w:sz="4" w:space="0" w:color="auto"/>
            </w:tcBorders>
            <w:shd w:val="clear" w:color="auto" w:fill="auto"/>
            <w:vAlign w:val="center"/>
          </w:tcPr>
          <w:p>
            <w:pPr>
              <w:keepNext/>
              <w:jc w:val="center"/>
              <w:rPr>
                <w:rFonts w:cs="Times New Roman"/>
                <w:sz w:val="18"/>
                <w:szCs w:val="18"/>
              </w:rPr>
            </w:pPr>
          </w:p>
        </w:tc>
        <w:tc>
          <w:tcPr>
            <w:tcW w:w="1107" w:type="dxa"/>
            <w:tcBorders>
              <w:bottom w:val="single" w:sz="4" w:space="0" w:color="auto"/>
            </w:tcBorders>
            <w:shd w:val="clear" w:color="auto" w:fill="auto"/>
            <w:vAlign w:val="center"/>
          </w:tcPr>
          <w:p>
            <w:pPr>
              <w:keepNext/>
              <w:jc w:val="center"/>
              <w:rPr>
                <w:rFonts w:cs="Times New Roman"/>
                <w:sz w:val="18"/>
                <w:szCs w:val="18"/>
              </w:rPr>
            </w:pPr>
          </w:p>
        </w:tc>
        <w:tc>
          <w:tcPr>
            <w:tcW w:w="1013" w:type="dxa"/>
            <w:tcBorders>
              <w:bottom w:val="single" w:sz="4" w:space="0" w:color="auto"/>
            </w:tcBorders>
            <w:shd w:val="clear" w:color="auto" w:fill="auto"/>
            <w:vAlign w:val="center"/>
          </w:tcPr>
          <w:p>
            <w:pPr>
              <w:keepNext/>
              <w:jc w:val="center"/>
              <w:rPr>
                <w:rFonts w:cs="Times New Roman"/>
                <w:sz w:val="18"/>
                <w:szCs w:val="18"/>
              </w:rPr>
            </w:pPr>
          </w:p>
        </w:tc>
        <w:tc>
          <w:tcPr>
            <w:tcW w:w="1665" w:type="dxa"/>
            <w:tcBorders>
              <w:bottom w:val="single" w:sz="4" w:space="0" w:color="auto"/>
            </w:tcBorders>
            <w:vAlign w:val="center"/>
          </w:tcPr>
          <w:p>
            <w:pPr>
              <w:keepNext/>
              <w:jc w:val="center"/>
              <w:rPr>
                <w:rFonts w:cs="Times New Roman"/>
                <w:sz w:val="18"/>
                <w:szCs w:val="18"/>
              </w:rPr>
            </w:pPr>
          </w:p>
        </w:tc>
        <w:tc>
          <w:tcPr>
            <w:tcW w:w="1659" w:type="dxa"/>
            <w:tcBorders>
              <w:bottom w:val="single" w:sz="4" w:space="0" w:color="auto"/>
            </w:tcBorders>
          </w:tcPr>
          <w:p>
            <w:pPr>
              <w:keepNext/>
              <w:jc w:val="center"/>
              <w:rPr>
                <w:rFonts w:cs="Times New Roman"/>
                <w:sz w:val="18"/>
                <w:szCs w:val="18"/>
              </w:rPr>
            </w:pPr>
            <w:r>
              <w:rPr>
                <w:rFonts w:cs="Times New Roman"/>
                <w:sz w:val="18"/>
                <w:szCs w:val="18"/>
              </w:rPr>
              <w:t>X</w:t>
            </w:r>
          </w:p>
        </w:tc>
      </w:tr>
      <w:tr>
        <w:tblPrEx>
          <w:tblW w:w="13944" w:type="dxa"/>
          <w:tblInd w:w="0" w:type="dxa"/>
          <w:tblLayout w:type="fixed"/>
          <w:tblCellMar>
            <w:top w:w="0" w:type="dxa"/>
            <w:left w:w="108" w:type="dxa"/>
            <w:bottom w:w="0" w:type="dxa"/>
            <w:right w:w="108" w:type="dxa"/>
          </w:tblCellMar>
        </w:tblPrEx>
        <w:trPr>
          <w:trHeight w:hRule="exact" w:val="288"/>
        </w:trPr>
        <w:tc>
          <w:tcPr>
            <w:tcW w:w="2409" w:type="dxa"/>
            <w:tcBorders>
              <w:bottom w:val="single" w:sz="4" w:space="0" w:color="auto"/>
            </w:tcBorders>
            <w:shd w:val="clear" w:color="auto" w:fill="auto"/>
            <w:vAlign w:val="center"/>
          </w:tcPr>
          <w:p>
            <w:pPr>
              <w:keepNext/>
              <w:rPr>
                <w:rFonts w:cs="Times New Roman"/>
                <w:sz w:val="18"/>
                <w:szCs w:val="18"/>
              </w:rPr>
            </w:pPr>
            <w:r>
              <w:rPr>
                <w:rFonts w:cs="Times New Roman"/>
                <w:sz w:val="18"/>
                <w:szCs w:val="18"/>
              </w:rPr>
              <w:t>生存随访</w:t>
            </w:r>
          </w:p>
        </w:tc>
        <w:tc>
          <w:tcPr>
            <w:tcW w:w="1067" w:type="dxa"/>
            <w:tcBorders>
              <w:bottom w:val="single" w:sz="4" w:space="0" w:color="auto"/>
            </w:tcBorders>
            <w:shd w:val="clear" w:color="auto" w:fill="auto"/>
            <w:vAlign w:val="center"/>
          </w:tcPr>
          <w:p>
            <w:pPr>
              <w:keepNext/>
              <w:jc w:val="center"/>
              <w:rPr>
                <w:rFonts w:cs="Times New Roman"/>
                <w:sz w:val="18"/>
                <w:szCs w:val="18"/>
              </w:rPr>
            </w:pPr>
          </w:p>
        </w:tc>
        <w:tc>
          <w:tcPr>
            <w:tcW w:w="3981" w:type="dxa"/>
            <w:gridSpan w:val="6"/>
            <w:tcBorders>
              <w:bottom w:val="single" w:sz="4" w:space="0" w:color="auto"/>
            </w:tcBorders>
            <w:shd w:val="clear" w:color="auto" w:fill="auto"/>
            <w:vAlign w:val="center"/>
          </w:tcPr>
          <w:p>
            <w:pPr>
              <w:keepNext/>
              <w:jc w:val="center"/>
              <w:rPr>
                <w:rFonts w:cs="Times New Roman"/>
                <w:sz w:val="18"/>
                <w:szCs w:val="18"/>
              </w:rPr>
            </w:pPr>
          </w:p>
        </w:tc>
        <w:tc>
          <w:tcPr>
            <w:tcW w:w="1043" w:type="dxa"/>
            <w:tcBorders>
              <w:bottom w:val="single" w:sz="4" w:space="0" w:color="auto"/>
            </w:tcBorders>
            <w:shd w:val="clear" w:color="auto" w:fill="auto"/>
            <w:vAlign w:val="center"/>
          </w:tcPr>
          <w:p>
            <w:pPr>
              <w:keepNext/>
              <w:jc w:val="center"/>
              <w:rPr>
                <w:rFonts w:cs="Times New Roman"/>
                <w:sz w:val="18"/>
                <w:szCs w:val="18"/>
              </w:rPr>
            </w:pPr>
          </w:p>
        </w:tc>
        <w:tc>
          <w:tcPr>
            <w:tcW w:w="1107" w:type="dxa"/>
            <w:tcBorders>
              <w:bottom w:val="single" w:sz="4" w:space="0" w:color="auto"/>
            </w:tcBorders>
            <w:shd w:val="clear" w:color="auto" w:fill="auto"/>
            <w:vAlign w:val="center"/>
          </w:tcPr>
          <w:p>
            <w:pPr>
              <w:keepNext/>
              <w:jc w:val="center"/>
              <w:rPr>
                <w:rFonts w:cs="Times New Roman"/>
                <w:sz w:val="18"/>
                <w:szCs w:val="18"/>
              </w:rPr>
            </w:pPr>
          </w:p>
        </w:tc>
        <w:tc>
          <w:tcPr>
            <w:tcW w:w="1013" w:type="dxa"/>
            <w:tcBorders>
              <w:bottom w:val="single" w:sz="4" w:space="0" w:color="auto"/>
            </w:tcBorders>
            <w:shd w:val="clear" w:color="auto" w:fill="auto"/>
            <w:vAlign w:val="center"/>
          </w:tcPr>
          <w:p>
            <w:pPr>
              <w:keepNext/>
              <w:jc w:val="center"/>
              <w:rPr>
                <w:rFonts w:cs="Times New Roman"/>
                <w:sz w:val="18"/>
                <w:szCs w:val="18"/>
              </w:rPr>
            </w:pPr>
          </w:p>
        </w:tc>
        <w:tc>
          <w:tcPr>
            <w:tcW w:w="1665" w:type="dxa"/>
            <w:tcBorders>
              <w:bottom w:val="single" w:sz="4" w:space="0" w:color="auto"/>
            </w:tcBorders>
            <w:vAlign w:val="center"/>
          </w:tcPr>
          <w:p>
            <w:pPr>
              <w:keepNext/>
              <w:jc w:val="center"/>
              <w:rPr>
                <w:rFonts w:cs="Times New Roman"/>
                <w:sz w:val="18"/>
                <w:szCs w:val="18"/>
              </w:rPr>
            </w:pPr>
          </w:p>
        </w:tc>
        <w:tc>
          <w:tcPr>
            <w:tcW w:w="1659" w:type="dxa"/>
            <w:tcBorders>
              <w:bottom w:val="single" w:sz="4" w:space="0" w:color="auto"/>
            </w:tcBorders>
          </w:tcPr>
          <w:p>
            <w:pPr>
              <w:keepNext/>
              <w:jc w:val="center"/>
              <w:rPr>
                <w:rFonts w:cs="Times New Roman"/>
                <w:sz w:val="18"/>
                <w:szCs w:val="18"/>
              </w:rPr>
            </w:pPr>
            <w:r>
              <w:rPr>
                <w:rFonts w:cs="Times New Roman"/>
                <w:sz w:val="18"/>
                <w:szCs w:val="18"/>
              </w:rPr>
              <w:t>X</w:t>
            </w:r>
          </w:p>
        </w:tc>
      </w:tr>
      <w:tr>
        <w:tblPrEx>
          <w:tblW w:w="13944" w:type="dxa"/>
          <w:tblInd w:w="0" w:type="dxa"/>
          <w:tblLayout w:type="fixed"/>
          <w:tblCellMar>
            <w:top w:w="0" w:type="dxa"/>
            <w:left w:w="108" w:type="dxa"/>
            <w:bottom w:w="0" w:type="dxa"/>
            <w:right w:w="108" w:type="dxa"/>
          </w:tblCellMar>
        </w:tblPrEx>
        <w:trPr>
          <w:trHeight w:hRule="exact" w:val="288"/>
        </w:trPr>
        <w:tc>
          <w:tcPr>
            <w:tcW w:w="2409" w:type="dxa"/>
            <w:tcBorders>
              <w:bottom w:val="single" w:sz="4" w:space="0" w:color="auto"/>
            </w:tcBorders>
            <w:shd w:val="clear" w:color="auto" w:fill="auto"/>
            <w:vAlign w:val="center"/>
          </w:tcPr>
          <w:p>
            <w:pPr>
              <w:keepNext/>
              <w:rPr>
                <w:rFonts w:cs="Times New Roman"/>
                <w:sz w:val="18"/>
                <w:szCs w:val="18"/>
              </w:rPr>
            </w:pPr>
            <w:r>
              <w:rPr>
                <w:rFonts w:cs="Times New Roman"/>
                <w:sz w:val="18"/>
                <w:szCs w:val="18"/>
              </w:rPr>
              <w:t>DLTs评价</w:t>
            </w:r>
          </w:p>
        </w:tc>
        <w:tc>
          <w:tcPr>
            <w:tcW w:w="1067" w:type="dxa"/>
            <w:tcBorders>
              <w:bottom w:val="single" w:sz="4" w:space="0" w:color="auto"/>
            </w:tcBorders>
            <w:shd w:val="clear" w:color="auto" w:fill="auto"/>
            <w:vAlign w:val="center"/>
          </w:tcPr>
          <w:p>
            <w:pPr>
              <w:keepNext/>
              <w:jc w:val="center"/>
              <w:rPr>
                <w:rFonts w:cs="Times New Roman"/>
                <w:sz w:val="18"/>
                <w:szCs w:val="18"/>
              </w:rPr>
            </w:pPr>
          </w:p>
        </w:tc>
        <w:tc>
          <w:tcPr>
            <w:tcW w:w="3981" w:type="dxa"/>
            <w:gridSpan w:val="6"/>
            <w:tcBorders>
              <w:bottom w:val="single" w:sz="4" w:space="0" w:color="auto"/>
            </w:tcBorders>
            <w:shd w:val="clear" w:color="auto" w:fill="auto"/>
            <w:vAlign w:val="center"/>
          </w:tcPr>
          <w:p>
            <w:pPr>
              <w:keepNext/>
              <w:jc w:val="center"/>
              <w:rPr>
                <w:rFonts w:cs="Times New Roman"/>
                <w:sz w:val="18"/>
                <w:szCs w:val="18"/>
              </w:rPr>
            </w:pPr>
            <w:r>
              <w:rPr>
                <w:rFonts w:cs="Times New Roman"/>
                <w:sz w:val="18"/>
                <w:szCs w:val="18"/>
              </w:rPr>
              <w:t>X</w:t>
            </w:r>
          </w:p>
        </w:tc>
        <w:tc>
          <w:tcPr>
            <w:tcW w:w="1043" w:type="dxa"/>
            <w:tcBorders>
              <w:bottom w:val="single" w:sz="4" w:space="0" w:color="auto"/>
            </w:tcBorders>
            <w:shd w:val="clear" w:color="auto" w:fill="auto"/>
            <w:vAlign w:val="center"/>
          </w:tcPr>
          <w:p>
            <w:pPr>
              <w:keepNext/>
              <w:jc w:val="center"/>
              <w:rPr>
                <w:rFonts w:cs="Times New Roman"/>
                <w:sz w:val="18"/>
                <w:szCs w:val="18"/>
              </w:rPr>
            </w:pPr>
          </w:p>
        </w:tc>
        <w:tc>
          <w:tcPr>
            <w:tcW w:w="1107" w:type="dxa"/>
            <w:tcBorders>
              <w:bottom w:val="single" w:sz="4" w:space="0" w:color="auto"/>
            </w:tcBorders>
            <w:shd w:val="clear" w:color="auto" w:fill="auto"/>
            <w:vAlign w:val="center"/>
          </w:tcPr>
          <w:p>
            <w:pPr>
              <w:keepNext/>
              <w:jc w:val="center"/>
              <w:rPr>
                <w:rFonts w:cs="Times New Roman"/>
                <w:sz w:val="18"/>
                <w:szCs w:val="18"/>
              </w:rPr>
            </w:pPr>
          </w:p>
        </w:tc>
        <w:tc>
          <w:tcPr>
            <w:tcW w:w="1013" w:type="dxa"/>
            <w:tcBorders>
              <w:bottom w:val="single" w:sz="4" w:space="0" w:color="auto"/>
            </w:tcBorders>
            <w:shd w:val="clear" w:color="auto" w:fill="auto"/>
            <w:vAlign w:val="center"/>
          </w:tcPr>
          <w:p>
            <w:pPr>
              <w:keepNext/>
              <w:jc w:val="center"/>
              <w:rPr>
                <w:rFonts w:cs="Times New Roman"/>
                <w:sz w:val="18"/>
                <w:szCs w:val="18"/>
              </w:rPr>
            </w:pPr>
          </w:p>
        </w:tc>
        <w:tc>
          <w:tcPr>
            <w:tcW w:w="1665" w:type="dxa"/>
            <w:tcBorders>
              <w:bottom w:val="single" w:sz="4" w:space="0" w:color="auto"/>
            </w:tcBorders>
            <w:vAlign w:val="center"/>
          </w:tcPr>
          <w:p>
            <w:pPr>
              <w:keepNext/>
              <w:jc w:val="center"/>
              <w:rPr>
                <w:rFonts w:cs="Times New Roman"/>
                <w:sz w:val="18"/>
                <w:szCs w:val="18"/>
              </w:rPr>
            </w:pPr>
          </w:p>
        </w:tc>
        <w:tc>
          <w:tcPr>
            <w:tcW w:w="1659" w:type="dxa"/>
            <w:tcBorders>
              <w:bottom w:val="single" w:sz="4" w:space="0" w:color="auto"/>
            </w:tcBorders>
          </w:tcPr>
          <w:p>
            <w:pPr>
              <w:keepNext/>
              <w:jc w:val="center"/>
              <w:rPr>
                <w:rFonts w:cs="Times New Roman"/>
                <w:sz w:val="18"/>
                <w:szCs w:val="18"/>
              </w:rPr>
            </w:pPr>
          </w:p>
        </w:tc>
      </w:tr>
      <w:tr>
        <w:tblPrEx>
          <w:tblW w:w="13944" w:type="dxa"/>
          <w:tblInd w:w="0" w:type="dxa"/>
          <w:tblLayout w:type="fixed"/>
          <w:tblCellMar>
            <w:top w:w="0" w:type="dxa"/>
            <w:left w:w="108" w:type="dxa"/>
            <w:bottom w:w="0" w:type="dxa"/>
            <w:right w:w="108" w:type="dxa"/>
          </w:tblCellMar>
        </w:tblPrEx>
        <w:trPr>
          <w:trHeight w:hRule="exact" w:val="288"/>
        </w:trPr>
        <w:tc>
          <w:tcPr>
            <w:tcW w:w="2409" w:type="dxa"/>
            <w:tcBorders>
              <w:bottom w:val="single" w:sz="4" w:space="0" w:color="auto"/>
            </w:tcBorders>
            <w:shd w:val="clear" w:color="auto" w:fill="auto"/>
            <w:vAlign w:val="center"/>
          </w:tcPr>
          <w:p>
            <w:pPr>
              <w:keepNext/>
              <w:rPr>
                <w:rFonts w:cs="Times New Roman"/>
                <w:sz w:val="18"/>
                <w:szCs w:val="18"/>
              </w:rPr>
            </w:pPr>
            <w:r>
              <w:rPr>
                <w:rFonts w:cs="Times New Roman"/>
                <w:sz w:val="18"/>
                <w:szCs w:val="18"/>
              </w:rPr>
              <w:t xml:space="preserve">PK血样采集 </w:t>
            </w:r>
            <w:r>
              <w:rPr>
                <w:rFonts w:cs="Times New Roman"/>
                <w:sz w:val="18"/>
                <w:szCs w:val="18"/>
                <w:vertAlign w:val="superscript"/>
              </w:rPr>
              <w:t>13</w:t>
            </w:r>
          </w:p>
        </w:tc>
        <w:tc>
          <w:tcPr>
            <w:tcW w:w="1067" w:type="dxa"/>
            <w:tcBorders>
              <w:bottom w:val="single" w:sz="4" w:space="0" w:color="auto"/>
            </w:tcBorders>
            <w:shd w:val="clear" w:color="auto" w:fill="auto"/>
            <w:vAlign w:val="center"/>
          </w:tcPr>
          <w:p>
            <w:pPr>
              <w:keepNext/>
              <w:jc w:val="center"/>
              <w:rPr>
                <w:rFonts w:cs="Times New Roman"/>
                <w:sz w:val="18"/>
                <w:szCs w:val="18"/>
              </w:rPr>
            </w:pPr>
          </w:p>
        </w:tc>
        <w:tc>
          <w:tcPr>
            <w:tcW w:w="650" w:type="dxa"/>
            <w:tcBorders>
              <w:bottom w:val="single" w:sz="4" w:space="0" w:color="auto"/>
            </w:tcBorders>
            <w:shd w:val="clear" w:color="auto" w:fill="auto"/>
            <w:vAlign w:val="center"/>
          </w:tcPr>
          <w:p>
            <w:pPr>
              <w:keepNext/>
              <w:jc w:val="center"/>
              <w:rPr>
                <w:rFonts w:cs="Times New Roman"/>
                <w:sz w:val="18"/>
                <w:szCs w:val="18"/>
              </w:rPr>
            </w:pPr>
            <w:r>
              <w:rPr>
                <w:rFonts w:cs="Times New Roman"/>
                <w:sz w:val="18"/>
                <w:szCs w:val="18"/>
              </w:rPr>
              <w:t>X</w:t>
            </w:r>
          </w:p>
        </w:tc>
        <w:tc>
          <w:tcPr>
            <w:tcW w:w="561" w:type="dxa"/>
            <w:tcBorders>
              <w:bottom w:val="single" w:sz="4" w:space="0" w:color="auto"/>
            </w:tcBorders>
            <w:shd w:val="clear" w:color="auto" w:fill="auto"/>
            <w:vAlign w:val="center"/>
          </w:tcPr>
          <w:p>
            <w:pPr>
              <w:keepNext/>
              <w:jc w:val="center"/>
              <w:rPr>
                <w:rFonts w:cs="Times New Roman"/>
                <w:sz w:val="18"/>
                <w:szCs w:val="18"/>
              </w:rPr>
            </w:pPr>
            <w:r>
              <w:rPr>
                <w:rFonts w:cs="Times New Roman"/>
                <w:sz w:val="18"/>
                <w:szCs w:val="18"/>
              </w:rPr>
              <w:t>X</w:t>
            </w:r>
          </w:p>
        </w:tc>
        <w:tc>
          <w:tcPr>
            <w:tcW w:w="452" w:type="dxa"/>
            <w:tcBorders>
              <w:bottom w:val="single" w:sz="4" w:space="0" w:color="auto"/>
            </w:tcBorders>
            <w:shd w:val="clear" w:color="auto" w:fill="auto"/>
            <w:vAlign w:val="center"/>
          </w:tcPr>
          <w:p>
            <w:pPr>
              <w:keepNext/>
              <w:jc w:val="center"/>
              <w:rPr>
                <w:rFonts w:cs="Times New Roman"/>
                <w:sz w:val="18"/>
                <w:szCs w:val="18"/>
              </w:rPr>
            </w:pPr>
            <w:r>
              <w:rPr>
                <w:rFonts w:cs="Times New Roman"/>
                <w:sz w:val="18"/>
                <w:szCs w:val="18"/>
              </w:rPr>
              <w:t>X</w:t>
            </w:r>
          </w:p>
        </w:tc>
        <w:tc>
          <w:tcPr>
            <w:tcW w:w="870" w:type="dxa"/>
            <w:tcBorders>
              <w:bottom w:val="single" w:sz="4" w:space="0" w:color="auto"/>
            </w:tcBorders>
            <w:shd w:val="clear" w:color="auto" w:fill="auto"/>
            <w:vAlign w:val="center"/>
          </w:tcPr>
          <w:p>
            <w:pPr>
              <w:keepNext/>
              <w:jc w:val="center"/>
              <w:rPr>
                <w:rFonts w:cs="Times New Roman"/>
                <w:sz w:val="18"/>
                <w:szCs w:val="18"/>
              </w:rPr>
            </w:pPr>
            <w:r>
              <w:rPr>
                <w:rFonts w:cs="Times New Roman"/>
                <w:sz w:val="18"/>
                <w:szCs w:val="18"/>
              </w:rPr>
              <w:t>X</w:t>
            </w:r>
          </w:p>
        </w:tc>
        <w:tc>
          <w:tcPr>
            <w:tcW w:w="692" w:type="dxa"/>
            <w:tcBorders>
              <w:bottom w:val="single" w:sz="4" w:space="0" w:color="auto"/>
            </w:tcBorders>
            <w:shd w:val="clear" w:color="auto" w:fill="auto"/>
            <w:vAlign w:val="center"/>
          </w:tcPr>
          <w:p>
            <w:pPr>
              <w:keepNext/>
              <w:jc w:val="center"/>
              <w:rPr>
                <w:rFonts w:cs="Times New Roman"/>
                <w:sz w:val="18"/>
                <w:szCs w:val="18"/>
              </w:rPr>
            </w:pPr>
            <w:r>
              <w:rPr>
                <w:rFonts w:cs="Times New Roman"/>
                <w:sz w:val="18"/>
                <w:szCs w:val="18"/>
              </w:rPr>
              <w:t>X</w:t>
            </w:r>
          </w:p>
        </w:tc>
        <w:tc>
          <w:tcPr>
            <w:tcW w:w="756" w:type="dxa"/>
            <w:tcBorders>
              <w:bottom w:val="single" w:sz="4" w:space="0" w:color="auto"/>
            </w:tcBorders>
            <w:shd w:val="clear" w:color="auto" w:fill="auto"/>
            <w:vAlign w:val="center"/>
          </w:tcPr>
          <w:p>
            <w:pPr>
              <w:keepNext/>
              <w:jc w:val="center"/>
              <w:rPr>
                <w:rFonts w:cs="Times New Roman"/>
                <w:sz w:val="18"/>
                <w:szCs w:val="18"/>
              </w:rPr>
            </w:pPr>
            <w:r>
              <w:rPr>
                <w:rFonts w:cs="Times New Roman"/>
                <w:sz w:val="18"/>
                <w:szCs w:val="18"/>
              </w:rPr>
              <w:t>X</w:t>
            </w:r>
          </w:p>
        </w:tc>
        <w:tc>
          <w:tcPr>
            <w:tcW w:w="1043" w:type="dxa"/>
            <w:tcBorders>
              <w:bottom w:val="single" w:sz="4" w:space="0" w:color="auto"/>
            </w:tcBorders>
            <w:shd w:val="clear" w:color="auto" w:fill="auto"/>
            <w:vAlign w:val="center"/>
          </w:tcPr>
          <w:p>
            <w:pPr>
              <w:keepNext/>
              <w:jc w:val="center"/>
              <w:rPr>
                <w:rFonts w:cs="Times New Roman"/>
                <w:sz w:val="18"/>
                <w:szCs w:val="18"/>
              </w:rPr>
            </w:pPr>
            <w:r>
              <w:rPr>
                <w:rFonts w:cs="Times New Roman"/>
                <w:sz w:val="18"/>
                <w:szCs w:val="18"/>
              </w:rPr>
              <w:t>X</w:t>
            </w:r>
          </w:p>
        </w:tc>
        <w:tc>
          <w:tcPr>
            <w:tcW w:w="1107" w:type="dxa"/>
            <w:tcBorders>
              <w:bottom w:val="single" w:sz="4" w:space="0" w:color="auto"/>
            </w:tcBorders>
            <w:shd w:val="clear" w:color="auto" w:fill="auto"/>
            <w:vAlign w:val="center"/>
          </w:tcPr>
          <w:p>
            <w:pPr>
              <w:keepNext/>
              <w:jc w:val="center"/>
              <w:rPr>
                <w:rFonts w:cs="Times New Roman"/>
                <w:sz w:val="18"/>
                <w:szCs w:val="18"/>
              </w:rPr>
            </w:pPr>
            <w:r>
              <w:rPr>
                <w:rFonts w:cs="Times New Roman"/>
                <w:sz w:val="18"/>
                <w:szCs w:val="18"/>
              </w:rPr>
              <w:t xml:space="preserve">X </w:t>
            </w:r>
            <w:r>
              <w:rPr>
                <w:rFonts w:cs="Times New Roman"/>
                <w:sz w:val="18"/>
                <w:szCs w:val="18"/>
                <w:vertAlign w:val="superscript"/>
              </w:rPr>
              <w:t>14</w:t>
            </w:r>
          </w:p>
        </w:tc>
        <w:tc>
          <w:tcPr>
            <w:tcW w:w="1013" w:type="dxa"/>
            <w:tcBorders>
              <w:bottom w:val="single" w:sz="4" w:space="0" w:color="auto"/>
            </w:tcBorders>
            <w:shd w:val="clear" w:color="auto" w:fill="auto"/>
            <w:vAlign w:val="center"/>
          </w:tcPr>
          <w:p>
            <w:pPr>
              <w:keepNext/>
              <w:jc w:val="center"/>
              <w:rPr>
                <w:rFonts w:cs="Times New Roman"/>
                <w:sz w:val="18"/>
                <w:szCs w:val="18"/>
              </w:rPr>
            </w:pPr>
          </w:p>
        </w:tc>
        <w:tc>
          <w:tcPr>
            <w:tcW w:w="1665" w:type="dxa"/>
            <w:tcBorders>
              <w:bottom w:val="single" w:sz="4" w:space="0" w:color="auto"/>
            </w:tcBorders>
            <w:vAlign w:val="center"/>
          </w:tcPr>
          <w:p>
            <w:pPr>
              <w:keepNext/>
              <w:jc w:val="center"/>
              <w:rPr>
                <w:rFonts w:cs="Times New Roman"/>
                <w:sz w:val="18"/>
                <w:szCs w:val="18"/>
              </w:rPr>
            </w:pPr>
          </w:p>
        </w:tc>
        <w:tc>
          <w:tcPr>
            <w:tcW w:w="1659" w:type="dxa"/>
            <w:tcBorders>
              <w:bottom w:val="single" w:sz="4" w:space="0" w:color="auto"/>
            </w:tcBorders>
          </w:tcPr>
          <w:p>
            <w:pPr>
              <w:keepNext/>
              <w:jc w:val="center"/>
              <w:rPr>
                <w:rFonts w:cs="Times New Roman"/>
                <w:sz w:val="18"/>
                <w:szCs w:val="18"/>
              </w:rPr>
            </w:pPr>
          </w:p>
        </w:tc>
      </w:tr>
    </w:tbl>
    <w:p>
      <w:pPr>
        <w:keepNext/>
        <w:numPr>
          <w:ilvl w:val="0"/>
          <w:numId w:val="26"/>
        </w:numPr>
        <w:ind w:left="547" w:hanging="547"/>
        <w:rPr>
          <w:rFonts w:cs="Times New Roman"/>
          <w:sz w:val="20"/>
          <w:szCs w:val="20"/>
        </w:rPr>
      </w:pPr>
      <w:r>
        <w:rPr>
          <w:rFonts w:cs="Times New Roman"/>
          <w:sz w:val="20"/>
          <w:szCs w:val="20"/>
        </w:rPr>
        <w:t>知情同意书必须在所有本研究特定的研究程序之前获得。</w:t>
      </w:r>
    </w:p>
    <w:p>
      <w:pPr>
        <w:keepNext/>
        <w:numPr>
          <w:ilvl w:val="0"/>
          <w:numId w:val="26"/>
        </w:numPr>
        <w:ind w:left="547" w:hanging="547"/>
        <w:rPr>
          <w:rFonts w:cs="Times New Roman"/>
          <w:sz w:val="20"/>
          <w:szCs w:val="20"/>
        </w:rPr>
      </w:pPr>
      <w:r>
        <w:rPr>
          <w:rFonts w:cs="Times New Roman"/>
          <w:sz w:val="20"/>
          <w:szCs w:val="20"/>
        </w:rPr>
        <w:t>既往病史/肿瘤病史：肿瘤病史包括肿瘤的诊断日期，既往治疗方案的开始/结束日期、最佳治疗评估、疾病进展日期；放疗史需包括开始/结束日期，放疗的部位。既往有意义的操作（如支气管镜、穿刺活检等诊断性或治疗性的侵入性操作）需记录在病例报告表，包括开始和结束的日期，操作的名称和部位。</w:t>
      </w:r>
    </w:p>
    <w:p>
      <w:pPr>
        <w:keepNext/>
        <w:numPr>
          <w:ilvl w:val="0"/>
          <w:numId w:val="26"/>
        </w:numPr>
        <w:ind w:left="540" w:hanging="540"/>
        <w:rPr>
          <w:rFonts w:cs="Times New Roman"/>
          <w:sz w:val="20"/>
          <w:szCs w:val="20"/>
        </w:rPr>
      </w:pPr>
      <w:r>
        <w:rPr>
          <w:rFonts w:cs="Times New Roman"/>
          <w:sz w:val="20"/>
          <w:szCs w:val="20"/>
        </w:rPr>
        <w:t>患者必须在入组前提供肿瘤组织标本供中心实验室进行检测，以明确ALK表达情况。患者签署ICF前在研究中心进行的ALK基因检测报告可以作为入组依据，但仍需提供肿瘤组织标本，由中心实验室检测确认，具体操作标准及要求参照《中心实验室服务手册》。</w:t>
      </w:r>
    </w:p>
    <w:p>
      <w:pPr>
        <w:keepNext/>
        <w:numPr>
          <w:ilvl w:val="0"/>
          <w:numId w:val="26"/>
        </w:numPr>
        <w:ind w:left="547" w:hanging="547"/>
        <w:rPr>
          <w:rFonts w:cs="Times New Roman"/>
          <w:sz w:val="20"/>
          <w:szCs w:val="20"/>
        </w:rPr>
      </w:pPr>
      <w:r>
        <w:rPr>
          <w:rFonts w:cs="Times New Roman"/>
          <w:sz w:val="20"/>
          <w:szCs w:val="20"/>
        </w:rPr>
        <w:t>体格检查：包括身高（仅筛选时）、体重、头、眼、耳、鼻、喉、颈、心脏、胸部（包括肺）、腹部、四肢、皮肤、淋巴结、神经系统及患者一般情况。</w:t>
      </w:r>
    </w:p>
    <w:p>
      <w:pPr>
        <w:keepNext/>
        <w:numPr>
          <w:ilvl w:val="0"/>
          <w:numId w:val="26"/>
        </w:numPr>
        <w:ind w:left="547" w:hanging="547"/>
        <w:rPr>
          <w:rFonts w:cs="Times New Roman"/>
          <w:sz w:val="20"/>
          <w:szCs w:val="20"/>
        </w:rPr>
      </w:pPr>
      <w:r>
        <w:rPr>
          <w:rFonts w:cs="Times New Roman"/>
          <w:sz w:val="20"/>
          <w:szCs w:val="20"/>
        </w:rPr>
        <w:t>筛选期的实验室检查可接受签署知情同意书前5天内（包括5天）的实验室检查。PK导入期的实验室检查项目应在PK导入期D1前5天内（包括5天）进行（如果筛选期的相关实验室检查仍处于PK导入期D1前5天内，则可以使用筛选期的检查值）。实验室检查指标包括血液学检查、血生化和尿液检查（血液学检查：红细胞计数，血红蛋白，红细胞压积，网织红细胞计数，白细胞计数和分类[中性粒细胞，淋巴细胞，嗜酸性粒细胞，单核细胞，嗜碱性粒细胞和其它细胞]和血小板计数。血生化检查包括总蛋白、白蛋白、血糖、总胆固醇，甘油三酯、尿素氮、肌酐、碱性磷酸酶、乳酸脱氢酶、总胆红素、直接胆红素、AST、ALT、钙、磷、镁、钾、钠、氯、血清淀粉酶、尿酸。尿常规包括比重，PH，尿糖，蛋白，管型，肌酐，酮体，血细胞）。筛选期如出现尿蛋白阳性，需进行24小时尿蛋白定量检查，治疗期间如出现尿蛋白≥2+，应进行24小时蛋白定量。</w:t>
      </w:r>
    </w:p>
    <w:p>
      <w:pPr>
        <w:keepNext/>
        <w:numPr>
          <w:ilvl w:val="0"/>
          <w:numId w:val="26"/>
        </w:numPr>
        <w:ind w:left="547" w:hanging="547"/>
        <w:rPr>
          <w:rFonts w:cs="Times New Roman"/>
          <w:sz w:val="20"/>
          <w:szCs w:val="20"/>
        </w:rPr>
      </w:pPr>
      <w:r>
        <w:rPr>
          <w:rFonts w:cs="Times New Roman"/>
          <w:sz w:val="20"/>
          <w:szCs w:val="20"/>
        </w:rPr>
        <w:t>使用超声心动图或者多门控的血管造影扫描来检查左心室射血分数。</w:t>
      </w:r>
    </w:p>
    <w:p>
      <w:pPr>
        <w:keepNext/>
        <w:numPr>
          <w:ilvl w:val="0"/>
          <w:numId w:val="26"/>
        </w:numPr>
        <w:ind w:left="547" w:hanging="547"/>
        <w:rPr>
          <w:rFonts w:cs="Times New Roman"/>
          <w:sz w:val="20"/>
          <w:szCs w:val="20"/>
        </w:rPr>
      </w:pPr>
      <w:r>
        <w:rPr>
          <w:rFonts w:cs="Times New Roman"/>
          <w:sz w:val="20"/>
          <w:szCs w:val="20"/>
        </w:rPr>
        <w:t>12导联心电图：在筛选访视、PK导入期D1及治疗期每次访视给药前、治疗结束访视及治疗结束后观察期，患者在半卧或仰卧休息至少5分钟后，由有资质的中心工作人员进行三次12导联ECG检查，每次间隔约5分钟；PK导入期D1需在用药后约4小时进行一次12导联ECG检查。在ECG评估时，应该将生成的ECG描记图保存在患者的病历中。</w:t>
      </w:r>
    </w:p>
    <w:p>
      <w:pPr>
        <w:keepNext/>
        <w:numPr>
          <w:ilvl w:val="0"/>
          <w:numId w:val="26"/>
        </w:numPr>
        <w:ind w:left="547" w:hanging="547"/>
        <w:rPr>
          <w:rFonts w:cs="Times New Roman"/>
          <w:sz w:val="20"/>
          <w:szCs w:val="20"/>
        </w:rPr>
      </w:pPr>
      <w:r>
        <w:rPr>
          <w:rFonts w:cs="Times New Roman"/>
          <w:sz w:val="20"/>
          <w:szCs w:val="20"/>
        </w:rPr>
        <w:t>凝血功能检查包括凝血酶原时间、活化部分凝血活酶时间和国际标准化比（INR）。</w:t>
      </w:r>
    </w:p>
    <w:p>
      <w:pPr>
        <w:keepNext/>
        <w:numPr>
          <w:ilvl w:val="0"/>
          <w:numId w:val="26"/>
        </w:numPr>
        <w:ind w:left="547" w:hanging="547"/>
        <w:rPr>
          <w:rFonts w:cs="Times New Roman"/>
          <w:sz w:val="20"/>
          <w:szCs w:val="20"/>
        </w:rPr>
      </w:pPr>
      <w:r>
        <w:rPr>
          <w:rFonts w:cs="Times New Roman"/>
          <w:sz w:val="20"/>
          <w:szCs w:val="20"/>
        </w:rPr>
        <w:t>肿瘤评估：根据RECIST 1.1版进行肿瘤评估。筛选期应进行胸、腹、盆腔及头颅CT或MRI扫描,服用第一剂量研究药物28天内包含28天的患者既往影像学检查可以用于本研究作为患者筛选期影像学检查。如有临床指征，可采用适当的方法对任何其它已知或疑似疾病部位进行检查，如进行骨扫描或颈部CT扫描。基线和后续评估应采用相同的影像学检查方法，并尽量由同一研究者评估。如筛选期影像学检查患者无脑转移、骨转移，后续评估不需要常规进行相应影像扫描，仅但研究者根据患者病情认为需要加做时，才进行头颅扫描。肿瘤评估应按照C1D1计算周期，每6周评估一次（窗口期±5天），从第48周开始患者每12周评估一次（窗口期±5天），不受停药的影响。对于在计划的下次肿瘤评估开始前怀疑出现疾病进展的患者，应进行一次计划外的肿瘤评估。</w:t>
      </w:r>
    </w:p>
    <w:p>
      <w:pPr>
        <w:keepNext/>
        <w:numPr>
          <w:ilvl w:val="0"/>
          <w:numId w:val="26"/>
        </w:numPr>
        <w:ind w:left="547" w:hanging="547"/>
        <w:rPr>
          <w:rFonts w:cs="Times New Roman"/>
          <w:sz w:val="20"/>
          <w:szCs w:val="20"/>
        </w:rPr>
      </w:pPr>
      <w:r>
        <w:rPr>
          <w:rFonts w:cs="Times New Roman"/>
          <w:sz w:val="20"/>
          <w:szCs w:val="20"/>
        </w:rPr>
        <w:t>新周期研究药物的发放应在完成包括实验室检查等在内的安全性评估，确认患者继续服用试验药物安全后进行，且应按照药瓶编号从小到大的顺序发放。患者需保留所有未服用的药物以及药瓶，并在下次访视时归还。</w:t>
      </w:r>
    </w:p>
    <w:p>
      <w:pPr>
        <w:keepNext/>
        <w:numPr>
          <w:ilvl w:val="0"/>
          <w:numId w:val="26"/>
        </w:numPr>
        <w:ind w:left="547" w:hanging="547"/>
        <w:rPr>
          <w:rFonts w:cs="Times New Roman"/>
          <w:sz w:val="20"/>
          <w:szCs w:val="20"/>
        </w:rPr>
      </w:pPr>
      <w:r>
        <w:rPr>
          <w:rFonts w:cs="Times New Roman"/>
          <w:sz w:val="20"/>
          <w:szCs w:val="20"/>
        </w:rPr>
        <w:t>患者入组前28天内的所有药物治疗必须记录在病例报告表，包括药品通用名和每日剂量，使用该药物治疗的原因，开始日期及结束日期。</w:t>
      </w:r>
    </w:p>
    <w:p>
      <w:pPr>
        <w:keepNext/>
        <w:numPr>
          <w:ilvl w:val="0"/>
          <w:numId w:val="26"/>
        </w:numPr>
        <w:ind w:left="547" w:hanging="547"/>
        <w:rPr>
          <w:rFonts w:cs="Times New Roman"/>
          <w:sz w:val="20"/>
          <w:szCs w:val="20"/>
        </w:rPr>
      </w:pPr>
      <w:r>
        <w:rPr>
          <w:rFonts w:cs="Times New Roman"/>
          <w:sz w:val="20"/>
          <w:szCs w:val="20"/>
        </w:rPr>
        <w:t>不良事件（AE）的收集应从签署知情同意书到末次用药后30天。</w:t>
      </w:r>
    </w:p>
    <w:p>
      <w:pPr>
        <w:keepNext/>
        <w:numPr>
          <w:ilvl w:val="0"/>
          <w:numId w:val="26"/>
        </w:numPr>
        <w:ind w:left="540" w:hanging="540"/>
        <w:rPr>
          <w:rFonts w:cs="Times New Roman"/>
          <w:sz w:val="20"/>
          <w:szCs w:val="20"/>
        </w:rPr>
      </w:pPr>
      <w:r>
        <w:rPr>
          <w:rFonts w:cs="Times New Roman"/>
          <w:sz w:val="20"/>
          <w:szCs w:val="20"/>
        </w:rPr>
        <w:t>参见附件2 药代动力学样本采集时间表（I期）。</w:t>
      </w:r>
    </w:p>
    <w:p>
      <w:pPr>
        <w:keepNext/>
        <w:numPr>
          <w:ilvl w:val="0"/>
          <w:numId w:val="26"/>
        </w:numPr>
        <w:ind w:left="540" w:hanging="540"/>
        <w:rPr>
          <w:rFonts w:cs="Times New Roman"/>
          <w:sz w:val="20"/>
          <w:szCs w:val="20"/>
        </w:rPr>
      </w:pPr>
      <w:r>
        <w:rPr>
          <w:rFonts w:cs="Times New Roman"/>
          <w:sz w:val="20"/>
          <w:szCs w:val="20"/>
        </w:rPr>
        <w:t>仅第3周期第1天。</w:t>
      </w:r>
    </w:p>
    <w:p>
      <w:pPr>
        <w:keepNext/>
        <w:numPr>
          <w:ilvl w:val="0"/>
          <w:numId w:val="26"/>
        </w:numPr>
        <w:ind w:left="540" w:hanging="540"/>
        <w:rPr>
          <w:rFonts w:cs="Times New Roman"/>
          <w:sz w:val="20"/>
          <w:szCs w:val="20"/>
        </w:rPr>
      </w:pPr>
      <w:r>
        <w:rPr>
          <w:rFonts w:cs="Times New Roman"/>
          <w:sz w:val="20"/>
          <w:szCs w:val="20"/>
        </w:rPr>
        <w:t>如果在末次用药后30天内患者即开始后续抗肿瘤治疗，末次治疗后访视需要在其他治疗开始之前完成，如果研究者不知情的情况下患者已经开始其他治疗，则无需进行安全访视；如果患者因为身体情况无法返回研究中心进行末次访视检查，可以进行远程访视，且可接受当地检查结果。</w:t>
      </w:r>
    </w:p>
    <w:p>
      <w:pPr>
        <w:keepNext/>
        <w:rPr>
          <w:rFonts w:cs="Times New Roman"/>
          <w:sz w:val="20"/>
          <w:szCs w:val="20"/>
        </w:rPr>
        <w:sectPr>
          <w:headerReference w:type="default" r:id="rId7"/>
          <w:pgSz w:w="16838" w:h="11906" w:orient="landscape"/>
          <w:pgMar w:top="1440" w:right="1440" w:bottom="1440" w:left="1440" w:header="851" w:footer="851" w:gutter="0"/>
          <w:cols w:num="1" w:space="425"/>
          <w:docGrid w:linePitch="360" w:charSpace="0"/>
        </w:sectPr>
      </w:pPr>
      <w:r>
        <w:rPr>
          <w:rFonts w:cs="Times New Roman"/>
          <w:sz w:val="20"/>
          <w:szCs w:val="20"/>
        </w:rPr>
        <w:t>C1D1全部操作尽量安排在同一天，如因特殊原因无法在一天完成，可以安排在两天完成，以服药日期为C1D1用于后续访视时间窗的计算</w:t>
      </w:r>
    </w:p>
    <w:p>
      <w:pPr>
        <w:pStyle w:val="ERIS3"/>
        <w:numPr>
          <w:ilvl w:val="12"/>
          <w:numId w:val="0"/>
        </w:numPr>
        <w:adjustRightInd w:val="0"/>
        <w:snapToGrid w:val="0"/>
        <w:spacing w:after="0" w:line="360" w:lineRule="auto"/>
        <w:rPr>
          <w:rFonts w:cs="Times New Roman"/>
        </w:rPr>
      </w:pPr>
      <w:bookmarkStart w:id="302" w:name="_Hlk511300711"/>
      <w:bookmarkEnd w:id="302"/>
      <w:bookmarkStart w:id="303" w:name="_Toc1043"/>
      <w:bookmarkStart w:id="304" w:name="_Toc87617911"/>
      <w:bookmarkStart w:id="305" w:name="_Toc13734"/>
      <w:bookmarkStart w:id="306" w:name="_Toc46860588"/>
      <w:bookmarkStart w:id="307" w:name="_Toc44401382"/>
      <w:r>
        <w:rPr>
          <w:rFonts w:cs="Times New Roman"/>
        </w:rPr>
        <w:t>9.5.2</w:t>
      </w:r>
      <w:r>
        <w:rPr>
          <w:rFonts w:cs="Times New Roman" w:hint="eastAsia"/>
        </w:rPr>
        <w:t xml:space="preserve"> </w:t>
      </w:r>
      <w:r>
        <w:rPr>
          <w:rFonts w:cs="Times New Roman"/>
        </w:rPr>
        <w:t>衡量指标的适当性</w:t>
      </w:r>
      <w:bookmarkEnd w:id="303"/>
      <w:bookmarkEnd w:id="304"/>
      <w:bookmarkEnd w:id="305"/>
      <w:bookmarkEnd w:id="306"/>
      <w:bookmarkEnd w:id="307"/>
    </w:p>
    <w:p>
      <w:pPr>
        <w:pStyle w:val="ERIS"/>
        <w:adjustRightInd w:val="0"/>
        <w:snapToGrid w:val="0"/>
        <w:spacing w:after="0" w:line="360" w:lineRule="auto"/>
        <w:ind w:firstLine="480"/>
        <w:jc w:val="both"/>
        <w:rPr>
          <w:rFonts w:cs="Times New Roman"/>
        </w:rPr>
      </w:pPr>
      <w:r>
        <w:rPr>
          <w:rFonts w:cs="Times New Roman"/>
        </w:rPr>
        <w:t>本研究肿瘤评估根据RECIST V1.1标准，以ORR为主要疗效终点，该指标的选择合理恰当。并且以PFS、CBR、DOR、OS、1年PFS率等一系列疗效指标作为次要疗效终点，以综合评估丁二酸复瑞替尼在I期ALK阳性晚期恶性实体瘤患者的初步疗效。该研究的疗效评估指标设置合理。</w:t>
      </w:r>
    </w:p>
    <w:p>
      <w:pPr>
        <w:pStyle w:val="ERIS"/>
        <w:adjustRightInd w:val="0"/>
        <w:snapToGrid w:val="0"/>
        <w:spacing w:after="0" w:line="360" w:lineRule="auto"/>
        <w:ind w:firstLine="480"/>
        <w:jc w:val="both"/>
        <w:rPr>
          <w:rFonts w:cs="Times New Roman"/>
        </w:rPr>
      </w:pPr>
      <w:r>
        <w:rPr>
          <w:rFonts w:cs="Times New Roman"/>
        </w:rPr>
        <w:t>本研究还设置了一系列安全性检查指标，以便在I期评估DLT的发生率并确定MTD。安全性评估根据NCI-CTCAE（5.0版）对AE进行分级，在整个I期研究期间对患者的安全性进行全面监测和评估，以最大程度保证患者的安全。</w:t>
      </w:r>
    </w:p>
    <w:p>
      <w:pPr>
        <w:pStyle w:val="ERIS"/>
        <w:adjustRightInd w:val="0"/>
        <w:snapToGrid w:val="0"/>
        <w:spacing w:after="0" w:line="360" w:lineRule="auto"/>
        <w:ind w:firstLine="480"/>
        <w:jc w:val="both"/>
        <w:rPr>
          <w:rFonts w:cs="Times New Roman"/>
        </w:rPr>
      </w:pPr>
      <w:r>
        <w:rPr>
          <w:rFonts w:cs="Times New Roman"/>
        </w:rPr>
        <w:t>研究中使用ICH国际医学用语词典进行编码。</w:t>
      </w:r>
    </w:p>
    <w:p>
      <w:pPr>
        <w:pStyle w:val="ERIS"/>
        <w:adjustRightInd w:val="0"/>
        <w:snapToGrid w:val="0"/>
        <w:spacing w:after="0" w:line="360" w:lineRule="auto"/>
        <w:ind w:firstLine="480"/>
        <w:jc w:val="both"/>
        <w:rPr>
          <w:rFonts w:cs="Times New Roman"/>
        </w:rPr>
      </w:pPr>
      <w:r>
        <w:rPr>
          <w:rFonts w:cs="Times New Roman"/>
        </w:rPr>
        <w:t>研究者则根据患者临床情况进行综合评估，体现了研究者评估的全面性。</w:t>
      </w:r>
    </w:p>
    <w:p>
      <w:pPr>
        <w:pStyle w:val="ERIS3"/>
        <w:numPr>
          <w:ilvl w:val="12"/>
          <w:numId w:val="0"/>
        </w:numPr>
        <w:adjustRightInd w:val="0"/>
        <w:snapToGrid w:val="0"/>
        <w:spacing w:after="0" w:line="360" w:lineRule="auto"/>
        <w:rPr>
          <w:rFonts w:cs="Times New Roman"/>
        </w:rPr>
      </w:pPr>
      <w:bookmarkStart w:id="308" w:name="_Toc44401383"/>
      <w:bookmarkStart w:id="309" w:name="_Toc87617912"/>
      <w:bookmarkStart w:id="310" w:name="_Toc46860589"/>
      <w:bookmarkStart w:id="311" w:name="_Toc2669"/>
      <w:bookmarkStart w:id="312" w:name="_Toc6027"/>
      <w:r>
        <w:rPr>
          <w:rFonts w:cs="Times New Roman"/>
        </w:rPr>
        <w:t>9.5.3</w:t>
      </w:r>
      <w:r>
        <w:rPr>
          <w:rFonts w:cs="Times New Roman" w:hint="eastAsia"/>
        </w:rPr>
        <w:t xml:space="preserve"> </w:t>
      </w:r>
      <w:r>
        <w:rPr>
          <w:rFonts w:cs="Times New Roman"/>
        </w:rPr>
        <w:t>主要变量</w:t>
      </w:r>
      <w:bookmarkEnd w:id="308"/>
      <w:bookmarkEnd w:id="309"/>
      <w:bookmarkEnd w:id="310"/>
      <w:bookmarkEnd w:id="311"/>
      <w:bookmarkEnd w:id="312"/>
    </w:p>
    <w:p>
      <w:pPr>
        <w:pStyle w:val="ListParagraph"/>
        <w:numPr>
          <w:ilvl w:val="12"/>
          <w:numId w:val="0"/>
        </w:numPr>
        <w:adjustRightInd w:val="0"/>
        <w:snapToGrid w:val="0"/>
        <w:spacing w:after="0" w:line="360" w:lineRule="auto"/>
        <w:rPr>
          <w:rFonts w:eastAsia="宋体"/>
          <w:b/>
          <w:bCs/>
          <w:lang w:eastAsia="zh-CN"/>
        </w:rPr>
      </w:pPr>
      <w:r>
        <w:rPr>
          <w:rFonts w:eastAsia="宋体"/>
          <w:b/>
          <w:bCs/>
          <w:lang w:eastAsia="zh-CN"/>
        </w:rPr>
        <w:t>9.5.3.1 I期主要变量</w:t>
      </w:r>
    </w:p>
    <w:p>
      <w:pPr>
        <w:pStyle w:val="ListParagraph"/>
        <w:numPr>
          <w:ilvl w:val="0"/>
          <w:numId w:val="17"/>
        </w:numPr>
        <w:adjustRightInd w:val="0"/>
        <w:snapToGrid w:val="0"/>
        <w:spacing w:after="0" w:line="360" w:lineRule="auto"/>
        <w:ind w:left="360" w:firstLine="0"/>
        <w:jc w:val="left"/>
        <w:rPr>
          <w:rFonts w:eastAsia="宋体"/>
          <w:lang w:eastAsia="zh-CN"/>
        </w:rPr>
      </w:pPr>
      <w:r>
        <w:rPr>
          <w:rFonts w:eastAsia="宋体"/>
          <w:lang w:eastAsia="zh-CN"/>
        </w:rPr>
        <w:t>DLT发生率</w:t>
      </w:r>
    </w:p>
    <w:p>
      <w:pPr>
        <w:pStyle w:val="ListParagraph"/>
        <w:numPr>
          <w:ilvl w:val="0"/>
          <w:numId w:val="17"/>
        </w:numPr>
        <w:adjustRightInd w:val="0"/>
        <w:snapToGrid w:val="0"/>
        <w:spacing w:after="0" w:line="360" w:lineRule="auto"/>
        <w:ind w:left="360" w:firstLine="0"/>
        <w:jc w:val="left"/>
        <w:rPr>
          <w:rFonts w:eastAsia="宋体"/>
          <w:lang w:eastAsia="zh-CN"/>
        </w:rPr>
      </w:pPr>
      <w:r>
        <w:rPr>
          <w:rFonts w:eastAsia="宋体"/>
          <w:lang w:eastAsia="zh-CN"/>
        </w:rPr>
        <w:t>客观缓解率（ORR）</w:t>
      </w:r>
    </w:p>
    <w:p>
      <w:pPr>
        <w:pStyle w:val="ERIS3"/>
        <w:numPr>
          <w:ilvl w:val="12"/>
          <w:numId w:val="0"/>
        </w:numPr>
        <w:spacing w:after="0" w:line="360" w:lineRule="auto"/>
        <w:rPr>
          <w:rFonts w:cs="Times New Roman"/>
          <w:szCs w:val="24"/>
        </w:rPr>
      </w:pPr>
      <w:bookmarkStart w:id="313" w:name="_Toc44401387"/>
      <w:bookmarkStart w:id="314" w:name="_Toc3322"/>
      <w:bookmarkStart w:id="315" w:name="_Toc46860593"/>
      <w:bookmarkStart w:id="316" w:name="_Toc19229"/>
      <w:bookmarkStart w:id="317" w:name="_Toc87617916"/>
      <w:r>
        <w:rPr>
          <w:rFonts w:cs="Times New Roman"/>
          <w:szCs w:val="24"/>
        </w:rPr>
        <w:t>9.5.4</w:t>
      </w:r>
      <w:r>
        <w:rPr>
          <w:rFonts w:cs="Times New Roman" w:hint="eastAsia"/>
          <w:szCs w:val="24"/>
        </w:rPr>
        <w:t xml:space="preserve"> </w:t>
      </w:r>
      <w:r>
        <w:rPr>
          <w:rFonts w:cs="Times New Roman"/>
          <w:szCs w:val="24"/>
        </w:rPr>
        <w:t>药物浓度测定</w:t>
      </w:r>
      <w:bookmarkEnd w:id="313"/>
      <w:bookmarkEnd w:id="314"/>
      <w:bookmarkEnd w:id="315"/>
      <w:bookmarkEnd w:id="316"/>
      <w:bookmarkEnd w:id="317"/>
    </w:p>
    <w:p>
      <w:pPr>
        <w:pStyle w:val="DocumentText"/>
        <w:adjustRightInd w:val="0"/>
        <w:snapToGrid w:val="0"/>
        <w:spacing w:after="0" w:line="360" w:lineRule="auto"/>
        <w:ind w:firstLine="465"/>
        <w:rPr>
          <w:rFonts w:eastAsia="宋体"/>
          <w:lang w:eastAsia="zh-CN"/>
        </w:rPr>
      </w:pPr>
      <w:r>
        <w:rPr>
          <w:rFonts w:eastAsia="宋体"/>
          <w:lang w:eastAsia="zh-CN"/>
        </w:rPr>
        <w:t>为了检测血浆中丁二酸复瑞替尼及其代谢产物的浓度并研究丁二酸复瑞替尼在血浆中的代谢特征，在以下时间点收集血浆样品：</w:t>
      </w:r>
    </w:p>
    <w:p>
      <w:pPr>
        <w:pStyle w:val="BodyTextIndent"/>
        <w:numPr>
          <w:ilvl w:val="12"/>
          <w:numId w:val="0"/>
        </w:numPr>
        <w:tabs>
          <w:tab w:val="center" w:pos="4535"/>
        </w:tabs>
        <w:adjustRightInd w:val="0"/>
        <w:snapToGrid w:val="0"/>
        <w:spacing w:after="0" w:line="360" w:lineRule="auto"/>
        <w:rPr>
          <w:rFonts w:eastAsia="宋体"/>
          <w:b/>
          <w:bCs/>
          <w:lang w:eastAsia="zh-CN"/>
        </w:rPr>
      </w:pPr>
      <w:r>
        <w:rPr>
          <w:rFonts w:eastAsia="宋体"/>
          <w:b/>
          <w:bCs/>
          <w:lang w:eastAsia="zh-CN"/>
        </w:rPr>
        <w:t>9.5.4.1 I期药物浓度测定</w:t>
      </w:r>
    </w:p>
    <w:p>
      <w:pPr>
        <w:pStyle w:val="DocumentText"/>
        <w:adjustRightInd w:val="0"/>
        <w:snapToGrid w:val="0"/>
        <w:spacing w:after="0" w:line="360" w:lineRule="auto"/>
        <w:ind w:firstLine="465"/>
        <w:rPr>
          <w:rFonts w:eastAsia="宋体"/>
          <w:b/>
          <w:lang w:val="en-GB" w:eastAsia="zh-CN"/>
        </w:rPr>
      </w:pPr>
      <w:r>
        <w:rPr>
          <w:rFonts w:eastAsia="宋体"/>
          <w:b/>
          <w:lang w:val="en-GB" w:eastAsia="zh-CN"/>
        </w:rPr>
        <w:t>PK导入期（单次给药阶段）</w:t>
      </w:r>
    </w:p>
    <w:p>
      <w:pPr>
        <w:pStyle w:val="DocumentText"/>
        <w:numPr>
          <w:ilvl w:val="0"/>
          <w:numId w:val="27"/>
        </w:numPr>
        <w:adjustRightInd w:val="0"/>
        <w:snapToGrid w:val="0"/>
        <w:spacing w:after="0" w:line="360" w:lineRule="auto"/>
        <w:rPr>
          <w:rFonts w:eastAsia="宋体"/>
          <w:lang w:val="fr-FR" w:eastAsia="zh-CN"/>
        </w:rPr>
      </w:pPr>
      <w:r>
        <w:rPr>
          <w:rFonts w:eastAsia="宋体"/>
          <w:lang w:val="fr-FR" w:eastAsia="zh-CN"/>
        </w:rPr>
        <w:t>PK导入期D1：</w:t>
      </w:r>
    </w:p>
    <w:p>
      <w:pPr>
        <w:pStyle w:val="DocumentText"/>
        <w:numPr>
          <w:ilvl w:val="1"/>
          <w:numId w:val="27"/>
        </w:numPr>
        <w:adjustRightInd w:val="0"/>
        <w:snapToGrid w:val="0"/>
        <w:spacing w:after="0" w:line="360" w:lineRule="auto"/>
        <w:rPr>
          <w:rFonts w:eastAsia="宋体"/>
          <w:lang w:val="fr-FR" w:eastAsia="zh-CN"/>
        </w:rPr>
      </w:pPr>
      <w:r>
        <w:rPr>
          <w:rFonts w:eastAsia="宋体"/>
          <w:lang w:val="fr-FR" w:eastAsia="zh-CN"/>
        </w:rPr>
        <w:t>剂量爬坡患者：给药前（给药前5分钟内）、给药后1、2、3、4、5、6、8和12小时；</w:t>
      </w:r>
      <w:r>
        <w:rPr>
          <w:rFonts w:eastAsia="宋体"/>
          <w:kern w:val="2"/>
        </w:rPr>
        <w:t>其中对于20</w:t>
      </w:r>
      <w:r>
        <w:rPr>
          <w:rFonts w:eastAsia="宋体"/>
          <w:kern w:val="2"/>
          <w:lang w:eastAsia="zh-CN"/>
        </w:rPr>
        <w:t>mg</w:t>
      </w:r>
      <w:r>
        <w:rPr>
          <w:rFonts w:eastAsia="宋体"/>
          <w:kern w:val="2"/>
        </w:rPr>
        <w:t>剂量和40</w:t>
      </w:r>
      <w:r>
        <w:rPr>
          <w:rFonts w:eastAsia="宋体"/>
          <w:kern w:val="2"/>
          <w:lang w:eastAsia="zh-CN"/>
        </w:rPr>
        <w:t>mg</w:t>
      </w:r>
      <w:r>
        <w:rPr>
          <w:rFonts w:eastAsia="宋体"/>
          <w:kern w:val="2"/>
        </w:rPr>
        <w:t>剂量部分受试者，采集时间为：给药前（给药前5分钟内）、给药后0.5、1、2、3、4、6、8和12小时；</w:t>
      </w:r>
    </w:p>
    <w:p>
      <w:pPr>
        <w:pStyle w:val="DocumentText"/>
        <w:numPr>
          <w:ilvl w:val="1"/>
          <w:numId w:val="27"/>
        </w:numPr>
        <w:adjustRightInd w:val="0"/>
        <w:snapToGrid w:val="0"/>
        <w:spacing w:after="0" w:line="360" w:lineRule="auto"/>
        <w:rPr>
          <w:rFonts w:eastAsia="宋体"/>
          <w:lang w:val="fr-FR" w:eastAsia="zh-CN"/>
        </w:rPr>
      </w:pPr>
      <w:r>
        <w:rPr>
          <w:rFonts w:eastAsia="宋体"/>
          <w:lang w:val="fr-FR" w:eastAsia="zh-CN"/>
        </w:rPr>
        <w:t>剂量扩展患者：给药前（给药前5分钟内）、给药后1、3、5、7和10小时。</w:t>
      </w:r>
    </w:p>
    <w:p>
      <w:pPr>
        <w:pStyle w:val="DocumentText"/>
        <w:numPr>
          <w:ilvl w:val="0"/>
          <w:numId w:val="27"/>
        </w:numPr>
        <w:adjustRightInd w:val="0"/>
        <w:snapToGrid w:val="0"/>
        <w:spacing w:after="0" w:line="360" w:lineRule="auto"/>
        <w:rPr>
          <w:rFonts w:eastAsia="宋体"/>
          <w:lang w:val="fr-FR" w:eastAsia="zh-CN"/>
        </w:rPr>
      </w:pPr>
      <w:r>
        <w:rPr>
          <w:rFonts w:eastAsia="宋体"/>
          <w:lang w:val="fr-FR" w:eastAsia="zh-CN"/>
        </w:rPr>
        <w:t>PK导入期D2：给药后24小时；</w:t>
      </w:r>
    </w:p>
    <w:p>
      <w:pPr>
        <w:pStyle w:val="DocumentText"/>
        <w:numPr>
          <w:ilvl w:val="0"/>
          <w:numId w:val="27"/>
        </w:numPr>
        <w:adjustRightInd w:val="0"/>
        <w:snapToGrid w:val="0"/>
        <w:spacing w:after="0" w:line="360" w:lineRule="auto"/>
        <w:rPr>
          <w:rFonts w:eastAsia="宋体"/>
          <w:lang w:val="fr-FR" w:eastAsia="zh-CN"/>
        </w:rPr>
      </w:pPr>
      <w:r>
        <w:rPr>
          <w:rFonts w:eastAsia="宋体"/>
          <w:lang w:val="fr-FR" w:eastAsia="zh-CN"/>
        </w:rPr>
        <w:t>PK导入期D3：给药后48小时；</w:t>
      </w:r>
    </w:p>
    <w:p>
      <w:pPr>
        <w:pStyle w:val="DocumentText"/>
        <w:adjustRightInd w:val="0"/>
        <w:snapToGrid w:val="0"/>
        <w:spacing w:after="0" w:line="360" w:lineRule="auto"/>
        <w:ind w:firstLine="465"/>
        <w:rPr>
          <w:rFonts w:eastAsia="宋体"/>
          <w:b/>
          <w:lang w:val="fr-FR" w:eastAsia="zh-CN"/>
        </w:rPr>
      </w:pPr>
      <w:r>
        <w:rPr>
          <w:rFonts w:eastAsia="宋体"/>
          <w:b/>
          <w:lang w:val="fr-FR" w:eastAsia="zh-CN"/>
        </w:rPr>
        <w:t>C1：</w:t>
      </w:r>
    </w:p>
    <w:p>
      <w:pPr>
        <w:pStyle w:val="DocumentText"/>
        <w:numPr>
          <w:ilvl w:val="0"/>
          <w:numId w:val="27"/>
        </w:numPr>
        <w:adjustRightInd w:val="0"/>
        <w:snapToGrid w:val="0"/>
        <w:spacing w:after="0" w:line="360" w:lineRule="auto"/>
        <w:rPr>
          <w:rFonts w:eastAsia="宋体"/>
          <w:lang w:val="fr-FR" w:eastAsia="zh-CN"/>
        </w:rPr>
      </w:pPr>
      <w:r>
        <w:rPr>
          <w:rFonts w:eastAsia="宋体"/>
          <w:lang w:val="fr-FR" w:eastAsia="zh-CN"/>
        </w:rPr>
        <w:t>C1D1：给药前（给药前5分钟内）；</w:t>
      </w:r>
    </w:p>
    <w:p>
      <w:pPr>
        <w:pStyle w:val="DocumentText"/>
        <w:numPr>
          <w:ilvl w:val="0"/>
          <w:numId w:val="27"/>
        </w:numPr>
        <w:adjustRightInd w:val="0"/>
        <w:snapToGrid w:val="0"/>
        <w:spacing w:after="0" w:line="360" w:lineRule="auto"/>
        <w:rPr>
          <w:rFonts w:eastAsia="宋体"/>
          <w:lang w:val="fr-FR" w:eastAsia="zh-CN"/>
        </w:rPr>
      </w:pPr>
      <w:r>
        <w:rPr>
          <w:rFonts w:eastAsia="宋体"/>
          <w:lang w:val="fr-FR" w:eastAsia="zh-CN"/>
        </w:rPr>
        <w:t>C1D8：给药前（给药前5分钟内）；</w:t>
      </w:r>
    </w:p>
    <w:p>
      <w:pPr>
        <w:pStyle w:val="DocumentText"/>
        <w:numPr>
          <w:ilvl w:val="0"/>
          <w:numId w:val="27"/>
        </w:numPr>
        <w:adjustRightInd w:val="0"/>
        <w:snapToGrid w:val="0"/>
        <w:spacing w:after="0" w:line="360" w:lineRule="auto"/>
        <w:rPr>
          <w:rFonts w:eastAsia="宋体"/>
          <w:lang w:val="fr-FR" w:eastAsia="zh-CN"/>
        </w:rPr>
      </w:pPr>
      <w:r>
        <w:rPr>
          <w:rFonts w:eastAsia="宋体"/>
          <w:lang w:val="fr-FR" w:eastAsia="zh-CN"/>
        </w:rPr>
        <w:t>C1D15：</w:t>
      </w:r>
    </w:p>
    <w:p>
      <w:pPr>
        <w:pStyle w:val="DocumentText"/>
        <w:numPr>
          <w:ilvl w:val="1"/>
          <w:numId w:val="27"/>
        </w:numPr>
        <w:adjustRightInd w:val="0"/>
        <w:snapToGrid w:val="0"/>
        <w:spacing w:after="0" w:line="360" w:lineRule="auto"/>
        <w:rPr>
          <w:rFonts w:eastAsia="宋体"/>
          <w:lang w:val="fr-FR" w:eastAsia="zh-CN"/>
        </w:rPr>
      </w:pPr>
      <w:r>
        <w:rPr>
          <w:rFonts w:eastAsia="宋体"/>
          <w:lang w:val="fr-FR" w:eastAsia="zh-CN"/>
        </w:rPr>
        <w:t>剂量爬坡患者：给药前（给药前5分钟内）、给药后1、2、3、4、5、6、8、12和24小时；</w:t>
      </w:r>
      <w:r>
        <w:rPr>
          <w:rFonts w:eastAsia="宋体"/>
          <w:kern w:val="2"/>
        </w:rPr>
        <w:t>其中对于20</w:t>
      </w:r>
      <w:r>
        <w:rPr>
          <w:rFonts w:eastAsia="宋体"/>
          <w:kern w:val="2"/>
          <w:lang w:eastAsia="zh-CN"/>
        </w:rPr>
        <w:t>mg</w:t>
      </w:r>
      <w:r>
        <w:rPr>
          <w:rFonts w:eastAsia="宋体"/>
          <w:kern w:val="2"/>
        </w:rPr>
        <w:t>剂量和40</w:t>
      </w:r>
      <w:r>
        <w:rPr>
          <w:rFonts w:eastAsia="宋体"/>
          <w:kern w:val="2"/>
          <w:lang w:eastAsia="zh-CN"/>
        </w:rPr>
        <w:t>mg</w:t>
      </w:r>
      <w:r>
        <w:rPr>
          <w:rFonts w:eastAsia="宋体"/>
          <w:kern w:val="2"/>
        </w:rPr>
        <w:t>剂量部分受试者，采集时间为：给药前（给药前5分钟内）、给药后0.5、1、2、3、4、6、8和12小时；</w:t>
      </w:r>
    </w:p>
    <w:p>
      <w:pPr>
        <w:pStyle w:val="DocumentText"/>
        <w:numPr>
          <w:ilvl w:val="1"/>
          <w:numId w:val="27"/>
        </w:numPr>
        <w:adjustRightInd w:val="0"/>
        <w:snapToGrid w:val="0"/>
        <w:spacing w:after="0" w:line="360" w:lineRule="auto"/>
        <w:rPr>
          <w:rFonts w:eastAsia="宋体"/>
          <w:lang w:val="fr-FR" w:eastAsia="zh-CN"/>
        </w:rPr>
      </w:pPr>
      <w:r>
        <w:rPr>
          <w:rFonts w:eastAsia="宋体"/>
          <w:lang w:val="fr-FR" w:eastAsia="zh-CN"/>
        </w:rPr>
        <w:t>剂量扩展患者：给药前（给药前5分钟内）、给药后1、3、5、7、10和24小时。</w:t>
      </w:r>
    </w:p>
    <w:p>
      <w:pPr>
        <w:pStyle w:val="DocumentText"/>
        <w:adjustRightInd w:val="0"/>
        <w:snapToGrid w:val="0"/>
        <w:spacing w:after="0" w:line="360" w:lineRule="auto"/>
        <w:ind w:firstLine="465"/>
        <w:rPr>
          <w:rFonts w:eastAsia="宋体"/>
          <w:b/>
          <w:lang w:val="fr-FR" w:eastAsia="zh-CN"/>
        </w:rPr>
      </w:pPr>
      <w:r>
        <w:rPr>
          <w:rFonts w:eastAsia="宋体"/>
          <w:b/>
          <w:lang w:val="fr-FR" w:eastAsia="zh-CN"/>
        </w:rPr>
        <w:t>C2：</w:t>
      </w:r>
    </w:p>
    <w:p>
      <w:pPr>
        <w:pStyle w:val="DocumentText"/>
        <w:numPr>
          <w:ilvl w:val="0"/>
          <w:numId w:val="27"/>
        </w:numPr>
        <w:adjustRightInd w:val="0"/>
        <w:snapToGrid w:val="0"/>
        <w:spacing w:after="0" w:line="360" w:lineRule="auto"/>
        <w:rPr>
          <w:rFonts w:eastAsia="宋体"/>
          <w:lang w:val="fr-FR" w:eastAsia="zh-CN"/>
        </w:rPr>
      </w:pPr>
      <w:r>
        <w:rPr>
          <w:rFonts w:eastAsia="宋体"/>
          <w:bCs/>
          <w:lang w:val="fr-FR" w:eastAsia="zh-CN"/>
        </w:rPr>
        <w:t>C2D1：</w:t>
      </w:r>
      <w:r>
        <w:rPr>
          <w:rFonts w:eastAsia="宋体"/>
          <w:lang w:val="fr-FR" w:eastAsia="zh-CN"/>
        </w:rPr>
        <w:t>给药前5分钟内；</w:t>
      </w:r>
    </w:p>
    <w:p>
      <w:pPr>
        <w:pStyle w:val="DocumentText"/>
        <w:adjustRightInd w:val="0"/>
        <w:snapToGrid w:val="0"/>
        <w:spacing w:after="0" w:line="360" w:lineRule="auto"/>
        <w:ind w:firstLine="465"/>
        <w:rPr>
          <w:rFonts w:eastAsia="宋体"/>
          <w:b/>
          <w:lang w:val="fr-FR" w:eastAsia="zh-CN"/>
        </w:rPr>
      </w:pPr>
      <w:r>
        <w:rPr>
          <w:rFonts w:eastAsia="宋体"/>
          <w:b/>
          <w:lang w:val="fr-FR" w:eastAsia="zh-CN"/>
        </w:rPr>
        <w:t>C3：</w:t>
      </w:r>
    </w:p>
    <w:p>
      <w:pPr>
        <w:pStyle w:val="DocumentText"/>
        <w:numPr>
          <w:ilvl w:val="0"/>
          <w:numId w:val="27"/>
        </w:numPr>
        <w:adjustRightInd w:val="0"/>
        <w:snapToGrid w:val="0"/>
        <w:spacing w:after="0" w:line="360" w:lineRule="auto"/>
        <w:rPr>
          <w:rFonts w:eastAsia="宋体"/>
          <w:b/>
          <w:lang w:val="fr-FR" w:eastAsia="zh-CN"/>
        </w:rPr>
      </w:pPr>
      <w:r>
        <w:rPr>
          <w:rFonts w:eastAsia="宋体"/>
          <w:bCs/>
          <w:lang w:val="fr-FR" w:eastAsia="zh-CN"/>
        </w:rPr>
        <w:t>C3D1：</w:t>
      </w:r>
      <w:r>
        <w:rPr>
          <w:rFonts w:eastAsia="宋体"/>
          <w:lang w:val="fr-FR" w:eastAsia="zh-CN"/>
        </w:rPr>
        <w:t>给药前5分钟内；</w:t>
      </w:r>
    </w:p>
    <w:p>
      <w:pPr>
        <w:pStyle w:val="DocumentText"/>
        <w:adjustRightInd w:val="0"/>
        <w:snapToGrid w:val="0"/>
        <w:spacing w:after="0" w:line="360" w:lineRule="auto"/>
        <w:ind w:firstLine="465"/>
        <w:rPr>
          <w:rFonts w:eastAsia="宋体"/>
          <w:lang w:eastAsia="zh-CN"/>
        </w:rPr>
      </w:pPr>
      <w:r>
        <w:rPr>
          <w:rFonts w:eastAsia="宋体"/>
          <w:lang w:val="en-GB" w:eastAsia="zh-CN"/>
        </w:rPr>
        <w:t>在每个采血时间点</w:t>
      </w:r>
      <w:r>
        <w:rPr>
          <w:rFonts w:eastAsia="宋体"/>
          <w:lang w:val="fr-FR" w:eastAsia="zh-CN"/>
        </w:rPr>
        <w:t>，</w:t>
      </w:r>
      <w:r>
        <w:rPr>
          <w:rFonts w:eastAsia="宋体"/>
          <w:lang w:val="en-GB" w:eastAsia="zh-CN"/>
        </w:rPr>
        <w:t>采集</w:t>
      </w:r>
      <w:r>
        <w:rPr>
          <w:rFonts w:eastAsia="宋体"/>
          <w:lang w:val="fr-FR" w:eastAsia="zh-CN"/>
        </w:rPr>
        <w:t>2 mL</w:t>
      </w:r>
      <w:r>
        <w:rPr>
          <w:rFonts w:eastAsia="宋体"/>
          <w:lang w:val="en-GB" w:eastAsia="zh-CN"/>
        </w:rPr>
        <w:t>上肢静脉血</w:t>
      </w:r>
      <w:r>
        <w:rPr>
          <w:rFonts w:eastAsia="宋体"/>
          <w:lang w:val="fr-FR" w:eastAsia="zh-CN"/>
        </w:rPr>
        <w:t>，分离血浆后送PK样本检测单位</w:t>
      </w:r>
      <w:r>
        <w:rPr>
          <w:rFonts w:eastAsia="宋体"/>
          <w:lang w:val="en-GB" w:eastAsia="zh-CN"/>
        </w:rPr>
        <w:t>。</w:t>
      </w:r>
      <w:r>
        <w:rPr>
          <w:rFonts w:eastAsia="宋体"/>
          <w:lang w:eastAsia="zh-CN"/>
        </w:rPr>
        <w:t>血样采集的具体程序、储存条件以及运输说明，请参见单独的中心实验室手册。</w:t>
      </w:r>
    </w:p>
    <w:p>
      <w:pPr>
        <w:pStyle w:val="DocumentText"/>
        <w:adjustRightInd w:val="0"/>
        <w:snapToGrid w:val="0"/>
        <w:spacing w:after="0" w:line="360" w:lineRule="auto"/>
        <w:ind w:firstLine="465"/>
        <w:rPr>
          <w:rFonts w:eastAsia="宋体"/>
          <w:lang w:eastAsia="zh-CN"/>
        </w:rPr>
      </w:pPr>
      <w:r>
        <w:rPr>
          <w:rFonts w:eastAsia="宋体"/>
          <w:lang w:eastAsia="zh-CN"/>
        </w:rPr>
        <w:t>详细的PK血样采集时间表及采血量见附录16.1.1。</w:t>
      </w:r>
    </w:p>
    <w:p>
      <w:pPr>
        <w:pStyle w:val="ERIS20"/>
        <w:numPr>
          <w:ilvl w:val="12"/>
          <w:numId w:val="0"/>
        </w:numPr>
        <w:adjustRightInd w:val="0"/>
        <w:snapToGrid w:val="0"/>
        <w:spacing w:after="0" w:line="360" w:lineRule="auto"/>
        <w:jc w:val="both"/>
        <w:rPr>
          <w:rFonts w:cs="Times New Roman"/>
        </w:rPr>
      </w:pPr>
      <w:bookmarkStart w:id="318" w:name="_Toc24089"/>
      <w:bookmarkStart w:id="319" w:name="_Toc44401389"/>
      <w:bookmarkStart w:id="320" w:name="_Toc46860595"/>
      <w:bookmarkStart w:id="321" w:name="_Toc10741"/>
      <w:bookmarkStart w:id="322" w:name="_Toc87617918"/>
      <w:r>
        <w:rPr>
          <w:rFonts w:cs="Times New Roman"/>
        </w:rPr>
        <w:t>9.6 数据质量保证</w:t>
      </w:r>
      <w:bookmarkEnd w:id="318"/>
      <w:bookmarkEnd w:id="319"/>
      <w:bookmarkEnd w:id="320"/>
      <w:bookmarkEnd w:id="321"/>
      <w:bookmarkEnd w:id="322"/>
    </w:p>
    <w:p>
      <w:pPr>
        <w:pStyle w:val="DocumentText"/>
        <w:widowControl/>
        <w:adjustRightInd w:val="0"/>
        <w:snapToGrid w:val="0"/>
        <w:spacing w:after="0" w:line="360" w:lineRule="auto"/>
        <w:ind w:firstLine="465"/>
        <w:rPr>
          <w:rFonts w:eastAsia="宋体"/>
          <w:lang w:eastAsia="zh-CN"/>
        </w:rPr>
      </w:pPr>
      <w:r>
        <w:rPr>
          <w:rFonts w:eastAsia="宋体"/>
          <w:lang w:eastAsia="zh-CN"/>
        </w:rPr>
        <w:t>实验室间标准化方法和质量保证程序的文件见附件16.1.10。稽查证书见附件16.1.8。</w:t>
      </w:r>
    </w:p>
    <w:p>
      <w:pPr>
        <w:pStyle w:val="ERIS3"/>
        <w:numPr>
          <w:ilvl w:val="12"/>
          <w:numId w:val="0"/>
        </w:numPr>
        <w:adjustRightInd w:val="0"/>
        <w:snapToGrid w:val="0"/>
        <w:spacing w:after="0" w:line="360" w:lineRule="auto"/>
        <w:jc w:val="both"/>
        <w:rPr>
          <w:rFonts w:cs="Times New Roman"/>
        </w:rPr>
      </w:pPr>
      <w:bookmarkStart w:id="323" w:name="_Toc87617919"/>
      <w:bookmarkStart w:id="324" w:name="_Toc12224"/>
      <w:bookmarkStart w:id="325" w:name="_Toc29908"/>
      <w:bookmarkStart w:id="326" w:name="_Toc46860596"/>
      <w:bookmarkStart w:id="327" w:name="_Toc44401390"/>
      <w:r>
        <w:rPr>
          <w:rFonts w:cs="Times New Roman"/>
        </w:rPr>
        <w:t>9.6.1</w:t>
      </w:r>
      <w:r>
        <w:rPr>
          <w:rFonts w:cs="Times New Roman" w:hint="eastAsia"/>
        </w:rPr>
        <w:t xml:space="preserve"> </w:t>
      </w:r>
      <w:r>
        <w:rPr>
          <w:rFonts w:cs="Times New Roman"/>
        </w:rPr>
        <w:t>启动访视</w:t>
      </w:r>
      <w:bookmarkEnd w:id="323"/>
      <w:bookmarkEnd w:id="324"/>
      <w:bookmarkEnd w:id="325"/>
      <w:bookmarkEnd w:id="326"/>
      <w:bookmarkEnd w:id="327"/>
    </w:p>
    <w:p>
      <w:pPr>
        <w:pStyle w:val="DocumentText"/>
        <w:widowControl/>
        <w:adjustRightInd w:val="0"/>
        <w:snapToGrid w:val="0"/>
        <w:spacing w:after="0" w:line="360" w:lineRule="auto"/>
        <w:ind w:firstLine="465"/>
        <w:rPr>
          <w:rFonts w:eastAsia="宋体"/>
          <w:highlight w:val="yellow"/>
          <w:lang w:eastAsia="zh-CN"/>
        </w:rPr>
      </w:pPr>
      <w:r>
        <w:rPr>
          <w:rFonts w:eastAsia="宋体"/>
          <w:lang w:eastAsia="zh-CN"/>
        </w:rPr>
        <w:t>为保证研究的质量，在正式研究开始前，由申办方，合同研究组织公司和研究者共同讨论、制定临床研究计划。对参加研究的有关研究人员进行GCP培训。</w:t>
      </w:r>
    </w:p>
    <w:p>
      <w:pPr>
        <w:pStyle w:val="ERIS3"/>
        <w:numPr>
          <w:ilvl w:val="12"/>
          <w:numId w:val="0"/>
        </w:numPr>
        <w:adjustRightInd w:val="0"/>
        <w:snapToGrid w:val="0"/>
        <w:spacing w:after="0" w:line="360" w:lineRule="auto"/>
        <w:jc w:val="both"/>
        <w:rPr>
          <w:rFonts w:cs="Times New Roman"/>
        </w:rPr>
      </w:pPr>
      <w:bookmarkStart w:id="328" w:name="_Toc44401391"/>
      <w:bookmarkStart w:id="329" w:name="_Toc87617920"/>
      <w:bookmarkStart w:id="330" w:name="_Toc46860597"/>
      <w:bookmarkStart w:id="331" w:name="_Toc8167"/>
      <w:bookmarkStart w:id="332" w:name="_Toc16312"/>
      <w:r>
        <w:rPr>
          <w:rFonts w:cs="Times New Roman"/>
        </w:rPr>
        <w:t>9.6.2</w:t>
      </w:r>
      <w:r>
        <w:rPr>
          <w:rFonts w:cs="Times New Roman" w:hint="eastAsia"/>
        </w:rPr>
        <w:t xml:space="preserve"> </w:t>
      </w:r>
      <w:r>
        <w:rPr>
          <w:rFonts w:cs="Times New Roman"/>
        </w:rPr>
        <w:t>监查</w:t>
      </w:r>
      <w:bookmarkEnd w:id="328"/>
      <w:bookmarkEnd w:id="329"/>
      <w:bookmarkEnd w:id="330"/>
      <w:r>
        <w:rPr>
          <w:rFonts w:cs="Times New Roman"/>
        </w:rPr>
        <w:t>和稽查</w:t>
      </w:r>
      <w:bookmarkEnd w:id="331"/>
      <w:bookmarkEnd w:id="332"/>
    </w:p>
    <w:p>
      <w:pPr>
        <w:pStyle w:val="DocumentText"/>
        <w:adjustRightInd w:val="0"/>
        <w:snapToGrid w:val="0"/>
        <w:spacing w:after="0" w:line="360" w:lineRule="auto"/>
        <w:rPr>
          <w:rFonts w:eastAsia="宋体"/>
          <w:b/>
          <w:bCs/>
          <w:lang w:eastAsia="zh-CN"/>
        </w:rPr>
      </w:pPr>
      <w:r>
        <w:rPr>
          <w:rFonts w:eastAsia="宋体"/>
          <w:b/>
          <w:bCs/>
          <w:lang w:eastAsia="zh-CN"/>
        </w:rPr>
        <w:t>9.6.2.1</w:t>
      </w:r>
      <w:r>
        <w:rPr>
          <w:rFonts w:eastAsia="宋体" w:hint="eastAsia"/>
          <w:b/>
          <w:bCs/>
          <w:lang w:eastAsia="zh-CN"/>
        </w:rPr>
        <w:t xml:space="preserve"> </w:t>
      </w:r>
      <w:r>
        <w:rPr>
          <w:rFonts w:eastAsia="宋体"/>
          <w:b/>
          <w:bCs/>
          <w:lang w:eastAsia="zh-CN"/>
        </w:rPr>
        <w:t>监查</w:t>
      </w:r>
    </w:p>
    <w:p>
      <w:pPr>
        <w:pStyle w:val="DocumentText"/>
        <w:adjustRightInd w:val="0"/>
        <w:snapToGrid w:val="0"/>
        <w:spacing w:after="0" w:line="360" w:lineRule="auto"/>
        <w:ind w:firstLine="480"/>
        <w:rPr>
          <w:rFonts w:eastAsia="宋体"/>
          <w:lang w:eastAsia="zh-CN"/>
        </w:rPr>
      </w:pPr>
      <w:r>
        <w:rPr>
          <w:rFonts w:eastAsia="宋体"/>
          <w:lang w:eastAsia="zh-CN"/>
        </w:rPr>
        <w:t>申办方授权的临床监查员有权随时查阅eCRF、ICF和所有的原始资料。</w:t>
      </w:r>
    </w:p>
    <w:p>
      <w:pPr>
        <w:pStyle w:val="DocumentText"/>
        <w:adjustRightInd w:val="0"/>
        <w:snapToGrid w:val="0"/>
        <w:spacing w:after="0" w:line="360" w:lineRule="auto"/>
        <w:ind w:firstLine="465"/>
        <w:rPr>
          <w:rFonts w:eastAsia="宋体"/>
          <w:lang w:eastAsia="zh-CN"/>
        </w:rPr>
      </w:pPr>
      <w:r>
        <w:rPr>
          <w:rFonts w:eastAsia="宋体"/>
          <w:lang w:eastAsia="zh-CN"/>
        </w:rPr>
        <w:t>临床监查员将负责制定监查本研究需要遵守的计划和步骤。研究开始前，将进行现场访视。研究进行过程中，需定期进行访视。根据需要，可以通过电话、传真或邮件进行联系，作为现场访视的补充。</w:t>
      </w:r>
    </w:p>
    <w:p>
      <w:pPr>
        <w:pStyle w:val="DocumentText"/>
        <w:adjustRightInd w:val="0"/>
        <w:snapToGrid w:val="0"/>
        <w:spacing w:after="0" w:line="360" w:lineRule="auto"/>
        <w:ind w:firstLine="465"/>
        <w:rPr>
          <w:rFonts w:eastAsia="宋体"/>
          <w:lang w:eastAsia="zh-CN"/>
        </w:rPr>
      </w:pPr>
      <w:r>
        <w:rPr>
          <w:rFonts w:eastAsia="宋体"/>
          <w:lang w:eastAsia="zh-CN"/>
        </w:rPr>
        <w:t>本研究开始前，将通知研究者预期的监查访视的频率。此外，在研究过程中，每次监查访视之前，研究者都将提前得到通知。访视的目的是为了保证临床研究的实施严格遵守研究方案；病例报告表的完整性、准确性、并能从原始文件得到证实。</w:t>
      </w:r>
    </w:p>
    <w:p>
      <w:pPr>
        <w:pStyle w:val="DocumentText"/>
        <w:adjustRightInd w:val="0"/>
        <w:snapToGrid w:val="0"/>
        <w:spacing w:after="0" w:line="360" w:lineRule="auto"/>
        <w:ind w:firstLine="465"/>
        <w:rPr>
          <w:rFonts w:eastAsia="宋体"/>
          <w:lang w:eastAsia="zh-CN"/>
        </w:rPr>
      </w:pPr>
      <w:r>
        <w:rPr>
          <w:rFonts w:eastAsia="宋体"/>
          <w:lang w:eastAsia="zh-CN"/>
        </w:rPr>
        <w:t>由临床监查员核查所有eCRF填写正确完整，并与原始资料一致；所有错误或遗漏均已改正或注明，经研究者签名并注明日期。每次访视的时候，为了审核和证实病例报告表、药物供应和存货记录、药物发放回收记录以及其它安排好的任何附加的记录，需要研究者和临床监查员密切合作。</w:t>
      </w:r>
    </w:p>
    <w:p>
      <w:pPr>
        <w:pStyle w:val="DocumentText"/>
        <w:adjustRightInd w:val="0"/>
        <w:snapToGrid w:val="0"/>
        <w:spacing w:after="0" w:line="360" w:lineRule="auto"/>
        <w:ind w:firstLine="465"/>
        <w:rPr>
          <w:rFonts w:eastAsia="宋体"/>
          <w:lang w:eastAsia="zh-CN"/>
        </w:rPr>
      </w:pPr>
      <w:r>
        <w:rPr>
          <w:rFonts w:eastAsia="宋体"/>
          <w:lang w:eastAsia="zh-CN"/>
        </w:rPr>
        <w:t>申办方或申办方授权人可能对本研究质量进行审核，审核人员有权检查所有研究相关的病历记录、研究者文件夹和通信往来，以及ICF。</w:t>
      </w:r>
    </w:p>
    <w:p>
      <w:pPr>
        <w:adjustRightInd w:val="0"/>
        <w:snapToGrid w:val="0"/>
        <w:spacing w:line="360" w:lineRule="auto"/>
        <w:rPr>
          <w:rFonts w:cs="Times New Roman"/>
          <w:b/>
          <w:bCs/>
        </w:rPr>
      </w:pPr>
      <w:bookmarkStart w:id="333" w:name="_Toc31285"/>
      <w:bookmarkStart w:id="334" w:name="_Toc436880789"/>
      <w:bookmarkStart w:id="335" w:name="_Toc8317"/>
      <w:bookmarkStart w:id="336" w:name="_Toc9309"/>
      <w:bookmarkStart w:id="337" w:name="_Toc28770"/>
      <w:bookmarkStart w:id="338" w:name="_Toc41551342"/>
      <w:r>
        <w:rPr>
          <w:rFonts w:cs="Times New Roman"/>
          <w:b/>
          <w:bCs/>
        </w:rPr>
        <w:t>9.6.2.2</w:t>
      </w:r>
      <w:r>
        <w:rPr>
          <w:rFonts w:cs="Times New Roman" w:hint="eastAsia"/>
          <w:b/>
          <w:bCs/>
        </w:rPr>
        <w:t xml:space="preserve"> </w:t>
      </w:r>
      <w:r>
        <w:rPr>
          <w:rFonts w:cs="Times New Roman"/>
          <w:b/>
          <w:bCs/>
        </w:rPr>
        <w:t>稽查</w:t>
      </w:r>
      <w:bookmarkEnd w:id="333"/>
      <w:bookmarkEnd w:id="334"/>
      <w:bookmarkEnd w:id="335"/>
      <w:bookmarkEnd w:id="336"/>
      <w:bookmarkEnd w:id="337"/>
      <w:bookmarkEnd w:id="338"/>
    </w:p>
    <w:p>
      <w:pPr>
        <w:pStyle w:val="DocumentText"/>
        <w:adjustRightInd w:val="0"/>
        <w:snapToGrid w:val="0"/>
        <w:spacing w:after="0" w:line="360" w:lineRule="auto"/>
        <w:ind w:firstLine="465"/>
        <w:rPr>
          <w:rFonts w:eastAsia="宋体"/>
          <w:lang w:eastAsia="zh-CN"/>
        </w:rPr>
      </w:pPr>
      <w:r>
        <w:rPr>
          <w:rFonts w:eastAsia="宋体"/>
          <w:lang w:eastAsia="zh-CN"/>
        </w:rPr>
        <w:t>稽查员在适当的时候根据相关SOP可能对本研究进行稽查以保证研究按照国家相关法规，SOP和方案进行。稽查范围包括办公室文件和研究中心文件。稽查结束后稽查员将提供书面报告说明发现的问题并提出建议，相关人员（研究者和监查员）应采取相应的改正措施，并书面记录。</w:t>
      </w:r>
    </w:p>
    <w:p>
      <w:pPr>
        <w:pStyle w:val="ERIS3"/>
        <w:numPr>
          <w:ilvl w:val="12"/>
          <w:numId w:val="0"/>
        </w:numPr>
        <w:adjustRightInd w:val="0"/>
        <w:snapToGrid w:val="0"/>
        <w:spacing w:after="0" w:line="360" w:lineRule="auto"/>
        <w:rPr>
          <w:rFonts w:cs="Times New Roman"/>
          <w:szCs w:val="24"/>
        </w:rPr>
      </w:pPr>
      <w:bookmarkStart w:id="339" w:name="_Toc20818"/>
      <w:bookmarkStart w:id="340" w:name="_Toc44401392"/>
      <w:bookmarkStart w:id="341" w:name="_Toc87617921"/>
      <w:bookmarkStart w:id="342" w:name="_Toc46860598"/>
      <w:bookmarkStart w:id="343" w:name="_Toc27062"/>
      <w:r>
        <w:rPr>
          <w:rFonts w:cs="Times New Roman"/>
          <w:szCs w:val="24"/>
        </w:rPr>
        <w:t>9.6.3</w:t>
      </w:r>
      <w:r>
        <w:rPr>
          <w:rFonts w:cs="Times New Roman" w:hint="eastAsia"/>
          <w:szCs w:val="24"/>
        </w:rPr>
        <w:t xml:space="preserve"> </w:t>
      </w:r>
      <w:r>
        <w:rPr>
          <w:rFonts w:cs="Times New Roman"/>
          <w:szCs w:val="24"/>
        </w:rPr>
        <w:t>实验室认可</w:t>
      </w:r>
      <w:bookmarkEnd w:id="339"/>
      <w:bookmarkEnd w:id="340"/>
      <w:bookmarkEnd w:id="341"/>
      <w:bookmarkEnd w:id="342"/>
      <w:bookmarkEnd w:id="343"/>
    </w:p>
    <w:p>
      <w:pPr>
        <w:pStyle w:val="ERIS"/>
        <w:adjustRightInd w:val="0"/>
        <w:snapToGrid w:val="0"/>
        <w:spacing w:after="0" w:line="360" w:lineRule="auto"/>
        <w:ind w:firstLine="480"/>
        <w:rPr>
          <w:rFonts w:cs="Times New Roman"/>
          <w:szCs w:val="24"/>
        </w:rPr>
      </w:pPr>
      <w:r>
        <w:rPr>
          <w:rFonts w:cs="Times New Roman"/>
          <w:szCs w:val="24"/>
        </w:rPr>
        <w:t>实验室间标准化方法和质量保证程序的文件见附件16.1.10。</w:t>
      </w:r>
    </w:p>
    <w:p>
      <w:pPr>
        <w:pStyle w:val="ERIS3"/>
        <w:numPr>
          <w:ilvl w:val="12"/>
          <w:numId w:val="0"/>
        </w:numPr>
        <w:adjustRightInd w:val="0"/>
        <w:snapToGrid w:val="0"/>
        <w:spacing w:after="0" w:line="360" w:lineRule="auto"/>
        <w:rPr>
          <w:rFonts w:cs="Times New Roman"/>
          <w:szCs w:val="24"/>
        </w:rPr>
      </w:pPr>
      <w:bookmarkStart w:id="344" w:name="_Toc25643"/>
      <w:bookmarkStart w:id="345" w:name="_Toc46860600"/>
      <w:bookmarkStart w:id="346" w:name="_Toc87617923"/>
      <w:bookmarkStart w:id="347" w:name="_Toc44401394"/>
      <w:bookmarkStart w:id="348" w:name="_Toc25566"/>
      <w:r>
        <w:rPr>
          <w:rFonts w:cs="Times New Roman"/>
          <w:szCs w:val="24"/>
        </w:rPr>
        <w:t>9.6.4</w:t>
      </w:r>
      <w:r>
        <w:rPr>
          <w:rFonts w:cs="Times New Roman" w:hint="eastAsia"/>
          <w:szCs w:val="24"/>
        </w:rPr>
        <w:t xml:space="preserve"> </w:t>
      </w:r>
      <w:r>
        <w:rPr>
          <w:rFonts w:cs="Times New Roman"/>
          <w:szCs w:val="24"/>
        </w:rPr>
        <w:t>数据管理</w:t>
      </w:r>
      <w:bookmarkEnd w:id="344"/>
      <w:bookmarkEnd w:id="345"/>
      <w:bookmarkEnd w:id="346"/>
      <w:bookmarkEnd w:id="347"/>
      <w:bookmarkEnd w:id="348"/>
    </w:p>
    <w:p>
      <w:pPr>
        <w:keepNext/>
        <w:keepLines/>
        <w:adjustRightInd w:val="0"/>
        <w:snapToGrid w:val="0"/>
        <w:spacing w:line="360" w:lineRule="auto"/>
        <w:ind w:firstLine="480"/>
        <w:rPr>
          <w:rFonts w:cs="Times New Roman"/>
          <w:szCs w:val="24"/>
        </w:rPr>
      </w:pPr>
      <w:bookmarkStart w:id="349" w:name="_Toc41551316"/>
      <w:r>
        <w:rPr>
          <w:rFonts w:cs="Times New Roman"/>
          <w:szCs w:val="24"/>
        </w:rPr>
        <w:t>研究以《临床试验数据管理工作技术指南》、《药物临床试验数据管理与统计分析的计划和报告指导原则》、《临床试验的电子数据采集技术指导原则》中的要求为基本依据进行数据管理。</w:t>
      </w:r>
      <w:bookmarkEnd w:id="349"/>
    </w:p>
    <w:p>
      <w:pPr>
        <w:keepNext/>
        <w:keepLines/>
        <w:spacing w:line="360" w:lineRule="auto"/>
        <w:rPr>
          <w:rFonts w:cs="Times New Roman"/>
          <w:b/>
          <w:bCs/>
          <w:szCs w:val="24"/>
        </w:rPr>
      </w:pPr>
      <w:bookmarkStart w:id="350" w:name="_Toc19899"/>
      <w:bookmarkStart w:id="351" w:name="_Toc21263"/>
      <w:bookmarkStart w:id="352" w:name="_Toc9836"/>
      <w:bookmarkStart w:id="353" w:name="_Toc27158"/>
      <w:bookmarkStart w:id="354" w:name="_Toc41551317"/>
      <w:r>
        <w:rPr>
          <w:rFonts w:cs="Times New Roman"/>
          <w:b/>
          <w:bCs/>
          <w:szCs w:val="24"/>
        </w:rPr>
        <w:t>9.6.4.1</w:t>
      </w:r>
      <w:r>
        <w:rPr>
          <w:rFonts w:cs="Times New Roman" w:hint="eastAsia"/>
          <w:b/>
          <w:bCs/>
          <w:szCs w:val="24"/>
        </w:rPr>
        <w:t xml:space="preserve"> </w:t>
      </w:r>
      <w:r>
        <w:rPr>
          <w:rFonts w:cs="Times New Roman"/>
          <w:b/>
          <w:bCs/>
          <w:szCs w:val="24"/>
        </w:rPr>
        <w:t>数据</w:t>
      </w:r>
      <w:bookmarkEnd w:id="350"/>
      <w:bookmarkEnd w:id="351"/>
      <w:bookmarkEnd w:id="352"/>
      <w:r>
        <w:rPr>
          <w:rFonts w:cs="Times New Roman"/>
          <w:b/>
          <w:bCs/>
          <w:szCs w:val="24"/>
        </w:rPr>
        <w:t>收集及清理</w:t>
      </w:r>
      <w:bookmarkEnd w:id="353"/>
      <w:bookmarkEnd w:id="354"/>
    </w:p>
    <w:p>
      <w:pPr>
        <w:pStyle w:val="DocumentText"/>
        <w:spacing w:after="0" w:line="360" w:lineRule="auto"/>
        <w:ind w:firstLine="465"/>
        <w:rPr>
          <w:rFonts w:eastAsia="宋体"/>
          <w:lang w:eastAsia="zh-CN"/>
        </w:rPr>
      </w:pPr>
      <w:r>
        <w:rPr>
          <w:rFonts w:eastAsia="宋体"/>
          <w:lang w:eastAsia="zh-CN"/>
        </w:rPr>
        <w:t>本项研究采用电子数据收集系统（EDC）进行数据的收集和管理受试者数据将录入指定的电子病例报告表（eCRF）中，并传送到万邦确认的数据系统中，统计分析时与其它来源的数据进行整合。</w:t>
      </w:r>
    </w:p>
    <w:p>
      <w:pPr>
        <w:pStyle w:val="DocumentText"/>
        <w:spacing w:after="0" w:line="360" w:lineRule="auto"/>
        <w:ind w:firstLine="465"/>
        <w:rPr>
          <w:rFonts w:eastAsia="宋体"/>
          <w:lang w:eastAsia="zh-CN"/>
        </w:rPr>
      </w:pPr>
      <w:r>
        <w:rPr>
          <w:rFonts w:eastAsia="宋体"/>
          <w:lang w:eastAsia="zh-CN"/>
        </w:rPr>
        <w:t>研究者或者被授权的工作人员应负责填写eCRF，均须认真、详细记录eCRF中的任何项目，不得空项、漏项（无记录的空格应按实际情况填写UK/NA/ND）；eCRF中所有数据须与受试者原始资料的数据核对，保证无误。</w:t>
      </w:r>
    </w:p>
    <w:p>
      <w:pPr>
        <w:pStyle w:val="DocumentText"/>
        <w:spacing w:after="0" w:line="360" w:lineRule="auto"/>
        <w:ind w:firstLine="465"/>
        <w:rPr>
          <w:rFonts w:eastAsia="宋体"/>
          <w:lang w:eastAsia="zh-CN"/>
        </w:rPr>
      </w:pPr>
      <w:r>
        <w:rPr>
          <w:rFonts w:eastAsia="宋体"/>
          <w:lang w:eastAsia="zh-CN"/>
        </w:rPr>
        <w:t>研究者须保存所有原始文件；对于异常实验室或检查数据，研究者须加以核实，并说明是否具有临床意义；研究者应严格参照《eCRF填写说明》进行数据的填写。</w:t>
      </w:r>
    </w:p>
    <w:p>
      <w:pPr>
        <w:keepNext/>
        <w:keepLines/>
        <w:spacing w:line="360" w:lineRule="auto"/>
        <w:rPr>
          <w:rFonts w:cs="Times New Roman"/>
          <w:b/>
          <w:bCs/>
          <w:szCs w:val="24"/>
        </w:rPr>
      </w:pPr>
      <w:bookmarkStart w:id="355" w:name="_Toc20021"/>
      <w:bookmarkStart w:id="356" w:name="_Toc8646"/>
      <w:bookmarkStart w:id="357" w:name="_Toc436880767"/>
      <w:bookmarkStart w:id="358" w:name="_Toc19553"/>
      <w:bookmarkStart w:id="359" w:name="_Toc23024"/>
      <w:bookmarkStart w:id="360" w:name="_Toc41551318"/>
      <w:r>
        <w:rPr>
          <w:rFonts w:cs="Times New Roman"/>
          <w:b/>
          <w:bCs/>
          <w:szCs w:val="24"/>
        </w:rPr>
        <w:t>9.6.4.2</w:t>
      </w:r>
      <w:r>
        <w:rPr>
          <w:rFonts w:cs="Times New Roman" w:hint="eastAsia"/>
          <w:b/>
          <w:bCs/>
          <w:szCs w:val="24"/>
        </w:rPr>
        <w:t xml:space="preserve"> </w:t>
      </w:r>
      <w:r>
        <w:rPr>
          <w:rFonts w:cs="Times New Roman"/>
          <w:b/>
          <w:bCs/>
          <w:szCs w:val="24"/>
        </w:rPr>
        <w:t>数据库锁定</w:t>
      </w:r>
      <w:bookmarkEnd w:id="355"/>
      <w:bookmarkEnd w:id="356"/>
      <w:bookmarkEnd w:id="357"/>
      <w:bookmarkEnd w:id="358"/>
      <w:bookmarkEnd w:id="359"/>
      <w:bookmarkEnd w:id="360"/>
    </w:p>
    <w:p>
      <w:pPr>
        <w:pStyle w:val="DocumentText"/>
        <w:spacing w:after="0" w:line="360" w:lineRule="auto"/>
        <w:ind w:firstLine="465"/>
        <w:rPr>
          <w:rFonts w:eastAsia="宋体"/>
          <w:lang w:eastAsia="zh-CN"/>
        </w:rPr>
      </w:pPr>
      <w:r>
        <w:rPr>
          <w:rFonts w:eastAsia="宋体"/>
          <w:lang w:eastAsia="zh-CN"/>
        </w:rPr>
        <w:t>当以下条件满足后，（包括但不限于），根据数据库锁定的要求，即可锁定数据库。</w:t>
      </w:r>
    </w:p>
    <w:p>
      <w:pPr>
        <w:pStyle w:val="DocumentText"/>
        <w:numPr>
          <w:ilvl w:val="0"/>
          <w:numId w:val="28"/>
        </w:numPr>
        <w:spacing w:after="0" w:line="360" w:lineRule="auto"/>
        <w:ind w:left="1191" w:hanging="363"/>
        <w:rPr>
          <w:rFonts w:eastAsia="宋体"/>
          <w:lang w:eastAsia="zh-CN"/>
        </w:rPr>
      </w:pPr>
      <w:bookmarkStart w:id="361" w:name="_Toc18092_WPSOffice_Level3"/>
      <w:bookmarkStart w:id="362" w:name="_Toc20234_WPSOffice_Level3"/>
      <w:bookmarkStart w:id="363" w:name="_Toc17102_WPSOffice_Level3"/>
      <w:r>
        <w:rPr>
          <w:rFonts w:eastAsia="宋体"/>
          <w:lang w:eastAsia="zh-CN"/>
        </w:rPr>
        <w:t>全部数据均已输入数据库；</w:t>
      </w:r>
      <w:bookmarkEnd w:id="361"/>
      <w:bookmarkEnd w:id="362"/>
      <w:bookmarkEnd w:id="363"/>
    </w:p>
    <w:p>
      <w:pPr>
        <w:pStyle w:val="DocumentText"/>
        <w:numPr>
          <w:ilvl w:val="0"/>
          <w:numId w:val="28"/>
        </w:numPr>
        <w:spacing w:after="0" w:line="360" w:lineRule="auto"/>
        <w:ind w:left="1191" w:hanging="363"/>
        <w:rPr>
          <w:rFonts w:eastAsia="宋体"/>
          <w:lang w:eastAsia="zh-CN"/>
        </w:rPr>
      </w:pPr>
      <w:bookmarkStart w:id="364" w:name="_Toc14624_WPSOffice_Level3"/>
      <w:bookmarkStart w:id="365" w:name="_Toc9714_WPSOffice_Level3"/>
      <w:bookmarkStart w:id="366" w:name="_Toc7454_WPSOffice_Level3"/>
      <w:r>
        <w:rPr>
          <w:rFonts w:eastAsia="宋体"/>
          <w:lang w:eastAsia="zh-CN"/>
        </w:rPr>
        <w:t>全部疑问均已解决；</w:t>
      </w:r>
      <w:bookmarkEnd w:id="364"/>
      <w:bookmarkEnd w:id="365"/>
      <w:bookmarkEnd w:id="366"/>
    </w:p>
    <w:p>
      <w:pPr>
        <w:pStyle w:val="DocumentText"/>
        <w:numPr>
          <w:ilvl w:val="0"/>
          <w:numId w:val="28"/>
        </w:numPr>
        <w:spacing w:after="0" w:line="360" w:lineRule="auto"/>
        <w:ind w:left="1191" w:hanging="363"/>
        <w:rPr>
          <w:rFonts w:eastAsia="宋体"/>
          <w:lang w:eastAsia="zh-CN"/>
        </w:rPr>
      </w:pPr>
      <w:bookmarkStart w:id="367" w:name="_Toc10475_WPSOffice_Level3"/>
      <w:bookmarkStart w:id="368" w:name="_Toc26361_WPSOffice_Level3"/>
      <w:bookmarkStart w:id="369" w:name="_Toc6544_WPSOffice_Level3"/>
      <w:r>
        <w:rPr>
          <w:rFonts w:eastAsia="宋体"/>
          <w:lang w:eastAsia="zh-CN"/>
        </w:rPr>
        <w:t>分析人群已定义并做出判断。</w:t>
      </w:r>
      <w:bookmarkEnd w:id="367"/>
      <w:bookmarkEnd w:id="368"/>
      <w:bookmarkEnd w:id="369"/>
    </w:p>
    <w:p>
      <w:pPr>
        <w:pStyle w:val="DocumentText"/>
        <w:spacing w:after="0" w:line="360" w:lineRule="auto"/>
        <w:ind w:firstLine="465"/>
        <w:rPr>
          <w:rFonts w:eastAsia="宋体"/>
          <w:lang w:eastAsia="zh-CN"/>
        </w:rPr>
      </w:pPr>
      <w:r>
        <w:rPr>
          <w:rFonts w:eastAsia="宋体"/>
          <w:lang w:eastAsia="zh-CN"/>
        </w:rPr>
        <w:t>锁定后的数据文件未经申办方授权，不再做改动。</w:t>
      </w:r>
    </w:p>
    <w:p>
      <w:pPr>
        <w:pStyle w:val="DocumentText"/>
        <w:spacing w:after="0" w:line="360" w:lineRule="auto"/>
        <w:ind w:firstLine="465"/>
        <w:rPr>
          <w:rFonts w:eastAsia="宋体"/>
          <w:lang w:eastAsia="zh-CN"/>
        </w:rPr>
      </w:pPr>
      <w:r>
        <w:rPr>
          <w:rFonts w:eastAsia="宋体"/>
          <w:lang w:eastAsia="zh-CN"/>
        </w:rPr>
        <w:t>具体数据管理过程，将在数据管理计划（DMP）中详细描述。</w:t>
      </w:r>
    </w:p>
    <w:p>
      <w:pPr>
        <w:pStyle w:val="ERIS20"/>
        <w:numPr>
          <w:ilvl w:val="12"/>
          <w:numId w:val="0"/>
        </w:numPr>
        <w:spacing w:after="0" w:line="360" w:lineRule="auto"/>
        <w:rPr>
          <w:rFonts w:cs="Times New Roman"/>
          <w:szCs w:val="24"/>
        </w:rPr>
      </w:pPr>
      <w:bookmarkStart w:id="370" w:name="_Toc29310"/>
      <w:bookmarkStart w:id="371" w:name="_Toc87617924"/>
      <w:bookmarkStart w:id="372" w:name="_Toc561"/>
      <w:bookmarkStart w:id="373" w:name="_Toc46860601"/>
      <w:bookmarkStart w:id="374" w:name="_Toc44401395"/>
      <w:r>
        <w:rPr>
          <w:rFonts w:cs="Times New Roman"/>
          <w:szCs w:val="24"/>
        </w:rPr>
        <w:t>9.7 研究方案中计划的统计方法和样本量的确定</w:t>
      </w:r>
      <w:bookmarkEnd w:id="370"/>
      <w:bookmarkEnd w:id="371"/>
      <w:bookmarkEnd w:id="372"/>
      <w:bookmarkEnd w:id="373"/>
      <w:bookmarkEnd w:id="374"/>
    </w:p>
    <w:p>
      <w:pPr>
        <w:pStyle w:val="ERIS3"/>
        <w:numPr>
          <w:ilvl w:val="12"/>
          <w:numId w:val="0"/>
        </w:numPr>
        <w:spacing w:after="0" w:line="360" w:lineRule="auto"/>
        <w:rPr>
          <w:rFonts w:cs="Times New Roman"/>
          <w:szCs w:val="24"/>
        </w:rPr>
      </w:pPr>
      <w:bookmarkStart w:id="375" w:name="_Toc965"/>
      <w:bookmarkStart w:id="376" w:name="_Toc87617925"/>
      <w:bookmarkStart w:id="377" w:name="_Toc44401396"/>
      <w:bookmarkStart w:id="378" w:name="_Toc23516"/>
      <w:bookmarkStart w:id="379" w:name="_Toc46860602"/>
      <w:r>
        <w:rPr>
          <w:rFonts w:cs="Times New Roman"/>
          <w:szCs w:val="24"/>
        </w:rPr>
        <w:t>9.7.1</w:t>
      </w:r>
      <w:r>
        <w:rPr>
          <w:rFonts w:cs="Times New Roman" w:hint="eastAsia"/>
          <w:szCs w:val="24"/>
        </w:rPr>
        <w:t xml:space="preserve"> </w:t>
      </w:r>
      <w:r>
        <w:rPr>
          <w:rFonts w:cs="Times New Roman"/>
          <w:szCs w:val="24"/>
        </w:rPr>
        <w:t>统计分析计划</w:t>
      </w:r>
      <w:bookmarkEnd w:id="375"/>
      <w:bookmarkEnd w:id="376"/>
      <w:bookmarkEnd w:id="377"/>
      <w:bookmarkEnd w:id="378"/>
      <w:bookmarkEnd w:id="379"/>
    </w:p>
    <w:p>
      <w:pPr>
        <w:pStyle w:val="ERIS4"/>
        <w:numPr>
          <w:ilvl w:val="255"/>
          <w:numId w:val="0"/>
        </w:numPr>
        <w:spacing w:after="0" w:line="240" w:lineRule="auto"/>
        <w:outlineLvl w:val="3"/>
        <w:pPrChange w:id="380" w:author="比利" w:date="2024-04-09T15:34:40Z">
          <w:pPr>
            <w:pStyle w:val="ERIS4"/>
            <w:numPr>
              <w:ilvl w:val="12"/>
              <w:numId w:val="0"/>
            </w:numPr>
            <w:spacing w:after="0" w:line="360" w:lineRule="auto"/>
            <w:outlineLvl w:val="9"/>
          </w:pPr>
        </w:pPrChange>
      </w:pPr>
      <w:bookmarkStart w:id="381" w:name="_Toc87617926"/>
      <w:bookmarkStart w:id="382" w:name="_Toc46860603"/>
      <w:bookmarkStart w:id="383" w:name="_Toc44401397"/>
      <w:bookmarkStart w:id="384" w:name="_Toc24533"/>
      <w:r>
        <w:t>9.7.1.1</w:t>
      </w:r>
      <w:r>
        <w:rPr>
          <w:rFonts w:hint="eastAsia"/>
        </w:rPr>
        <w:t xml:space="preserve"> </w:t>
      </w:r>
      <w:r>
        <w:t>分析</w:t>
      </w:r>
      <w:bookmarkEnd w:id="381"/>
      <w:bookmarkEnd w:id="382"/>
      <w:bookmarkEnd w:id="383"/>
      <w:r>
        <w:t>集</w:t>
      </w:r>
      <w:bookmarkEnd w:id="384"/>
    </w:p>
    <w:p>
      <w:pPr>
        <w:spacing w:after="50" w:line="360" w:lineRule="auto"/>
        <w:ind w:firstLine="480"/>
        <w:rPr>
          <w:rFonts w:cs="Times New Roman"/>
        </w:rPr>
      </w:pPr>
      <w:r>
        <w:rPr>
          <w:rFonts w:cs="Times New Roman"/>
        </w:rPr>
        <w:t>所有入组受试者（Enrolled Subjects Set，ESS）：包括所有筛选成功进入剂量探索I期研究的患者。该分析集将用于描述患者分布情况。</w:t>
      </w:r>
    </w:p>
    <w:p>
      <w:pPr>
        <w:pStyle w:val="TableCellText12pt"/>
        <w:keepNext w:val="0"/>
        <w:spacing w:before="0" w:after="0" w:line="360" w:lineRule="auto"/>
        <w:ind w:firstLine="480"/>
        <w:jc w:val="both"/>
        <w:rPr>
          <w:rFonts w:eastAsia="宋体"/>
          <w:b/>
          <w:lang w:eastAsia="zh-CN"/>
        </w:rPr>
      </w:pPr>
      <w:r>
        <w:rPr>
          <w:rFonts w:eastAsia="宋体"/>
          <w:lang w:eastAsia="zh-CN"/>
        </w:rPr>
        <w:t>DLT分析集（DLT）：DLT观察期内发生DLT的患者以及服用了至少75%计划用药并且完成了DLT观察期且没有发生DLT的患者。</w:t>
      </w:r>
    </w:p>
    <w:p>
      <w:pPr>
        <w:spacing w:after="50" w:line="360" w:lineRule="auto"/>
        <w:ind w:firstLine="480"/>
        <w:rPr>
          <w:rFonts w:cs="Times New Roman"/>
        </w:rPr>
      </w:pPr>
      <w:r>
        <w:rPr>
          <w:rFonts w:cs="Times New Roman"/>
        </w:rPr>
        <w:t>全分析集（FAS）：I期任何至少服用过一次丁二酸复瑞替尼的患者。全分析集将用于疗效评估。</w:t>
      </w:r>
    </w:p>
    <w:p>
      <w:pPr>
        <w:spacing w:after="50" w:line="360" w:lineRule="auto"/>
        <w:ind w:firstLine="480"/>
        <w:rPr>
          <w:rFonts w:cs="Times New Roman"/>
        </w:rPr>
      </w:pPr>
      <w:r>
        <w:rPr>
          <w:rFonts w:cs="Times New Roman"/>
        </w:rPr>
        <w:t>安全性分析集（SAS）：I期任何至少服用过一次丁二酸复瑞替尼且至少进行过一次安全性评价的患者。</w:t>
      </w:r>
    </w:p>
    <w:p>
      <w:pPr>
        <w:pStyle w:val="DocumentText"/>
        <w:spacing w:after="0" w:line="360" w:lineRule="auto"/>
        <w:ind w:firstLine="480"/>
        <w:rPr>
          <w:rFonts w:eastAsia="宋体"/>
          <w:lang w:eastAsia="zh-CN"/>
        </w:rPr>
      </w:pPr>
      <w:r>
        <w:rPr>
          <w:rFonts w:eastAsia="宋体"/>
          <w:lang w:eastAsia="zh-CN"/>
        </w:rPr>
        <w:t>PK分析集（PKS）：包括至少服用过一次丁二酸复瑞替尼、并按照计划采集过至少1次PK血样且有研究药物血浆浓度数据的患者。</w:t>
      </w:r>
    </w:p>
    <w:p>
      <w:pPr>
        <w:pStyle w:val="ERIS4"/>
        <w:numPr>
          <w:ilvl w:val="255"/>
          <w:numId w:val="0"/>
        </w:numPr>
        <w:spacing w:after="0" w:line="360" w:lineRule="auto"/>
        <w:ind w:left="2108" w:hanging="2108"/>
        <w:outlineLvl w:val="3"/>
        <w:pPrChange w:id="385" w:author="比利" w:date="2024-04-09T15:34:14Z">
          <w:pPr>
            <w:spacing w:after="50" w:line="360" w:lineRule="auto"/>
            <w:ind w:left="2108" w:hanging="2108"/>
          </w:pPr>
        </w:pPrChange>
        <w:rPr>
          <w:rFonts w:cs="Times New Roman"/>
          <w:b/>
          <w:bCs w:val="0"/>
          <w:szCs w:val="21"/>
          <w:rPrChange w:id="386" w:author="比利" w:date="2024-04-09T15:31:50Z">
            <w:rPr>
              <w:rFonts w:cs="Times New Roman"/>
              <w:b/>
              <w:bCs/>
              <w:szCs w:val="24"/>
            </w:rPr>
          </w:rPrChange>
        </w:rPr>
      </w:pPr>
      <w:bookmarkStart w:id="387" w:name="_Toc44401398"/>
      <w:bookmarkStart w:id="388" w:name="_Toc46860604"/>
      <w:bookmarkStart w:id="389" w:name="_Toc87617927"/>
      <w:r>
        <w:rPr>
          <w:rFonts w:cs="Times New Roman"/>
          <w:b/>
          <w:bCs w:val="0"/>
          <w:szCs w:val="21"/>
          <w:rPrChange w:id="390" w:author="比利" w:date="2024-04-09T15:31:50Z">
            <w:rPr>
              <w:rFonts w:cs="Times New Roman"/>
              <w:b/>
              <w:bCs/>
              <w:szCs w:val="24"/>
            </w:rPr>
          </w:rPrChange>
        </w:rPr>
        <w:t>9.7.1.2</w:t>
      </w:r>
      <w:r>
        <w:rPr>
          <w:rFonts w:cs="Times New Roman" w:hint="default"/>
          <w:b/>
          <w:bCs w:val="0"/>
          <w:szCs w:val="21"/>
          <w:rPrChange w:id="391" w:author="比利" w:date="2024-04-09T15:31:50Z">
            <w:rPr>
              <w:rFonts w:cs="Times New Roman" w:hint="eastAsia"/>
              <w:b/>
              <w:bCs/>
              <w:szCs w:val="24"/>
            </w:rPr>
          </w:rPrChange>
        </w:rPr>
        <w:t xml:space="preserve"> </w:t>
      </w:r>
      <w:r>
        <w:rPr>
          <w:rFonts w:cs="Times New Roman"/>
          <w:b/>
          <w:bCs w:val="0"/>
          <w:szCs w:val="21"/>
          <w:rPrChange w:id="392" w:author="比利" w:date="2024-04-09T15:31:50Z">
            <w:rPr>
              <w:rFonts w:cs="Times New Roman"/>
              <w:b/>
              <w:bCs/>
              <w:szCs w:val="24"/>
            </w:rPr>
          </w:rPrChange>
        </w:rPr>
        <w:t>有效性分析</w:t>
      </w:r>
    </w:p>
    <w:p>
      <w:pPr>
        <w:spacing w:after="50" w:line="360" w:lineRule="auto"/>
        <w:ind w:firstLine="480"/>
        <w:rPr>
          <w:rFonts w:cs="Times New Roman"/>
        </w:rPr>
      </w:pPr>
      <w:r>
        <w:rPr>
          <w:rFonts w:cs="Times New Roman"/>
        </w:rPr>
        <w:t>有效性评价基于FAS进行分析。按剂量组和合计进行疗效总结，并在以下亚组中进行分类评价：是否接受过ALK抑制剂治疗（是/否）、是否有脑转移（是/否）。</w:t>
      </w:r>
    </w:p>
    <w:p>
      <w:pPr>
        <w:pStyle w:val="Heading5"/>
        <w:spacing w:after="50" w:line="360" w:lineRule="auto"/>
        <w:pPrChange w:id="393" w:author="比利" w:date="2024-04-09T15:32:03Z">
          <w:pPr>
            <w:spacing w:after="50" w:line="360" w:lineRule="auto"/>
          </w:pPr>
        </w:pPrChange>
      </w:pPr>
      <w:r>
        <w:t>9.7.1.2.1</w:t>
      </w:r>
      <w:r>
        <w:rPr>
          <w:rFonts w:hint="eastAsia"/>
        </w:rPr>
        <w:t xml:space="preserve"> </w:t>
      </w:r>
      <w:r>
        <w:t>客观缓解率（ORR）</w:t>
      </w:r>
    </w:p>
    <w:p>
      <w:pPr>
        <w:spacing w:after="50" w:line="360" w:lineRule="auto"/>
        <w:ind w:firstLine="480"/>
        <w:rPr>
          <w:rFonts w:cs="Times New Roman"/>
        </w:rPr>
      </w:pPr>
      <w:r>
        <w:rPr>
          <w:rFonts w:cs="Times New Roman"/>
        </w:rPr>
        <w:t>根据RECIST1.1版评估标准，按照以下分类统计最佳总应答（BOR）的例数及其百分比：完全缓解(CR)、部分缓解(PR)、疾病稳定(SD)、疾病进展(PD)、不可评估（NE）。若分类为疾病稳定(SD)，则评估必须在入组后至少4周，否则最佳总疗效是不可评估（NE）的，除非之后发生疾病进展，此时最佳总疗效为PD。</w:t>
      </w:r>
    </w:p>
    <w:p>
      <w:pPr>
        <w:spacing w:after="50" w:line="360" w:lineRule="auto"/>
        <w:ind w:firstLine="480"/>
        <w:rPr>
          <w:rFonts w:cs="Times New Roman"/>
        </w:rPr>
      </w:pPr>
      <w:r>
        <w:rPr>
          <w:rFonts w:cs="Times New Roman"/>
        </w:rPr>
        <w:t>ORR定义为根据RECIST1.1版评价的经过确认的完全缓解（CR）或部分缓解（PR）患者的比例。计算达到客观缓解（PR+CR）的例数、百分比以及百分比的Clopper-Pearson 95%置信区间（CI）。</w:t>
      </w:r>
    </w:p>
    <w:p>
      <w:pPr>
        <w:spacing w:after="50" w:line="360" w:lineRule="auto"/>
        <w:ind w:firstLine="480"/>
        <w:rPr>
          <w:rFonts w:cs="Times New Roman"/>
        </w:rPr>
      </w:pPr>
      <w:r>
        <w:rPr>
          <w:rFonts w:cs="Times New Roman"/>
        </w:rPr>
        <w:t>同时，提供蜘蛛图（Spider Plot）用于显示个体在每次肿瘤评估中，靶病灶直径总和与基线相比的百分比变化；提供瀑布图（Waterfall Plot）用于显示个体靶病灶直径总和与基线相比的最佳百分比变化；提供游泳图（Swimmer plot）用于显示个体整个治疗期间的里程碑事件。</w:t>
      </w:r>
    </w:p>
    <w:p>
      <w:pPr>
        <w:pStyle w:val="Heading5"/>
        <w:spacing w:after="50" w:line="360" w:lineRule="auto"/>
        <w:pPrChange w:id="394" w:author="比利" w:date="2024-04-09T15:32:13Z">
          <w:pPr>
            <w:spacing w:after="50" w:line="360" w:lineRule="auto"/>
          </w:pPr>
        </w:pPrChange>
      </w:pPr>
      <w:r>
        <w:t>9.7.1.2.2</w:t>
      </w:r>
      <w:r>
        <w:rPr>
          <w:rFonts w:hint="eastAsia"/>
        </w:rPr>
        <w:t xml:space="preserve"> </w:t>
      </w:r>
      <w:r>
        <w:t>无进展生存期（PFS）</w:t>
      </w:r>
    </w:p>
    <w:p>
      <w:pPr>
        <w:spacing w:after="50" w:line="360" w:lineRule="auto"/>
        <w:ind w:firstLine="480"/>
        <w:rPr>
          <w:rFonts w:cs="Times New Roman"/>
        </w:rPr>
      </w:pPr>
      <w:r>
        <w:rPr>
          <w:rFonts w:cs="Times New Roman"/>
        </w:rPr>
        <w:t>PFS定义为首次研究用药直到疾病进展或死亡，以先发生为准。没有发生事件的患者（没有进展或死亡）将以末次肿瘤评价日期作为截点。没有在基线期后进行过肿瘤评估的受试者，将首次治疗日期作为删失日期。如果在PD前接受其他抗肿瘤治疗，以其他抗肿瘤治疗的前一次影像学日期为删失日期。关于PFS具体的进展与删失定义见下表。</w:t>
      </w:r>
    </w:p>
    <w:p>
      <w:pPr>
        <w:pStyle w:val="Caption"/>
        <w:jc w:val="center"/>
        <w:rPr>
          <w:rFonts w:ascii="Times New Roman" w:eastAsia="宋体" w:hAnsi="Times New Roman" w:cs="Times New Roman"/>
          <w:b/>
          <w:bCs/>
          <w:sz w:val="24"/>
          <w:szCs w:val="24"/>
        </w:rPr>
      </w:pPr>
      <w:r>
        <w:rPr>
          <w:rFonts w:ascii="Times New Roman" w:eastAsia="宋体" w:hAnsi="Times New Roman" w:cs="Times New Roman"/>
          <w:b/>
          <w:bCs/>
          <w:sz w:val="24"/>
          <w:szCs w:val="24"/>
        </w:rPr>
        <w:t xml:space="preserve">表 </w:t>
      </w:r>
      <w:r>
        <w:rPr>
          <w:rFonts w:ascii="Times New Roman" w:eastAsia="宋体" w:hAnsi="Times New Roman" w:cs="Times New Roman"/>
          <w:b/>
          <w:bCs/>
          <w:sz w:val="24"/>
          <w:szCs w:val="24"/>
        </w:rPr>
        <w:fldChar w:fldCharType="begin"/>
      </w:r>
      <w:r>
        <w:rPr>
          <w:rFonts w:ascii="Times New Roman" w:eastAsia="宋体" w:hAnsi="Times New Roman" w:cs="Times New Roman"/>
          <w:b/>
          <w:bCs/>
          <w:sz w:val="24"/>
          <w:szCs w:val="24"/>
        </w:rPr>
        <w:instrText xml:space="preserve"> SEQ 表 \* ARABIC </w:instrText>
      </w:r>
      <w:r>
        <w:rPr>
          <w:rFonts w:ascii="Times New Roman" w:eastAsia="宋体" w:hAnsi="Times New Roman" w:cs="Times New Roman"/>
          <w:b/>
          <w:bCs/>
          <w:sz w:val="24"/>
          <w:szCs w:val="24"/>
        </w:rPr>
        <w:fldChar w:fldCharType="separate"/>
      </w:r>
      <w:r>
        <w:rPr>
          <w:rFonts w:ascii="Times New Roman" w:eastAsia="宋体" w:hAnsi="Times New Roman" w:cs="Times New Roman"/>
          <w:b/>
          <w:bCs/>
          <w:sz w:val="24"/>
          <w:szCs w:val="24"/>
        </w:rPr>
        <w:t>3</w:t>
      </w:r>
      <w:r>
        <w:rPr>
          <w:rFonts w:ascii="Times New Roman" w:eastAsia="宋体" w:hAnsi="Times New Roman" w:cs="Times New Roman"/>
          <w:b/>
          <w:bCs/>
          <w:sz w:val="24"/>
          <w:szCs w:val="24"/>
        </w:rPr>
        <w:fldChar w:fldCharType="end"/>
      </w:r>
      <w:bookmarkStart w:id="395" w:name="_Toc17684"/>
      <w:bookmarkStart w:id="396" w:name="_Toc29482"/>
      <w:bookmarkStart w:id="397" w:name="_Toc27384"/>
      <w:bookmarkStart w:id="398" w:name="_Toc12666"/>
      <w:r>
        <w:rPr>
          <w:rFonts w:ascii="Times New Roman" w:eastAsia="宋体" w:hAnsi="Times New Roman" w:cs="Times New Roman" w:hint="eastAsia"/>
          <w:b/>
          <w:bCs/>
          <w:sz w:val="24"/>
          <w:szCs w:val="24"/>
        </w:rPr>
        <w:t xml:space="preserve"> </w:t>
      </w:r>
      <w:r>
        <w:rPr>
          <w:rFonts w:ascii="Times New Roman" w:eastAsia="宋体" w:hAnsi="Times New Roman" w:cs="Times New Roman"/>
          <w:b/>
          <w:bCs/>
          <w:sz w:val="24"/>
          <w:szCs w:val="24"/>
        </w:rPr>
        <w:t>PFS具体的进展与删失定义</w:t>
      </w:r>
      <w:bookmarkEnd w:id="395"/>
      <w:bookmarkEnd w:id="396"/>
      <w:bookmarkEnd w:id="397"/>
      <w:bookmarkEnd w:id="398"/>
    </w:p>
    <w:tbl>
      <w:tblPr>
        <w:tblStyle w:val="TableNormal"/>
        <w:tblW w:w="5000" w:type="pct"/>
        <w:jc w:val="center"/>
        <w:tblCellMar>
          <w:top w:w="0" w:type="dxa"/>
          <w:left w:w="108" w:type="dxa"/>
          <w:bottom w:w="0" w:type="dxa"/>
          <w:right w:w="108" w:type="dxa"/>
        </w:tblCellMar>
      </w:tblPr>
      <w:tblGrid>
        <w:gridCol w:w="708"/>
        <w:gridCol w:w="3863"/>
        <w:gridCol w:w="3689"/>
        <w:gridCol w:w="982"/>
      </w:tblGrid>
      <w:tr>
        <w:tblPrEx>
          <w:tblW w:w="5000" w:type="pct"/>
          <w:jc w:val="center"/>
          <w:tblCellMar>
            <w:top w:w="0" w:type="dxa"/>
            <w:left w:w="108" w:type="dxa"/>
            <w:bottom w:w="0" w:type="dxa"/>
            <w:right w:w="108" w:type="dxa"/>
          </w:tblCellMar>
        </w:tblPrEx>
        <w:trPr>
          <w:jc w:val="center"/>
        </w:trPr>
        <w:tc>
          <w:tcPr>
            <w:tcW w:w="383" w:type="pct"/>
            <w:tcBorders>
              <w:top w:val="single" w:sz="4" w:space="0" w:color="auto"/>
              <w:left w:val="single" w:sz="4" w:space="0" w:color="auto"/>
              <w:bottom w:val="single" w:sz="4" w:space="0" w:color="auto"/>
              <w:right w:val="single" w:sz="4" w:space="0" w:color="auto"/>
            </w:tcBorders>
            <w:shd w:val="clear" w:color="auto" w:fill="FFFFFF"/>
            <w:vAlign w:val="center"/>
          </w:tcPr>
          <w:p>
            <w:pPr>
              <w:keepNext/>
              <w:widowControl/>
              <w:adjustRightInd w:val="0"/>
              <w:snapToGrid w:val="0"/>
              <w:jc w:val="center"/>
              <w:rPr>
                <w:rFonts w:cs="Times New Roman"/>
                <w:b/>
                <w:sz w:val="22"/>
                <w:szCs w:val="22"/>
              </w:rPr>
            </w:pPr>
            <w:r>
              <w:rPr>
                <w:rFonts w:cs="Times New Roman"/>
                <w:b/>
                <w:sz w:val="21"/>
              </w:rPr>
              <w:t>编号</w:t>
            </w:r>
          </w:p>
        </w:tc>
        <w:tc>
          <w:tcPr>
            <w:tcW w:w="2090" w:type="pct"/>
            <w:tcBorders>
              <w:top w:val="single" w:sz="4" w:space="0" w:color="auto"/>
              <w:left w:val="single" w:sz="4" w:space="0" w:color="auto"/>
              <w:bottom w:val="single" w:sz="4" w:space="0" w:color="auto"/>
              <w:right w:val="single" w:sz="4" w:space="0" w:color="auto"/>
            </w:tcBorders>
            <w:shd w:val="clear" w:color="auto" w:fill="FFFFFF"/>
            <w:vAlign w:val="center"/>
          </w:tcPr>
          <w:p>
            <w:pPr>
              <w:keepNext/>
              <w:widowControl/>
              <w:adjustRightInd w:val="0"/>
              <w:snapToGrid w:val="0"/>
              <w:jc w:val="center"/>
              <w:rPr>
                <w:rFonts w:cs="Times New Roman"/>
                <w:b/>
                <w:sz w:val="21"/>
              </w:rPr>
            </w:pPr>
            <w:r>
              <w:rPr>
                <w:rFonts w:cs="Times New Roman"/>
                <w:b/>
                <w:sz w:val="21"/>
              </w:rPr>
              <w:t>情形</w:t>
            </w:r>
          </w:p>
        </w:tc>
        <w:tc>
          <w:tcPr>
            <w:tcW w:w="1996" w:type="pct"/>
            <w:tcBorders>
              <w:top w:val="single" w:sz="4" w:space="0" w:color="auto"/>
              <w:left w:val="single" w:sz="4" w:space="0" w:color="auto"/>
              <w:bottom w:val="single" w:sz="4" w:space="0" w:color="auto"/>
              <w:right w:val="single" w:sz="4" w:space="0" w:color="auto"/>
            </w:tcBorders>
            <w:shd w:val="clear" w:color="auto" w:fill="FFFFFF"/>
            <w:vAlign w:val="center"/>
          </w:tcPr>
          <w:p>
            <w:pPr>
              <w:keepNext/>
              <w:widowControl/>
              <w:adjustRightInd w:val="0"/>
              <w:snapToGrid w:val="0"/>
              <w:ind w:firstLine="420"/>
              <w:jc w:val="center"/>
              <w:rPr>
                <w:rFonts w:cs="Times New Roman"/>
                <w:b/>
                <w:sz w:val="21"/>
              </w:rPr>
            </w:pPr>
            <w:r>
              <w:rPr>
                <w:rFonts w:cs="Times New Roman"/>
                <w:b/>
                <w:sz w:val="21"/>
              </w:rPr>
              <w:t>进展或删失日期</w:t>
            </w:r>
          </w:p>
        </w:tc>
        <w:tc>
          <w:tcPr>
            <w:tcW w:w="531" w:type="pct"/>
            <w:tcBorders>
              <w:top w:val="single" w:sz="4" w:space="0" w:color="auto"/>
              <w:left w:val="single" w:sz="4" w:space="0" w:color="auto"/>
              <w:bottom w:val="single" w:sz="4" w:space="0" w:color="auto"/>
              <w:right w:val="single" w:sz="4" w:space="0" w:color="auto"/>
            </w:tcBorders>
            <w:shd w:val="clear" w:color="auto" w:fill="FFFFFF"/>
            <w:vAlign w:val="center"/>
          </w:tcPr>
          <w:p>
            <w:pPr>
              <w:keepNext/>
              <w:widowControl/>
              <w:adjustRightInd w:val="0"/>
              <w:snapToGrid w:val="0"/>
              <w:jc w:val="center"/>
              <w:rPr>
                <w:rFonts w:cs="Times New Roman"/>
                <w:b/>
                <w:sz w:val="21"/>
              </w:rPr>
            </w:pPr>
            <w:r>
              <w:rPr>
                <w:rFonts w:cs="Times New Roman"/>
                <w:b/>
                <w:sz w:val="21"/>
              </w:rPr>
              <w:t>结局</w:t>
            </w:r>
          </w:p>
        </w:tc>
      </w:tr>
      <w:tr>
        <w:tblPrEx>
          <w:tblW w:w="5000" w:type="pct"/>
          <w:jc w:val="center"/>
          <w:tblCellMar>
            <w:top w:w="0" w:type="dxa"/>
            <w:left w:w="108" w:type="dxa"/>
            <w:bottom w:w="0" w:type="dxa"/>
            <w:right w:w="108" w:type="dxa"/>
          </w:tblCellMar>
        </w:tblPrEx>
        <w:trPr>
          <w:jc w:val="center"/>
        </w:trPr>
        <w:tc>
          <w:tcPr>
            <w:tcW w:w="383" w:type="pct"/>
            <w:tcBorders>
              <w:top w:val="single" w:sz="4" w:space="0" w:color="auto"/>
              <w:left w:val="single" w:sz="4" w:space="0" w:color="auto"/>
              <w:bottom w:val="single" w:sz="4" w:space="0" w:color="auto"/>
              <w:right w:val="single" w:sz="4" w:space="0" w:color="auto"/>
            </w:tcBorders>
            <w:shd w:val="clear" w:color="auto" w:fill="FFFFFF"/>
            <w:vAlign w:val="center"/>
          </w:tcPr>
          <w:p>
            <w:pPr>
              <w:widowControl/>
              <w:adjustRightInd w:val="0"/>
              <w:snapToGrid w:val="0"/>
              <w:jc w:val="center"/>
              <w:rPr>
                <w:rFonts w:cs="Times New Roman"/>
                <w:sz w:val="21"/>
              </w:rPr>
            </w:pPr>
            <w:r>
              <w:rPr>
                <w:rFonts w:cs="Times New Roman"/>
                <w:sz w:val="21"/>
              </w:rPr>
              <w:t>1</w:t>
            </w:r>
          </w:p>
        </w:tc>
        <w:tc>
          <w:tcPr>
            <w:tcW w:w="2090" w:type="pct"/>
            <w:tcBorders>
              <w:top w:val="single" w:sz="4" w:space="0" w:color="auto"/>
              <w:left w:val="single" w:sz="4" w:space="0" w:color="auto"/>
              <w:bottom w:val="single" w:sz="4" w:space="0" w:color="auto"/>
              <w:right w:val="single" w:sz="4" w:space="0" w:color="auto"/>
            </w:tcBorders>
            <w:shd w:val="clear" w:color="auto" w:fill="FFFFFF"/>
            <w:vAlign w:val="center"/>
          </w:tcPr>
          <w:p>
            <w:pPr>
              <w:widowControl/>
              <w:adjustRightInd w:val="0"/>
              <w:snapToGrid w:val="0"/>
              <w:jc w:val="left"/>
              <w:rPr>
                <w:rFonts w:cs="Times New Roman"/>
                <w:sz w:val="21"/>
              </w:rPr>
            </w:pPr>
            <w:r>
              <w:rPr>
                <w:rFonts w:cs="Times New Roman"/>
                <w:sz w:val="21"/>
              </w:rPr>
              <w:t>无基线肿瘤评估</w:t>
            </w:r>
          </w:p>
        </w:tc>
        <w:tc>
          <w:tcPr>
            <w:tcW w:w="1996" w:type="pct"/>
            <w:tcBorders>
              <w:top w:val="single" w:sz="4" w:space="0" w:color="auto"/>
              <w:left w:val="single" w:sz="4" w:space="0" w:color="auto"/>
              <w:bottom w:val="single" w:sz="4" w:space="0" w:color="auto"/>
              <w:right w:val="single" w:sz="4" w:space="0" w:color="auto"/>
            </w:tcBorders>
            <w:shd w:val="clear" w:color="auto" w:fill="FFFFFF"/>
            <w:vAlign w:val="center"/>
          </w:tcPr>
          <w:p>
            <w:pPr>
              <w:widowControl/>
              <w:adjustRightInd w:val="0"/>
              <w:snapToGrid w:val="0"/>
              <w:jc w:val="left"/>
              <w:rPr>
                <w:rFonts w:cs="Times New Roman"/>
                <w:sz w:val="21"/>
              </w:rPr>
            </w:pPr>
            <w:r>
              <w:rPr>
                <w:rFonts w:cs="Times New Roman"/>
                <w:sz w:val="21"/>
              </w:rPr>
              <w:t>首次给药日期</w:t>
            </w:r>
          </w:p>
        </w:tc>
        <w:tc>
          <w:tcPr>
            <w:tcW w:w="531" w:type="pct"/>
            <w:tcBorders>
              <w:top w:val="single" w:sz="4" w:space="0" w:color="auto"/>
              <w:left w:val="single" w:sz="4" w:space="0" w:color="auto"/>
              <w:bottom w:val="single" w:sz="4" w:space="0" w:color="auto"/>
              <w:right w:val="single" w:sz="4" w:space="0" w:color="auto"/>
            </w:tcBorders>
            <w:shd w:val="clear" w:color="auto" w:fill="FFFFFF"/>
            <w:vAlign w:val="center"/>
          </w:tcPr>
          <w:p>
            <w:pPr>
              <w:widowControl/>
              <w:adjustRightInd w:val="0"/>
              <w:snapToGrid w:val="0"/>
              <w:jc w:val="center"/>
              <w:rPr>
                <w:rFonts w:cs="Times New Roman"/>
                <w:sz w:val="21"/>
              </w:rPr>
            </w:pPr>
            <w:r>
              <w:rPr>
                <w:rFonts w:cs="Times New Roman"/>
                <w:sz w:val="21"/>
              </w:rPr>
              <w:t>删失</w:t>
            </w:r>
          </w:p>
        </w:tc>
      </w:tr>
      <w:tr>
        <w:tblPrEx>
          <w:tblW w:w="5000" w:type="pct"/>
          <w:jc w:val="center"/>
          <w:tblCellMar>
            <w:top w:w="0" w:type="dxa"/>
            <w:left w:w="108" w:type="dxa"/>
            <w:bottom w:w="0" w:type="dxa"/>
            <w:right w:w="108" w:type="dxa"/>
          </w:tblCellMar>
        </w:tblPrEx>
        <w:trPr>
          <w:jc w:val="center"/>
        </w:trPr>
        <w:tc>
          <w:tcPr>
            <w:tcW w:w="383" w:type="pct"/>
            <w:tcBorders>
              <w:top w:val="single" w:sz="4" w:space="0" w:color="auto"/>
              <w:left w:val="single" w:sz="4" w:space="0" w:color="auto"/>
              <w:bottom w:val="single" w:sz="4" w:space="0" w:color="auto"/>
              <w:right w:val="single" w:sz="4" w:space="0" w:color="auto"/>
            </w:tcBorders>
            <w:shd w:val="clear" w:color="auto" w:fill="FFFFFF"/>
            <w:vAlign w:val="center"/>
          </w:tcPr>
          <w:p>
            <w:pPr>
              <w:widowControl/>
              <w:adjustRightInd w:val="0"/>
              <w:snapToGrid w:val="0"/>
              <w:jc w:val="center"/>
              <w:rPr>
                <w:rFonts w:cs="Times New Roman"/>
                <w:sz w:val="21"/>
              </w:rPr>
            </w:pPr>
            <w:r>
              <w:rPr>
                <w:rFonts w:cs="Times New Roman"/>
                <w:sz w:val="21"/>
              </w:rPr>
              <w:t>2</w:t>
            </w:r>
          </w:p>
        </w:tc>
        <w:tc>
          <w:tcPr>
            <w:tcW w:w="2090" w:type="pct"/>
            <w:tcBorders>
              <w:top w:val="single" w:sz="4" w:space="0" w:color="auto"/>
              <w:left w:val="single" w:sz="4" w:space="0" w:color="auto"/>
              <w:bottom w:val="single" w:sz="4" w:space="0" w:color="auto"/>
              <w:right w:val="single" w:sz="4" w:space="0" w:color="auto"/>
            </w:tcBorders>
            <w:shd w:val="clear" w:color="auto" w:fill="FFFFFF"/>
            <w:vAlign w:val="center"/>
          </w:tcPr>
          <w:p>
            <w:pPr>
              <w:widowControl/>
              <w:adjustRightInd w:val="0"/>
              <w:snapToGrid w:val="0"/>
              <w:jc w:val="left"/>
              <w:rPr>
                <w:rFonts w:cs="Times New Roman"/>
                <w:sz w:val="21"/>
              </w:rPr>
            </w:pPr>
            <w:r>
              <w:rPr>
                <w:rFonts w:cs="Times New Roman"/>
                <w:sz w:val="21"/>
              </w:rPr>
              <w:t>无任何基线后肿瘤评估</w:t>
            </w:r>
          </w:p>
        </w:tc>
        <w:tc>
          <w:tcPr>
            <w:tcW w:w="1996" w:type="pct"/>
            <w:tcBorders>
              <w:top w:val="single" w:sz="4" w:space="0" w:color="auto"/>
              <w:left w:val="single" w:sz="4" w:space="0" w:color="auto"/>
              <w:bottom w:val="single" w:sz="4" w:space="0" w:color="auto"/>
              <w:right w:val="single" w:sz="4" w:space="0" w:color="auto"/>
            </w:tcBorders>
            <w:shd w:val="clear" w:color="auto" w:fill="FFFFFF"/>
            <w:vAlign w:val="center"/>
          </w:tcPr>
          <w:p>
            <w:pPr>
              <w:widowControl/>
              <w:adjustRightInd w:val="0"/>
              <w:snapToGrid w:val="0"/>
              <w:jc w:val="left"/>
              <w:rPr>
                <w:rFonts w:cs="Times New Roman"/>
                <w:sz w:val="21"/>
              </w:rPr>
            </w:pPr>
            <w:r>
              <w:rPr>
                <w:rFonts w:cs="Times New Roman"/>
                <w:sz w:val="21"/>
              </w:rPr>
              <w:t>首次给药日期</w:t>
            </w:r>
          </w:p>
        </w:tc>
        <w:tc>
          <w:tcPr>
            <w:tcW w:w="531" w:type="pct"/>
            <w:tcBorders>
              <w:top w:val="single" w:sz="4" w:space="0" w:color="auto"/>
              <w:left w:val="single" w:sz="4" w:space="0" w:color="auto"/>
              <w:bottom w:val="single" w:sz="4" w:space="0" w:color="auto"/>
              <w:right w:val="single" w:sz="4" w:space="0" w:color="auto"/>
            </w:tcBorders>
            <w:shd w:val="clear" w:color="auto" w:fill="FFFFFF"/>
            <w:vAlign w:val="center"/>
          </w:tcPr>
          <w:p>
            <w:pPr>
              <w:widowControl/>
              <w:adjustRightInd w:val="0"/>
              <w:snapToGrid w:val="0"/>
              <w:jc w:val="center"/>
              <w:rPr>
                <w:rFonts w:cs="Times New Roman"/>
                <w:sz w:val="21"/>
              </w:rPr>
            </w:pPr>
            <w:r>
              <w:rPr>
                <w:rFonts w:cs="Times New Roman"/>
                <w:sz w:val="21"/>
              </w:rPr>
              <w:t>删失</w:t>
            </w:r>
          </w:p>
        </w:tc>
      </w:tr>
      <w:tr>
        <w:tblPrEx>
          <w:tblW w:w="5000" w:type="pct"/>
          <w:jc w:val="center"/>
          <w:tblCellMar>
            <w:top w:w="0" w:type="dxa"/>
            <w:left w:w="108" w:type="dxa"/>
            <w:bottom w:w="0" w:type="dxa"/>
            <w:right w:w="108" w:type="dxa"/>
          </w:tblCellMar>
        </w:tblPrEx>
        <w:trPr>
          <w:jc w:val="center"/>
        </w:trPr>
        <w:tc>
          <w:tcPr>
            <w:tcW w:w="383" w:type="pct"/>
            <w:tcBorders>
              <w:top w:val="single" w:sz="4" w:space="0" w:color="auto"/>
              <w:left w:val="single" w:sz="4" w:space="0" w:color="auto"/>
              <w:bottom w:val="single" w:sz="4" w:space="0" w:color="auto"/>
              <w:right w:val="single" w:sz="4" w:space="0" w:color="auto"/>
            </w:tcBorders>
            <w:shd w:val="clear" w:color="auto" w:fill="FFFFFF"/>
            <w:vAlign w:val="center"/>
          </w:tcPr>
          <w:p>
            <w:pPr>
              <w:widowControl/>
              <w:adjustRightInd w:val="0"/>
              <w:snapToGrid w:val="0"/>
              <w:jc w:val="center"/>
              <w:rPr>
                <w:rFonts w:cs="Times New Roman"/>
                <w:sz w:val="21"/>
              </w:rPr>
            </w:pPr>
            <w:r>
              <w:rPr>
                <w:rFonts w:cs="Times New Roman"/>
                <w:sz w:val="21"/>
              </w:rPr>
              <w:t>3</w:t>
            </w:r>
          </w:p>
        </w:tc>
        <w:tc>
          <w:tcPr>
            <w:tcW w:w="2090" w:type="pct"/>
            <w:tcBorders>
              <w:top w:val="single" w:sz="4" w:space="0" w:color="auto"/>
              <w:left w:val="single" w:sz="4" w:space="0" w:color="auto"/>
              <w:bottom w:val="single" w:sz="4" w:space="0" w:color="auto"/>
              <w:right w:val="single" w:sz="4" w:space="0" w:color="auto"/>
            </w:tcBorders>
            <w:shd w:val="clear" w:color="auto" w:fill="FFFFFF"/>
            <w:vAlign w:val="center"/>
          </w:tcPr>
          <w:p>
            <w:pPr>
              <w:widowControl/>
              <w:adjustRightInd w:val="0"/>
              <w:snapToGrid w:val="0"/>
              <w:jc w:val="left"/>
              <w:rPr>
                <w:rFonts w:cs="Times New Roman"/>
                <w:sz w:val="21"/>
              </w:rPr>
            </w:pPr>
            <w:r>
              <w:rPr>
                <w:rFonts w:cs="Times New Roman"/>
                <w:sz w:val="21"/>
              </w:rPr>
              <w:t>计划访视时或相邻的计划访视之间记录的进展或死亡</w:t>
            </w:r>
          </w:p>
        </w:tc>
        <w:tc>
          <w:tcPr>
            <w:tcW w:w="1996" w:type="pct"/>
            <w:tcBorders>
              <w:top w:val="single" w:sz="4" w:space="0" w:color="auto"/>
              <w:left w:val="single" w:sz="4" w:space="0" w:color="auto"/>
              <w:bottom w:val="single" w:sz="4" w:space="0" w:color="auto"/>
              <w:right w:val="single" w:sz="4" w:space="0" w:color="auto"/>
            </w:tcBorders>
            <w:shd w:val="clear" w:color="auto" w:fill="FFFFFF"/>
            <w:vAlign w:val="center"/>
          </w:tcPr>
          <w:p>
            <w:pPr>
              <w:widowControl/>
              <w:adjustRightInd w:val="0"/>
              <w:snapToGrid w:val="0"/>
              <w:jc w:val="left"/>
              <w:rPr>
                <w:rFonts w:cs="Times New Roman"/>
                <w:sz w:val="21"/>
              </w:rPr>
            </w:pPr>
            <w:r>
              <w:rPr>
                <w:rFonts w:cs="Times New Roman"/>
                <w:sz w:val="21"/>
              </w:rPr>
              <w:t>首次疗效评价为PD的评价日期/死亡日期</w:t>
            </w:r>
          </w:p>
        </w:tc>
        <w:tc>
          <w:tcPr>
            <w:tcW w:w="531" w:type="pct"/>
            <w:tcBorders>
              <w:top w:val="single" w:sz="4" w:space="0" w:color="auto"/>
              <w:left w:val="single" w:sz="4" w:space="0" w:color="auto"/>
              <w:bottom w:val="single" w:sz="4" w:space="0" w:color="auto"/>
              <w:right w:val="single" w:sz="4" w:space="0" w:color="auto"/>
            </w:tcBorders>
            <w:shd w:val="clear" w:color="auto" w:fill="FFFFFF"/>
            <w:vAlign w:val="center"/>
          </w:tcPr>
          <w:p>
            <w:pPr>
              <w:widowControl/>
              <w:adjustRightInd w:val="0"/>
              <w:snapToGrid w:val="0"/>
              <w:jc w:val="center"/>
              <w:rPr>
                <w:rFonts w:cs="Times New Roman"/>
                <w:sz w:val="21"/>
              </w:rPr>
            </w:pPr>
            <w:r>
              <w:rPr>
                <w:rFonts w:cs="Times New Roman"/>
                <w:sz w:val="21"/>
              </w:rPr>
              <w:t>进展</w:t>
            </w:r>
          </w:p>
        </w:tc>
      </w:tr>
      <w:tr>
        <w:tblPrEx>
          <w:tblW w:w="5000" w:type="pct"/>
          <w:jc w:val="center"/>
          <w:tblCellMar>
            <w:top w:w="0" w:type="dxa"/>
            <w:left w:w="108" w:type="dxa"/>
            <w:bottom w:w="0" w:type="dxa"/>
            <w:right w:w="108" w:type="dxa"/>
          </w:tblCellMar>
        </w:tblPrEx>
        <w:trPr>
          <w:jc w:val="center"/>
        </w:trPr>
        <w:tc>
          <w:tcPr>
            <w:tcW w:w="383" w:type="pct"/>
            <w:tcBorders>
              <w:top w:val="single" w:sz="4" w:space="0" w:color="auto"/>
              <w:left w:val="single" w:sz="4" w:space="0" w:color="auto"/>
              <w:bottom w:val="single" w:sz="4" w:space="0" w:color="auto"/>
              <w:right w:val="single" w:sz="4" w:space="0" w:color="auto"/>
            </w:tcBorders>
            <w:shd w:val="clear" w:color="auto" w:fill="FFFFFF"/>
            <w:vAlign w:val="center"/>
          </w:tcPr>
          <w:p>
            <w:pPr>
              <w:widowControl/>
              <w:adjustRightInd w:val="0"/>
              <w:snapToGrid w:val="0"/>
              <w:jc w:val="center"/>
              <w:rPr>
                <w:rFonts w:cs="Times New Roman"/>
                <w:sz w:val="21"/>
              </w:rPr>
            </w:pPr>
            <w:r>
              <w:rPr>
                <w:rFonts w:cs="Times New Roman"/>
                <w:sz w:val="21"/>
              </w:rPr>
              <w:t>4</w:t>
            </w:r>
          </w:p>
        </w:tc>
        <w:tc>
          <w:tcPr>
            <w:tcW w:w="2090" w:type="pct"/>
            <w:tcBorders>
              <w:top w:val="single" w:sz="4" w:space="0" w:color="auto"/>
              <w:left w:val="single" w:sz="4" w:space="0" w:color="auto"/>
              <w:bottom w:val="single" w:sz="4" w:space="0" w:color="auto"/>
              <w:right w:val="single" w:sz="4" w:space="0" w:color="auto"/>
            </w:tcBorders>
            <w:shd w:val="clear" w:color="auto" w:fill="FFFFFF"/>
            <w:vAlign w:val="center"/>
          </w:tcPr>
          <w:p>
            <w:pPr>
              <w:widowControl/>
              <w:adjustRightInd w:val="0"/>
              <w:snapToGrid w:val="0"/>
              <w:jc w:val="left"/>
              <w:rPr>
                <w:rFonts w:cs="Times New Roman"/>
                <w:sz w:val="21"/>
              </w:rPr>
            </w:pPr>
            <w:r>
              <w:rPr>
                <w:rFonts w:cs="Times New Roman"/>
                <w:sz w:val="21"/>
              </w:rPr>
              <w:t>数据截止或退出研究时无进展</w:t>
            </w:r>
          </w:p>
        </w:tc>
        <w:tc>
          <w:tcPr>
            <w:tcW w:w="1996" w:type="pct"/>
            <w:tcBorders>
              <w:top w:val="single" w:sz="4" w:space="0" w:color="auto"/>
              <w:left w:val="single" w:sz="4" w:space="0" w:color="auto"/>
              <w:bottom w:val="single" w:sz="4" w:space="0" w:color="auto"/>
              <w:right w:val="single" w:sz="4" w:space="0" w:color="auto"/>
            </w:tcBorders>
            <w:shd w:val="clear" w:color="auto" w:fill="FFFFFF"/>
            <w:vAlign w:val="center"/>
          </w:tcPr>
          <w:p>
            <w:pPr>
              <w:widowControl/>
              <w:adjustRightInd w:val="0"/>
              <w:snapToGrid w:val="0"/>
              <w:jc w:val="left"/>
              <w:rPr>
                <w:rFonts w:cs="Times New Roman"/>
                <w:sz w:val="21"/>
              </w:rPr>
            </w:pPr>
            <w:r>
              <w:rPr>
                <w:rFonts w:cs="Times New Roman"/>
                <w:sz w:val="21"/>
              </w:rPr>
              <w:t>数据截止日期或退出研究前的末次肿瘤评估日期</w:t>
            </w:r>
          </w:p>
        </w:tc>
        <w:tc>
          <w:tcPr>
            <w:tcW w:w="531" w:type="pct"/>
            <w:tcBorders>
              <w:top w:val="single" w:sz="4" w:space="0" w:color="auto"/>
              <w:left w:val="single" w:sz="4" w:space="0" w:color="auto"/>
              <w:bottom w:val="single" w:sz="4" w:space="0" w:color="auto"/>
              <w:right w:val="single" w:sz="4" w:space="0" w:color="auto"/>
            </w:tcBorders>
            <w:shd w:val="clear" w:color="auto" w:fill="FFFFFF"/>
            <w:vAlign w:val="center"/>
          </w:tcPr>
          <w:p>
            <w:pPr>
              <w:widowControl/>
              <w:adjustRightInd w:val="0"/>
              <w:snapToGrid w:val="0"/>
              <w:jc w:val="center"/>
              <w:rPr>
                <w:rFonts w:cs="Times New Roman"/>
                <w:sz w:val="21"/>
              </w:rPr>
            </w:pPr>
            <w:r>
              <w:rPr>
                <w:rFonts w:cs="Times New Roman"/>
                <w:sz w:val="21"/>
              </w:rPr>
              <w:t>删失</w:t>
            </w:r>
          </w:p>
        </w:tc>
      </w:tr>
      <w:tr>
        <w:tblPrEx>
          <w:tblW w:w="5000" w:type="pct"/>
          <w:jc w:val="center"/>
          <w:tblCellMar>
            <w:top w:w="0" w:type="dxa"/>
            <w:left w:w="108" w:type="dxa"/>
            <w:bottom w:w="0" w:type="dxa"/>
            <w:right w:w="108" w:type="dxa"/>
          </w:tblCellMar>
        </w:tblPrEx>
        <w:trPr>
          <w:jc w:val="center"/>
        </w:trPr>
        <w:tc>
          <w:tcPr>
            <w:tcW w:w="383" w:type="pct"/>
            <w:tcBorders>
              <w:top w:val="single" w:sz="4" w:space="0" w:color="auto"/>
              <w:left w:val="single" w:sz="4" w:space="0" w:color="auto"/>
              <w:bottom w:val="single" w:sz="4" w:space="0" w:color="auto"/>
              <w:right w:val="single" w:sz="4" w:space="0" w:color="auto"/>
            </w:tcBorders>
            <w:shd w:val="clear" w:color="auto" w:fill="FFFFFF"/>
            <w:vAlign w:val="center"/>
          </w:tcPr>
          <w:p>
            <w:pPr>
              <w:widowControl/>
              <w:adjustRightInd w:val="0"/>
              <w:snapToGrid w:val="0"/>
              <w:jc w:val="center"/>
              <w:rPr>
                <w:rFonts w:cs="Times New Roman"/>
                <w:sz w:val="21"/>
              </w:rPr>
            </w:pPr>
            <w:r>
              <w:rPr>
                <w:rFonts w:cs="Times New Roman"/>
                <w:sz w:val="21"/>
              </w:rPr>
              <w:t>5</w:t>
            </w:r>
          </w:p>
        </w:tc>
        <w:tc>
          <w:tcPr>
            <w:tcW w:w="2090" w:type="pct"/>
            <w:tcBorders>
              <w:top w:val="single" w:sz="4" w:space="0" w:color="auto"/>
              <w:left w:val="single" w:sz="4" w:space="0" w:color="auto"/>
              <w:bottom w:val="single" w:sz="4" w:space="0" w:color="auto"/>
              <w:right w:val="single" w:sz="4" w:space="0" w:color="auto"/>
            </w:tcBorders>
            <w:shd w:val="clear" w:color="auto" w:fill="FFFFFF"/>
            <w:vAlign w:val="center"/>
          </w:tcPr>
          <w:p>
            <w:pPr>
              <w:widowControl/>
              <w:adjustRightInd w:val="0"/>
              <w:snapToGrid w:val="0"/>
              <w:jc w:val="left"/>
              <w:rPr>
                <w:rFonts w:cs="Times New Roman"/>
                <w:sz w:val="21"/>
              </w:rPr>
            </w:pPr>
            <w:r>
              <w:rPr>
                <w:rFonts w:cs="Times New Roman"/>
                <w:sz w:val="21"/>
              </w:rPr>
              <w:t>因未记录的进展而终止治疗</w:t>
            </w:r>
          </w:p>
        </w:tc>
        <w:tc>
          <w:tcPr>
            <w:tcW w:w="1996" w:type="pct"/>
            <w:tcBorders>
              <w:top w:val="single" w:sz="4" w:space="0" w:color="auto"/>
              <w:left w:val="single" w:sz="4" w:space="0" w:color="auto"/>
              <w:bottom w:val="single" w:sz="4" w:space="0" w:color="auto"/>
              <w:right w:val="single" w:sz="4" w:space="0" w:color="auto"/>
            </w:tcBorders>
            <w:shd w:val="clear" w:color="auto" w:fill="FFFFFF"/>
            <w:vAlign w:val="center"/>
          </w:tcPr>
          <w:p>
            <w:pPr>
              <w:widowControl/>
              <w:adjustRightInd w:val="0"/>
              <w:snapToGrid w:val="0"/>
              <w:jc w:val="left"/>
              <w:rPr>
                <w:rFonts w:cs="Times New Roman"/>
                <w:sz w:val="21"/>
              </w:rPr>
            </w:pPr>
            <w:r>
              <w:rPr>
                <w:rFonts w:cs="Times New Roman"/>
                <w:sz w:val="21"/>
              </w:rPr>
              <w:t>末次肿瘤评估日期</w:t>
            </w:r>
          </w:p>
        </w:tc>
        <w:tc>
          <w:tcPr>
            <w:tcW w:w="531" w:type="pct"/>
            <w:tcBorders>
              <w:top w:val="single" w:sz="4" w:space="0" w:color="auto"/>
              <w:left w:val="single" w:sz="4" w:space="0" w:color="auto"/>
              <w:bottom w:val="single" w:sz="4" w:space="0" w:color="auto"/>
              <w:right w:val="single" w:sz="4" w:space="0" w:color="auto"/>
            </w:tcBorders>
            <w:shd w:val="clear" w:color="auto" w:fill="FFFFFF"/>
            <w:vAlign w:val="center"/>
          </w:tcPr>
          <w:p>
            <w:pPr>
              <w:widowControl/>
              <w:adjustRightInd w:val="0"/>
              <w:snapToGrid w:val="0"/>
              <w:jc w:val="center"/>
              <w:rPr>
                <w:rFonts w:cs="Times New Roman"/>
                <w:sz w:val="21"/>
              </w:rPr>
            </w:pPr>
            <w:r>
              <w:rPr>
                <w:rFonts w:cs="Times New Roman"/>
                <w:sz w:val="21"/>
              </w:rPr>
              <w:t>删失</w:t>
            </w:r>
          </w:p>
        </w:tc>
      </w:tr>
      <w:tr>
        <w:tblPrEx>
          <w:tblW w:w="5000" w:type="pct"/>
          <w:jc w:val="center"/>
          <w:tblCellMar>
            <w:top w:w="0" w:type="dxa"/>
            <w:left w:w="108" w:type="dxa"/>
            <w:bottom w:w="0" w:type="dxa"/>
            <w:right w:w="108" w:type="dxa"/>
          </w:tblCellMar>
        </w:tblPrEx>
        <w:trPr>
          <w:jc w:val="center"/>
        </w:trPr>
        <w:tc>
          <w:tcPr>
            <w:tcW w:w="383" w:type="pct"/>
            <w:tcBorders>
              <w:top w:val="single" w:sz="4" w:space="0" w:color="auto"/>
              <w:left w:val="single" w:sz="4" w:space="0" w:color="auto"/>
              <w:bottom w:val="single" w:sz="4" w:space="0" w:color="auto"/>
              <w:right w:val="single" w:sz="4" w:space="0" w:color="auto"/>
            </w:tcBorders>
            <w:shd w:val="clear" w:color="auto" w:fill="FFFFFF"/>
            <w:vAlign w:val="center"/>
          </w:tcPr>
          <w:p>
            <w:pPr>
              <w:widowControl/>
              <w:adjustRightInd w:val="0"/>
              <w:snapToGrid w:val="0"/>
              <w:jc w:val="center"/>
              <w:rPr>
                <w:rFonts w:cs="Times New Roman"/>
                <w:sz w:val="21"/>
              </w:rPr>
            </w:pPr>
            <w:r>
              <w:rPr>
                <w:rFonts w:cs="Times New Roman"/>
                <w:sz w:val="21"/>
              </w:rPr>
              <w:t>6</w:t>
            </w:r>
          </w:p>
        </w:tc>
        <w:tc>
          <w:tcPr>
            <w:tcW w:w="2090" w:type="pct"/>
            <w:tcBorders>
              <w:top w:val="single" w:sz="4" w:space="0" w:color="auto"/>
              <w:left w:val="single" w:sz="4" w:space="0" w:color="auto"/>
              <w:bottom w:val="single" w:sz="4" w:space="0" w:color="auto"/>
              <w:right w:val="single" w:sz="4" w:space="0" w:color="auto"/>
            </w:tcBorders>
            <w:shd w:val="clear" w:color="auto" w:fill="FFFFFF"/>
            <w:vAlign w:val="center"/>
          </w:tcPr>
          <w:p>
            <w:pPr>
              <w:widowControl/>
              <w:adjustRightInd w:val="0"/>
              <w:snapToGrid w:val="0"/>
              <w:jc w:val="left"/>
              <w:rPr>
                <w:rFonts w:cs="Times New Roman"/>
                <w:sz w:val="21"/>
              </w:rPr>
            </w:pPr>
            <w:r>
              <w:rPr>
                <w:rFonts w:cs="Times New Roman"/>
                <w:sz w:val="21"/>
              </w:rPr>
              <w:t>开始新的抗肿瘤治疗</w:t>
            </w:r>
          </w:p>
        </w:tc>
        <w:tc>
          <w:tcPr>
            <w:tcW w:w="1996" w:type="pct"/>
            <w:tcBorders>
              <w:top w:val="single" w:sz="4" w:space="0" w:color="auto"/>
              <w:left w:val="single" w:sz="4" w:space="0" w:color="auto"/>
              <w:bottom w:val="single" w:sz="4" w:space="0" w:color="auto"/>
              <w:right w:val="single" w:sz="4" w:space="0" w:color="auto"/>
            </w:tcBorders>
            <w:shd w:val="clear" w:color="auto" w:fill="FFFFFF"/>
            <w:vAlign w:val="center"/>
          </w:tcPr>
          <w:p>
            <w:pPr>
              <w:widowControl/>
              <w:adjustRightInd w:val="0"/>
              <w:snapToGrid w:val="0"/>
              <w:jc w:val="left"/>
              <w:rPr>
                <w:rFonts w:cs="Times New Roman"/>
                <w:sz w:val="21"/>
              </w:rPr>
            </w:pPr>
            <w:r>
              <w:rPr>
                <w:rFonts w:cs="Times New Roman"/>
                <w:sz w:val="21"/>
              </w:rPr>
              <w:t>在新抗肿瘤治疗前的末次肿瘤评估日期</w:t>
            </w:r>
          </w:p>
        </w:tc>
        <w:tc>
          <w:tcPr>
            <w:tcW w:w="531" w:type="pct"/>
            <w:tcBorders>
              <w:top w:val="single" w:sz="4" w:space="0" w:color="auto"/>
              <w:left w:val="single" w:sz="4" w:space="0" w:color="auto"/>
              <w:bottom w:val="single" w:sz="4" w:space="0" w:color="auto"/>
              <w:right w:val="single" w:sz="4" w:space="0" w:color="auto"/>
            </w:tcBorders>
            <w:shd w:val="clear" w:color="auto" w:fill="FFFFFF"/>
            <w:vAlign w:val="center"/>
          </w:tcPr>
          <w:p>
            <w:pPr>
              <w:widowControl/>
              <w:adjustRightInd w:val="0"/>
              <w:snapToGrid w:val="0"/>
              <w:jc w:val="center"/>
              <w:rPr>
                <w:rFonts w:cs="Times New Roman"/>
                <w:sz w:val="21"/>
              </w:rPr>
            </w:pPr>
            <w:r>
              <w:rPr>
                <w:rFonts w:cs="Times New Roman"/>
                <w:sz w:val="21"/>
              </w:rPr>
              <w:t>删失</w:t>
            </w:r>
          </w:p>
        </w:tc>
      </w:tr>
      <w:tr>
        <w:tblPrEx>
          <w:tblW w:w="5000" w:type="pct"/>
          <w:jc w:val="center"/>
          <w:tblCellMar>
            <w:top w:w="0" w:type="dxa"/>
            <w:left w:w="108" w:type="dxa"/>
            <w:bottom w:w="0" w:type="dxa"/>
            <w:right w:w="108" w:type="dxa"/>
          </w:tblCellMar>
        </w:tblPrEx>
        <w:trPr>
          <w:jc w:val="center"/>
        </w:trPr>
        <w:tc>
          <w:tcPr>
            <w:tcW w:w="383" w:type="pct"/>
            <w:tcBorders>
              <w:top w:val="single" w:sz="4" w:space="0" w:color="auto"/>
              <w:left w:val="single" w:sz="4" w:space="0" w:color="auto"/>
              <w:bottom w:val="single" w:sz="4" w:space="0" w:color="auto"/>
              <w:right w:val="single" w:sz="4" w:space="0" w:color="auto"/>
            </w:tcBorders>
            <w:shd w:val="clear" w:color="auto" w:fill="FFFFFF"/>
            <w:vAlign w:val="center"/>
          </w:tcPr>
          <w:p>
            <w:pPr>
              <w:widowControl/>
              <w:adjustRightInd w:val="0"/>
              <w:snapToGrid w:val="0"/>
              <w:jc w:val="center"/>
              <w:rPr>
                <w:rFonts w:cs="Times New Roman"/>
                <w:sz w:val="21"/>
              </w:rPr>
            </w:pPr>
            <w:r>
              <w:rPr>
                <w:rFonts w:cs="Times New Roman"/>
                <w:sz w:val="21"/>
              </w:rPr>
              <w:t>7</w:t>
            </w:r>
          </w:p>
        </w:tc>
        <w:tc>
          <w:tcPr>
            <w:tcW w:w="2090" w:type="pct"/>
            <w:tcBorders>
              <w:top w:val="single" w:sz="4" w:space="0" w:color="auto"/>
              <w:left w:val="single" w:sz="4" w:space="0" w:color="auto"/>
              <w:bottom w:val="single" w:sz="4" w:space="0" w:color="auto"/>
              <w:right w:val="single" w:sz="4" w:space="0" w:color="auto"/>
            </w:tcBorders>
            <w:shd w:val="clear" w:color="auto" w:fill="FFFFFF"/>
            <w:vAlign w:val="center"/>
          </w:tcPr>
          <w:p>
            <w:pPr>
              <w:widowControl/>
              <w:adjustRightInd w:val="0"/>
              <w:snapToGrid w:val="0"/>
              <w:jc w:val="left"/>
              <w:rPr>
                <w:rFonts w:cs="Times New Roman"/>
                <w:sz w:val="21"/>
              </w:rPr>
            </w:pPr>
            <w:r>
              <w:rPr>
                <w:rFonts w:cs="Times New Roman"/>
                <w:sz w:val="21"/>
              </w:rPr>
              <w:t>首次肿瘤评估前死亡</w:t>
            </w:r>
          </w:p>
        </w:tc>
        <w:tc>
          <w:tcPr>
            <w:tcW w:w="1996" w:type="pct"/>
            <w:tcBorders>
              <w:top w:val="single" w:sz="4" w:space="0" w:color="auto"/>
              <w:left w:val="single" w:sz="4" w:space="0" w:color="auto"/>
              <w:bottom w:val="single" w:sz="4" w:space="0" w:color="auto"/>
              <w:right w:val="single" w:sz="4" w:space="0" w:color="auto"/>
            </w:tcBorders>
            <w:shd w:val="clear" w:color="auto" w:fill="FFFFFF"/>
            <w:vAlign w:val="center"/>
          </w:tcPr>
          <w:p>
            <w:pPr>
              <w:widowControl/>
              <w:adjustRightInd w:val="0"/>
              <w:snapToGrid w:val="0"/>
              <w:jc w:val="left"/>
              <w:rPr>
                <w:rFonts w:cs="Times New Roman"/>
                <w:sz w:val="21"/>
              </w:rPr>
            </w:pPr>
            <w:r>
              <w:rPr>
                <w:rFonts w:cs="Times New Roman"/>
                <w:sz w:val="21"/>
              </w:rPr>
              <w:t>死亡日期</w:t>
            </w:r>
          </w:p>
        </w:tc>
        <w:tc>
          <w:tcPr>
            <w:tcW w:w="531" w:type="pct"/>
            <w:tcBorders>
              <w:top w:val="single" w:sz="4" w:space="0" w:color="auto"/>
              <w:left w:val="single" w:sz="4" w:space="0" w:color="auto"/>
              <w:bottom w:val="single" w:sz="4" w:space="0" w:color="auto"/>
              <w:right w:val="single" w:sz="4" w:space="0" w:color="auto"/>
            </w:tcBorders>
            <w:shd w:val="clear" w:color="auto" w:fill="FFFFFF"/>
            <w:vAlign w:val="center"/>
          </w:tcPr>
          <w:p>
            <w:pPr>
              <w:widowControl/>
              <w:adjustRightInd w:val="0"/>
              <w:snapToGrid w:val="0"/>
              <w:jc w:val="center"/>
              <w:rPr>
                <w:rFonts w:cs="Times New Roman"/>
                <w:sz w:val="21"/>
              </w:rPr>
            </w:pPr>
            <w:r>
              <w:rPr>
                <w:rFonts w:cs="Times New Roman"/>
                <w:sz w:val="21"/>
              </w:rPr>
              <w:t>进展</w:t>
            </w:r>
          </w:p>
        </w:tc>
      </w:tr>
      <w:tr>
        <w:tblPrEx>
          <w:tblW w:w="5000" w:type="pct"/>
          <w:jc w:val="center"/>
          <w:tblCellMar>
            <w:top w:w="0" w:type="dxa"/>
            <w:left w:w="108" w:type="dxa"/>
            <w:bottom w:w="0" w:type="dxa"/>
            <w:right w:w="108" w:type="dxa"/>
          </w:tblCellMar>
        </w:tblPrEx>
        <w:trPr>
          <w:jc w:val="center"/>
        </w:trPr>
        <w:tc>
          <w:tcPr>
            <w:tcW w:w="383" w:type="pct"/>
            <w:tcBorders>
              <w:top w:val="single" w:sz="4" w:space="0" w:color="auto"/>
              <w:left w:val="single" w:sz="4" w:space="0" w:color="auto"/>
              <w:bottom w:val="single" w:sz="4" w:space="0" w:color="auto"/>
              <w:right w:val="single" w:sz="4" w:space="0" w:color="auto"/>
            </w:tcBorders>
            <w:shd w:val="clear" w:color="auto" w:fill="FFFFFF"/>
            <w:vAlign w:val="center"/>
          </w:tcPr>
          <w:p>
            <w:pPr>
              <w:widowControl/>
              <w:adjustRightInd w:val="0"/>
              <w:snapToGrid w:val="0"/>
              <w:jc w:val="center"/>
              <w:rPr>
                <w:rFonts w:cs="Times New Roman"/>
                <w:sz w:val="21"/>
              </w:rPr>
            </w:pPr>
            <w:r>
              <w:rPr>
                <w:rFonts w:cs="Times New Roman"/>
                <w:sz w:val="21"/>
              </w:rPr>
              <w:t>8</w:t>
            </w:r>
          </w:p>
        </w:tc>
        <w:tc>
          <w:tcPr>
            <w:tcW w:w="2090" w:type="pct"/>
            <w:tcBorders>
              <w:top w:val="single" w:sz="4" w:space="0" w:color="auto"/>
              <w:left w:val="single" w:sz="4" w:space="0" w:color="auto"/>
              <w:bottom w:val="single" w:sz="4" w:space="0" w:color="auto"/>
              <w:right w:val="single" w:sz="4" w:space="0" w:color="auto"/>
            </w:tcBorders>
            <w:shd w:val="clear" w:color="auto" w:fill="FFFFFF"/>
            <w:vAlign w:val="center"/>
          </w:tcPr>
          <w:p>
            <w:pPr>
              <w:widowControl/>
              <w:adjustRightInd w:val="0"/>
              <w:snapToGrid w:val="0"/>
              <w:jc w:val="left"/>
              <w:rPr>
                <w:rFonts w:cs="Times New Roman"/>
                <w:sz w:val="21"/>
              </w:rPr>
            </w:pPr>
            <w:r>
              <w:rPr>
                <w:rFonts w:cs="Times New Roman"/>
                <w:sz w:val="21"/>
              </w:rPr>
              <w:t>首次肿瘤评估后、第2次计划访视前死亡（包括首次肿瘤评估缺失的情况）</w:t>
            </w:r>
          </w:p>
        </w:tc>
        <w:tc>
          <w:tcPr>
            <w:tcW w:w="1996" w:type="pct"/>
            <w:tcBorders>
              <w:top w:val="single" w:sz="4" w:space="0" w:color="auto"/>
              <w:left w:val="single" w:sz="4" w:space="0" w:color="auto"/>
              <w:bottom w:val="single" w:sz="4" w:space="0" w:color="auto"/>
              <w:right w:val="single" w:sz="4" w:space="0" w:color="auto"/>
            </w:tcBorders>
            <w:shd w:val="clear" w:color="auto" w:fill="FFFFFF"/>
            <w:vAlign w:val="center"/>
          </w:tcPr>
          <w:p>
            <w:pPr>
              <w:widowControl/>
              <w:adjustRightInd w:val="0"/>
              <w:snapToGrid w:val="0"/>
              <w:jc w:val="left"/>
              <w:rPr>
                <w:rFonts w:cs="Times New Roman"/>
                <w:sz w:val="21"/>
              </w:rPr>
            </w:pPr>
            <w:r>
              <w:rPr>
                <w:rFonts w:cs="Times New Roman"/>
                <w:sz w:val="21"/>
              </w:rPr>
              <w:t>死亡日期</w:t>
            </w:r>
          </w:p>
        </w:tc>
        <w:tc>
          <w:tcPr>
            <w:tcW w:w="531" w:type="pct"/>
            <w:tcBorders>
              <w:top w:val="single" w:sz="4" w:space="0" w:color="auto"/>
              <w:left w:val="single" w:sz="4" w:space="0" w:color="auto"/>
              <w:bottom w:val="single" w:sz="4" w:space="0" w:color="auto"/>
              <w:right w:val="single" w:sz="4" w:space="0" w:color="auto"/>
            </w:tcBorders>
            <w:shd w:val="clear" w:color="auto" w:fill="FFFFFF"/>
            <w:vAlign w:val="center"/>
          </w:tcPr>
          <w:p>
            <w:pPr>
              <w:widowControl/>
              <w:adjustRightInd w:val="0"/>
              <w:snapToGrid w:val="0"/>
              <w:jc w:val="center"/>
              <w:rPr>
                <w:rFonts w:cs="Times New Roman"/>
                <w:sz w:val="21"/>
              </w:rPr>
            </w:pPr>
            <w:r>
              <w:rPr>
                <w:rFonts w:cs="Times New Roman"/>
                <w:sz w:val="21"/>
              </w:rPr>
              <w:t>进展</w:t>
            </w:r>
          </w:p>
        </w:tc>
      </w:tr>
      <w:tr>
        <w:tblPrEx>
          <w:tblW w:w="5000" w:type="pct"/>
          <w:jc w:val="center"/>
          <w:tblCellMar>
            <w:top w:w="0" w:type="dxa"/>
            <w:left w:w="108" w:type="dxa"/>
            <w:bottom w:w="0" w:type="dxa"/>
            <w:right w:w="108" w:type="dxa"/>
          </w:tblCellMar>
        </w:tblPrEx>
        <w:trPr>
          <w:jc w:val="center"/>
        </w:trPr>
        <w:tc>
          <w:tcPr>
            <w:tcW w:w="383" w:type="pct"/>
            <w:tcBorders>
              <w:top w:val="single" w:sz="4" w:space="0" w:color="auto"/>
              <w:left w:val="single" w:sz="4" w:space="0" w:color="auto"/>
              <w:bottom w:val="single" w:sz="4" w:space="0" w:color="auto"/>
              <w:right w:val="single" w:sz="4" w:space="0" w:color="auto"/>
            </w:tcBorders>
            <w:shd w:val="clear" w:color="auto" w:fill="FFFFFF"/>
            <w:vAlign w:val="center"/>
          </w:tcPr>
          <w:p>
            <w:pPr>
              <w:widowControl/>
              <w:adjustRightInd w:val="0"/>
              <w:snapToGrid w:val="0"/>
              <w:jc w:val="center"/>
              <w:rPr>
                <w:rFonts w:cs="Times New Roman"/>
                <w:sz w:val="21"/>
              </w:rPr>
            </w:pPr>
            <w:r>
              <w:rPr>
                <w:rFonts w:cs="Times New Roman"/>
                <w:sz w:val="21"/>
              </w:rPr>
              <w:t>9</w:t>
            </w:r>
          </w:p>
        </w:tc>
        <w:tc>
          <w:tcPr>
            <w:tcW w:w="2090" w:type="pct"/>
            <w:tcBorders>
              <w:top w:val="single" w:sz="4" w:space="0" w:color="auto"/>
              <w:left w:val="single" w:sz="4" w:space="0" w:color="auto"/>
              <w:bottom w:val="single" w:sz="4" w:space="0" w:color="auto"/>
              <w:right w:val="single" w:sz="4" w:space="0" w:color="auto"/>
            </w:tcBorders>
            <w:shd w:val="clear" w:color="auto" w:fill="FFFFFF"/>
            <w:vAlign w:val="center"/>
          </w:tcPr>
          <w:p>
            <w:pPr>
              <w:widowControl/>
              <w:adjustRightInd w:val="0"/>
              <w:snapToGrid w:val="0"/>
              <w:jc w:val="left"/>
              <w:rPr>
                <w:rFonts w:cs="Times New Roman"/>
                <w:sz w:val="21"/>
              </w:rPr>
            </w:pPr>
            <w:r>
              <w:rPr>
                <w:rFonts w:cs="Times New Roman"/>
                <w:sz w:val="21"/>
              </w:rPr>
              <w:t>连续缺失≥2次计划访视后死亡或进展</w:t>
            </w:r>
          </w:p>
        </w:tc>
        <w:tc>
          <w:tcPr>
            <w:tcW w:w="1996" w:type="pct"/>
            <w:tcBorders>
              <w:top w:val="single" w:sz="4" w:space="0" w:color="auto"/>
              <w:left w:val="single" w:sz="4" w:space="0" w:color="auto"/>
              <w:bottom w:val="single" w:sz="4" w:space="0" w:color="auto"/>
              <w:right w:val="single" w:sz="4" w:space="0" w:color="auto"/>
            </w:tcBorders>
            <w:shd w:val="clear" w:color="auto" w:fill="FFFFFF"/>
            <w:vAlign w:val="center"/>
          </w:tcPr>
          <w:p>
            <w:pPr>
              <w:widowControl/>
              <w:adjustRightInd w:val="0"/>
              <w:snapToGrid w:val="0"/>
              <w:jc w:val="left"/>
              <w:rPr>
                <w:rFonts w:cs="Times New Roman"/>
                <w:sz w:val="21"/>
              </w:rPr>
            </w:pPr>
            <w:r>
              <w:rPr>
                <w:rFonts w:cs="Times New Roman"/>
                <w:sz w:val="21"/>
              </w:rPr>
              <w:t>连续缺失前的末次肿瘤评估日期</w:t>
            </w:r>
          </w:p>
        </w:tc>
        <w:tc>
          <w:tcPr>
            <w:tcW w:w="531" w:type="pct"/>
            <w:tcBorders>
              <w:top w:val="single" w:sz="4" w:space="0" w:color="auto"/>
              <w:left w:val="single" w:sz="4" w:space="0" w:color="auto"/>
              <w:bottom w:val="single" w:sz="4" w:space="0" w:color="auto"/>
              <w:right w:val="single" w:sz="4" w:space="0" w:color="auto"/>
            </w:tcBorders>
            <w:shd w:val="clear" w:color="auto" w:fill="FFFFFF"/>
            <w:vAlign w:val="center"/>
          </w:tcPr>
          <w:p>
            <w:pPr>
              <w:widowControl/>
              <w:adjustRightInd w:val="0"/>
              <w:snapToGrid w:val="0"/>
              <w:jc w:val="center"/>
              <w:rPr>
                <w:rFonts w:cs="Times New Roman"/>
                <w:sz w:val="21"/>
              </w:rPr>
            </w:pPr>
            <w:r>
              <w:rPr>
                <w:rFonts w:cs="Times New Roman"/>
                <w:sz w:val="21"/>
              </w:rPr>
              <w:t>删失</w:t>
            </w:r>
          </w:p>
        </w:tc>
      </w:tr>
    </w:tbl>
    <w:p>
      <w:pPr>
        <w:rPr>
          <w:rFonts w:cs="Times New Roman"/>
          <w:color w:val="000000"/>
          <w:sz w:val="21"/>
          <w:szCs w:val="24"/>
          <w:u w:color="000000"/>
        </w:rPr>
      </w:pPr>
      <w:r>
        <w:rPr>
          <w:rFonts w:cs="Times New Roman"/>
          <w:color w:val="000000"/>
          <w:sz w:val="21"/>
          <w:szCs w:val="24"/>
          <w:u w:color="000000"/>
        </w:rPr>
        <w:t>注：根据方案，每6周进行一次肿瘤评估，从第48周开始患者每12周评估一次（窗口期±5天），直至患者出现疾病进展、撤回知情同意或死亡。因此，连续缺失≥2次计划访视的判断标准为：在第17周期（含）之前，两次肿评最大间隔=2×6周×7天/周+2×5天=94天；在第25周期（含）之后，两次肿评最大间隔=2×12周×7天/周+2×5天=178天；在第17周期（不含）至第25周期（不含）之间，两次肿评最大间隔=（6周+12周）×7天/周+2×5天=136天。</w:t>
      </w:r>
    </w:p>
    <w:p>
      <w:pPr>
        <w:spacing w:after="50" w:line="360" w:lineRule="auto"/>
        <w:ind w:firstLine="480"/>
        <w:rPr>
          <w:rFonts w:cs="Times New Roman"/>
          <w:b/>
          <w:bCs/>
        </w:rPr>
      </w:pPr>
      <w:r>
        <w:rPr>
          <w:rFonts w:cs="Times New Roman"/>
        </w:rPr>
        <w:t>将计算每个治疗组的中位PFS以及通过广义Brookmeyer-Crowley法构建的双侧95%置信区间。将计算每3个月的累积PFS概率（如可估计），采用Kaplan-Meier法进行估计，相应的95%置信区间采用Greenwood公式构建。</w:t>
      </w:r>
    </w:p>
    <w:p>
      <w:pPr>
        <w:pStyle w:val="Heading5"/>
        <w:spacing w:after="50" w:line="360" w:lineRule="auto"/>
        <w:pPrChange w:id="399" w:author="比利" w:date="2024-04-09T15:32:21Z">
          <w:pPr>
            <w:spacing w:after="50" w:line="360" w:lineRule="auto"/>
          </w:pPr>
        </w:pPrChange>
      </w:pPr>
      <w:r>
        <w:t>9.7.1.2.3 临床获益率（CBR）</w:t>
      </w:r>
    </w:p>
    <w:p>
      <w:pPr>
        <w:spacing w:after="50" w:line="360" w:lineRule="auto"/>
        <w:ind w:firstLine="480"/>
        <w:rPr>
          <w:rFonts w:cs="Times New Roman"/>
        </w:rPr>
      </w:pPr>
      <w:r>
        <w:rPr>
          <w:rFonts w:cs="Times New Roman"/>
        </w:rPr>
        <w:t>CBR定义为经过确认的CR、PR及SD持续≥24周的患者的比例，将计算CBR及其Clopper-Pearson 95%CI。</w:t>
      </w:r>
    </w:p>
    <w:p>
      <w:pPr>
        <w:pStyle w:val="Heading5"/>
        <w:spacing w:after="50" w:line="360" w:lineRule="auto"/>
        <w:pPrChange w:id="400" w:author="比利" w:date="2024-04-09T15:32:27Z">
          <w:pPr>
            <w:spacing w:after="50" w:line="360" w:lineRule="auto"/>
          </w:pPr>
        </w:pPrChange>
      </w:pPr>
      <w:r>
        <w:t>9.7.1.2.4 缓解持续时间（DOR）</w:t>
      </w:r>
    </w:p>
    <w:p>
      <w:pPr>
        <w:spacing w:after="50" w:line="360" w:lineRule="auto"/>
        <w:ind w:firstLine="480"/>
        <w:rPr>
          <w:rFonts w:cs="Times New Roman"/>
        </w:rPr>
      </w:pPr>
      <w:r>
        <w:rPr>
          <w:rFonts w:cs="Times New Roman"/>
        </w:rPr>
        <w:t>DOR定义为从第一次CR或PR到肿瘤进展或死亡（任何原因的死亡）的时间。若没有肿瘤进展或死亡，将以末次肿瘤评价日期作为截点。DOR仅根据有CR或PR的人群计算，采用与PFS相同的方法和删失规则，估计DOR的中位数及其95%CI，并绘制其Kaplan-Meier生存曲线图。</w:t>
      </w:r>
    </w:p>
    <w:p>
      <w:pPr>
        <w:pStyle w:val="Heading5"/>
        <w:spacing w:after="50" w:line="360" w:lineRule="auto"/>
        <w:pPrChange w:id="401" w:author="比利" w:date="2024-04-09T15:32:32Z">
          <w:pPr>
            <w:spacing w:after="50" w:line="360" w:lineRule="auto"/>
          </w:pPr>
        </w:pPrChange>
      </w:pPr>
      <w:r>
        <w:t>9.7.1.2.5 总生存期（OS）</w:t>
      </w:r>
    </w:p>
    <w:p>
      <w:pPr>
        <w:spacing w:after="50" w:line="360" w:lineRule="auto"/>
        <w:ind w:firstLine="480"/>
        <w:rPr>
          <w:rFonts w:cs="Times New Roman"/>
        </w:rPr>
      </w:pPr>
      <w:r>
        <w:rPr>
          <w:rFonts w:cs="Times New Roman"/>
        </w:rPr>
        <w:t>OS定义为总体生存期从首次口服研究药物至死于任何原因的时间。对于没有观察到死亡事件的患者，将以最后一次获得患者存活信息的日期作为截点。估计OS的中位数及其95% CI，并绘制其Kaplan-Meier生存曲线图。</w:t>
      </w:r>
    </w:p>
    <w:p>
      <w:pPr>
        <w:pStyle w:val="ERIS4"/>
        <w:numPr>
          <w:ilvl w:val="255"/>
          <w:numId w:val="0"/>
        </w:numPr>
        <w:spacing w:after="0" w:line="360" w:lineRule="auto"/>
        <w:ind w:left="2108" w:hanging="2108"/>
        <w:pPrChange w:id="402" w:author="比利" w:date="2024-04-09T15:52:31Z">
          <w:pPr>
            <w:spacing w:after="50" w:line="360" w:lineRule="auto"/>
            <w:ind w:left="2109" w:hanging="2109"/>
          </w:pPr>
        </w:pPrChange>
        <w:rPr>
          <w:rFonts w:cs="Times New Roman"/>
          <w:b/>
          <w:rPrChange w:id="403" w:author="比利" w:date="2024-04-09T15:52:31Z">
            <w:rPr/>
          </w:rPrChange>
        </w:rPr>
      </w:pPr>
      <w:r>
        <w:rPr>
          <w:rFonts w:cs="Times New Roman"/>
          <w:rPrChange w:id="404" w:author="比利" w:date="2024-04-09T15:52:31Z">
            <w:rPr/>
          </w:rPrChange>
        </w:rPr>
        <w:t>9.7.1.3</w:t>
      </w:r>
      <w:r>
        <w:rPr>
          <w:rFonts w:cs="Times New Roman" w:hint="default"/>
          <w:rPrChange w:id="405" w:author="比利" w:date="2024-04-09T15:52:31Z">
            <w:rPr>
              <w:rFonts w:hint="eastAsia"/>
            </w:rPr>
          </w:rPrChange>
        </w:rPr>
        <w:t xml:space="preserve"> </w:t>
      </w:r>
      <w:r>
        <w:rPr>
          <w:rFonts w:cs="Times New Roman"/>
          <w:rPrChange w:id="406" w:author="比利" w:date="2024-04-09T15:52:31Z">
            <w:rPr/>
          </w:rPrChange>
        </w:rPr>
        <w:t>安全性分析</w:t>
      </w:r>
    </w:p>
    <w:p>
      <w:pPr>
        <w:spacing w:after="50" w:line="360" w:lineRule="auto"/>
        <w:ind w:firstLine="480"/>
        <w:rPr>
          <w:rFonts w:cs="Times New Roman"/>
        </w:rPr>
      </w:pPr>
      <w:r>
        <w:rPr>
          <w:rFonts w:cs="Times New Roman"/>
        </w:rPr>
        <w:t>通过对DLT、AE、实验室检查结果、以及生命体征改变，来评价安全性。</w:t>
      </w:r>
    </w:p>
    <w:p>
      <w:pPr>
        <w:spacing w:after="50" w:line="360" w:lineRule="auto"/>
        <w:ind w:firstLine="480"/>
        <w:rPr>
          <w:rFonts w:cs="Times New Roman"/>
        </w:rPr>
      </w:pPr>
      <w:r>
        <w:rPr>
          <w:rFonts w:cs="Times New Roman"/>
        </w:rPr>
        <w:t>DLT分析集将用于评估爬坡阶段在首剂用药后24天内DLT的发生率。发生DLT的病例数与发生率将分别根据剂量组分析。</w:t>
      </w:r>
    </w:p>
    <w:p>
      <w:pPr>
        <w:spacing w:after="50" w:line="360" w:lineRule="auto"/>
        <w:ind w:firstLine="480"/>
        <w:rPr>
          <w:rFonts w:cs="Times New Roman"/>
        </w:rPr>
      </w:pPr>
      <w:r>
        <w:rPr>
          <w:rFonts w:cs="Times New Roman"/>
        </w:rPr>
        <w:t>按照MedDRA（24.1或以上版本）对所有AE进行编码，并使用NCI-CTCAE进行分级评价。对治疗期间不良事件（以下简称TEAE）、与研究药物相关的TEAE、SAE、与研究药物相关的SAE、CTCAE≥3级的TEAE、与研究药物相关的CTCAE≥3级的TEAE、导致永久停药的TEAE、导致剂量调整的TEAE等进行总结，并按照MedDRA SOC和PT报告各剂量组的受试者例数和百分比。对所有TEAE还将按照MedDRA SOC、PT和严重程度（CTCAE 1-5级）总结各剂量组的受试者例数和百分比。</w:t>
      </w:r>
    </w:p>
    <w:p>
      <w:pPr>
        <w:spacing w:after="50" w:line="360" w:lineRule="auto"/>
        <w:ind w:firstLine="480"/>
        <w:rPr>
          <w:rFonts w:cs="Times New Roman"/>
        </w:rPr>
      </w:pPr>
      <w:r>
        <w:rPr>
          <w:rFonts w:cs="Times New Roman"/>
        </w:rPr>
        <w:t>对实验室检查、生命体征、12导联心电图检查、ECOG等进行总结，对观测值和相对于基线的变化值进行描述性统计。根据NCI CTCAE（5.0版）对实验室检查结果进行分级，提供实验室检查结果研究期间最差值的自基线变化交叉表。</w:t>
      </w:r>
    </w:p>
    <w:p>
      <w:pPr>
        <w:pStyle w:val="ERIS4"/>
        <w:numPr>
          <w:ilvl w:val="255"/>
          <w:numId w:val="0"/>
        </w:numPr>
        <w:spacing w:after="0" w:line="360" w:lineRule="auto"/>
        <w:ind w:left="2108" w:hanging="2108"/>
        <w:pPrChange w:id="407" w:author="比利" w:date="2024-04-09T15:52:41Z">
          <w:pPr>
            <w:spacing w:after="50" w:line="360" w:lineRule="auto"/>
            <w:ind w:left="2109" w:hanging="2109"/>
          </w:pPr>
        </w:pPrChange>
        <w:rPr>
          <w:rFonts w:cs="Times New Roman"/>
          <w:b/>
          <w:bCs w:val="0"/>
          <w:szCs w:val="21"/>
          <w:rPrChange w:id="408" w:author="比利" w:date="2024-04-09T15:52:41Z">
            <w:rPr>
              <w:rFonts w:cs="Times New Roman"/>
              <w:b/>
              <w:bCs/>
              <w:szCs w:val="24"/>
            </w:rPr>
          </w:rPrChange>
        </w:rPr>
      </w:pPr>
      <w:r>
        <w:rPr>
          <w:rFonts w:cs="Times New Roman"/>
          <w:b/>
          <w:bCs w:val="0"/>
          <w:szCs w:val="21"/>
          <w:rPrChange w:id="409" w:author="比利" w:date="2024-04-09T15:52:41Z">
            <w:rPr>
              <w:rFonts w:cs="Times New Roman"/>
              <w:b/>
              <w:bCs/>
              <w:szCs w:val="24"/>
            </w:rPr>
          </w:rPrChange>
        </w:rPr>
        <w:t>9.7.1.4</w:t>
      </w:r>
      <w:r>
        <w:rPr>
          <w:rFonts w:cs="Times New Roman" w:hint="default"/>
          <w:b/>
          <w:bCs w:val="0"/>
          <w:szCs w:val="21"/>
          <w:rPrChange w:id="410" w:author="比利" w:date="2024-04-09T15:52:41Z">
            <w:rPr>
              <w:rFonts w:cs="Times New Roman" w:hint="eastAsia"/>
              <w:b/>
              <w:bCs/>
              <w:szCs w:val="24"/>
            </w:rPr>
          </w:rPrChange>
        </w:rPr>
        <w:t xml:space="preserve"> </w:t>
      </w:r>
      <w:r>
        <w:rPr>
          <w:rFonts w:cs="Times New Roman"/>
          <w:b/>
          <w:bCs w:val="0"/>
          <w:szCs w:val="21"/>
          <w:rPrChange w:id="411" w:author="比利" w:date="2024-04-09T15:52:41Z">
            <w:rPr>
              <w:rFonts w:cs="Times New Roman"/>
              <w:b/>
              <w:bCs/>
              <w:szCs w:val="24"/>
            </w:rPr>
          </w:rPrChange>
        </w:rPr>
        <w:t>药代动力学分析</w:t>
      </w:r>
    </w:p>
    <w:p>
      <w:pPr>
        <w:spacing w:after="50" w:line="360" w:lineRule="auto"/>
        <w:ind w:firstLine="480"/>
        <w:rPr>
          <w:rFonts w:cs="Times New Roman"/>
          <w:szCs w:val="24"/>
        </w:rPr>
      </w:pPr>
      <w:r>
        <w:rPr>
          <w:rFonts w:cs="Times New Roman"/>
          <w:szCs w:val="24"/>
        </w:rPr>
        <w:t>将基于收集到的从PK导入期到C1D15的丁二酸复瑞替尼个体浓度-时间数据，采用PK分析集对PK数据进行分析。采用非房室模型Phoenix® WinNonlin 6.4或更高的版本（Pharsight Corp., Certara公司，普林斯顿，新泽西，美国），或SAS®9.2版本或更高（SAS Institute, Inc., Cary，北卡罗莱纳州，美国）对PK参数进行分析。实际采样时间将用于最终血浆浓度的计算。PK分析将严格遵循合同研究组织SOP，分析方法详见方法学验证报告。</w:t>
      </w:r>
    </w:p>
    <w:bookmarkEnd w:id="387"/>
    <w:bookmarkEnd w:id="388"/>
    <w:bookmarkEnd w:id="389"/>
    <w:p>
      <w:pPr>
        <w:pStyle w:val="ERIS4"/>
        <w:numPr>
          <w:ilvl w:val="12"/>
          <w:numId w:val="0"/>
        </w:numPr>
        <w:spacing w:after="0" w:line="360" w:lineRule="auto"/>
        <w:jc w:val="both"/>
        <w:outlineLvl w:val="9"/>
        <w:rPr>
          <w:rFonts w:cs="Times New Roman"/>
          <w:szCs w:val="24"/>
        </w:rPr>
      </w:pPr>
      <w:bookmarkStart w:id="412" w:name="_Toc46860605"/>
      <w:bookmarkStart w:id="413" w:name="_Toc23665"/>
      <w:bookmarkStart w:id="414" w:name="_Toc87617928"/>
      <w:bookmarkStart w:id="415" w:name="_Toc44401399"/>
      <w:r>
        <w:rPr>
          <w:rFonts w:cs="Times New Roman"/>
          <w:szCs w:val="24"/>
        </w:rPr>
        <w:t>9.7.1.5</w:t>
      </w:r>
      <w:r>
        <w:rPr>
          <w:rFonts w:cs="Times New Roman" w:hint="eastAsia"/>
          <w:szCs w:val="24"/>
        </w:rPr>
        <w:t xml:space="preserve"> </w:t>
      </w:r>
      <w:r>
        <w:rPr>
          <w:rFonts w:cs="Times New Roman"/>
          <w:szCs w:val="24"/>
        </w:rPr>
        <w:t>中期分析</w:t>
      </w:r>
      <w:bookmarkEnd w:id="412"/>
      <w:bookmarkEnd w:id="413"/>
      <w:bookmarkEnd w:id="414"/>
      <w:bookmarkEnd w:id="415"/>
    </w:p>
    <w:p>
      <w:pPr>
        <w:pStyle w:val="ERIS"/>
        <w:spacing w:after="0" w:line="360" w:lineRule="auto"/>
        <w:ind w:firstLine="480"/>
        <w:jc w:val="both"/>
        <w:rPr>
          <w:rFonts w:cs="Times New Roman"/>
          <w:szCs w:val="24"/>
        </w:rPr>
      </w:pPr>
      <w:r>
        <w:rPr>
          <w:rFonts w:cs="Times New Roman"/>
          <w:szCs w:val="24"/>
        </w:rPr>
        <w:t>不适用。</w:t>
      </w:r>
    </w:p>
    <w:p>
      <w:pPr>
        <w:pStyle w:val="ERIS3"/>
        <w:numPr>
          <w:ilvl w:val="12"/>
          <w:numId w:val="0"/>
        </w:numPr>
        <w:spacing w:after="156"/>
        <w:rPr>
          <w:rFonts w:cs="Times New Roman"/>
          <w:szCs w:val="24"/>
        </w:rPr>
      </w:pPr>
      <w:bookmarkStart w:id="416" w:name="_Toc44401405"/>
      <w:bookmarkStart w:id="417" w:name="_Toc23222"/>
      <w:bookmarkStart w:id="418" w:name="_Toc10412"/>
      <w:bookmarkStart w:id="419" w:name="_Toc46860611"/>
      <w:bookmarkStart w:id="420" w:name="_Toc87617934"/>
      <w:r>
        <w:rPr>
          <w:rFonts w:cs="Times New Roman"/>
          <w:szCs w:val="24"/>
        </w:rPr>
        <w:t>9.7.2 样本量的确定</w:t>
      </w:r>
      <w:bookmarkEnd w:id="416"/>
      <w:bookmarkEnd w:id="417"/>
      <w:bookmarkEnd w:id="418"/>
      <w:bookmarkEnd w:id="419"/>
      <w:bookmarkEnd w:id="420"/>
    </w:p>
    <w:p>
      <w:pPr>
        <w:spacing w:after="156"/>
        <w:ind w:firstLine="480"/>
        <w:rPr>
          <w:rFonts w:cs="Times New Roman"/>
          <w:szCs w:val="24"/>
        </w:rPr>
      </w:pPr>
      <w:r>
        <w:rPr>
          <w:rFonts w:cs="Times New Roman"/>
          <w:szCs w:val="24"/>
        </w:rPr>
        <w:t>I期改良</w:t>
      </w:r>
      <w:r>
        <w:rPr>
          <w:rFonts w:cs="Times New Roman" w:hint="eastAsia"/>
          <w:szCs w:val="24"/>
        </w:rPr>
        <w:t>“</w:t>
      </w:r>
      <w:r>
        <w:rPr>
          <w:rFonts w:cs="Times New Roman"/>
          <w:szCs w:val="24"/>
        </w:rPr>
        <w:t>3+3</w:t>
      </w:r>
      <w:r>
        <w:rPr>
          <w:rFonts w:cs="Times New Roman" w:hint="eastAsia"/>
          <w:szCs w:val="24"/>
        </w:rPr>
        <w:t>”</w:t>
      </w:r>
      <w:r>
        <w:rPr>
          <w:rFonts w:cs="Times New Roman"/>
          <w:szCs w:val="24"/>
        </w:rPr>
        <w:t>设计，所需的有效例数预计为36例。I期研究实际入组45例患者。</w:t>
      </w:r>
    </w:p>
    <w:p>
      <w:pPr>
        <w:pStyle w:val="ERIS20"/>
        <w:numPr>
          <w:ilvl w:val="12"/>
          <w:numId w:val="0"/>
        </w:numPr>
        <w:spacing w:after="156"/>
        <w:rPr>
          <w:rFonts w:cs="Times New Roman"/>
          <w:szCs w:val="24"/>
        </w:rPr>
      </w:pPr>
      <w:bookmarkStart w:id="421" w:name="_Toc6795"/>
      <w:bookmarkStart w:id="422" w:name="_Toc87617935"/>
      <w:bookmarkStart w:id="423" w:name="_Toc46860612"/>
      <w:bookmarkStart w:id="424" w:name="_Toc44401406"/>
      <w:bookmarkStart w:id="425" w:name="_Toc16176"/>
      <w:r>
        <w:rPr>
          <w:rFonts w:cs="Times New Roman"/>
          <w:szCs w:val="24"/>
        </w:rPr>
        <w:t>9.8</w:t>
      </w:r>
      <w:r>
        <w:rPr>
          <w:rFonts w:cs="Times New Roman" w:hint="eastAsia"/>
          <w:szCs w:val="24"/>
        </w:rPr>
        <w:t xml:space="preserve"> </w:t>
      </w:r>
      <w:r>
        <w:rPr>
          <w:rFonts w:cs="Times New Roman"/>
          <w:szCs w:val="24"/>
        </w:rPr>
        <w:t>研究过程或分析计划的变更</w:t>
      </w:r>
      <w:bookmarkEnd w:id="421"/>
      <w:bookmarkEnd w:id="422"/>
      <w:bookmarkEnd w:id="423"/>
      <w:bookmarkEnd w:id="424"/>
      <w:bookmarkEnd w:id="425"/>
    </w:p>
    <w:p>
      <w:pPr>
        <w:pStyle w:val="ERIS3"/>
        <w:numPr>
          <w:ilvl w:val="255"/>
          <w:numId w:val="0"/>
        </w:numPr>
        <w:adjustRightInd w:val="0"/>
        <w:snapToGrid w:val="0"/>
        <w:spacing w:after="0" w:line="360" w:lineRule="auto"/>
        <w:ind w:firstLine="0"/>
        <w:outlineLvl w:val="2"/>
        <w:pPrChange w:id="426" w:author="比利" w:date="2024-04-09T15:36:18Z">
          <w:pPr>
            <w:pStyle w:val="ERIS"/>
            <w:spacing w:after="156"/>
            <w:ind w:firstLine="0"/>
            <w:outlineLvl w:val="2"/>
          </w:pPr>
        </w:pPrChange>
        <w:rPr>
          <w:rFonts w:cs="Times New Roman"/>
          <w:b/>
          <w:bCs w:val="0"/>
          <w:szCs w:val="24"/>
          <w:rPrChange w:id="427" w:author="比利" w:date="2024-04-09T15:36:18Z">
            <w:rPr>
              <w:rFonts w:cs="Times New Roman"/>
              <w:b/>
              <w:bCs/>
              <w:szCs w:val="24"/>
            </w:rPr>
          </w:rPrChange>
        </w:rPr>
      </w:pPr>
      <w:bookmarkStart w:id="428" w:name="_Toc32169"/>
      <w:r>
        <w:rPr>
          <w:rFonts w:cs="Times New Roman"/>
          <w:b/>
          <w:bCs w:val="0"/>
          <w:szCs w:val="24"/>
          <w:rPrChange w:id="429" w:author="比利" w:date="2024-04-09T15:36:18Z">
            <w:rPr>
              <w:rFonts w:cs="Times New Roman"/>
              <w:b/>
              <w:bCs/>
              <w:szCs w:val="24"/>
            </w:rPr>
          </w:rPrChange>
        </w:rPr>
        <w:t>9.8.1</w:t>
      </w:r>
      <w:r>
        <w:rPr>
          <w:rFonts w:cs="Times New Roman" w:hint="default"/>
          <w:b/>
          <w:bCs w:val="0"/>
          <w:szCs w:val="24"/>
          <w:rPrChange w:id="430" w:author="比利" w:date="2024-04-09T15:36:18Z">
            <w:rPr>
              <w:rFonts w:cs="Times New Roman" w:hint="eastAsia"/>
              <w:b/>
              <w:bCs/>
              <w:szCs w:val="24"/>
            </w:rPr>
          </w:rPrChange>
        </w:rPr>
        <w:t xml:space="preserve"> </w:t>
      </w:r>
      <w:r>
        <w:rPr>
          <w:rFonts w:cs="Times New Roman"/>
          <w:b/>
          <w:bCs w:val="0"/>
          <w:szCs w:val="24"/>
          <w:rPrChange w:id="431" w:author="比利" w:date="2024-04-09T15:36:18Z">
            <w:rPr>
              <w:rFonts w:cs="Times New Roman"/>
              <w:b/>
              <w:bCs/>
              <w:szCs w:val="24"/>
            </w:rPr>
          </w:rPrChange>
        </w:rPr>
        <w:t>方案变更</w:t>
      </w:r>
      <w:bookmarkEnd w:id="428"/>
    </w:p>
    <w:p>
      <w:pPr>
        <w:pStyle w:val="ERIS"/>
        <w:spacing w:after="156"/>
        <w:ind w:firstLine="480"/>
        <w:rPr>
          <w:rFonts w:cs="Times New Roman"/>
        </w:rPr>
      </w:pPr>
      <w:r>
        <w:rPr>
          <w:rFonts w:cs="Times New Roman"/>
          <w:szCs w:val="24"/>
        </w:rPr>
        <w:t>对初版方案进行了8次修订，各版本日期见表4所示</w:t>
      </w:r>
      <w:r>
        <w:rPr>
          <w:rFonts w:cs="Times New Roman"/>
        </w:rPr>
        <w:t>。</w:t>
      </w:r>
    </w:p>
    <w:p>
      <w:pPr>
        <w:pStyle w:val="Caption"/>
        <w:jc w:val="center"/>
        <w:rPr>
          <w:rFonts w:ascii="Times New Roman" w:eastAsia="宋体" w:hAnsi="Times New Roman" w:cs="Times New Roman"/>
          <w:b/>
          <w:bCs/>
          <w:sz w:val="24"/>
          <w:szCs w:val="24"/>
        </w:rPr>
      </w:pPr>
      <w:r>
        <w:rPr>
          <w:rFonts w:ascii="Times New Roman" w:eastAsia="宋体" w:hAnsi="Times New Roman" w:cs="Times New Roman"/>
          <w:b/>
          <w:bCs/>
          <w:sz w:val="24"/>
          <w:szCs w:val="24"/>
        </w:rPr>
        <w:t xml:space="preserve">表 </w:t>
      </w:r>
      <w:r>
        <w:rPr>
          <w:rFonts w:ascii="Times New Roman" w:eastAsia="宋体" w:hAnsi="Times New Roman" w:cs="Times New Roman"/>
          <w:b/>
          <w:bCs/>
          <w:sz w:val="24"/>
          <w:szCs w:val="24"/>
        </w:rPr>
        <w:fldChar w:fldCharType="begin"/>
      </w:r>
      <w:r>
        <w:rPr>
          <w:rFonts w:ascii="Times New Roman" w:eastAsia="宋体" w:hAnsi="Times New Roman" w:cs="Times New Roman"/>
          <w:b/>
          <w:bCs/>
          <w:sz w:val="24"/>
          <w:szCs w:val="24"/>
        </w:rPr>
        <w:instrText xml:space="preserve"> SEQ 表 \* ARABIC </w:instrText>
      </w:r>
      <w:r>
        <w:rPr>
          <w:rFonts w:ascii="Times New Roman" w:eastAsia="宋体" w:hAnsi="Times New Roman" w:cs="Times New Roman"/>
          <w:b/>
          <w:bCs/>
          <w:sz w:val="24"/>
          <w:szCs w:val="24"/>
        </w:rPr>
        <w:fldChar w:fldCharType="separate"/>
      </w:r>
      <w:r>
        <w:rPr>
          <w:rFonts w:ascii="Times New Roman" w:eastAsia="宋体" w:hAnsi="Times New Roman" w:cs="Times New Roman"/>
          <w:b/>
          <w:bCs/>
          <w:sz w:val="24"/>
          <w:szCs w:val="24"/>
        </w:rPr>
        <w:t>4</w:t>
      </w:r>
      <w:r>
        <w:rPr>
          <w:rFonts w:ascii="Times New Roman" w:eastAsia="宋体" w:hAnsi="Times New Roman" w:cs="Times New Roman"/>
          <w:b/>
          <w:bCs/>
          <w:sz w:val="24"/>
          <w:szCs w:val="24"/>
        </w:rPr>
        <w:fldChar w:fldCharType="end"/>
      </w:r>
      <w:bookmarkStart w:id="432" w:name="_Toc12596"/>
      <w:bookmarkStart w:id="433" w:name="_Toc7103"/>
      <w:bookmarkStart w:id="434" w:name="_Toc6548"/>
      <w:bookmarkStart w:id="435" w:name="_Toc24630"/>
      <w:r>
        <w:rPr>
          <w:rFonts w:ascii="Times New Roman" w:eastAsia="宋体" w:hAnsi="Times New Roman" w:cs="Times New Roman"/>
          <w:b/>
          <w:bCs/>
          <w:sz w:val="24"/>
          <w:szCs w:val="24"/>
        </w:rPr>
        <w:t xml:space="preserve"> 方案修订情况</w:t>
      </w:r>
      <w:bookmarkEnd w:id="432"/>
      <w:bookmarkEnd w:id="433"/>
      <w:bookmarkEnd w:id="434"/>
      <w:bookmarkEnd w:id="435"/>
    </w:p>
    <w:tbl>
      <w:tblPr>
        <w:tblStyle w:val="TableNormal"/>
        <w:tblW w:w="4997"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Grid>
        <w:gridCol w:w="3078"/>
        <w:gridCol w:w="3079"/>
        <w:gridCol w:w="3079"/>
      </w:tblGrid>
      <w:tr>
        <w:tblPrEx>
          <w:tblW w:w="4997"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c>
          <w:tcPr>
            <w:tcW w:w="1666" w:type="pct"/>
          </w:tcPr>
          <w:p>
            <w:pPr>
              <w:jc w:val="center"/>
              <w:rPr>
                <w:rFonts w:cs="Times New Roman"/>
                <w:b/>
                <w:bCs/>
                <w:sz w:val="21"/>
              </w:rPr>
            </w:pPr>
            <w:r>
              <w:rPr>
                <w:rFonts w:cs="Times New Roman"/>
                <w:b/>
                <w:bCs/>
                <w:sz w:val="21"/>
              </w:rPr>
              <w:t>修订次数</w:t>
            </w:r>
          </w:p>
        </w:tc>
        <w:tc>
          <w:tcPr>
            <w:tcW w:w="1666" w:type="pct"/>
          </w:tcPr>
          <w:p>
            <w:pPr>
              <w:jc w:val="center"/>
              <w:rPr>
                <w:rFonts w:cs="Times New Roman"/>
                <w:b/>
                <w:bCs/>
                <w:sz w:val="21"/>
              </w:rPr>
            </w:pPr>
            <w:r>
              <w:rPr>
                <w:rFonts w:cs="Times New Roman"/>
                <w:b/>
                <w:bCs/>
                <w:sz w:val="21"/>
              </w:rPr>
              <w:t>版本号</w:t>
            </w:r>
          </w:p>
        </w:tc>
        <w:tc>
          <w:tcPr>
            <w:tcW w:w="1666" w:type="pct"/>
          </w:tcPr>
          <w:p>
            <w:pPr>
              <w:jc w:val="center"/>
              <w:rPr>
                <w:rFonts w:cs="Times New Roman"/>
                <w:b/>
                <w:bCs/>
                <w:sz w:val="21"/>
              </w:rPr>
            </w:pPr>
            <w:r>
              <w:rPr>
                <w:rFonts w:cs="Times New Roman"/>
                <w:b/>
                <w:bCs/>
                <w:sz w:val="21"/>
              </w:rPr>
              <w:t>版本日期</w:t>
            </w:r>
          </w:p>
        </w:tc>
      </w:tr>
      <w:tr>
        <w:tblPrEx>
          <w:tblW w:w="4997" w:type="pct"/>
          <w:tblInd w:w="0" w:type="dxa"/>
          <w:tblCellMar>
            <w:top w:w="0" w:type="dxa"/>
            <w:left w:w="108" w:type="dxa"/>
            <w:bottom w:w="0" w:type="dxa"/>
            <w:right w:w="108" w:type="dxa"/>
          </w:tblCellMar>
        </w:tblPrEx>
        <w:tc>
          <w:tcPr>
            <w:tcW w:w="1666" w:type="pct"/>
          </w:tcPr>
          <w:p>
            <w:pPr>
              <w:jc w:val="center"/>
              <w:rPr>
                <w:rFonts w:cs="Times New Roman"/>
                <w:sz w:val="21"/>
              </w:rPr>
            </w:pPr>
            <w:r>
              <w:rPr>
                <w:rFonts w:cs="Times New Roman"/>
                <w:sz w:val="21"/>
              </w:rPr>
              <w:t>1</w:t>
            </w:r>
          </w:p>
        </w:tc>
        <w:tc>
          <w:tcPr>
            <w:tcW w:w="1666" w:type="pct"/>
          </w:tcPr>
          <w:p>
            <w:pPr>
              <w:jc w:val="center"/>
              <w:rPr>
                <w:rFonts w:cs="Times New Roman"/>
                <w:sz w:val="21"/>
              </w:rPr>
            </w:pPr>
            <w:r>
              <w:rPr>
                <w:rFonts w:cs="Times New Roman"/>
                <w:sz w:val="21"/>
              </w:rPr>
              <w:t>初始版V1.0（实施）</w:t>
            </w:r>
          </w:p>
        </w:tc>
        <w:tc>
          <w:tcPr>
            <w:tcW w:w="1666" w:type="pct"/>
          </w:tcPr>
          <w:p>
            <w:pPr>
              <w:jc w:val="center"/>
              <w:rPr>
                <w:rFonts w:cs="Times New Roman"/>
                <w:sz w:val="21"/>
              </w:rPr>
            </w:pPr>
            <w:r>
              <w:rPr>
                <w:rFonts w:cs="Times New Roman"/>
                <w:sz w:val="21"/>
              </w:rPr>
              <w:t>2016年02月15日</w:t>
            </w:r>
          </w:p>
        </w:tc>
      </w:tr>
      <w:tr>
        <w:tblPrEx>
          <w:tblW w:w="4997" w:type="pct"/>
          <w:tblInd w:w="0" w:type="dxa"/>
          <w:tblCellMar>
            <w:top w:w="0" w:type="dxa"/>
            <w:left w:w="108" w:type="dxa"/>
            <w:bottom w:w="0" w:type="dxa"/>
            <w:right w:w="108" w:type="dxa"/>
          </w:tblCellMar>
        </w:tblPrEx>
        <w:tc>
          <w:tcPr>
            <w:tcW w:w="1666" w:type="pct"/>
          </w:tcPr>
          <w:p>
            <w:pPr>
              <w:jc w:val="center"/>
              <w:rPr>
                <w:rFonts w:cs="Times New Roman"/>
                <w:sz w:val="21"/>
              </w:rPr>
            </w:pPr>
            <w:r>
              <w:rPr>
                <w:rFonts w:cs="Times New Roman"/>
                <w:sz w:val="21"/>
              </w:rPr>
              <w:t>2</w:t>
            </w:r>
          </w:p>
        </w:tc>
        <w:tc>
          <w:tcPr>
            <w:tcW w:w="1666" w:type="pct"/>
          </w:tcPr>
          <w:p>
            <w:pPr>
              <w:jc w:val="center"/>
              <w:rPr>
                <w:rFonts w:cs="Times New Roman"/>
                <w:sz w:val="21"/>
              </w:rPr>
            </w:pPr>
            <w:r>
              <w:rPr>
                <w:rFonts w:cs="Times New Roman"/>
                <w:sz w:val="21"/>
              </w:rPr>
              <w:t>V2.0</w:t>
            </w:r>
          </w:p>
        </w:tc>
        <w:tc>
          <w:tcPr>
            <w:tcW w:w="1666" w:type="pct"/>
          </w:tcPr>
          <w:p>
            <w:pPr>
              <w:jc w:val="center"/>
              <w:rPr>
                <w:rFonts w:cs="Times New Roman"/>
                <w:sz w:val="21"/>
              </w:rPr>
            </w:pPr>
            <w:r>
              <w:rPr>
                <w:rFonts w:cs="Times New Roman"/>
                <w:sz w:val="21"/>
              </w:rPr>
              <w:t>2016年11月25日</w:t>
            </w:r>
          </w:p>
        </w:tc>
      </w:tr>
      <w:tr>
        <w:tblPrEx>
          <w:tblW w:w="4997" w:type="pct"/>
          <w:tblInd w:w="0" w:type="dxa"/>
          <w:tblCellMar>
            <w:top w:w="0" w:type="dxa"/>
            <w:left w:w="108" w:type="dxa"/>
            <w:bottom w:w="0" w:type="dxa"/>
            <w:right w:w="108" w:type="dxa"/>
          </w:tblCellMar>
        </w:tblPrEx>
        <w:tc>
          <w:tcPr>
            <w:tcW w:w="1666" w:type="pct"/>
          </w:tcPr>
          <w:p>
            <w:pPr>
              <w:jc w:val="center"/>
              <w:rPr>
                <w:rFonts w:cs="Times New Roman"/>
                <w:sz w:val="21"/>
              </w:rPr>
            </w:pPr>
            <w:r>
              <w:rPr>
                <w:rFonts w:cs="Times New Roman"/>
                <w:sz w:val="21"/>
              </w:rPr>
              <w:t>3</w:t>
            </w:r>
          </w:p>
        </w:tc>
        <w:tc>
          <w:tcPr>
            <w:tcW w:w="1666" w:type="pct"/>
          </w:tcPr>
          <w:p>
            <w:pPr>
              <w:jc w:val="center"/>
              <w:rPr>
                <w:rFonts w:cs="Times New Roman"/>
                <w:sz w:val="21"/>
              </w:rPr>
            </w:pPr>
            <w:r>
              <w:rPr>
                <w:rFonts w:cs="Times New Roman"/>
                <w:sz w:val="21"/>
              </w:rPr>
              <w:t>V3.0</w:t>
            </w:r>
          </w:p>
        </w:tc>
        <w:tc>
          <w:tcPr>
            <w:tcW w:w="1666" w:type="pct"/>
          </w:tcPr>
          <w:p>
            <w:pPr>
              <w:jc w:val="center"/>
              <w:rPr>
                <w:rFonts w:cs="Times New Roman"/>
                <w:sz w:val="21"/>
              </w:rPr>
            </w:pPr>
            <w:r>
              <w:rPr>
                <w:rFonts w:cs="Times New Roman"/>
                <w:sz w:val="21"/>
              </w:rPr>
              <w:t>2017年5月9日</w:t>
            </w:r>
          </w:p>
        </w:tc>
      </w:tr>
      <w:tr>
        <w:tblPrEx>
          <w:tblW w:w="4997" w:type="pct"/>
          <w:tblInd w:w="0" w:type="dxa"/>
          <w:tblCellMar>
            <w:top w:w="0" w:type="dxa"/>
            <w:left w:w="108" w:type="dxa"/>
            <w:bottom w:w="0" w:type="dxa"/>
            <w:right w:w="108" w:type="dxa"/>
          </w:tblCellMar>
        </w:tblPrEx>
        <w:tc>
          <w:tcPr>
            <w:tcW w:w="1666" w:type="pct"/>
          </w:tcPr>
          <w:p>
            <w:pPr>
              <w:jc w:val="center"/>
              <w:rPr>
                <w:rFonts w:cs="Times New Roman"/>
                <w:sz w:val="21"/>
              </w:rPr>
            </w:pPr>
            <w:r>
              <w:rPr>
                <w:rFonts w:cs="Times New Roman"/>
                <w:sz w:val="21"/>
              </w:rPr>
              <w:t>4</w:t>
            </w:r>
          </w:p>
        </w:tc>
        <w:tc>
          <w:tcPr>
            <w:tcW w:w="1666" w:type="pct"/>
          </w:tcPr>
          <w:p>
            <w:pPr>
              <w:jc w:val="center"/>
              <w:rPr>
                <w:rFonts w:cs="Times New Roman"/>
                <w:sz w:val="21"/>
              </w:rPr>
            </w:pPr>
            <w:r>
              <w:rPr>
                <w:rFonts w:cs="Times New Roman"/>
                <w:sz w:val="21"/>
              </w:rPr>
              <w:t>V4.0</w:t>
            </w:r>
          </w:p>
        </w:tc>
        <w:tc>
          <w:tcPr>
            <w:tcW w:w="1666" w:type="pct"/>
          </w:tcPr>
          <w:p>
            <w:pPr>
              <w:jc w:val="center"/>
              <w:rPr>
                <w:rFonts w:cs="Times New Roman"/>
                <w:sz w:val="21"/>
              </w:rPr>
            </w:pPr>
            <w:r>
              <w:rPr>
                <w:rFonts w:cs="Times New Roman"/>
                <w:sz w:val="21"/>
              </w:rPr>
              <w:t>2018年05月18日</w:t>
            </w:r>
          </w:p>
        </w:tc>
      </w:tr>
      <w:tr>
        <w:tblPrEx>
          <w:tblW w:w="4997" w:type="pct"/>
          <w:tblInd w:w="0" w:type="dxa"/>
          <w:tblCellMar>
            <w:top w:w="0" w:type="dxa"/>
            <w:left w:w="108" w:type="dxa"/>
            <w:bottom w:w="0" w:type="dxa"/>
            <w:right w:w="108" w:type="dxa"/>
          </w:tblCellMar>
        </w:tblPrEx>
        <w:tc>
          <w:tcPr>
            <w:tcW w:w="1666" w:type="pct"/>
          </w:tcPr>
          <w:p>
            <w:pPr>
              <w:jc w:val="center"/>
              <w:rPr>
                <w:rFonts w:cs="Times New Roman"/>
                <w:sz w:val="21"/>
              </w:rPr>
            </w:pPr>
            <w:r>
              <w:rPr>
                <w:rFonts w:cs="Times New Roman"/>
                <w:sz w:val="21"/>
              </w:rPr>
              <w:t>5</w:t>
            </w:r>
          </w:p>
        </w:tc>
        <w:tc>
          <w:tcPr>
            <w:tcW w:w="1666" w:type="pct"/>
          </w:tcPr>
          <w:p>
            <w:pPr>
              <w:jc w:val="center"/>
              <w:rPr>
                <w:rFonts w:cs="Times New Roman"/>
                <w:sz w:val="21"/>
              </w:rPr>
            </w:pPr>
            <w:r>
              <w:rPr>
                <w:rFonts w:cs="Times New Roman"/>
                <w:sz w:val="21"/>
              </w:rPr>
              <w:t>V5.0</w:t>
            </w:r>
          </w:p>
        </w:tc>
        <w:tc>
          <w:tcPr>
            <w:tcW w:w="1666" w:type="pct"/>
          </w:tcPr>
          <w:p>
            <w:pPr>
              <w:widowControl/>
              <w:jc w:val="center"/>
              <w:rPr>
                <w:rFonts w:cs="Times New Roman"/>
                <w:sz w:val="21"/>
              </w:rPr>
            </w:pPr>
            <w:r>
              <w:rPr>
                <w:rFonts w:cs="Times New Roman"/>
                <w:sz w:val="21"/>
              </w:rPr>
              <w:t>2019年01月04日</w:t>
            </w:r>
          </w:p>
        </w:tc>
      </w:tr>
      <w:tr>
        <w:tblPrEx>
          <w:tblW w:w="4997" w:type="pct"/>
          <w:tblInd w:w="0" w:type="dxa"/>
          <w:tblCellMar>
            <w:top w:w="0" w:type="dxa"/>
            <w:left w:w="108" w:type="dxa"/>
            <w:bottom w:w="0" w:type="dxa"/>
            <w:right w:w="108" w:type="dxa"/>
          </w:tblCellMar>
        </w:tblPrEx>
        <w:tc>
          <w:tcPr>
            <w:tcW w:w="1666" w:type="pct"/>
          </w:tcPr>
          <w:p>
            <w:pPr>
              <w:jc w:val="center"/>
              <w:rPr>
                <w:rFonts w:cs="Times New Roman"/>
                <w:sz w:val="21"/>
              </w:rPr>
            </w:pPr>
            <w:r>
              <w:rPr>
                <w:rFonts w:cs="Times New Roman"/>
                <w:sz w:val="21"/>
              </w:rPr>
              <w:t>6</w:t>
            </w:r>
          </w:p>
        </w:tc>
        <w:tc>
          <w:tcPr>
            <w:tcW w:w="1666" w:type="pct"/>
          </w:tcPr>
          <w:p>
            <w:pPr>
              <w:jc w:val="center"/>
              <w:rPr>
                <w:rFonts w:cs="Times New Roman"/>
                <w:sz w:val="21"/>
              </w:rPr>
            </w:pPr>
            <w:r>
              <w:rPr>
                <w:rFonts w:cs="Times New Roman"/>
                <w:sz w:val="21"/>
              </w:rPr>
              <w:t>V5.1</w:t>
            </w:r>
          </w:p>
        </w:tc>
        <w:tc>
          <w:tcPr>
            <w:tcW w:w="1666" w:type="pct"/>
          </w:tcPr>
          <w:p>
            <w:pPr>
              <w:widowControl/>
              <w:jc w:val="center"/>
              <w:rPr>
                <w:rFonts w:cs="Times New Roman"/>
                <w:sz w:val="21"/>
              </w:rPr>
            </w:pPr>
            <w:r>
              <w:rPr>
                <w:rFonts w:cs="Times New Roman"/>
                <w:sz w:val="21"/>
              </w:rPr>
              <w:t>2020年01月16日</w:t>
            </w:r>
          </w:p>
        </w:tc>
      </w:tr>
      <w:tr>
        <w:tblPrEx>
          <w:tblW w:w="4997" w:type="pct"/>
          <w:tblInd w:w="0" w:type="dxa"/>
          <w:tblCellMar>
            <w:top w:w="0" w:type="dxa"/>
            <w:left w:w="108" w:type="dxa"/>
            <w:bottom w:w="0" w:type="dxa"/>
            <w:right w:w="108" w:type="dxa"/>
          </w:tblCellMar>
        </w:tblPrEx>
        <w:tc>
          <w:tcPr>
            <w:tcW w:w="1666" w:type="pct"/>
          </w:tcPr>
          <w:p>
            <w:pPr>
              <w:jc w:val="center"/>
              <w:rPr>
                <w:rFonts w:cs="Times New Roman"/>
                <w:sz w:val="21"/>
              </w:rPr>
            </w:pPr>
            <w:r>
              <w:rPr>
                <w:rFonts w:cs="Times New Roman"/>
                <w:sz w:val="21"/>
              </w:rPr>
              <w:t>7</w:t>
            </w:r>
          </w:p>
        </w:tc>
        <w:tc>
          <w:tcPr>
            <w:tcW w:w="1666" w:type="pct"/>
          </w:tcPr>
          <w:p>
            <w:pPr>
              <w:jc w:val="center"/>
              <w:rPr>
                <w:rFonts w:cs="Times New Roman"/>
                <w:sz w:val="21"/>
              </w:rPr>
            </w:pPr>
            <w:r>
              <w:rPr>
                <w:rFonts w:cs="Times New Roman"/>
                <w:sz w:val="21"/>
              </w:rPr>
              <w:t>V6.0</w:t>
            </w:r>
          </w:p>
        </w:tc>
        <w:tc>
          <w:tcPr>
            <w:tcW w:w="1666" w:type="pct"/>
          </w:tcPr>
          <w:p>
            <w:pPr>
              <w:widowControl/>
              <w:jc w:val="center"/>
              <w:rPr>
                <w:rFonts w:cs="Times New Roman"/>
                <w:sz w:val="21"/>
              </w:rPr>
            </w:pPr>
            <w:r>
              <w:rPr>
                <w:rFonts w:cs="Times New Roman"/>
                <w:sz w:val="21"/>
              </w:rPr>
              <w:t>2020年05月18日</w:t>
            </w:r>
          </w:p>
        </w:tc>
      </w:tr>
      <w:tr>
        <w:tblPrEx>
          <w:tblW w:w="4997" w:type="pct"/>
          <w:tblInd w:w="0" w:type="dxa"/>
          <w:tblCellMar>
            <w:top w:w="0" w:type="dxa"/>
            <w:left w:w="108" w:type="dxa"/>
            <w:bottom w:w="0" w:type="dxa"/>
            <w:right w:w="108" w:type="dxa"/>
          </w:tblCellMar>
        </w:tblPrEx>
        <w:tc>
          <w:tcPr>
            <w:tcW w:w="1666" w:type="pct"/>
          </w:tcPr>
          <w:p>
            <w:pPr>
              <w:jc w:val="center"/>
              <w:rPr>
                <w:rFonts w:cs="Times New Roman"/>
                <w:sz w:val="21"/>
              </w:rPr>
            </w:pPr>
            <w:r>
              <w:rPr>
                <w:rFonts w:cs="Times New Roman"/>
                <w:sz w:val="21"/>
              </w:rPr>
              <w:t>8</w:t>
            </w:r>
          </w:p>
        </w:tc>
        <w:tc>
          <w:tcPr>
            <w:tcW w:w="1666" w:type="pct"/>
          </w:tcPr>
          <w:p>
            <w:pPr>
              <w:jc w:val="center"/>
              <w:rPr>
                <w:rFonts w:cs="Times New Roman"/>
                <w:sz w:val="21"/>
              </w:rPr>
            </w:pPr>
            <w:r>
              <w:rPr>
                <w:rFonts w:cs="Times New Roman"/>
                <w:sz w:val="21"/>
              </w:rPr>
              <w:t>V6.1</w:t>
            </w:r>
          </w:p>
        </w:tc>
        <w:tc>
          <w:tcPr>
            <w:tcW w:w="1666" w:type="pct"/>
          </w:tcPr>
          <w:p>
            <w:pPr>
              <w:widowControl/>
              <w:jc w:val="center"/>
              <w:rPr>
                <w:rFonts w:cs="Times New Roman"/>
                <w:sz w:val="21"/>
              </w:rPr>
            </w:pPr>
            <w:r>
              <w:rPr>
                <w:rFonts w:cs="Times New Roman"/>
                <w:sz w:val="21"/>
                <w:lang w:val="zh-CN" w:bidi="zh-CN"/>
              </w:rPr>
              <w:t>2020年0</w:t>
            </w:r>
            <w:r>
              <w:rPr>
                <w:rFonts w:cs="Times New Roman"/>
                <w:sz w:val="21"/>
                <w:lang w:bidi="zh-CN"/>
              </w:rPr>
              <w:t>9</w:t>
            </w:r>
            <w:r>
              <w:rPr>
                <w:rFonts w:cs="Times New Roman"/>
                <w:sz w:val="21"/>
                <w:lang w:val="zh-CN" w:bidi="zh-CN"/>
              </w:rPr>
              <w:t>月</w:t>
            </w:r>
            <w:r>
              <w:rPr>
                <w:rFonts w:cs="Times New Roman"/>
                <w:sz w:val="21"/>
                <w:lang w:bidi="zh-CN"/>
              </w:rPr>
              <w:t>24</w:t>
            </w:r>
            <w:r>
              <w:rPr>
                <w:rFonts w:cs="Times New Roman"/>
                <w:sz w:val="21"/>
                <w:lang w:val="zh-CN" w:bidi="zh-CN"/>
              </w:rPr>
              <w:t>日</w:t>
            </w:r>
          </w:p>
        </w:tc>
      </w:tr>
      <w:tr>
        <w:tblPrEx>
          <w:tblW w:w="4997" w:type="pct"/>
          <w:tblInd w:w="0" w:type="dxa"/>
          <w:tblCellMar>
            <w:top w:w="0" w:type="dxa"/>
            <w:left w:w="108" w:type="dxa"/>
            <w:bottom w:w="0" w:type="dxa"/>
            <w:right w:w="108" w:type="dxa"/>
          </w:tblCellMar>
        </w:tblPrEx>
        <w:tc>
          <w:tcPr>
            <w:tcW w:w="1666" w:type="pct"/>
          </w:tcPr>
          <w:p>
            <w:pPr>
              <w:jc w:val="center"/>
              <w:rPr>
                <w:rFonts w:cs="Times New Roman"/>
                <w:sz w:val="21"/>
              </w:rPr>
            </w:pPr>
            <w:r>
              <w:rPr>
                <w:rFonts w:cs="Times New Roman"/>
                <w:sz w:val="21"/>
              </w:rPr>
              <w:t>9</w:t>
            </w:r>
          </w:p>
        </w:tc>
        <w:tc>
          <w:tcPr>
            <w:tcW w:w="1666" w:type="pct"/>
          </w:tcPr>
          <w:p>
            <w:pPr>
              <w:jc w:val="center"/>
              <w:rPr>
                <w:rFonts w:cs="Times New Roman"/>
                <w:sz w:val="21"/>
              </w:rPr>
            </w:pPr>
            <w:r>
              <w:rPr>
                <w:rFonts w:cs="Times New Roman"/>
                <w:sz w:val="21"/>
              </w:rPr>
              <w:t>最终版V7.0</w:t>
            </w:r>
          </w:p>
        </w:tc>
        <w:tc>
          <w:tcPr>
            <w:tcW w:w="1666" w:type="pct"/>
          </w:tcPr>
          <w:p>
            <w:pPr>
              <w:widowControl/>
              <w:jc w:val="center"/>
              <w:rPr>
                <w:rFonts w:cs="Times New Roman"/>
                <w:sz w:val="21"/>
              </w:rPr>
            </w:pPr>
            <w:r>
              <w:rPr>
                <w:rFonts w:cs="Times New Roman"/>
                <w:sz w:val="21"/>
              </w:rPr>
              <w:t>2021年03月02日</w:t>
            </w:r>
          </w:p>
        </w:tc>
      </w:tr>
    </w:tbl>
    <w:p>
      <w:pPr>
        <w:pStyle w:val="ERIS"/>
        <w:spacing w:after="0"/>
        <w:ind w:firstLine="0"/>
        <w:jc w:val="both"/>
        <w:rPr>
          <w:rFonts w:cs="Times New Roman"/>
          <w:szCs w:val="24"/>
        </w:rPr>
      </w:pPr>
      <w:r>
        <w:rPr>
          <w:rFonts w:cs="Times New Roman"/>
          <w:szCs w:val="24"/>
        </w:rPr>
        <w:t>最终方案的所有修订案的总结见附录16.1.1。本节总结了主要的方案变更。</w:t>
      </w:r>
    </w:p>
    <w:p>
      <w:pPr>
        <w:pStyle w:val="ERIS"/>
        <w:adjustRightInd w:val="0"/>
        <w:snapToGrid w:val="0"/>
        <w:spacing w:after="0" w:line="360" w:lineRule="auto"/>
        <w:ind w:firstLine="0"/>
        <w:jc w:val="both"/>
        <w:rPr>
          <w:rFonts w:cs="Times New Roman"/>
          <w:b/>
          <w:bCs/>
          <w:szCs w:val="24"/>
        </w:rPr>
      </w:pPr>
      <w:r>
        <w:rPr>
          <w:rFonts w:cs="Times New Roman"/>
          <w:b/>
          <w:bCs/>
          <w:szCs w:val="24"/>
        </w:rPr>
        <w:t>V2.0版方案：</w:t>
      </w:r>
    </w:p>
    <w:p>
      <w:pPr>
        <w:pStyle w:val="ERIS"/>
        <w:numPr>
          <w:ilvl w:val="0"/>
          <w:numId w:val="29"/>
        </w:numPr>
        <w:adjustRightInd w:val="0"/>
        <w:snapToGrid w:val="0"/>
        <w:spacing w:after="0" w:line="360" w:lineRule="auto"/>
        <w:ind w:firstLine="480"/>
        <w:jc w:val="both"/>
        <w:rPr>
          <w:rFonts w:cs="Times New Roman"/>
          <w:szCs w:val="24"/>
        </w:rPr>
      </w:pPr>
      <w:r>
        <w:rPr>
          <w:rFonts w:cs="Times New Roman"/>
          <w:szCs w:val="24"/>
        </w:rPr>
        <w:t>明确剂量上调的次数和时间：新周期第一天，每个患者最多只能进行1次剂量调整。确定了I期研究不允许剂量下调，II期剂量调整由3次减少为2次。</w:t>
      </w:r>
    </w:p>
    <w:p>
      <w:pPr>
        <w:pStyle w:val="ERIS"/>
        <w:numPr>
          <w:ilvl w:val="0"/>
          <w:numId w:val="29"/>
        </w:numPr>
        <w:adjustRightInd w:val="0"/>
        <w:snapToGrid w:val="0"/>
        <w:spacing w:after="0" w:line="360" w:lineRule="auto"/>
        <w:ind w:firstLine="480"/>
        <w:jc w:val="both"/>
        <w:rPr>
          <w:rFonts w:cs="Times New Roman"/>
          <w:b/>
          <w:bCs/>
          <w:szCs w:val="24"/>
        </w:rPr>
      </w:pPr>
      <w:r>
        <w:rPr>
          <w:rFonts w:cs="Times New Roman"/>
          <w:szCs w:val="24"/>
        </w:rPr>
        <w:t>在不符合DLT的标准中增加3级谷氨酰转肽酶上升。</w:t>
      </w:r>
    </w:p>
    <w:p>
      <w:pPr>
        <w:pStyle w:val="ERIS"/>
        <w:adjustRightInd w:val="0"/>
        <w:snapToGrid w:val="0"/>
        <w:spacing w:after="0" w:line="360" w:lineRule="auto"/>
        <w:ind w:firstLine="0"/>
        <w:jc w:val="both"/>
        <w:rPr>
          <w:rFonts w:cs="Times New Roman"/>
          <w:szCs w:val="24"/>
        </w:rPr>
      </w:pPr>
      <w:r>
        <w:rPr>
          <w:rFonts w:cs="Times New Roman"/>
          <w:b/>
          <w:bCs/>
          <w:szCs w:val="24"/>
        </w:rPr>
        <w:t>V3.0版方案：</w:t>
      </w:r>
      <w:r>
        <w:rPr>
          <w:rFonts w:cs="Times New Roman"/>
          <w:szCs w:val="24"/>
        </w:rPr>
        <w:t>根据前2例患者的PK曲线，修I期PK采血点。</w:t>
      </w:r>
    </w:p>
    <w:p>
      <w:pPr>
        <w:widowControl/>
        <w:adjustRightInd w:val="0"/>
        <w:snapToGrid w:val="0"/>
        <w:spacing w:line="360" w:lineRule="auto"/>
        <w:jc w:val="left"/>
        <w:rPr>
          <w:rFonts w:cs="Times New Roman"/>
          <w:b/>
          <w:bCs/>
          <w:szCs w:val="24"/>
        </w:rPr>
      </w:pPr>
      <w:r>
        <w:rPr>
          <w:rFonts w:cs="Times New Roman"/>
          <w:b/>
          <w:bCs/>
          <w:szCs w:val="24"/>
        </w:rPr>
        <w:t>V4.0版方案：</w:t>
      </w:r>
    </w:p>
    <w:p>
      <w:pPr>
        <w:widowControl/>
        <w:numPr>
          <w:ilvl w:val="0"/>
          <w:numId w:val="30"/>
        </w:numPr>
        <w:adjustRightInd w:val="0"/>
        <w:snapToGrid w:val="0"/>
        <w:spacing w:line="360" w:lineRule="auto"/>
        <w:ind w:firstLine="480"/>
        <w:jc w:val="left"/>
        <w:rPr>
          <w:rFonts w:cs="Times New Roman"/>
          <w:szCs w:val="24"/>
        </w:rPr>
      </w:pPr>
      <w:r>
        <w:rPr>
          <w:rFonts w:cs="Times New Roman"/>
          <w:szCs w:val="24"/>
        </w:rPr>
        <w:t>申办方更名为：江苏万邦生化医药集团有限责任公司。</w:t>
      </w:r>
    </w:p>
    <w:p>
      <w:pPr>
        <w:widowControl/>
        <w:numPr>
          <w:ilvl w:val="0"/>
          <w:numId w:val="30"/>
        </w:numPr>
        <w:adjustRightInd w:val="0"/>
        <w:snapToGrid w:val="0"/>
        <w:spacing w:line="360" w:lineRule="auto"/>
        <w:ind w:firstLine="480"/>
        <w:jc w:val="left"/>
        <w:rPr>
          <w:rFonts w:cs="Times New Roman"/>
          <w:szCs w:val="24"/>
        </w:rPr>
      </w:pPr>
      <w:r>
        <w:rPr>
          <w:rFonts w:cs="Times New Roman"/>
          <w:szCs w:val="24"/>
        </w:rPr>
        <w:t>由申办方与研究者修改为</w:t>
      </w:r>
      <w:r>
        <w:rPr>
          <w:rFonts w:cs="Times New Roman"/>
          <w:color w:val="000000"/>
          <w:szCs w:val="24"/>
        </w:rPr>
        <w:t>SMC，将根据研究药物的安全性和疗效讨论如何确定RP2D，并增加SMC会议确认扩展研究计划。</w:t>
      </w:r>
    </w:p>
    <w:p>
      <w:pPr>
        <w:widowControl/>
        <w:adjustRightInd w:val="0"/>
        <w:snapToGrid w:val="0"/>
        <w:spacing w:line="360" w:lineRule="auto"/>
        <w:rPr>
          <w:rFonts w:cs="Times New Roman"/>
          <w:b/>
          <w:bCs/>
          <w:szCs w:val="24"/>
        </w:rPr>
      </w:pPr>
      <w:r>
        <w:rPr>
          <w:rFonts w:cs="Times New Roman"/>
          <w:b/>
          <w:bCs/>
          <w:szCs w:val="24"/>
        </w:rPr>
        <w:t>V5.0版方案：</w:t>
      </w:r>
    </w:p>
    <w:p>
      <w:pPr>
        <w:widowControl/>
        <w:numPr>
          <w:ilvl w:val="0"/>
          <w:numId w:val="31"/>
        </w:numPr>
        <w:adjustRightInd w:val="0"/>
        <w:snapToGrid w:val="0"/>
        <w:spacing w:line="360" w:lineRule="auto"/>
        <w:ind w:firstLine="480"/>
        <w:rPr>
          <w:rFonts w:cs="Times New Roman"/>
          <w:szCs w:val="24"/>
        </w:rPr>
      </w:pPr>
      <w:r>
        <w:rPr>
          <w:rFonts w:cs="Times New Roman"/>
          <w:szCs w:val="24"/>
        </w:rPr>
        <w:t>II期增加ROS1阳性非小细胞患者研究。</w:t>
      </w:r>
    </w:p>
    <w:p>
      <w:pPr>
        <w:widowControl/>
        <w:numPr>
          <w:ilvl w:val="0"/>
          <w:numId w:val="31"/>
        </w:numPr>
        <w:adjustRightInd w:val="0"/>
        <w:snapToGrid w:val="0"/>
        <w:spacing w:line="360" w:lineRule="auto"/>
        <w:ind w:firstLine="480"/>
        <w:rPr>
          <w:rFonts w:cs="Times New Roman"/>
          <w:b/>
          <w:bCs/>
          <w:szCs w:val="24"/>
        </w:rPr>
      </w:pPr>
      <w:r>
        <w:rPr>
          <w:rFonts w:cs="Times New Roman"/>
          <w:szCs w:val="24"/>
        </w:rPr>
        <w:t>II期主要终点由研究者评估的ORR修改为IRC评估的ORR。</w:t>
      </w:r>
    </w:p>
    <w:p>
      <w:pPr>
        <w:widowControl/>
        <w:numPr>
          <w:ilvl w:val="0"/>
          <w:numId w:val="31"/>
        </w:numPr>
        <w:adjustRightInd w:val="0"/>
        <w:snapToGrid w:val="0"/>
        <w:spacing w:line="360" w:lineRule="auto"/>
        <w:ind w:firstLine="480"/>
        <w:rPr>
          <w:rFonts w:cs="Times New Roman"/>
          <w:b/>
          <w:bCs/>
          <w:szCs w:val="24"/>
        </w:rPr>
      </w:pPr>
      <w:r>
        <w:rPr>
          <w:rFonts w:cs="Times New Roman"/>
          <w:szCs w:val="24"/>
        </w:rPr>
        <w:t>在160mg剂量组的SMC会议决定，120mg和160mg可能成为II期推荐剂量，决定将剂量组直接各扩展6例患者。</w:t>
      </w:r>
    </w:p>
    <w:p>
      <w:pPr>
        <w:widowControl/>
        <w:numPr>
          <w:ilvl w:val="0"/>
          <w:numId w:val="31"/>
        </w:numPr>
        <w:adjustRightInd w:val="0"/>
        <w:snapToGrid w:val="0"/>
        <w:spacing w:line="360" w:lineRule="auto"/>
        <w:ind w:firstLine="480"/>
        <w:rPr>
          <w:rFonts w:cs="Times New Roman"/>
          <w:b/>
          <w:bCs/>
          <w:szCs w:val="24"/>
        </w:rPr>
      </w:pPr>
      <w:r>
        <w:rPr>
          <w:rFonts w:cs="Times New Roman"/>
          <w:szCs w:val="24"/>
        </w:rPr>
        <w:t>调整II期研究为三个队列：</w:t>
      </w:r>
      <w:r>
        <w:rPr>
          <w:rFonts w:cs="Times New Roman"/>
          <w:color w:val="000000"/>
          <w:szCs w:val="24"/>
        </w:rPr>
        <w:t>将纳入约160例经ALK 抑制剂治疗失败的ALK阳性的非小细胞肺癌患者（第一队列），约55例经至少一线标准化疗失败的或ROS1抑制剂治疗失败的ROS1阳性的非小细胞肺癌患者（第二队列），20例未经ALK抑制剂治疗的或只接受过1线标准化疗的ALK阳性非小细胞肺癌患者和10例未经系统性治疗的ROS1阳性的非小细胞肺癌患者（第三队</w:t>
      </w:r>
      <w:r>
        <w:rPr>
          <w:rFonts w:cs="Times New Roman"/>
          <w:szCs w:val="24"/>
        </w:rPr>
        <w:t>列）。</w:t>
      </w:r>
    </w:p>
    <w:p>
      <w:pPr>
        <w:widowControl/>
        <w:numPr>
          <w:ilvl w:val="0"/>
          <w:numId w:val="31"/>
        </w:numPr>
        <w:adjustRightInd w:val="0"/>
        <w:snapToGrid w:val="0"/>
        <w:spacing w:line="360" w:lineRule="auto"/>
        <w:ind w:firstLine="480"/>
        <w:rPr>
          <w:rFonts w:cs="Times New Roman"/>
          <w:b/>
          <w:bCs/>
          <w:szCs w:val="24"/>
        </w:rPr>
      </w:pPr>
      <w:r>
        <w:rPr>
          <w:rFonts w:cs="Times New Roman"/>
          <w:szCs w:val="24"/>
        </w:rPr>
        <w:t>增加II期群体药代动力学部分。</w:t>
      </w:r>
    </w:p>
    <w:p>
      <w:pPr>
        <w:widowControl/>
        <w:adjustRightInd w:val="0"/>
        <w:snapToGrid w:val="0"/>
        <w:spacing w:line="360" w:lineRule="auto"/>
        <w:rPr>
          <w:rFonts w:cs="Times New Roman"/>
          <w:b/>
          <w:bCs/>
          <w:szCs w:val="24"/>
        </w:rPr>
      </w:pPr>
      <w:r>
        <w:rPr>
          <w:rFonts w:cs="Times New Roman"/>
          <w:b/>
          <w:bCs/>
          <w:szCs w:val="24"/>
        </w:rPr>
        <w:t>V5.1版方案：</w:t>
      </w:r>
    </w:p>
    <w:p>
      <w:pPr>
        <w:widowControl/>
        <w:adjustRightInd w:val="0"/>
        <w:snapToGrid w:val="0"/>
        <w:spacing w:line="360" w:lineRule="auto"/>
        <w:ind w:firstLine="482"/>
        <w:rPr>
          <w:rFonts w:cs="Times New Roman"/>
          <w:szCs w:val="24"/>
        </w:rPr>
      </w:pPr>
      <w:r>
        <w:rPr>
          <w:rFonts w:cs="Times New Roman"/>
          <w:bCs/>
          <w:szCs w:val="24"/>
        </w:rPr>
        <w:t>1</w:t>
      </w:r>
      <w:r>
        <w:rPr>
          <w:rFonts w:cs="Times New Roman"/>
          <w:b/>
          <w:bCs/>
          <w:szCs w:val="24"/>
        </w:rPr>
        <w:t>.</w:t>
      </w:r>
      <w:r>
        <w:rPr>
          <w:rFonts w:cs="Times New Roman"/>
          <w:szCs w:val="24"/>
        </w:rPr>
        <w:t>增加探索性研究：肿瘤生物标志物和治疗疗效相关性的分析。</w:t>
      </w:r>
    </w:p>
    <w:p>
      <w:pPr>
        <w:widowControl/>
        <w:adjustRightInd w:val="0"/>
        <w:snapToGrid w:val="0"/>
        <w:spacing w:line="360" w:lineRule="auto"/>
        <w:ind w:firstLine="480"/>
        <w:rPr>
          <w:rFonts w:cs="Times New Roman"/>
          <w:szCs w:val="24"/>
        </w:rPr>
      </w:pPr>
      <w:r>
        <w:rPr>
          <w:rFonts w:cs="Times New Roman"/>
          <w:szCs w:val="24"/>
        </w:rPr>
        <w:t>2.删除餐后试验研究，并单独开展研究。</w:t>
      </w:r>
    </w:p>
    <w:p>
      <w:pPr>
        <w:widowControl/>
        <w:adjustRightInd w:val="0"/>
        <w:snapToGrid w:val="0"/>
        <w:spacing w:line="360" w:lineRule="auto"/>
        <w:ind w:firstLine="480"/>
        <w:rPr>
          <w:rFonts w:cs="Times New Roman"/>
          <w:szCs w:val="24"/>
        </w:rPr>
      </w:pPr>
      <w:r>
        <w:rPr>
          <w:rFonts w:cs="Times New Roman"/>
          <w:szCs w:val="24"/>
        </w:rPr>
        <w:t>3.增加II期研究中CNS疗效单独评估部分。</w:t>
      </w:r>
    </w:p>
    <w:p>
      <w:pPr>
        <w:widowControl/>
        <w:adjustRightInd w:val="0"/>
        <w:snapToGrid w:val="0"/>
        <w:spacing w:line="360" w:lineRule="auto"/>
        <w:ind w:firstLine="480"/>
        <w:rPr>
          <w:rFonts w:cs="Times New Roman"/>
          <w:szCs w:val="24"/>
        </w:rPr>
      </w:pPr>
      <w:r>
        <w:rPr>
          <w:rFonts w:cs="Times New Roman"/>
          <w:szCs w:val="24"/>
        </w:rPr>
        <w:t>4.对II期研究第一队列接受过的ALK抑制剂种类进行了限定，排除了三代ALK抑制剂（如Lorlatinib）。</w:t>
      </w:r>
    </w:p>
    <w:p>
      <w:pPr>
        <w:pStyle w:val="ERIS"/>
        <w:adjustRightInd w:val="0"/>
        <w:snapToGrid w:val="0"/>
        <w:spacing w:after="0" w:line="360" w:lineRule="auto"/>
        <w:ind w:firstLine="0"/>
        <w:jc w:val="both"/>
        <w:rPr>
          <w:rFonts w:cs="Times New Roman"/>
          <w:b/>
          <w:bCs/>
          <w:szCs w:val="24"/>
        </w:rPr>
      </w:pPr>
      <w:r>
        <w:rPr>
          <w:rFonts w:cs="Times New Roman"/>
          <w:b/>
          <w:bCs/>
          <w:szCs w:val="24"/>
        </w:rPr>
        <w:t>V6.0版方案：</w:t>
      </w:r>
    </w:p>
    <w:p>
      <w:pPr>
        <w:pStyle w:val="ERIS"/>
        <w:adjustRightInd w:val="0"/>
        <w:snapToGrid w:val="0"/>
        <w:spacing w:after="0" w:line="360" w:lineRule="auto"/>
        <w:ind w:firstLine="480"/>
        <w:jc w:val="both"/>
        <w:rPr>
          <w:rFonts w:cs="Times New Roman"/>
          <w:szCs w:val="24"/>
        </w:rPr>
      </w:pPr>
      <w:r>
        <w:rPr>
          <w:rFonts w:cs="Times New Roman"/>
          <w:szCs w:val="24"/>
        </w:rPr>
        <w:t>1.NCI-CTCAE V4.03版升级为NCI-CTCAE V5.0。</w:t>
      </w:r>
    </w:p>
    <w:p>
      <w:pPr>
        <w:pStyle w:val="ERIS"/>
        <w:adjustRightInd w:val="0"/>
        <w:snapToGrid w:val="0"/>
        <w:spacing w:after="0" w:line="360" w:lineRule="auto"/>
        <w:ind w:firstLine="480"/>
        <w:jc w:val="both"/>
        <w:rPr>
          <w:rFonts w:cs="Times New Roman"/>
          <w:szCs w:val="24"/>
        </w:rPr>
      </w:pPr>
      <w:r>
        <w:rPr>
          <w:rFonts w:cs="Times New Roman"/>
          <w:szCs w:val="24"/>
        </w:rPr>
        <w:t>2.根据2020年5月15日SMC会议结果，</w:t>
      </w:r>
      <w:bookmarkStart w:id="436" w:name="_Hlk40801881"/>
      <w:r>
        <w:rPr>
          <w:rFonts w:cs="Times New Roman"/>
          <w:szCs w:val="24"/>
        </w:rPr>
        <w:t>更新</w:t>
      </w:r>
      <w:r>
        <w:rPr>
          <w:rFonts w:cs="Times New Roman"/>
          <w:szCs w:val="24"/>
        </w:rPr>
        <w:fldChar w:fldCharType="begin"/>
      </w:r>
      <w:r>
        <w:rPr>
          <w:rFonts w:cs="Times New Roman"/>
          <w:szCs w:val="24"/>
        </w:rPr>
        <w:instrText xml:space="preserve"> = 2 \* ROMAN </w:instrText>
      </w:r>
      <w:r>
        <w:rPr>
          <w:rFonts w:cs="Times New Roman"/>
          <w:szCs w:val="24"/>
        </w:rPr>
        <w:fldChar w:fldCharType="separate"/>
      </w:r>
      <w:r>
        <w:rPr>
          <w:rFonts w:cs="Times New Roman"/>
          <w:szCs w:val="24"/>
        </w:rPr>
        <w:t>II</w:t>
      </w:r>
      <w:r>
        <w:rPr>
          <w:rFonts w:cs="Times New Roman"/>
          <w:szCs w:val="24"/>
        </w:rPr>
        <w:fldChar w:fldCharType="end"/>
      </w:r>
      <w:r>
        <w:rPr>
          <w:rFonts w:cs="Times New Roman"/>
          <w:szCs w:val="24"/>
        </w:rPr>
        <w:t>期研究分成两个部分，并调整为重新计算的样本量。第一部分的患者包括前期入组的210mg剂量的患者，另将各入组约20例患者分别给与120mg和80mg治疗用于安全性评价，先入组80mg剂量组，根据数据申办方和SMC可以随时决定停止第一部分入组，选择推荐剂量后进入第二部分。</w:t>
      </w:r>
      <w:bookmarkEnd w:id="436"/>
      <w:r>
        <w:rPr>
          <w:rFonts w:cs="Times New Roman"/>
          <w:szCs w:val="24"/>
        </w:rPr>
        <w:t>第二部分将纳入三个队列，第一队列纳入约160例经一种ALK抑制剂治疗失败的ALK阳性的非小细胞肺癌患者，第二队列纳入约80例ROS1阳性的非小细胞肺癌患者，第三队列纳入20例未接受过系统治疗或最多只接受过1线标准化疗的ALK阳性非小细胞肺癌患者。</w:t>
      </w:r>
    </w:p>
    <w:p>
      <w:pPr>
        <w:pStyle w:val="ERIS"/>
        <w:adjustRightInd w:val="0"/>
        <w:snapToGrid w:val="0"/>
        <w:spacing w:after="0" w:line="360" w:lineRule="auto"/>
        <w:ind w:firstLine="480"/>
        <w:jc w:val="both"/>
        <w:rPr>
          <w:rFonts w:cs="Times New Roman"/>
          <w:szCs w:val="24"/>
        </w:rPr>
      </w:pPr>
      <w:r>
        <w:rPr>
          <w:rFonts w:cs="Times New Roman"/>
          <w:szCs w:val="24"/>
        </w:rPr>
        <w:t>3.II期第二部分入组标准限定了患者既往的ALK或ROS1抑制剂治疗种类和线数，并改用中心实验室检测结果作为入组标准。</w:t>
      </w:r>
    </w:p>
    <w:p>
      <w:pPr>
        <w:pStyle w:val="ERIS"/>
        <w:adjustRightInd w:val="0"/>
        <w:snapToGrid w:val="0"/>
        <w:spacing w:after="0" w:line="360" w:lineRule="auto"/>
        <w:ind w:firstLine="480"/>
        <w:jc w:val="both"/>
        <w:rPr>
          <w:rFonts w:cs="Times New Roman"/>
          <w:szCs w:val="24"/>
        </w:rPr>
      </w:pPr>
      <w:r>
        <w:rPr>
          <w:rFonts w:cs="Times New Roman"/>
          <w:szCs w:val="24"/>
        </w:rPr>
        <w:t>4.因有新的40mg和70mg规格获批，增加新的药物获批规格。</w:t>
      </w:r>
    </w:p>
    <w:p>
      <w:pPr>
        <w:pStyle w:val="ERIS"/>
        <w:adjustRightInd w:val="0"/>
        <w:snapToGrid w:val="0"/>
        <w:spacing w:after="0" w:line="360" w:lineRule="auto"/>
        <w:ind w:firstLine="0"/>
        <w:jc w:val="both"/>
        <w:rPr>
          <w:rFonts w:cs="Times New Roman"/>
          <w:b/>
          <w:bCs/>
          <w:szCs w:val="24"/>
        </w:rPr>
      </w:pPr>
      <w:r>
        <w:rPr>
          <w:rFonts w:cs="Times New Roman"/>
          <w:b/>
          <w:bCs/>
          <w:szCs w:val="24"/>
        </w:rPr>
        <w:t>V6.1版方案：</w:t>
      </w:r>
    </w:p>
    <w:p>
      <w:pPr>
        <w:pStyle w:val="ERIS"/>
        <w:adjustRightInd w:val="0"/>
        <w:snapToGrid w:val="0"/>
        <w:spacing w:after="0" w:line="360" w:lineRule="auto"/>
        <w:ind w:firstLine="480"/>
        <w:jc w:val="both"/>
        <w:rPr>
          <w:rFonts w:cs="Times New Roman"/>
          <w:szCs w:val="24"/>
        </w:rPr>
      </w:pPr>
      <w:r>
        <w:rPr>
          <w:rFonts w:cs="Times New Roman"/>
          <w:szCs w:val="24"/>
        </w:rPr>
        <w:t>1.增加II期第一部分160mg剂量组。</w:t>
      </w:r>
    </w:p>
    <w:p>
      <w:pPr>
        <w:pStyle w:val="ERIS"/>
        <w:adjustRightInd w:val="0"/>
        <w:snapToGrid w:val="0"/>
        <w:spacing w:after="0" w:line="360" w:lineRule="auto"/>
        <w:ind w:firstLine="0"/>
        <w:jc w:val="both"/>
        <w:rPr>
          <w:rFonts w:cs="Times New Roman"/>
          <w:b/>
          <w:bCs/>
          <w:szCs w:val="24"/>
        </w:rPr>
      </w:pPr>
      <w:r>
        <w:rPr>
          <w:rFonts w:cs="Times New Roman"/>
          <w:b/>
          <w:bCs/>
          <w:szCs w:val="24"/>
        </w:rPr>
        <w:t>V7.0版方案：</w:t>
      </w:r>
    </w:p>
    <w:p>
      <w:pPr>
        <w:pStyle w:val="ERIS"/>
        <w:numPr>
          <w:ilvl w:val="12"/>
          <w:numId w:val="0"/>
        </w:numPr>
        <w:adjustRightInd w:val="0"/>
        <w:snapToGrid w:val="0"/>
        <w:spacing w:after="0" w:line="360" w:lineRule="auto"/>
        <w:ind w:firstLine="480" w:firstLineChars="200"/>
        <w:jc w:val="both"/>
        <w:rPr>
          <w:rFonts w:cs="Times New Roman"/>
          <w:szCs w:val="24"/>
        </w:rPr>
      </w:pPr>
      <w:r>
        <w:rPr>
          <w:rFonts w:cs="Times New Roman"/>
          <w:szCs w:val="24"/>
        </w:rPr>
        <w:t>1.删除II期第二部分ALK+ NSCLC队列</w:t>
      </w:r>
    </w:p>
    <w:p>
      <w:pPr>
        <w:pStyle w:val="ERIS"/>
        <w:numPr>
          <w:ilvl w:val="12"/>
          <w:numId w:val="0"/>
        </w:numPr>
        <w:adjustRightInd w:val="0"/>
        <w:snapToGrid w:val="0"/>
        <w:spacing w:after="0" w:line="360" w:lineRule="auto"/>
        <w:ind w:firstLine="480" w:firstLineChars="200"/>
        <w:jc w:val="both"/>
        <w:rPr>
          <w:rFonts w:cs="Times New Roman"/>
          <w:szCs w:val="24"/>
        </w:rPr>
      </w:pPr>
      <w:r>
        <w:rPr>
          <w:rFonts w:cs="Times New Roman"/>
          <w:szCs w:val="24"/>
        </w:rPr>
        <w:t>2.更新了II期患者人数：第一部分：大约190例ALK或ROS1阳性晚期非小细胞肺癌患者。第二部分：约110例ROS1阳性的非小细胞肺癌患者。</w:t>
      </w:r>
    </w:p>
    <w:p>
      <w:pPr>
        <w:pStyle w:val="ERIS"/>
        <w:numPr>
          <w:ilvl w:val="12"/>
          <w:numId w:val="0"/>
        </w:numPr>
        <w:adjustRightInd w:val="0"/>
        <w:snapToGrid w:val="0"/>
        <w:spacing w:after="0" w:line="360" w:lineRule="auto"/>
        <w:ind w:firstLine="480" w:firstLineChars="200"/>
        <w:jc w:val="both"/>
        <w:rPr>
          <w:rFonts w:cs="Times New Roman"/>
          <w:szCs w:val="24"/>
        </w:rPr>
      </w:pPr>
      <w:r>
        <w:rPr>
          <w:rFonts w:cs="Times New Roman"/>
          <w:szCs w:val="24"/>
        </w:rPr>
        <w:t>3.增加2021年3月2日，SMC根据临床药理、安全性和疗效确定160mg作为RP2D开展临床II期研究第二部分。</w:t>
      </w:r>
    </w:p>
    <w:p>
      <w:pPr>
        <w:pStyle w:val="ERIS3"/>
        <w:numPr>
          <w:ilvl w:val="255"/>
          <w:numId w:val="0"/>
        </w:numPr>
        <w:adjustRightInd w:val="0"/>
        <w:snapToGrid w:val="0"/>
        <w:spacing w:after="0" w:line="360" w:lineRule="auto"/>
        <w:ind w:firstLine="0"/>
        <w:outlineLvl w:val="2"/>
        <w:pPrChange w:id="437" w:author="比利" w:date="2024-04-09T15:36:33Z">
          <w:pPr>
            <w:pStyle w:val="ERIS"/>
            <w:adjustRightInd w:val="0"/>
            <w:snapToGrid w:val="0"/>
            <w:spacing w:after="0" w:line="360" w:lineRule="auto"/>
            <w:ind w:firstLine="0"/>
            <w:outlineLvl w:val="2"/>
          </w:pPr>
        </w:pPrChange>
        <w:rPr>
          <w:rFonts w:cs="Times New Roman"/>
          <w:b/>
          <w:bCs w:val="0"/>
          <w:szCs w:val="24"/>
          <w:rPrChange w:id="438" w:author="比利" w:date="2024-04-09T15:36:33Z">
            <w:rPr>
              <w:rFonts w:cs="Times New Roman"/>
              <w:b/>
              <w:bCs/>
              <w:szCs w:val="24"/>
            </w:rPr>
          </w:rPrChange>
        </w:rPr>
      </w:pPr>
      <w:bookmarkStart w:id="439" w:name="_Toc18205"/>
      <w:r>
        <w:rPr>
          <w:rFonts w:cs="Times New Roman"/>
          <w:b/>
          <w:bCs w:val="0"/>
          <w:szCs w:val="24"/>
          <w:rPrChange w:id="440" w:author="比利" w:date="2024-04-09T15:36:33Z">
            <w:rPr>
              <w:rFonts w:cs="Times New Roman"/>
              <w:b/>
              <w:bCs/>
              <w:szCs w:val="24"/>
            </w:rPr>
          </w:rPrChange>
        </w:rPr>
        <w:t>9.8.2 统计分析计划（SAP）变更</w:t>
      </w:r>
      <w:bookmarkEnd w:id="439"/>
    </w:p>
    <w:p>
      <w:pPr>
        <w:adjustRightInd w:val="0"/>
        <w:snapToGrid w:val="0"/>
        <w:spacing w:line="360" w:lineRule="auto"/>
        <w:ind w:firstLine="446"/>
        <w:rPr>
          <w:rFonts w:cs="Times New Roman"/>
          <w:color w:val="000000"/>
          <w:szCs w:val="24"/>
        </w:rPr>
      </w:pPr>
      <w:r>
        <w:rPr>
          <w:rFonts w:cs="Times New Roman"/>
          <w:color w:val="000000"/>
          <w:szCs w:val="24"/>
        </w:rPr>
        <w:t>本临床研究报告的最终版统计分析计划（SAP；V1.0版，2022年03月31日）见</w:t>
      </w:r>
      <w:r>
        <w:rPr>
          <w:rFonts w:cs="Times New Roman"/>
          <w:szCs w:val="24"/>
        </w:rPr>
        <w:t>附录16.1.9。且</w:t>
      </w:r>
      <w:r>
        <w:rPr>
          <w:rFonts w:cs="Times New Roman"/>
          <w:color w:val="000000"/>
          <w:szCs w:val="24"/>
        </w:rPr>
        <w:t>未有修订。</w:t>
      </w:r>
    </w:p>
    <w:p>
      <w:pPr>
        <w:adjustRightInd w:val="0"/>
        <w:snapToGrid w:val="0"/>
        <w:spacing w:line="360" w:lineRule="auto"/>
        <w:ind w:firstLine="446"/>
        <w:rPr>
          <w:rFonts w:cs="Times New Roman"/>
        </w:rPr>
      </w:pPr>
      <w:r>
        <w:rPr>
          <w:rFonts w:cs="Times New Roman"/>
        </w:rPr>
        <w:t>统计分析计划基于方案V7.0/2021年03月02日版本制定。在统计分析计划中，将方案第11.2节中关于</w:t>
      </w:r>
      <w:r>
        <w:rPr>
          <w:rFonts w:cs="Times New Roman" w:hint="eastAsia"/>
        </w:rPr>
        <w:t>“</w:t>
      </w:r>
      <w:r>
        <w:rPr>
          <w:rFonts w:cs="Times New Roman"/>
        </w:rPr>
        <w:t>全分析集：I期最高的两个剂量组以及根据疗效进行扩展的剂量组。全分析集将用于疗效评估的描述适当调整，将全分析集定义为</w:t>
      </w:r>
      <w:r>
        <w:rPr>
          <w:rFonts w:cs="Times New Roman" w:hint="eastAsia"/>
        </w:rPr>
        <w:t>“</w:t>
      </w:r>
      <w:r>
        <w:rPr>
          <w:rFonts w:cs="Times New Roman"/>
        </w:rPr>
        <w:t>I期任何至少服用过一次丁二酸复瑞替尼的患者。全分析集将用于疗效评估</w:t>
      </w:r>
      <w:r>
        <w:rPr>
          <w:rFonts w:cs="Times New Roman" w:hint="eastAsia"/>
        </w:rPr>
        <w:t>”</w:t>
      </w:r>
      <w:r>
        <w:rPr>
          <w:rFonts w:cs="Times New Roman"/>
        </w:rPr>
        <w:t>，以便对所有剂量组的疗效数据进行评价。</w:t>
      </w:r>
    </w:p>
    <w:p>
      <w:pPr>
        <w:adjustRightInd w:val="0"/>
        <w:snapToGrid w:val="0"/>
        <w:spacing w:line="360" w:lineRule="auto"/>
        <w:ind w:firstLine="446"/>
        <w:rPr>
          <w:rFonts w:cs="Times New Roman"/>
        </w:rPr>
      </w:pPr>
      <w:r>
        <w:rPr>
          <w:rFonts w:cs="Times New Roman"/>
        </w:rPr>
        <w:t>另外，为便于使用和描述方便简洁，统计分析计划相对方案增加了</w:t>
      </w:r>
      <w:r>
        <w:rPr>
          <w:rFonts w:cs="Times New Roman" w:hint="eastAsia"/>
        </w:rPr>
        <w:t>“</w:t>
      </w:r>
      <w:r>
        <w:rPr>
          <w:rFonts w:cs="Times New Roman"/>
        </w:rPr>
        <w:t>所有入组受试者（</w:t>
      </w:r>
      <w:r>
        <w:rPr>
          <w:rFonts w:cs="Times New Roman" w:hint="default"/>
          <w:lang w:val="en-US"/>
        </w:rPr>
        <w:t>Enrolled Subjects Set</w:t>
      </w:r>
      <w:r>
        <w:rPr>
          <w:rFonts w:cs="Times New Roman"/>
        </w:rPr>
        <w:t>，</w:t>
      </w:r>
      <w:r>
        <w:rPr>
          <w:rFonts w:cs="Times New Roman" w:hint="default"/>
          <w:lang w:val="en-US"/>
        </w:rPr>
        <w:t>ESS</w:t>
      </w:r>
      <w:r>
        <w:rPr>
          <w:rFonts w:cs="Times New Roman"/>
        </w:rPr>
        <w:t>）</w:t>
      </w:r>
      <w:r>
        <w:rPr>
          <w:rFonts w:cs="Times New Roman" w:hint="eastAsia"/>
        </w:rPr>
        <w:t>”</w:t>
      </w:r>
      <w:r>
        <w:rPr>
          <w:rFonts w:cs="Times New Roman"/>
        </w:rPr>
        <w:t>分析集，定义为</w:t>
      </w:r>
      <w:r>
        <w:rPr>
          <w:rFonts w:cs="Times New Roman" w:hint="eastAsia"/>
        </w:rPr>
        <w:t>“</w:t>
      </w:r>
      <w:r>
        <w:rPr>
          <w:rFonts w:cs="Times New Roman"/>
        </w:rPr>
        <w:t>包括所有筛选成功进入剂量探索I期研究的患者。该分析集将用于描述受试者分布情况</w:t>
      </w:r>
      <w:r>
        <w:rPr>
          <w:rFonts w:cs="Times New Roman" w:hint="eastAsia"/>
        </w:rPr>
        <w:t>”</w:t>
      </w:r>
      <w:r>
        <w:rPr>
          <w:rFonts w:cs="Times New Roman"/>
        </w:rPr>
        <w:t>。详见统计分析计划第5章节。</w:t>
      </w:r>
    </w:p>
    <w:p>
      <w:pPr>
        <w:pStyle w:val="ERIS"/>
        <w:spacing w:after="156"/>
        <w:ind w:firstLine="480"/>
        <w:rPr>
          <w:rFonts w:cs="Times New Roman"/>
        </w:rPr>
      </w:pPr>
      <w:r>
        <w:rPr>
          <w:rFonts w:cs="Times New Roman"/>
        </w:rPr>
        <w:br w:type="page"/>
      </w:r>
    </w:p>
    <w:p>
      <w:pPr>
        <w:pStyle w:val="ERIS1"/>
        <w:numPr>
          <w:ilvl w:val="12"/>
          <w:numId w:val="0"/>
        </w:numPr>
        <w:adjustRightInd w:val="0"/>
        <w:snapToGrid w:val="0"/>
        <w:spacing w:after="0" w:line="360" w:lineRule="auto"/>
        <w:jc w:val="both"/>
        <w:rPr>
          <w:rFonts w:cs="Times New Roman"/>
          <w:sz w:val="24"/>
          <w:szCs w:val="24"/>
        </w:rPr>
      </w:pPr>
      <w:bookmarkStart w:id="441" w:name="_Toc87617936"/>
      <w:bookmarkStart w:id="442" w:name="_Toc31575"/>
      <w:bookmarkStart w:id="443" w:name="_Toc9806"/>
      <w:r>
        <w:rPr>
          <w:rFonts w:cs="Times New Roman"/>
          <w:sz w:val="24"/>
          <w:szCs w:val="24"/>
        </w:rPr>
        <w:t>10 研究</w:t>
      </w:r>
      <w:bookmarkEnd w:id="441"/>
      <w:r>
        <w:rPr>
          <w:rFonts w:cs="Times New Roman"/>
          <w:sz w:val="24"/>
          <w:szCs w:val="24"/>
        </w:rPr>
        <w:t>对象</w:t>
      </w:r>
      <w:bookmarkEnd w:id="442"/>
      <w:bookmarkEnd w:id="443"/>
    </w:p>
    <w:p>
      <w:pPr>
        <w:pStyle w:val="ERIS"/>
        <w:adjustRightInd w:val="0"/>
        <w:snapToGrid w:val="0"/>
        <w:spacing w:after="0" w:line="360" w:lineRule="auto"/>
        <w:ind w:firstLine="480"/>
        <w:jc w:val="both"/>
        <w:rPr>
          <w:rFonts w:cs="Times New Roman"/>
          <w:szCs w:val="24"/>
        </w:rPr>
      </w:pPr>
      <w:r>
        <w:rPr>
          <w:rFonts w:cs="Times New Roman"/>
          <w:szCs w:val="24"/>
        </w:rPr>
        <w:t>本报告仅I期数据，II期部分数据见单独的报告。本研究I期部分由广东省人民医院、浙江大学附属第一医院、湖南省肿瘤医院3家中心负责完成，共入组45例ALK阳性的晚期恶性实体瘤受试者。本临床研究报告总结筛选成功并接受至少一次丁二酸复瑞替尼治疗的45例受试者的安全性数据，符合全分析集定义的45例受试者的疗效数据以及45例受试者的PK分析集的结果，数据截止至2022年1月21日，分析数据集于2022年5月5日锁定，</w:t>
      </w:r>
      <w:r>
        <w:rPr>
          <w:rFonts w:cs="Times New Roman"/>
        </w:rPr>
        <w:t>全部EDC锁库需待随访全部结束</w:t>
      </w:r>
      <w:r>
        <w:rPr>
          <w:rFonts w:cs="Times New Roman"/>
          <w:szCs w:val="24"/>
        </w:rPr>
        <w:t>。</w:t>
      </w:r>
    </w:p>
    <w:p>
      <w:pPr>
        <w:pStyle w:val="ERIS20"/>
        <w:numPr>
          <w:ilvl w:val="12"/>
          <w:numId w:val="0"/>
        </w:numPr>
        <w:adjustRightInd w:val="0"/>
        <w:snapToGrid w:val="0"/>
        <w:spacing w:after="0" w:line="360" w:lineRule="auto"/>
        <w:jc w:val="both"/>
        <w:rPr>
          <w:rFonts w:cs="Times New Roman"/>
          <w:szCs w:val="24"/>
        </w:rPr>
      </w:pPr>
      <w:bookmarkStart w:id="444" w:name="_Toc87617937"/>
      <w:bookmarkStart w:id="445" w:name="_Toc3928"/>
      <w:bookmarkStart w:id="446" w:name="_Toc28595"/>
      <w:r>
        <w:rPr>
          <w:rFonts w:cs="Times New Roman"/>
          <w:szCs w:val="24"/>
        </w:rPr>
        <w:t>10.1</w:t>
      </w:r>
      <w:r>
        <w:rPr>
          <w:rFonts w:cs="Times New Roman" w:hint="eastAsia"/>
          <w:szCs w:val="24"/>
        </w:rPr>
        <w:t xml:space="preserve"> </w:t>
      </w:r>
      <w:r>
        <w:rPr>
          <w:rFonts w:cs="Times New Roman"/>
          <w:szCs w:val="24"/>
        </w:rPr>
        <w:t>患者的</w:t>
      </w:r>
      <w:bookmarkEnd w:id="444"/>
      <w:r>
        <w:rPr>
          <w:rFonts w:cs="Times New Roman"/>
          <w:szCs w:val="24"/>
        </w:rPr>
        <w:t>描述</w:t>
      </w:r>
      <w:bookmarkEnd w:id="445"/>
      <w:bookmarkEnd w:id="446"/>
    </w:p>
    <w:p>
      <w:pPr>
        <w:pStyle w:val="ERIS"/>
        <w:ind w:firstLine="480" w:firstLineChars="200"/>
        <w:jc w:val="left"/>
      </w:pPr>
      <w:r>
        <w:rPr>
          <w:rFonts w:ascii="Times New Roman" w:eastAsia="宋体" w:hAnsi="Times New Roman" w:cs="Times New Roman"/>
          <w:sz w:val="24"/>
        </w:rPr>
        <w:t>本试验共筛选77例受试者，筛选成功入组45例（58.4%），筛选失败32例（41.6%），筛选失败的原因主要为不符合方案入选标准14例（18.2%），符合方案排除标准9例（11.7%），其他原因9例（11.7%），其他原因包括0例撤回知情同意，9例其他原因（0例未完成筛选期检查，0例变更了治疗计划，0例由于疾病进展死亡）。结果详见表14.1.1.1和列表16.2.1.1。</w:t>
      </w:r>
    </w:p>
    <w:p>
      <w:pPr>
        <w:pStyle w:val="ERIS"/>
        <w:ind w:firstLine="480" w:firstLineChars="200"/>
        <w:jc w:val="left"/>
      </w:pPr>
      <w:r>
        <w:rPr>
          <w:rFonts w:ascii="Times New Roman" w:eastAsia="宋体" w:hAnsi="Times New Roman" w:cs="Times New Roman"/>
          <w:sz w:val="24"/>
        </w:rPr>
        <w:t>截至数据截止日期，中位研究随访时间40.210个月。所有入组的45例患者中，共45例（100%）结束治疗，其中29例（64.4%）因疾病进展而结束治疗，3例（6.7%）因不良事件结束治疗，4例（8.9%）患者撤回知情同意退出研究。</w:t>
      </w:r>
    </w:p>
    <w:p>
      <w:pPr>
        <w:pStyle w:val="ERIS"/>
        <w:ind w:firstLine="480" w:firstLineChars="200"/>
        <w:jc w:val="left"/>
      </w:pPr>
      <w:r>
        <w:rPr>
          <w:rFonts w:ascii="Times New Roman" w:eastAsia="宋体" w:hAnsi="Times New Roman" w:cs="Times New Roman"/>
          <w:sz w:val="24"/>
        </w:rPr>
        <w:t>所有入组的45例患者中，共45例（100%）结束研究，其中11例（24.4%）因死亡结束研究，4例（8.9%）撤回知情并拒绝提供随访信息，1例（2.2%）因不良事件，14例（31.1%）因疾病进展结束研究（由于方案版本之前的知情同意书中未设置生存随访，因此有0例受试者在疾病进展结束治疗后即结束研究）。患者分布见表5，表14.1.1.2。终止研究受试者见附录16.2.1。</w:t>
      </w:r>
    </w:p>
    <w:p>
      <w:pPr>
        <w:spacing w:before="0" w:after="0"/>
        <w:jc w:val="center"/>
      </w:pPr>
      <w:r>
        <w:rPr>
          <w:b/>
        </w:rPr>
        <w:t>表 5 患者的分布（ESS）</w:t>
      </w:r>
    </w:p>
    <w:tbl>
      <w:tblPr>
        <w:tblStyle w:val="TableNormal"/>
        <w:tblW w:w="5000" w:type="pct"/>
        <w:jc w:val="center"/>
        <w:tblInd w:w="0" w:type="dxa"/>
        <w:tblLayout w:type="fixed"/>
        <w:tblCellMar>
          <w:top w:w="0" w:type="dxa"/>
          <w:left w:w="0" w:type="dxa"/>
          <w:bottom w:w="0" w:type="dxa"/>
          <w:right w:w="0" w:type="dxa"/>
        </w:tblCellMar>
      </w:tblPr>
      <w:tblGrid>
        <w:gridCol w:w="2046"/>
        <w:gridCol w:w="723"/>
        <w:gridCol w:w="897"/>
        <w:gridCol w:w="896"/>
        <w:gridCol w:w="896"/>
        <w:gridCol w:w="896"/>
        <w:gridCol w:w="896"/>
        <w:gridCol w:w="896"/>
        <w:gridCol w:w="896"/>
      </w:tblGrid>
      <w:tr>
        <w:tblPrEx>
          <w:tblW w:w="5000" w:type="pct"/>
          <w:jc w:val="center"/>
          <w:tblInd w:w="0" w:type="dxa"/>
          <w:tblLayout w:type="fixed"/>
          <w:tblCellMar>
            <w:top w:w="0" w:type="dxa"/>
            <w:left w:w="0" w:type="dxa"/>
            <w:bottom w:w="0" w:type="dxa"/>
            <w:right w:w="0" w:type="dxa"/>
          </w:tblCellMar>
        </w:tblPrEx>
        <w:trPr>
          <w:cantSplit/>
          <w:tblHeader/>
          <w:jc w:val="center"/>
        </w:trPr>
        <w:tc>
          <w:tcPr>
            <w:tcW w:w="2923" w:type="dxa"/>
            <w:tcBorders>
              <w:bottom w:val="single" w:sz="8" w:space="0" w:color="000000"/>
            </w:tcBorders>
            <w:shd w:val="clear" w:color="auto" w:fill="FFFFFF"/>
            <w:tcMar>
              <w:left w:w="8" w:type="dxa"/>
              <w:right w:w="8"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状态</w:t>
            </w:r>
          </w:p>
        </w:tc>
        <w:tc>
          <w:tcPr>
            <w:tcW w:w="1022" w:type="dxa"/>
            <w:tcBorders>
              <w:bottom w:val="single" w:sz="8" w:space="0" w:color="000000"/>
            </w:tcBorders>
            <w:shd w:val="clear" w:color="auto" w:fill="FFFFFF"/>
            <w:tcMar>
              <w:left w:w="8" w:type="dxa"/>
              <w:right w:w="8"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统计量</w:t>
            </w:r>
          </w:p>
        </w:tc>
        <w:tc>
          <w:tcPr>
            <w:tcW w:w="1272" w:type="dxa"/>
            <w:tcBorders>
              <w:bottom w:val="single" w:sz="8" w:space="0" w:color="000000"/>
            </w:tcBorders>
            <w:shd w:val="clear" w:color="auto" w:fill="FFFFFF"/>
            <w:tcMar>
              <w:left w:w="8" w:type="dxa"/>
              <w:right w:w="8"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20 mg</w:t>
            </w:r>
          </w:p>
        </w:tc>
        <w:tc>
          <w:tcPr>
            <w:tcW w:w="1272" w:type="dxa"/>
            <w:tcBorders>
              <w:bottom w:val="single" w:sz="8" w:space="0" w:color="000000"/>
            </w:tcBorders>
            <w:shd w:val="clear" w:color="auto" w:fill="FFFFFF"/>
            <w:tcMar>
              <w:left w:w="8" w:type="dxa"/>
              <w:right w:w="8"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40 mg</w:t>
            </w:r>
          </w:p>
        </w:tc>
        <w:tc>
          <w:tcPr>
            <w:tcW w:w="1272" w:type="dxa"/>
            <w:tcBorders>
              <w:bottom w:val="single" w:sz="8" w:space="0" w:color="000000"/>
            </w:tcBorders>
            <w:shd w:val="clear" w:color="auto" w:fill="FFFFFF"/>
            <w:tcMar>
              <w:left w:w="8" w:type="dxa"/>
              <w:right w:w="8"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80 mg</w:t>
            </w:r>
          </w:p>
        </w:tc>
        <w:tc>
          <w:tcPr>
            <w:tcW w:w="1272" w:type="dxa"/>
            <w:tcBorders>
              <w:bottom w:val="single" w:sz="8" w:space="0" w:color="000000"/>
            </w:tcBorders>
            <w:shd w:val="clear" w:color="auto" w:fill="FFFFFF"/>
            <w:tcMar>
              <w:left w:w="8" w:type="dxa"/>
              <w:right w:w="8"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120 mg</w:t>
            </w:r>
          </w:p>
        </w:tc>
        <w:tc>
          <w:tcPr>
            <w:tcW w:w="1272" w:type="dxa"/>
            <w:tcBorders>
              <w:bottom w:val="single" w:sz="8" w:space="0" w:color="000000"/>
            </w:tcBorders>
            <w:shd w:val="clear" w:color="auto" w:fill="FFFFFF"/>
            <w:tcMar>
              <w:left w:w="8" w:type="dxa"/>
              <w:right w:w="8"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160 mg</w:t>
            </w:r>
          </w:p>
        </w:tc>
        <w:tc>
          <w:tcPr>
            <w:tcW w:w="1272" w:type="dxa"/>
            <w:tcBorders>
              <w:bottom w:val="single" w:sz="8" w:space="0" w:color="000000"/>
            </w:tcBorders>
            <w:shd w:val="clear" w:color="auto" w:fill="FFFFFF"/>
            <w:tcMar>
              <w:left w:w="8" w:type="dxa"/>
              <w:right w:w="8"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210 mg</w:t>
            </w:r>
          </w:p>
        </w:tc>
        <w:tc>
          <w:tcPr>
            <w:tcW w:w="1272" w:type="dxa"/>
            <w:tcBorders>
              <w:bottom w:val="single" w:sz="8" w:space="0" w:color="000000"/>
            </w:tcBorders>
            <w:shd w:val="clear" w:color="auto" w:fill="FFFFFF"/>
            <w:tcMar>
              <w:left w:w="8" w:type="dxa"/>
              <w:right w:w="8"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总计</w:t>
            </w:r>
          </w:p>
        </w:tc>
      </w:tr>
      <w:tr>
        <w:tblPrEx>
          <w:tblW w:w="5000" w:type="pct"/>
          <w:jc w:val="center"/>
          <w:tblInd w:w="0" w:type="dxa"/>
          <w:tblLayout w:type="fixed"/>
          <w:tblCellMar>
            <w:top w:w="0" w:type="dxa"/>
            <w:left w:w="0" w:type="dxa"/>
            <w:bottom w:w="0" w:type="dxa"/>
            <w:right w:w="0" w:type="dxa"/>
          </w:tblCellMar>
        </w:tblPrEx>
        <w:trPr>
          <w:cantSplit/>
          <w:jc w:val="center"/>
        </w:trPr>
        <w:tc>
          <w:tcPr>
            <w:tcW w:w="2923" w:type="dxa"/>
            <w:shd w:val="clear" w:color="auto" w:fill="FFFFFF"/>
            <w:tcMar>
              <w:left w:w="8" w:type="dxa"/>
              <w:right w:w="8" w:type="dxa"/>
            </w:tcMar>
            <w:textDirection w:val="lrTb"/>
            <w:vAlign w:val="bottom"/>
          </w:tcPr>
          <w:p>
            <w:pPr>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受试者例数[1]</w:t>
            </w:r>
          </w:p>
        </w:tc>
        <w:tc>
          <w:tcPr>
            <w:tcW w:w="1022" w:type="dxa"/>
            <w:shd w:val="clear" w:color="auto" w:fill="FFFFFF"/>
            <w:tcMar>
              <w:left w:w="8" w:type="dxa"/>
              <w:right w:w="8" w:type="dxa"/>
            </w:tcMar>
            <w:textDirection w:val="lrTb"/>
            <w:vAlign w:val="bottom"/>
          </w:tcPr>
          <w:p>
            <w:pPr>
              <w:widowControl w:val="0"/>
              <w:adjustRightInd w:val="0"/>
              <w:spacing w:before="0" w:after="0" w:line="0" w:lineRule="exact"/>
              <w:jc w:val="left"/>
              <w:rPr>
                <w:rFonts w:ascii="SimSun" w:hAnsi="SimSun" w:cs="SimSun"/>
                <w:color w:val="000000"/>
                <w:sz w:val="16"/>
                <w:szCs w:val="16"/>
              </w:rPr>
            </w:pPr>
          </w:p>
        </w:tc>
        <w:tc>
          <w:tcPr>
            <w:tcW w:w="1272"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p>
        </w:tc>
        <w:tc>
          <w:tcPr>
            <w:tcW w:w="1272"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p>
        </w:tc>
        <w:tc>
          <w:tcPr>
            <w:tcW w:w="1272"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p>
        </w:tc>
        <w:tc>
          <w:tcPr>
            <w:tcW w:w="1272"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p>
        </w:tc>
        <w:tc>
          <w:tcPr>
            <w:tcW w:w="1272"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p>
        </w:tc>
        <w:tc>
          <w:tcPr>
            <w:tcW w:w="1272"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p>
        </w:tc>
        <w:tc>
          <w:tcPr>
            <w:tcW w:w="1272"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p>
        </w:tc>
      </w:tr>
      <w:tr>
        <w:tblPrEx>
          <w:tblW w:w="5000" w:type="pct"/>
          <w:jc w:val="center"/>
          <w:tblInd w:w="0" w:type="dxa"/>
          <w:tblLayout w:type="fixed"/>
          <w:tblCellMar>
            <w:top w:w="0" w:type="dxa"/>
            <w:left w:w="0" w:type="dxa"/>
            <w:bottom w:w="0" w:type="dxa"/>
            <w:right w:w="0" w:type="dxa"/>
          </w:tblCellMar>
        </w:tblPrEx>
        <w:trPr>
          <w:cantSplit/>
          <w:jc w:val="center"/>
        </w:trPr>
        <w:tc>
          <w:tcPr>
            <w:tcW w:w="2923" w:type="dxa"/>
            <w:shd w:val="clear" w:color="auto" w:fill="FFFFFF"/>
            <w:tcMar>
              <w:left w:w="8" w:type="dxa"/>
              <w:right w:w="8" w:type="dxa"/>
            </w:tcMar>
            <w:textDirection w:val="lrTb"/>
            <w:vAlign w:val="bottom"/>
          </w:tcPr>
          <w:p>
            <w:pPr>
              <w:widowControl w:val="0"/>
              <w:adjustRightInd w:val="0"/>
              <w:spacing w:before="0" w:after="0" w:line="0" w:lineRule="exact"/>
              <w:ind w:left="200"/>
              <w:jc w:val="left"/>
              <w:rPr>
                <w:rFonts w:ascii="SimSun" w:hAnsi="SimSun" w:cs="SimSun"/>
                <w:color w:val="000000"/>
                <w:sz w:val="16"/>
                <w:szCs w:val="16"/>
              </w:rPr>
            </w:pPr>
            <w:r>
              <w:rPr>
                <w:rFonts w:ascii="Times New Roman" w:eastAsia="宋体" w:hAnsi="Times New Roman" w:cs="Times New Roman"/>
                <w:snapToGrid/>
                <w:color w:val="000000"/>
                <w:sz w:val="16"/>
                <w:szCs w:val="16"/>
              </w:rPr>
              <w:t>入组</w:t>
            </w:r>
          </w:p>
        </w:tc>
        <w:tc>
          <w:tcPr>
            <w:tcW w:w="1022" w:type="dxa"/>
            <w:shd w:val="clear" w:color="auto" w:fill="FFFFFF"/>
            <w:tcMar>
              <w:left w:w="8" w:type="dxa"/>
              <w:right w:w="8" w:type="dxa"/>
            </w:tcMar>
            <w:textDirection w:val="lrTb"/>
            <w:vAlign w:val="bottom"/>
          </w:tcPr>
          <w:p>
            <w:pPr>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n</w:t>
            </w:r>
          </w:p>
        </w:tc>
        <w:tc>
          <w:tcPr>
            <w:tcW w:w="1272"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w:t>
            </w:r>
          </w:p>
        </w:tc>
        <w:tc>
          <w:tcPr>
            <w:tcW w:w="1272"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6</w:t>
            </w:r>
          </w:p>
        </w:tc>
        <w:tc>
          <w:tcPr>
            <w:tcW w:w="1272"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8</w:t>
            </w:r>
          </w:p>
        </w:tc>
        <w:tc>
          <w:tcPr>
            <w:tcW w:w="1272"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9</w:t>
            </w:r>
          </w:p>
        </w:tc>
        <w:tc>
          <w:tcPr>
            <w:tcW w:w="1272"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9</w:t>
            </w:r>
          </w:p>
        </w:tc>
        <w:tc>
          <w:tcPr>
            <w:tcW w:w="1272"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11</w:t>
            </w:r>
          </w:p>
        </w:tc>
        <w:tc>
          <w:tcPr>
            <w:tcW w:w="1272"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45</w:t>
            </w:r>
          </w:p>
        </w:tc>
      </w:tr>
      <w:tr>
        <w:tblPrEx>
          <w:tblW w:w="5000" w:type="pct"/>
          <w:jc w:val="center"/>
          <w:tblInd w:w="0" w:type="dxa"/>
          <w:tblLayout w:type="fixed"/>
          <w:tblCellMar>
            <w:top w:w="0" w:type="dxa"/>
            <w:left w:w="0" w:type="dxa"/>
            <w:bottom w:w="0" w:type="dxa"/>
            <w:right w:w="0" w:type="dxa"/>
          </w:tblCellMar>
        </w:tblPrEx>
        <w:trPr>
          <w:cantSplit/>
          <w:jc w:val="center"/>
        </w:trPr>
        <w:tc>
          <w:tcPr>
            <w:tcW w:w="2923" w:type="dxa"/>
            <w:shd w:val="clear" w:color="auto" w:fill="FFFFFF"/>
            <w:tcMar>
              <w:left w:w="8" w:type="dxa"/>
              <w:right w:w="8" w:type="dxa"/>
            </w:tcMar>
            <w:textDirection w:val="lrTb"/>
            <w:vAlign w:val="bottom"/>
          </w:tcPr>
          <w:p>
            <w:pPr>
              <w:widowControl w:val="0"/>
              <w:adjustRightInd w:val="0"/>
              <w:spacing w:before="0" w:after="0" w:line="0" w:lineRule="exact"/>
              <w:ind w:left="200"/>
              <w:jc w:val="left"/>
              <w:rPr>
                <w:rFonts w:ascii="SimSun" w:hAnsi="SimSun" w:cs="SimSun"/>
                <w:color w:val="000000"/>
                <w:sz w:val="16"/>
                <w:szCs w:val="16"/>
              </w:rPr>
            </w:pPr>
            <w:r>
              <w:rPr>
                <w:rFonts w:ascii="Times New Roman" w:eastAsia="宋体" w:hAnsi="Times New Roman" w:cs="Times New Roman"/>
                <w:snapToGrid/>
                <w:color w:val="000000"/>
                <w:sz w:val="16"/>
                <w:szCs w:val="16"/>
              </w:rPr>
              <w:t>给药</w:t>
            </w:r>
          </w:p>
        </w:tc>
        <w:tc>
          <w:tcPr>
            <w:tcW w:w="1022" w:type="dxa"/>
            <w:shd w:val="clear" w:color="auto" w:fill="FFFFFF"/>
            <w:tcMar>
              <w:left w:w="8" w:type="dxa"/>
              <w:right w:w="8" w:type="dxa"/>
            </w:tcMar>
            <w:textDirection w:val="lrTb"/>
            <w:vAlign w:val="bottom"/>
          </w:tcPr>
          <w:p>
            <w:pPr>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272"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(100)</w:t>
            </w:r>
          </w:p>
        </w:tc>
        <w:tc>
          <w:tcPr>
            <w:tcW w:w="1272"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6 (100)</w:t>
            </w:r>
          </w:p>
        </w:tc>
        <w:tc>
          <w:tcPr>
            <w:tcW w:w="1272"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8 (100)</w:t>
            </w:r>
          </w:p>
        </w:tc>
        <w:tc>
          <w:tcPr>
            <w:tcW w:w="1272"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9 (100)</w:t>
            </w:r>
          </w:p>
        </w:tc>
        <w:tc>
          <w:tcPr>
            <w:tcW w:w="1272"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9 (100)</w:t>
            </w:r>
          </w:p>
        </w:tc>
        <w:tc>
          <w:tcPr>
            <w:tcW w:w="1272"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11 (100)</w:t>
            </w:r>
          </w:p>
        </w:tc>
        <w:tc>
          <w:tcPr>
            <w:tcW w:w="1272"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45 (100)</w:t>
            </w:r>
          </w:p>
        </w:tc>
      </w:tr>
      <w:tr>
        <w:tblPrEx>
          <w:tblW w:w="5000" w:type="pct"/>
          <w:jc w:val="center"/>
          <w:tblInd w:w="0" w:type="dxa"/>
          <w:tblLayout w:type="fixed"/>
          <w:tblCellMar>
            <w:top w:w="0" w:type="dxa"/>
            <w:left w:w="0" w:type="dxa"/>
            <w:bottom w:w="0" w:type="dxa"/>
            <w:right w:w="0" w:type="dxa"/>
          </w:tblCellMar>
        </w:tblPrEx>
        <w:trPr>
          <w:cantSplit/>
          <w:jc w:val="center"/>
        </w:trPr>
        <w:tc>
          <w:tcPr>
            <w:tcW w:w="12849" w:type="dxa"/>
            <w:gridSpan w:val="9"/>
            <w:shd w:val="clear" w:color="auto" w:fill="FFFFFF"/>
            <w:tcMar>
              <w:left w:w="8" w:type="dxa"/>
              <w:right w:w="8" w:type="dxa"/>
            </w:tcMar>
            <w:textDirection w:val="lrTb"/>
            <w:vAlign w:val="bottom"/>
          </w:tcPr>
          <w:p>
            <w:pPr>
              <w:widowControl w:val="0"/>
              <w:adjustRightInd w:val="0"/>
              <w:spacing w:before="0" w:after="0" w:line="0" w:lineRule="exact"/>
              <w:jc w:val="left"/>
              <w:rPr>
                <w:rFonts w:ascii="SimSun" w:hAnsi="SimSun" w:cs="SimSun"/>
                <w:color w:val="000000"/>
                <w:sz w:val="16"/>
                <w:szCs w:val="16"/>
              </w:rPr>
            </w:pPr>
          </w:p>
        </w:tc>
      </w:tr>
      <w:tr>
        <w:tblPrEx>
          <w:tblW w:w="5000" w:type="pct"/>
          <w:jc w:val="center"/>
          <w:tblInd w:w="0" w:type="dxa"/>
          <w:tblLayout w:type="fixed"/>
          <w:tblCellMar>
            <w:top w:w="0" w:type="dxa"/>
            <w:left w:w="0" w:type="dxa"/>
            <w:bottom w:w="0" w:type="dxa"/>
            <w:right w:w="0" w:type="dxa"/>
          </w:tblCellMar>
        </w:tblPrEx>
        <w:trPr>
          <w:cantSplit/>
          <w:jc w:val="center"/>
        </w:trPr>
        <w:tc>
          <w:tcPr>
            <w:tcW w:w="2923" w:type="dxa"/>
            <w:shd w:val="clear" w:color="auto" w:fill="FFFFFF"/>
            <w:tcMar>
              <w:left w:w="8" w:type="dxa"/>
              <w:right w:w="8" w:type="dxa"/>
            </w:tcMar>
            <w:textDirection w:val="lrTb"/>
            <w:vAlign w:val="bottom"/>
          </w:tcPr>
          <w:p>
            <w:pPr>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治疗结束 [1]</w:t>
            </w:r>
          </w:p>
        </w:tc>
        <w:tc>
          <w:tcPr>
            <w:tcW w:w="1022" w:type="dxa"/>
            <w:shd w:val="clear" w:color="auto" w:fill="FFFFFF"/>
            <w:tcMar>
              <w:left w:w="8" w:type="dxa"/>
              <w:right w:w="8" w:type="dxa"/>
            </w:tcMar>
            <w:textDirection w:val="lrTb"/>
            <w:vAlign w:val="bottom"/>
          </w:tcPr>
          <w:p>
            <w:pPr>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272"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(100)</w:t>
            </w:r>
          </w:p>
        </w:tc>
        <w:tc>
          <w:tcPr>
            <w:tcW w:w="1272"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6 (100)</w:t>
            </w:r>
          </w:p>
        </w:tc>
        <w:tc>
          <w:tcPr>
            <w:tcW w:w="1272"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8 (100)</w:t>
            </w:r>
          </w:p>
        </w:tc>
        <w:tc>
          <w:tcPr>
            <w:tcW w:w="1272"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9 (100)</w:t>
            </w:r>
          </w:p>
        </w:tc>
        <w:tc>
          <w:tcPr>
            <w:tcW w:w="1272"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9 (100)</w:t>
            </w:r>
          </w:p>
        </w:tc>
        <w:tc>
          <w:tcPr>
            <w:tcW w:w="1272"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11 (100)</w:t>
            </w:r>
          </w:p>
        </w:tc>
        <w:tc>
          <w:tcPr>
            <w:tcW w:w="1272"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45 (100)</w:t>
            </w:r>
          </w:p>
        </w:tc>
      </w:tr>
      <w:tr>
        <w:tblPrEx>
          <w:tblW w:w="5000" w:type="pct"/>
          <w:jc w:val="center"/>
          <w:tblInd w:w="0" w:type="dxa"/>
          <w:tblLayout w:type="fixed"/>
          <w:tblCellMar>
            <w:top w:w="0" w:type="dxa"/>
            <w:left w:w="0" w:type="dxa"/>
            <w:bottom w:w="0" w:type="dxa"/>
            <w:right w:w="0" w:type="dxa"/>
          </w:tblCellMar>
        </w:tblPrEx>
        <w:trPr>
          <w:cantSplit/>
          <w:jc w:val="center"/>
        </w:trPr>
        <w:tc>
          <w:tcPr>
            <w:tcW w:w="2923" w:type="dxa"/>
            <w:shd w:val="clear" w:color="auto" w:fill="FFFFFF"/>
            <w:tcMar>
              <w:left w:w="8" w:type="dxa"/>
              <w:right w:w="8" w:type="dxa"/>
            </w:tcMar>
            <w:textDirection w:val="lrTb"/>
            <w:vAlign w:val="bottom"/>
          </w:tcPr>
          <w:p>
            <w:pPr>
              <w:widowControl w:val="0"/>
              <w:adjustRightInd w:val="0"/>
              <w:spacing w:before="0" w:after="0" w:line="0" w:lineRule="exact"/>
              <w:ind w:left="200"/>
              <w:jc w:val="left"/>
              <w:rPr>
                <w:rFonts w:ascii="SimSun" w:hAnsi="SimSun" w:cs="SimSun"/>
                <w:color w:val="000000"/>
                <w:sz w:val="16"/>
                <w:szCs w:val="16"/>
              </w:rPr>
            </w:pPr>
            <w:r>
              <w:rPr>
                <w:rFonts w:ascii="Times New Roman" w:eastAsia="宋体" w:hAnsi="Times New Roman" w:cs="Times New Roman"/>
                <w:snapToGrid/>
                <w:color w:val="000000"/>
                <w:sz w:val="16"/>
                <w:szCs w:val="16"/>
              </w:rPr>
              <w:t>疾病进展</w:t>
            </w:r>
          </w:p>
        </w:tc>
        <w:tc>
          <w:tcPr>
            <w:tcW w:w="1022" w:type="dxa"/>
            <w:shd w:val="clear" w:color="auto" w:fill="FFFFFF"/>
            <w:tcMar>
              <w:left w:w="8" w:type="dxa"/>
              <w:right w:w="8" w:type="dxa"/>
            </w:tcMar>
            <w:textDirection w:val="lrTb"/>
            <w:vAlign w:val="bottom"/>
          </w:tcPr>
          <w:p>
            <w:pPr>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272"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(100)</w:t>
            </w:r>
          </w:p>
        </w:tc>
        <w:tc>
          <w:tcPr>
            <w:tcW w:w="1272"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 (83.3)</w:t>
            </w:r>
          </w:p>
        </w:tc>
        <w:tc>
          <w:tcPr>
            <w:tcW w:w="1272"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6 (75.0)</w:t>
            </w:r>
          </w:p>
        </w:tc>
        <w:tc>
          <w:tcPr>
            <w:tcW w:w="1272"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8 (88.9)</w:t>
            </w:r>
          </w:p>
        </w:tc>
        <w:tc>
          <w:tcPr>
            <w:tcW w:w="1272"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 (55.6)</w:t>
            </w:r>
          </w:p>
        </w:tc>
        <w:tc>
          <w:tcPr>
            <w:tcW w:w="1272"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 (27.3)</w:t>
            </w:r>
          </w:p>
        </w:tc>
        <w:tc>
          <w:tcPr>
            <w:tcW w:w="1272"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29 (64.4)</w:t>
            </w:r>
          </w:p>
        </w:tc>
      </w:tr>
      <w:tr>
        <w:tblPrEx>
          <w:tblW w:w="5000" w:type="pct"/>
          <w:jc w:val="center"/>
          <w:tblInd w:w="0" w:type="dxa"/>
          <w:tblLayout w:type="fixed"/>
          <w:tblCellMar>
            <w:top w:w="0" w:type="dxa"/>
            <w:left w:w="0" w:type="dxa"/>
            <w:bottom w:w="0" w:type="dxa"/>
            <w:right w:w="0" w:type="dxa"/>
          </w:tblCellMar>
        </w:tblPrEx>
        <w:trPr>
          <w:cantSplit/>
          <w:jc w:val="center"/>
        </w:trPr>
        <w:tc>
          <w:tcPr>
            <w:tcW w:w="2923" w:type="dxa"/>
            <w:shd w:val="clear" w:color="auto" w:fill="FFFFFF"/>
            <w:tcMar>
              <w:left w:w="8" w:type="dxa"/>
              <w:right w:w="8" w:type="dxa"/>
            </w:tcMar>
            <w:textDirection w:val="lrTb"/>
            <w:vAlign w:val="bottom"/>
          </w:tcPr>
          <w:p>
            <w:pPr>
              <w:widowControl w:val="0"/>
              <w:adjustRightInd w:val="0"/>
              <w:spacing w:before="0" w:after="0" w:line="0" w:lineRule="exact"/>
              <w:ind w:left="200"/>
              <w:jc w:val="left"/>
              <w:rPr>
                <w:rFonts w:ascii="SimSun" w:hAnsi="SimSun" w:cs="SimSun"/>
                <w:color w:val="000000"/>
                <w:sz w:val="16"/>
                <w:szCs w:val="16"/>
              </w:rPr>
            </w:pPr>
            <w:r>
              <w:rPr>
                <w:rFonts w:ascii="Times New Roman" w:eastAsia="宋体" w:hAnsi="Times New Roman" w:cs="Times New Roman"/>
                <w:snapToGrid/>
                <w:color w:val="000000"/>
                <w:sz w:val="16"/>
                <w:szCs w:val="16"/>
              </w:rPr>
              <w:t>死亡</w:t>
            </w:r>
          </w:p>
        </w:tc>
        <w:tc>
          <w:tcPr>
            <w:tcW w:w="1022" w:type="dxa"/>
            <w:shd w:val="clear" w:color="auto" w:fill="FFFFFF"/>
            <w:tcMar>
              <w:left w:w="8" w:type="dxa"/>
              <w:right w:w="8" w:type="dxa"/>
            </w:tcMar>
            <w:textDirection w:val="lrTb"/>
            <w:vAlign w:val="bottom"/>
          </w:tcPr>
          <w:p>
            <w:pPr>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272"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72"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72"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72"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72"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72"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72"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2923" w:type="dxa"/>
            <w:shd w:val="clear" w:color="auto" w:fill="FFFFFF"/>
            <w:tcMar>
              <w:left w:w="8" w:type="dxa"/>
              <w:right w:w="8" w:type="dxa"/>
            </w:tcMar>
            <w:textDirection w:val="lrTb"/>
            <w:vAlign w:val="bottom"/>
          </w:tcPr>
          <w:p>
            <w:pPr>
              <w:widowControl w:val="0"/>
              <w:adjustRightInd w:val="0"/>
              <w:spacing w:before="0" w:after="0" w:line="0" w:lineRule="exact"/>
              <w:ind w:left="200"/>
              <w:jc w:val="left"/>
              <w:rPr>
                <w:rFonts w:ascii="SimSun" w:hAnsi="SimSun" w:cs="SimSun"/>
                <w:color w:val="000000"/>
                <w:sz w:val="16"/>
                <w:szCs w:val="16"/>
              </w:rPr>
            </w:pPr>
            <w:r>
              <w:rPr>
                <w:rFonts w:ascii="Times New Roman" w:eastAsia="宋体" w:hAnsi="Times New Roman" w:cs="Times New Roman"/>
                <w:snapToGrid/>
                <w:color w:val="000000"/>
                <w:sz w:val="16"/>
                <w:szCs w:val="16"/>
              </w:rPr>
              <w:t>不良事件</w:t>
            </w:r>
          </w:p>
        </w:tc>
        <w:tc>
          <w:tcPr>
            <w:tcW w:w="1022" w:type="dxa"/>
            <w:shd w:val="clear" w:color="auto" w:fill="FFFFFF"/>
            <w:tcMar>
              <w:left w:w="8" w:type="dxa"/>
              <w:right w:w="8" w:type="dxa"/>
            </w:tcMar>
            <w:textDirection w:val="lrTb"/>
            <w:vAlign w:val="bottom"/>
          </w:tcPr>
          <w:p>
            <w:pPr>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272"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72"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72"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72"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72"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272"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(18.2)</w:t>
            </w:r>
          </w:p>
        </w:tc>
        <w:tc>
          <w:tcPr>
            <w:tcW w:w="1272"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 (6.7)</w:t>
            </w:r>
          </w:p>
        </w:tc>
      </w:tr>
      <w:tr>
        <w:tblPrEx>
          <w:tblW w:w="5000" w:type="pct"/>
          <w:jc w:val="center"/>
          <w:tblInd w:w="0" w:type="dxa"/>
          <w:tblLayout w:type="fixed"/>
          <w:tblCellMar>
            <w:top w:w="0" w:type="dxa"/>
            <w:left w:w="0" w:type="dxa"/>
            <w:bottom w:w="0" w:type="dxa"/>
            <w:right w:w="0" w:type="dxa"/>
          </w:tblCellMar>
        </w:tblPrEx>
        <w:trPr>
          <w:cantSplit/>
          <w:jc w:val="center"/>
        </w:trPr>
        <w:tc>
          <w:tcPr>
            <w:tcW w:w="2923" w:type="dxa"/>
            <w:shd w:val="clear" w:color="auto" w:fill="FFFFFF"/>
            <w:tcMar>
              <w:left w:w="8" w:type="dxa"/>
              <w:right w:w="8" w:type="dxa"/>
            </w:tcMar>
            <w:textDirection w:val="lrTb"/>
            <w:vAlign w:val="bottom"/>
          </w:tcPr>
          <w:p>
            <w:pPr>
              <w:widowControl w:val="0"/>
              <w:adjustRightInd w:val="0"/>
              <w:spacing w:before="0" w:after="0" w:line="0" w:lineRule="exact"/>
              <w:ind w:left="200"/>
              <w:jc w:val="left"/>
              <w:rPr>
                <w:rFonts w:ascii="SimSun" w:hAnsi="SimSun" w:cs="SimSun"/>
                <w:color w:val="000000"/>
                <w:sz w:val="16"/>
                <w:szCs w:val="16"/>
              </w:rPr>
            </w:pPr>
            <w:r>
              <w:rPr>
                <w:rFonts w:ascii="Times New Roman" w:eastAsia="宋体" w:hAnsi="Times New Roman" w:cs="Times New Roman"/>
                <w:snapToGrid/>
                <w:color w:val="000000"/>
                <w:sz w:val="16"/>
                <w:szCs w:val="16"/>
              </w:rPr>
              <w:t>妊娠</w:t>
            </w:r>
          </w:p>
        </w:tc>
        <w:tc>
          <w:tcPr>
            <w:tcW w:w="1022" w:type="dxa"/>
            <w:shd w:val="clear" w:color="auto" w:fill="FFFFFF"/>
            <w:tcMar>
              <w:left w:w="8" w:type="dxa"/>
              <w:right w:w="8" w:type="dxa"/>
            </w:tcMar>
            <w:textDirection w:val="lrTb"/>
            <w:vAlign w:val="bottom"/>
          </w:tcPr>
          <w:p>
            <w:pPr>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272"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72"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72"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72"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72"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72"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72"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2923" w:type="dxa"/>
            <w:shd w:val="clear" w:color="auto" w:fill="FFFFFF"/>
            <w:tcMar>
              <w:left w:w="8" w:type="dxa"/>
              <w:right w:w="8" w:type="dxa"/>
            </w:tcMar>
            <w:textDirection w:val="lrTb"/>
            <w:vAlign w:val="bottom"/>
          </w:tcPr>
          <w:p>
            <w:pPr>
              <w:widowControl w:val="0"/>
              <w:adjustRightInd w:val="0"/>
              <w:spacing w:before="0" w:after="0" w:line="0" w:lineRule="exact"/>
              <w:ind w:left="200"/>
              <w:jc w:val="left"/>
              <w:rPr>
                <w:rFonts w:ascii="SimSun" w:hAnsi="SimSun" w:cs="SimSun"/>
                <w:color w:val="000000"/>
                <w:sz w:val="16"/>
                <w:szCs w:val="16"/>
              </w:rPr>
            </w:pPr>
            <w:r>
              <w:rPr>
                <w:rFonts w:ascii="Times New Roman" w:eastAsia="宋体" w:hAnsi="Times New Roman" w:cs="Times New Roman"/>
                <w:snapToGrid/>
                <w:color w:val="000000"/>
                <w:sz w:val="16"/>
                <w:szCs w:val="16"/>
              </w:rPr>
              <w:t>研究者决定</w:t>
            </w:r>
          </w:p>
        </w:tc>
        <w:tc>
          <w:tcPr>
            <w:tcW w:w="1022" w:type="dxa"/>
            <w:shd w:val="clear" w:color="auto" w:fill="FFFFFF"/>
            <w:tcMar>
              <w:left w:w="8" w:type="dxa"/>
              <w:right w:w="8" w:type="dxa"/>
            </w:tcMar>
            <w:textDirection w:val="lrTb"/>
            <w:vAlign w:val="bottom"/>
          </w:tcPr>
          <w:p>
            <w:pPr>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272"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72"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72"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72"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72"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72"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72"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2923" w:type="dxa"/>
            <w:shd w:val="clear" w:color="auto" w:fill="FFFFFF"/>
            <w:tcMar>
              <w:left w:w="8" w:type="dxa"/>
              <w:right w:w="8" w:type="dxa"/>
            </w:tcMar>
            <w:textDirection w:val="lrTb"/>
            <w:vAlign w:val="bottom"/>
          </w:tcPr>
          <w:p>
            <w:pPr>
              <w:widowControl w:val="0"/>
              <w:adjustRightInd w:val="0"/>
              <w:spacing w:before="0" w:after="0" w:line="0" w:lineRule="exact"/>
              <w:ind w:left="200"/>
              <w:jc w:val="left"/>
              <w:rPr>
                <w:rFonts w:ascii="SimSun" w:hAnsi="SimSun" w:cs="SimSun"/>
                <w:color w:val="000000"/>
                <w:sz w:val="16"/>
                <w:szCs w:val="16"/>
              </w:rPr>
            </w:pPr>
            <w:r>
              <w:rPr>
                <w:rFonts w:ascii="Times New Roman" w:eastAsia="宋体" w:hAnsi="Times New Roman" w:cs="Times New Roman"/>
                <w:snapToGrid/>
                <w:color w:val="000000"/>
                <w:sz w:val="16"/>
                <w:szCs w:val="16"/>
              </w:rPr>
              <w:t>撤回知情同意</w:t>
            </w:r>
          </w:p>
        </w:tc>
        <w:tc>
          <w:tcPr>
            <w:tcW w:w="1022" w:type="dxa"/>
            <w:shd w:val="clear" w:color="auto" w:fill="FFFFFF"/>
            <w:tcMar>
              <w:left w:w="8" w:type="dxa"/>
              <w:right w:w="8" w:type="dxa"/>
            </w:tcMar>
            <w:textDirection w:val="lrTb"/>
            <w:vAlign w:val="bottom"/>
          </w:tcPr>
          <w:p>
            <w:pPr>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272"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72"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72"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(25.0)</w:t>
            </w:r>
          </w:p>
        </w:tc>
        <w:tc>
          <w:tcPr>
            <w:tcW w:w="1272"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72"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272"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(9.1)</w:t>
            </w:r>
          </w:p>
        </w:tc>
        <w:tc>
          <w:tcPr>
            <w:tcW w:w="1272"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 (8.9)</w:t>
            </w:r>
          </w:p>
        </w:tc>
      </w:tr>
      <w:tr>
        <w:tblPrEx>
          <w:tblW w:w="5000" w:type="pct"/>
          <w:jc w:val="center"/>
          <w:tblInd w:w="0" w:type="dxa"/>
          <w:tblLayout w:type="fixed"/>
          <w:tblCellMar>
            <w:top w:w="0" w:type="dxa"/>
            <w:left w:w="0" w:type="dxa"/>
            <w:bottom w:w="0" w:type="dxa"/>
            <w:right w:w="0" w:type="dxa"/>
          </w:tblCellMar>
        </w:tblPrEx>
        <w:trPr>
          <w:cantSplit/>
          <w:jc w:val="center"/>
        </w:trPr>
        <w:tc>
          <w:tcPr>
            <w:tcW w:w="2923" w:type="dxa"/>
            <w:shd w:val="clear" w:color="auto" w:fill="FFFFFF"/>
            <w:tcMar>
              <w:left w:w="8" w:type="dxa"/>
              <w:right w:w="8" w:type="dxa"/>
            </w:tcMar>
            <w:textDirection w:val="lrTb"/>
            <w:vAlign w:val="bottom"/>
          </w:tcPr>
          <w:p>
            <w:pPr>
              <w:widowControl w:val="0"/>
              <w:adjustRightInd w:val="0"/>
              <w:spacing w:before="0" w:after="0" w:line="0" w:lineRule="exact"/>
              <w:ind w:left="200"/>
              <w:jc w:val="left"/>
              <w:rPr>
                <w:rFonts w:ascii="SimSun" w:hAnsi="SimSun" w:cs="SimSun"/>
                <w:color w:val="000000"/>
                <w:sz w:val="16"/>
                <w:szCs w:val="16"/>
              </w:rPr>
            </w:pPr>
            <w:r>
              <w:rPr>
                <w:rFonts w:ascii="Times New Roman" w:eastAsia="宋体" w:hAnsi="Times New Roman" w:cs="Times New Roman"/>
                <w:snapToGrid/>
                <w:color w:val="000000"/>
                <w:sz w:val="16"/>
                <w:szCs w:val="16"/>
              </w:rPr>
              <w:t>失访</w:t>
            </w:r>
          </w:p>
        </w:tc>
        <w:tc>
          <w:tcPr>
            <w:tcW w:w="1022" w:type="dxa"/>
            <w:shd w:val="clear" w:color="auto" w:fill="FFFFFF"/>
            <w:tcMar>
              <w:left w:w="8" w:type="dxa"/>
              <w:right w:w="8" w:type="dxa"/>
            </w:tcMar>
            <w:textDirection w:val="lrTb"/>
            <w:vAlign w:val="bottom"/>
          </w:tcPr>
          <w:p>
            <w:pPr>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272"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72"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72"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72"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72"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72"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72"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2923" w:type="dxa"/>
            <w:shd w:val="clear" w:color="auto" w:fill="FFFFFF"/>
            <w:tcMar>
              <w:left w:w="8" w:type="dxa"/>
              <w:right w:w="8" w:type="dxa"/>
            </w:tcMar>
            <w:textDirection w:val="lrTb"/>
            <w:vAlign w:val="bottom"/>
          </w:tcPr>
          <w:p>
            <w:pPr>
              <w:widowControl w:val="0"/>
              <w:adjustRightInd w:val="0"/>
              <w:spacing w:before="0" w:after="0" w:line="0" w:lineRule="exact"/>
              <w:ind w:left="200"/>
              <w:jc w:val="left"/>
              <w:rPr>
                <w:rFonts w:ascii="SimSun" w:hAnsi="SimSun" w:cs="SimSun"/>
                <w:color w:val="000000"/>
                <w:sz w:val="16"/>
                <w:szCs w:val="16"/>
              </w:rPr>
            </w:pPr>
            <w:r>
              <w:rPr>
                <w:rFonts w:ascii="Times New Roman" w:eastAsia="宋体" w:hAnsi="Times New Roman" w:cs="Times New Roman"/>
                <w:snapToGrid/>
                <w:color w:val="000000"/>
                <w:sz w:val="16"/>
                <w:szCs w:val="16"/>
              </w:rPr>
              <w:t>重大方案违背</w:t>
            </w:r>
          </w:p>
        </w:tc>
        <w:tc>
          <w:tcPr>
            <w:tcW w:w="1022" w:type="dxa"/>
            <w:shd w:val="clear" w:color="auto" w:fill="FFFFFF"/>
            <w:tcMar>
              <w:left w:w="8" w:type="dxa"/>
              <w:right w:w="8" w:type="dxa"/>
            </w:tcMar>
            <w:textDirection w:val="lrTb"/>
            <w:vAlign w:val="bottom"/>
          </w:tcPr>
          <w:p>
            <w:pPr>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272"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72"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72"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72"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72"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72"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72"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2923" w:type="dxa"/>
            <w:shd w:val="clear" w:color="auto" w:fill="FFFFFF"/>
            <w:tcMar>
              <w:left w:w="8" w:type="dxa"/>
              <w:right w:w="8" w:type="dxa"/>
            </w:tcMar>
            <w:textDirection w:val="lrTb"/>
            <w:vAlign w:val="bottom"/>
          </w:tcPr>
          <w:p>
            <w:pPr>
              <w:widowControl w:val="0"/>
              <w:adjustRightInd w:val="0"/>
              <w:spacing w:before="0" w:after="0" w:line="0" w:lineRule="exact"/>
              <w:ind w:left="200"/>
              <w:jc w:val="left"/>
              <w:rPr>
                <w:rFonts w:ascii="SimSun" w:hAnsi="SimSun" w:cs="SimSun"/>
                <w:color w:val="000000"/>
                <w:sz w:val="16"/>
                <w:szCs w:val="16"/>
              </w:rPr>
            </w:pPr>
            <w:r>
              <w:rPr>
                <w:rFonts w:ascii="Times New Roman" w:eastAsia="宋体" w:hAnsi="Times New Roman" w:cs="Times New Roman"/>
                <w:snapToGrid/>
                <w:color w:val="000000"/>
                <w:sz w:val="16"/>
                <w:szCs w:val="16"/>
              </w:rPr>
              <w:t>申办方终止研究</w:t>
            </w:r>
          </w:p>
        </w:tc>
        <w:tc>
          <w:tcPr>
            <w:tcW w:w="1022" w:type="dxa"/>
            <w:shd w:val="clear" w:color="auto" w:fill="FFFFFF"/>
            <w:tcMar>
              <w:left w:w="8" w:type="dxa"/>
              <w:right w:w="8" w:type="dxa"/>
            </w:tcMar>
            <w:textDirection w:val="lrTb"/>
            <w:vAlign w:val="bottom"/>
          </w:tcPr>
          <w:p>
            <w:pPr>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272"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72"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(16.7)</w:t>
            </w:r>
          </w:p>
        </w:tc>
        <w:tc>
          <w:tcPr>
            <w:tcW w:w="1272"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72"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272"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(22.2)</w:t>
            </w:r>
          </w:p>
        </w:tc>
        <w:tc>
          <w:tcPr>
            <w:tcW w:w="1272"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 (36.4)</w:t>
            </w:r>
          </w:p>
        </w:tc>
        <w:tc>
          <w:tcPr>
            <w:tcW w:w="1272"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8 (17.8)</w:t>
            </w:r>
          </w:p>
        </w:tc>
      </w:tr>
      <w:tr>
        <w:tblPrEx>
          <w:tblW w:w="5000" w:type="pct"/>
          <w:jc w:val="center"/>
          <w:tblInd w:w="0" w:type="dxa"/>
          <w:tblLayout w:type="fixed"/>
          <w:tblCellMar>
            <w:top w:w="0" w:type="dxa"/>
            <w:left w:w="0" w:type="dxa"/>
            <w:bottom w:w="0" w:type="dxa"/>
            <w:right w:w="0" w:type="dxa"/>
          </w:tblCellMar>
        </w:tblPrEx>
        <w:trPr>
          <w:cantSplit/>
          <w:jc w:val="center"/>
        </w:trPr>
        <w:tc>
          <w:tcPr>
            <w:tcW w:w="2923" w:type="dxa"/>
            <w:shd w:val="clear" w:color="auto" w:fill="FFFFFF"/>
            <w:tcMar>
              <w:left w:w="8" w:type="dxa"/>
              <w:right w:w="8" w:type="dxa"/>
            </w:tcMar>
            <w:textDirection w:val="lrTb"/>
            <w:vAlign w:val="bottom"/>
          </w:tcPr>
          <w:p>
            <w:pPr>
              <w:widowControl w:val="0"/>
              <w:adjustRightInd w:val="0"/>
              <w:spacing w:before="0" w:after="0" w:line="0" w:lineRule="exact"/>
              <w:ind w:left="200"/>
              <w:jc w:val="left"/>
              <w:rPr>
                <w:rFonts w:ascii="SimSun" w:hAnsi="SimSun" w:cs="SimSun"/>
                <w:color w:val="000000"/>
                <w:sz w:val="16"/>
                <w:szCs w:val="16"/>
              </w:rPr>
            </w:pPr>
            <w:r>
              <w:rPr>
                <w:rFonts w:ascii="Times New Roman" w:eastAsia="宋体" w:hAnsi="Times New Roman" w:cs="Times New Roman"/>
                <w:snapToGrid/>
                <w:color w:val="000000"/>
                <w:sz w:val="16"/>
                <w:szCs w:val="16"/>
              </w:rPr>
              <w:t>其他</w:t>
            </w:r>
          </w:p>
        </w:tc>
        <w:tc>
          <w:tcPr>
            <w:tcW w:w="1022" w:type="dxa"/>
            <w:shd w:val="clear" w:color="auto" w:fill="FFFFFF"/>
            <w:tcMar>
              <w:left w:w="8" w:type="dxa"/>
              <w:right w:w="8" w:type="dxa"/>
            </w:tcMar>
            <w:textDirection w:val="lrTb"/>
            <w:vAlign w:val="bottom"/>
          </w:tcPr>
          <w:p>
            <w:pPr>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272"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72"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72"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72"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72"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72"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(9.1)</w:t>
            </w:r>
          </w:p>
        </w:tc>
        <w:tc>
          <w:tcPr>
            <w:tcW w:w="1272"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12849" w:type="dxa"/>
            <w:gridSpan w:val="9"/>
            <w:shd w:val="clear" w:color="auto" w:fill="FFFFFF"/>
            <w:tcMar>
              <w:left w:w="8" w:type="dxa"/>
              <w:right w:w="8" w:type="dxa"/>
            </w:tcMar>
            <w:textDirection w:val="lrTb"/>
            <w:vAlign w:val="bottom"/>
          </w:tcPr>
          <w:p>
            <w:pPr>
              <w:widowControl w:val="0"/>
              <w:adjustRightInd w:val="0"/>
              <w:spacing w:before="0" w:after="0" w:line="0" w:lineRule="exact"/>
              <w:jc w:val="left"/>
              <w:rPr>
                <w:rFonts w:ascii="SimSun" w:hAnsi="SimSun" w:cs="SimSun"/>
                <w:color w:val="000000"/>
                <w:sz w:val="16"/>
                <w:szCs w:val="16"/>
              </w:rPr>
            </w:pPr>
          </w:p>
        </w:tc>
      </w:tr>
      <w:tr>
        <w:tblPrEx>
          <w:tblW w:w="5000" w:type="pct"/>
          <w:jc w:val="center"/>
          <w:tblInd w:w="0" w:type="dxa"/>
          <w:tblLayout w:type="fixed"/>
          <w:tblCellMar>
            <w:top w:w="0" w:type="dxa"/>
            <w:left w:w="0" w:type="dxa"/>
            <w:bottom w:w="0" w:type="dxa"/>
            <w:right w:w="0" w:type="dxa"/>
          </w:tblCellMar>
        </w:tblPrEx>
        <w:trPr>
          <w:cantSplit/>
          <w:jc w:val="center"/>
        </w:trPr>
        <w:tc>
          <w:tcPr>
            <w:tcW w:w="2923" w:type="dxa"/>
            <w:shd w:val="clear" w:color="auto" w:fill="FFFFFF"/>
            <w:tcMar>
              <w:left w:w="8" w:type="dxa"/>
              <w:right w:w="8" w:type="dxa"/>
            </w:tcMar>
            <w:textDirection w:val="lrTb"/>
            <w:vAlign w:val="bottom"/>
          </w:tcPr>
          <w:p>
            <w:pPr>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研究结束 [1]</w:t>
            </w:r>
          </w:p>
        </w:tc>
        <w:tc>
          <w:tcPr>
            <w:tcW w:w="1022" w:type="dxa"/>
            <w:shd w:val="clear" w:color="auto" w:fill="FFFFFF"/>
            <w:tcMar>
              <w:left w:w="8" w:type="dxa"/>
              <w:right w:w="8" w:type="dxa"/>
            </w:tcMar>
            <w:textDirection w:val="lrTb"/>
            <w:vAlign w:val="bottom"/>
          </w:tcPr>
          <w:p>
            <w:pPr>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272"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(100)</w:t>
            </w:r>
          </w:p>
        </w:tc>
        <w:tc>
          <w:tcPr>
            <w:tcW w:w="1272"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6 (100)</w:t>
            </w:r>
          </w:p>
        </w:tc>
        <w:tc>
          <w:tcPr>
            <w:tcW w:w="1272"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8 (100)</w:t>
            </w:r>
          </w:p>
        </w:tc>
        <w:tc>
          <w:tcPr>
            <w:tcW w:w="1272"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9 (100)</w:t>
            </w:r>
          </w:p>
        </w:tc>
        <w:tc>
          <w:tcPr>
            <w:tcW w:w="1272"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9 (100)</w:t>
            </w:r>
          </w:p>
        </w:tc>
        <w:tc>
          <w:tcPr>
            <w:tcW w:w="1272"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11 (100)</w:t>
            </w:r>
          </w:p>
        </w:tc>
        <w:tc>
          <w:tcPr>
            <w:tcW w:w="1272"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45 (100)</w:t>
            </w:r>
          </w:p>
        </w:tc>
      </w:tr>
      <w:tr>
        <w:tblPrEx>
          <w:tblW w:w="5000" w:type="pct"/>
          <w:jc w:val="center"/>
          <w:tblInd w:w="0" w:type="dxa"/>
          <w:tblLayout w:type="fixed"/>
          <w:tblCellMar>
            <w:top w:w="0" w:type="dxa"/>
            <w:left w:w="0" w:type="dxa"/>
            <w:bottom w:w="0" w:type="dxa"/>
            <w:right w:w="0" w:type="dxa"/>
          </w:tblCellMar>
        </w:tblPrEx>
        <w:trPr>
          <w:cantSplit/>
          <w:jc w:val="center"/>
        </w:trPr>
        <w:tc>
          <w:tcPr>
            <w:tcW w:w="2923" w:type="dxa"/>
            <w:shd w:val="clear" w:color="auto" w:fill="FFFFFF"/>
            <w:tcMar>
              <w:left w:w="8" w:type="dxa"/>
              <w:right w:w="8" w:type="dxa"/>
            </w:tcMar>
            <w:textDirection w:val="lrTb"/>
            <w:vAlign w:val="bottom"/>
          </w:tcPr>
          <w:p>
            <w:pPr>
              <w:widowControl w:val="0"/>
              <w:adjustRightInd w:val="0"/>
              <w:spacing w:before="0" w:after="0" w:line="0" w:lineRule="exact"/>
              <w:ind w:left="200"/>
              <w:jc w:val="left"/>
              <w:rPr>
                <w:rFonts w:ascii="SimSun" w:hAnsi="SimSun" w:cs="SimSun"/>
                <w:color w:val="000000"/>
                <w:sz w:val="16"/>
                <w:szCs w:val="16"/>
              </w:rPr>
            </w:pPr>
            <w:r>
              <w:rPr>
                <w:rFonts w:ascii="Times New Roman" w:eastAsia="宋体" w:hAnsi="Times New Roman" w:cs="Times New Roman"/>
                <w:snapToGrid/>
                <w:color w:val="000000"/>
                <w:sz w:val="16"/>
                <w:szCs w:val="16"/>
              </w:rPr>
              <w:t>死亡</w:t>
            </w:r>
          </w:p>
        </w:tc>
        <w:tc>
          <w:tcPr>
            <w:tcW w:w="1022" w:type="dxa"/>
            <w:shd w:val="clear" w:color="auto" w:fill="FFFFFF"/>
            <w:tcMar>
              <w:left w:w="8" w:type="dxa"/>
              <w:right w:w="8" w:type="dxa"/>
            </w:tcMar>
            <w:textDirection w:val="lrTb"/>
            <w:vAlign w:val="bottom"/>
          </w:tcPr>
          <w:p>
            <w:pPr>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272"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(50.0)</w:t>
            </w:r>
          </w:p>
        </w:tc>
        <w:tc>
          <w:tcPr>
            <w:tcW w:w="1272"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72"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(25.0)</w:t>
            </w:r>
          </w:p>
        </w:tc>
        <w:tc>
          <w:tcPr>
            <w:tcW w:w="1272"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 (55.6)</w:t>
            </w:r>
          </w:p>
        </w:tc>
        <w:tc>
          <w:tcPr>
            <w:tcW w:w="1272"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272"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(18.2)</w:t>
            </w:r>
          </w:p>
        </w:tc>
        <w:tc>
          <w:tcPr>
            <w:tcW w:w="1272"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11 (24.4)</w:t>
            </w:r>
          </w:p>
        </w:tc>
      </w:tr>
      <w:tr>
        <w:tblPrEx>
          <w:tblW w:w="5000" w:type="pct"/>
          <w:jc w:val="center"/>
          <w:tblInd w:w="0" w:type="dxa"/>
          <w:tblLayout w:type="fixed"/>
          <w:tblCellMar>
            <w:top w:w="0" w:type="dxa"/>
            <w:left w:w="0" w:type="dxa"/>
            <w:bottom w:w="0" w:type="dxa"/>
            <w:right w:w="0" w:type="dxa"/>
          </w:tblCellMar>
        </w:tblPrEx>
        <w:trPr>
          <w:cantSplit/>
          <w:jc w:val="center"/>
        </w:trPr>
        <w:tc>
          <w:tcPr>
            <w:tcW w:w="2923" w:type="dxa"/>
            <w:shd w:val="clear" w:color="auto" w:fill="FFFFFF"/>
            <w:tcMar>
              <w:left w:w="8" w:type="dxa"/>
              <w:right w:w="8" w:type="dxa"/>
            </w:tcMar>
            <w:textDirection w:val="lrTb"/>
            <w:vAlign w:val="bottom"/>
          </w:tcPr>
          <w:p>
            <w:pPr>
              <w:widowControl w:val="0"/>
              <w:adjustRightInd w:val="0"/>
              <w:spacing w:before="0" w:after="0" w:line="0" w:lineRule="exact"/>
              <w:ind w:left="200"/>
              <w:jc w:val="left"/>
              <w:rPr>
                <w:rFonts w:ascii="SimSun" w:hAnsi="SimSun" w:cs="SimSun"/>
                <w:color w:val="000000"/>
                <w:sz w:val="16"/>
                <w:szCs w:val="16"/>
              </w:rPr>
            </w:pPr>
            <w:r>
              <w:rPr>
                <w:rFonts w:ascii="Times New Roman" w:eastAsia="宋体" w:hAnsi="Times New Roman" w:cs="Times New Roman"/>
                <w:snapToGrid/>
                <w:color w:val="000000"/>
                <w:sz w:val="16"/>
                <w:szCs w:val="16"/>
              </w:rPr>
              <w:t>失访</w:t>
            </w:r>
          </w:p>
        </w:tc>
        <w:tc>
          <w:tcPr>
            <w:tcW w:w="1022" w:type="dxa"/>
            <w:shd w:val="clear" w:color="auto" w:fill="FFFFFF"/>
            <w:tcMar>
              <w:left w:w="8" w:type="dxa"/>
              <w:right w:w="8" w:type="dxa"/>
            </w:tcMar>
            <w:textDirection w:val="lrTb"/>
            <w:vAlign w:val="bottom"/>
          </w:tcPr>
          <w:p>
            <w:pPr>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272"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72"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72"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72"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72"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72"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72"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2923" w:type="dxa"/>
            <w:shd w:val="clear" w:color="auto" w:fill="FFFFFF"/>
            <w:tcMar>
              <w:left w:w="8" w:type="dxa"/>
              <w:right w:w="8" w:type="dxa"/>
            </w:tcMar>
            <w:textDirection w:val="lrTb"/>
            <w:vAlign w:val="bottom"/>
          </w:tcPr>
          <w:p>
            <w:pPr>
              <w:widowControl w:val="0"/>
              <w:adjustRightInd w:val="0"/>
              <w:spacing w:before="0" w:after="0" w:line="0" w:lineRule="exact"/>
              <w:ind w:left="200"/>
              <w:jc w:val="left"/>
              <w:rPr>
                <w:rFonts w:ascii="SimSun" w:hAnsi="SimSun" w:cs="SimSun"/>
                <w:color w:val="000000"/>
                <w:sz w:val="16"/>
                <w:szCs w:val="16"/>
              </w:rPr>
            </w:pPr>
            <w:r>
              <w:rPr>
                <w:rFonts w:ascii="Times New Roman" w:eastAsia="宋体" w:hAnsi="Times New Roman" w:cs="Times New Roman"/>
                <w:snapToGrid/>
                <w:color w:val="000000"/>
                <w:sz w:val="16"/>
                <w:szCs w:val="16"/>
              </w:rPr>
              <w:t>受试者撤回知情同意书并拒绝提供随访信息</w:t>
            </w:r>
          </w:p>
        </w:tc>
        <w:tc>
          <w:tcPr>
            <w:tcW w:w="1022" w:type="dxa"/>
            <w:shd w:val="clear" w:color="auto" w:fill="FFFFFF"/>
            <w:tcMar>
              <w:left w:w="8" w:type="dxa"/>
              <w:right w:w="8" w:type="dxa"/>
            </w:tcMar>
            <w:textDirection w:val="lrTb"/>
            <w:vAlign w:val="bottom"/>
          </w:tcPr>
          <w:p>
            <w:pPr>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272"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72"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72"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(25.0)</w:t>
            </w:r>
          </w:p>
        </w:tc>
        <w:tc>
          <w:tcPr>
            <w:tcW w:w="1272"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72"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272"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(9.1)</w:t>
            </w:r>
          </w:p>
        </w:tc>
        <w:tc>
          <w:tcPr>
            <w:tcW w:w="1272"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 (8.9)</w:t>
            </w:r>
          </w:p>
        </w:tc>
      </w:tr>
      <w:tr>
        <w:tblPrEx>
          <w:tblW w:w="5000" w:type="pct"/>
          <w:jc w:val="center"/>
          <w:tblInd w:w="0" w:type="dxa"/>
          <w:tblLayout w:type="fixed"/>
          <w:tblCellMar>
            <w:top w:w="0" w:type="dxa"/>
            <w:left w:w="0" w:type="dxa"/>
            <w:bottom w:w="0" w:type="dxa"/>
            <w:right w:w="0" w:type="dxa"/>
          </w:tblCellMar>
        </w:tblPrEx>
        <w:trPr>
          <w:cantSplit/>
          <w:jc w:val="center"/>
        </w:trPr>
        <w:tc>
          <w:tcPr>
            <w:tcW w:w="2923" w:type="dxa"/>
            <w:shd w:val="clear" w:color="auto" w:fill="FFFFFF"/>
            <w:tcMar>
              <w:left w:w="8" w:type="dxa"/>
              <w:right w:w="8" w:type="dxa"/>
            </w:tcMar>
            <w:textDirection w:val="lrTb"/>
            <w:vAlign w:val="bottom"/>
          </w:tcPr>
          <w:p>
            <w:pPr>
              <w:widowControl w:val="0"/>
              <w:adjustRightInd w:val="0"/>
              <w:spacing w:before="0" w:after="0" w:line="0" w:lineRule="exact"/>
              <w:ind w:left="200"/>
              <w:jc w:val="left"/>
              <w:rPr>
                <w:rFonts w:ascii="SimSun" w:hAnsi="SimSun" w:cs="SimSun"/>
                <w:color w:val="000000"/>
                <w:sz w:val="16"/>
                <w:szCs w:val="16"/>
              </w:rPr>
            </w:pPr>
            <w:r>
              <w:rPr>
                <w:rFonts w:ascii="Times New Roman" w:eastAsia="宋体" w:hAnsi="Times New Roman" w:cs="Times New Roman"/>
                <w:snapToGrid/>
                <w:color w:val="000000"/>
                <w:sz w:val="16"/>
                <w:szCs w:val="16"/>
              </w:rPr>
              <w:t>不良事件</w:t>
            </w:r>
          </w:p>
        </w:tc>
        <w:tc>
          <w:tcPr>
            <w:tcW w:w="1022" w:type="dxa"/>
            <w:shd w:val="clear" w:color="auto" w:fill="FFFFFF"/>
            <w:tcMar>
              <w:left w:w="8" w:type="dxa"/>
              <w:right w:w="8" w:type="dxa"/>
            </w:tcMar>
            <w:textDirection w:val="lrTb"/>
            <w:vAlign w:val="bottom"/>
          </w:tcPr>
          <w:p>
            <w:pPr>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272"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72"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72"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72"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72"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272"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72"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2923" w:type="dxa"/>
            <w:shd w:val="clear" w:color="auto" w:fill="FFFFFF"/>
            <w:tcMar>
              <w:left w:w="8" w:type="dxa"/>
              <w:right w:w="8" w:type="dxa"/>
            </w:tcMar>
            <w:textDirection w:val="lrTb"/>
            <w:vAlign w:val="bottom"/>
          </w:tcPr>
          <w:p>
            <w:pPr>
              <w:widowControl w:val="0"/>
              <w:adjustRightInd w:val="0"/>
              <w:spacing w:before="0" w:after="0" w:line="0" w:lineRule="exact"/>
              <w:ind w:left="200"/>
              <w:jc w:val="left"/>
              <w:rPr>
                <w:rFonts w:ascii="SimSun" w:hAnsi="SimSun" w:cs="SimSun"/>
                <w:color w:val="000000"/>
                <w:sz w:val="16"/>
                <w:szCs w:val="16"/>
              </w:rPr>
            </w:pPr>
            <w:r>
              <w:rPr>
                <w:rFonts w:ascii="Times New Roman" w:eastAsia="宋体" w:hAnsi="Times New Roman" w:cs="Times New Roman"/>
                <w:snapToGrid/>
                <w:color w:val="000000"/>
                <w:sz w:val="16"/>
                <w:szCs w:val="16"/>
              </w:rPr>
              <w:t>疾病进展</w:t>
            </w:r>
          </w:p>
        </w:tc>
        <w:tc>
          <w:tcPr>
            <w:tcW w:w="1022" w:type="dxa"/>
            <w:shd w:val="clear" w:color="auto" w:fill="FFFFFF"/>
            <w:tcMar>
              <w:left w:w="8" w:type="dxa"/>
              <w:right w:w="8" w:type="dxa"/>
            </w:tcMar>
            <w:textDirection w:val="lrTb"/>
            <w:vAlign w:val="bottom"/>
          </w:tcPr>
          <w:p>
            <w:pPr>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272"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(50.0)</w:t>
            </w:r>
          </w:p>
        </w:tc>
        <w:tc>
          <w:tcPr>
            <w:tcW w:w="1272"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 (50.0)</w:t>
            </w:r>
          </w:p>
        </w:tc>
        <w:tc>
          <w:tcPr>
            <w:tcW w:w="1272"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 (50.0)</w:t>
            </w:r>
          </w:p>
        </w:tc>
        <w:tc>
          <w:tcPr>
            <w:tcW w:w="1272"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 (33.3)</w:t>
            </w:r>
          </w:p>
        </w:tc>
        <w:tc>
          <w:tcPr>
            <w:tcW w:w="1272"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(22.2)</w:t>
            </w:r>
          </w:p>
        </w:tc>
        <w:tc>
          <w:tcPr>
            <w:tcW w:w="1272"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(9.1)</w:t>
            </w:r>
          </w:p>
        </w:tc>
        <w:tc>
          <w:tcPr>
            <w:tcW w:w="1272"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14 (31.1)</w:t>
            </w:r>
          </w:p>
        </w:tc>
      </w:tr>
      <w:tr>
        <w:tblPrEx>
          <w:tblW w:w="5000" w:type="pct"/>
          <w:jc w:val="center"/>
          <w:tblInd w:w="0" w:type="dxa"/>
          <w:tblLayout w:type="fixed"/>
          <w:tblCellMar>
            <w:top w:w="0" w:type="dxa"/>
            <w:left w:w="0" w:type="dxa"/>
            <w:bottom w:w="0" w:type="dxa"/>
            <w:right w:w="0" w:type="dxa"/>
          </w:tblCellMar>
        </w:tblPrEx>
        <w:trPr>
          <w:cantSplit/>
          <w:jc w:val="center"/>
        </w:trPr>
        <w:tc>
          <w:tcPr>
            <w:tcW w:w="2923" w:type="dxa"/>
            <w:shd w:val="clear" w:color="auto" w:fill="FFFFFF"/>
            <w:tcMar>
              <w:left w:w="8" w:type="dxa"/>
              <w:right w:w="8" w:type="dxa"/>
            </w:tcMar>
            <w:textDirection w:val="lrTb"/>
            <w:vAlign w:val="bottom"/>
          </w:tcPr>
          <w:p>
            <w:pPr>
              <w:widowControl w:val="0"/>
              <w:adjustRightInd w:val="0"/>
              <w:spacing w:before="0" w:after="0" w:line="0" w:lineRule="exact"/>
              <w:ind w:left="200"/>
              <w:jc w:val="left"/>
              <w:rPr>
                <w:rFonts w:ascii="SimSun" w:hAnsi="SimSun" w:cs="SimSun"/>
                <w:color w:val="000000"/>
                <w:sz w:val="16"/>
                <w:szCs w:val="16"/>
              </w:rPr>
            </w:pPr>
            <w:r>
              <w:rPr>
                <w:rFonts w:ascii="Times New Roman" w:eastAsia="宋体" w:hAnsi="Times New Roman" w:cs="Times New Roman"/>
                <w:snapToGrid/>
                <w:color w:val="000000"/>
                <w:sz w:val="16"/>
                <w:szCs w:val="16"/>
              </w:rPr>
              <w:t>研究者决定</w:t>
            </w:r>
          </w:p>
        </w:tc>
        <w:tc>
          <w:tcPr>
            <w:tcW w:w="1022" w:type="dxa"/>
            <w:shd w:val="clear" w:color="auto" w:fill="FFFFFF"/>
            <w:tcMar>
              <w:left w:w="8" w:type="dxa"/>
              <w:right w:w="8" w:type="dxa"/>
            </w:tcMar>
            <w:textDirection w:val="lrTb"/>
            <w:vAlign w:val="bottom"/>
          </w:tcPr>
          <w:p>
            <w:pPr>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272"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72"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72"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72"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72"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72"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72"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2923" w:type="dxa"/>
            <w:shd w:val="clear" w:color="auto" w:fill="FFFFFF"/>
            <w:tcMar>
              <w:left w:w="8" w:type="dxa"/>
              <w:right w:w="8" w:type="dxa"/>
            </w:tcMar>
            <w:textDirection w:val="lrTb"/>
            <w:vAlign w:val="bottom"/>
          </w:tcPr>
          <w:p>
            <w:pPr>
              <w:widowControl w:val="0"/>
              <w:adjustRightInd w:val="0"/>
              <w:spacing w:before="0" w:after="0" w:line="0" w:lineRule="exact"/>
              <w:ind w:left="200"/>
              <w:jc w:val="left"/>
              <w:rPr>
                <w:rFonts w:ascii="SimSun" w:hAnsi="SimSun" w:cs="SimSun"/>
                <w:color w:val="000000"/>
                <w:sz w:val="16"/>
                <w:szCs w:val="16"/>
              </w:rPr>
            </w:pPr>
            <w:r>
              <w:rPr>
                <w:rFonts w:ascii="Times New Roman" w:eastAsia="宋体" w:hAnsi="Times New Roman" w:cs="Times New Roman"/>
                <w:snapToGrid/>
                <w:color w:val="000000"/>
                <w:sz w:val="16"/>
                <w:szCs w:val="16"/>
              </w:rPr>
              <w:t>申办方终止研究</w:t>
            </w:r>
          </w:p>
        </w:tc>
        <w:tc>
          <w:tcPr>
            <w:tcW w:w="1022" w:type="dxa"/>
            <w:shd w:val="clear" w:color="auto" w:fill="FFFFFF"/>
            <w:tcMar>
              <w:left w:w="8" w:type="dxa"/>
              <w:right w:w="8" w:type="dxa"/>
            </w:tcMar>
            <w:textDirection w:val="lrTb"/>
            <w:vAlign w:val="bottom"/>
          </w:tcPr>
          <w:p>
            <w:pPr>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272"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72"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 (50.0)</w:t>
            </w:r>
          </w:p>
        </w:tc>
        <w:tc>
          <w:tcPr>
            <w:tcW w:w="1272"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72"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272"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 (44.4)</w:t>
            </w:r>
          </w:p>
        </w:tc>
        <w:tc>
          <w:tcPr>
            <w:tcW w:w="1272"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7 (63.6)</w:t>
            </w:r>
          </w:p>
        </w:tc>
        <w:tc>
          <w:tcPr>
            <w:tcW w:w="1272"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15 (33.3)</w:t>
            </w:r>
          </w:p>
        </w:tc>
      </w:tr>
      <w:tr>
        <w:tblPrEx>
          <w:tblW w:w="5000" w:type="pct"/>
          <w:jc w:val="center"/>
          <w:tblInd w:w="0" w:type="dxa"/>
          <w:tblLayout w:type="fixed"/>
          <w:tblCellMar>
            <w:top w:w="0" w:type="dxa"/>
            <w:left w:w="0" w:type="dxa"/>
            <w:bottom w:w="0" w:type="dxa"/>
            <w:right w:w="0" w:type="dxa"/>
          </w:tblCellMar>
        </w:tblPrEx>
        <w:trPr>
          <w:cantSplit/>
          <w:jc w:val="center"/>
        </w:trPr>
        <w:tc>
          <w:tcPr>
            <w:tcW w:w="2923" w:type="dxa"/>
            <w:shd w:val="clear" w:color="auto" w:fill="FFFFFF"/>
            <w:tcMar>
              <w:left w:w="8" w:type="dxa"/>
              <w:right w:w="8" w:type="dxa"/>
            </w:tcMar>
            <w:textDirection w:val="lrTb"/>
            <w:vAlign w:val="bottom"/>
          </w:tcPr>
          <w:p>
            <w:pPr>
              <w:widowControl w:val="0"/>
              <w:adjustRightInd w:val="0"/>
              <w:spacing w:before="0" w:after="0" w:line="0" w:lineRule="exact"/>
              <w:ind w:left="200"/>
              <w:jc w:val="left"/>
              <w:rPr>
                <w:rFonts w:ascii="SimSun" w:hAnsi="SimSun" w:cs="SimSun"/>
                <w:color w:val="000000"/>
                <w:sz w:val="16"/>
                <w:szCs w:val="16"/>
              </w:rPr>
            </w:pPr>
            <w:r>
              <w:rPr>
                <w:rFonts w:ascii="Times New Roman" w:eastAsia="宋体" w:hAnsi="Times New Roman" w:cs="Times New Roman"/>
                <w:snapToGrid/>
                <w:color w:val="000000"/>
                <w:sz w:val="16"/>
                <w:szCs w:val="16"/>
              </w:rPr>
              <w:t>对方案的依从性欠佳</w:t>
            </w:r>
          </w:p>
        </w:tc>
        <w:tc>
          <w:tcPr>
            <w:tcW w:w="1022" w:type="dxa"/>
            <w:shd w:val="clear" w:color="auto" w:fill="FFFFFF"/>
            <w:tcMar>
              <w:left w:w="8" w:type="dxa"/>
              <w:right w:w="8" w:type="dxa"/>
            </w:tcMar>
            <w:textDirection w:val="lrTb"/>
            <w:vAlign w:val="bottom"/>
          </w:tcPr>
          <w:p>
            <w:pPr>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272"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72"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72"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72"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72"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72"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72"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2923" w:type="dxa"/>
            <w:shd w:val="clear" w:color="auto" w:fill="FFFFFF"/>
            <w:tcMar>
              <w:left w:w="8" w:type="dxa"/>
              <w:right w:w="8" w:type="dxa"/>
            </w:tcMar>
            <w:textDirection w:val="lrTb"/>
            <w:vAlign w:val="bottom"/>
          </w:tcPr>
          <w:p>
            <w:pPr>
              <w:widowControl w:val="0"/>
              <w:adjustRightInd w:val="0"/>
              <w:spacing w:before="0" w:after="0" w:line="0" w:lineRule="exact"/>
              <w:ind w:left="200"/>
              <w:jc w:val="left"/>
              <w:rPr>
                <w:rFonts w:ascii="SimSun" w:hAnsi="SimSun" w:cs="SimSun"/>
                <w:color w:val="000000"/>
                <w:sz w:val="16"/>
                <w:szCs w:val="16"/>
              </w:rPr>
            </w:pPr>
            <w:r>
              <w:rPr>
                <w:rFonts w:ascii="Times New Roman" w:eastAsia="宋体" w:hAnsi="Times New Roman" w:cs="Times New Roman"/>
                <w:snapToGrid/>
                <w:color w:val="000000"/>
                <w:sz w:val="16"/>
                <w:szCs w:val="16"/>
              </w:rPr>
              <w:t>其他</w:t>
            </w:r>
          </w:p>
        </w:tc>
        <w:tc>
          <w:tcPr>
            <w:tcW w:w="1022" w:type="dxa"/>
            <w:shd w:val="clear" w:color="auto" w:fill="FFFFFF"/>
            <w:tcMar>
              <w:left w:w="8" w:type="dxa"/>
              <w:right w:w="8" w:type="dxa"/>
            </w:tcMar>
            <w:textDirection w:val="lrTb"/>
            <w:vAlign w:val="bottom"/>
          </w:tcPr>
          <w:p>
            <w:pPr>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272"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72"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72"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72"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72"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72"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72"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12849" w:type="dxa"/>
            <w:gridSpan w:val="9"/>
            <w:shd w:val="clear" w:color="auto" w:fill="FFFFFF"/>
            <w:tcMar>
              <w:left w:w="8" w:type="dxa"/>
              <w:right w:w="8" w:type="dxa"/>
            </w:tcMar>
            <w:textDirection w:val="lrTb"/>
            <w:vAlign w:val="bottom"/>
          </w:tcPr>
          <w:p>
            <w:pPr>
              <w:widowControl w:val="0"/>
              <w:adjustRightInd w:val="0"/>
              <w:spacing w:before="0" w:after="0" w:line="0" w:lineRule="exact"/>
              <w:jc w:val="left"/>
              <w:rPr>
                <w:rFonts w:ascii="SimSun" w:hAnsi="SimSun" w:cs="SimSun"/>
                <w:color w:val="000000"/>
                <w:sz w:val="16"/>
                <w:szCs w:val="16"/>
              </w:rPr>
            </w:pPr>
          </w:p>
        </w:tc>
      </w:tr>
      <w:tr>
        <w:tblPrEx>
          <w:tblW w:w="5000" w:type="pct"/>
          <w:jc w:val="center"/>
          <w:tblInd w:w="0" w:type="dxa"/>
          <w:tblLayout w:type="fixed"/>
          <w:tblCellMar>
            <w:top w:w="0" w:type="dxa"/>
            <w:left w:w="0" w:type="dxa"/>
            <w:bottom w:w="0" w:type="dxa"/>
            <w:right w:w="0" w:type="dxa"/>
          </w:tblCellMar>
        </w:tblPrEx>
        <w:trPr>
          <w:cantSplit/>
          <w:jc w:val="center"/>
        </w:trPr>
        <w:tc>
          <w:tcPr>
            <w:tcW w:w="2923" w:type="dxa"/>
            <w:shd w:val="clear" w:color="auto" w:fill="FFFFFF"/>
            <w:tcMar>
              <w:left w:w="8" w:type="dxa"/>
              <w:right w:w="8" w:type="dxa"/>
            </w:tcMar>
            <w:textDirection w:val="lrTb"/>
            <w:vAlign w:val="bottom"/>
          </w:tcPr>
          <w:p>
            <w:pPr>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研究随访时间（月）[2]</w:t>
            </w:r>
          </w:p>
        </w:tc>
        <w:tc>
          <w:tcPr>
            <w:tcW w:w="1022" w:type="dxa"/>
            <w:shd w:val="clear" w:color="auto" w:fill="FFFFFF"/>
            <w:tcMar>
              <w:left w:w="8" w:type="dxa"/>
              <w:right w:w="8" w:type="dxa"/>
            </w:tcMar>
            <w:textDirection w:val="lrTb"/>
            <w:vAlign w:val="bottom"/>
          </w:tcPr>
          <w:p>
            <w:pPr>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平均值（SD）</w:t>
            </w:r>
          </w:p>
        </w:tc>
        <w:tc>
          <w:tcPr>
            <w:tcW w:w="1272"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35.365 (44.908)</w:t>
            </w:r>
          </w:p>
        </w:tc>
        <w:tc>
          <w:tcPr>
            <w:tcW w:w="1272"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48.117 (31.658)</w:t>
            </w:r>
          </w:p>
        </w:tc>
        <w:tc>
          <w:tcPr>
            <w:tcW w:w="1272"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18.061 (15.509)</w:t>
            </w:r>
          </w:p>
        </w:tc>
        <w:tc>
          <w:tcPr>
            <w:tcW w:w="1272"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29.433 (15.114)</w:t>
            </w:r>
          </w:p>
        </w:tc>
        <w:tc>
          <w:tcPr>
            <w:tcW w:w="1272"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40.666 (22.168)</w:t>
            </w:r>
          </w:p>
        </w:tc>
        <w:tc>
          <w:tcPr>
            <w:tcW w:w="1272"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43.947 (17.699)</w:t>
            </w:r>
          </w:p>
        </w:tc>
        <w:tc>
          <w:tcPr>
            <w:tcW w:w="1272"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35.961 (22.532)</w:t>
            </w:r>
          </w:p>
        </w:tc>
      </w:tr>
      <w:tr>
        <w:tblPrEx>
          <w:tblW w:w="5000" w:type="pct"/>
          <w:jc w:val="center"/>
          <w:tblInd w:w="0" w:type="dxa"/>
          <w:tblLayout w:type="fixed"/>
          <w:tblCellMar>
            <w:top w:w="0" w:type="dxa"/>
            <w:left w:w="0" w:type="dxa"/>
            <w:bottom w:w="0" w:type="dxa"/>
            <w:right w:w="0" w:type="dxa"/>
          </w:tblCellMar>
        </w:tblPrEx>
        <w:trPr>
          <w:cantSplit/>
          <w:jc w:val="center"/>
        </w:trPr>
        <w:tc>
          <w:tcPr>
            <w:tcW w:w="2923" w:type="dxa"/>
            <w:shd w:val="clear" w:color="auto" w:fill="FFFFFF"/>
            <w:tcMar>
              <w:left w:w="8" w:type="dxa"/>
              <w:right w:w="8" w:type="dxa"/>
            </w:tcMar>
            <w:textDirection w:val="lrTb"/>
            <w:vAlign w:val="bottom"/>
          </w:tcPr>
          <w:p>
            <w:pPr>
              <w:widowControl w:val="0"/>
              <w:adjustRightInd w:val="0"/>
              <w:spacing w:before="0" w:after="0" w:line="0" w:lineRule="exact"/>
              <w:jc w:val="left"/>
              <w:rPr>
                <w:rFonts w:ascii="SimSun" w:hAnsi="SimSun" w:cs="SimSun"/>
                <w:color w:val="000000"/>
                <w:sz w:val="16"/>
                <w:szCs w:val="16"/>
              </w:rPr>
            </w:pPr>
          </w:p>
        </w:tc>
        <w:tc>
          <w:tcPr>
            <w:tcW w:w="1022" w:type="dxa"/>
            <w:shd w:val="clear" w:color="auto" w:fill="FFFFFF"/>
            <w:tcMar>
              <w:left w:w="8" w:type="dxa"/>
              <w:right w:w="8" w:type="dxa"/>
            </w:tcMar>
            <w:textDirection w:val="lrTb"/>
            <w:vAlign w:val="bottom"/>
          </w:tcPr>
          <w:p>
            <w:pPr>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中位数</w:t>
            </w:r>
          </w:p>
        </w:tc>
        <w:tc>
          <w:tcPr>
            <w:tcW w:w="1272"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35.365</w:t>
            </w:r>
          </w:p>
        </w:tc>
        <w:tc>
          <w:tcPr>
            <w:tcW w:w="1272"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50.875</w:t>
            </w:r>
          </w:p>
        </w:tc>
        <w:tc>
          <w:tcPr>
            <w:tcW w:w="1272"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16.825</w:t>
            </w:r>
          </w:p>
        </w:tc>
        <w:tc>
          <w:tcPr>
            <w:tcW w:w="1272"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28.320</w:t>
            </w:r>
          </w:p>
        </w:tc>
        <w:tc>
          <w:tcPr>
            <w:tcW w:w="1272"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47.800</w:t>
            </w:r>
          </w:p>
        </w:tc>
        <w:tc>
          <w:tcPr>
            <w:tcW w:w="1272"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48.460</w:t>
            </w:r>
          </w:p>
        </w:tc>
        <w:tc>
          <w:tcPr>
            <w:tcW w:w="1272"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40.210</w:t>
            </w:r>
          </w:p>
        </w:tc>
      </w:tr>
      <w:tr>
        <w:tblPrEx>
          <w:tblW w:w="5000" w:type="pct"/>
          <w:jc w:val="center"/>
          <w:tblInd w:w="0" w:type="dxa"/>
          <w:tblLayout w:type="fixed"/>
          <w:tblCellMar>
            <w:top w:w="0" w:type="dxa"/>
            <w:left w:w="0" w:type="dxa"/>
            <w:bottom w:w="0" w:type="dxa"/>
            <w:right w:w="0" w:type="dxa"/>
          </w:tblCellMar>
        </w:tblPrEx>
        <w:trPr>
          <w:cantSplit/>
          <w:jc w:val="center"/>
        </w:trPr>
        <w:tc>
          <w:tcPr>
            <w:tcW w:w="2923" w:type="dxa"/>
            <w:shd w:val="clear" w:color="auto" w:fill="FFFFFF"/>
            <w:tcMar>
              <w:left w:w="8" w:type="dxa"/>
              <w:right w:w="8" w:type="dxa"/>
            </w:tcMar>
            <w:textDirection w:val="lrTb"/>
            <w:vAlign w:val="bottom"/>
          </w:tcPr>
          <w:p>
            <w:pPr>
              <w:widowControl w:val="0"/>
              <w:adjustRightInd w:val="0"/>
              <w:spacing w:before="0" w:after="0" w:line="0" w:lineRule="exact"/>
              <w:jc w:val="left"/>
              <w:rPr>
                <w:rFonts w:ascii="SimSun" w:hAnsi="SimSun" w:cs="SimSun"/>
                <w:color w:val="000000"/>
                <w:sz w:val="16"/>
                <w:szCs w:val="16"/>
              </w:rPr>
            </w:pPr>
          </w:p>
        </w:tc>
        <w:tc>
          <w:tcPr>
            <w:tcW w:w="1022" w:type="dxa"/>
            <w:shd w:val="clear" w:color="auto" w:fill="FFFFFF"/>
            <w:tcMar>
              <w:left w:w="8" w:type="dxa"/>
              <w:right w:w="8" w:type="dxa"/>
            </w:tcMar>
            <w:textDirection w:val="lrTb"/>
            <w:vAlign w:val="bottom"/>
          </w:tcPr>
          <w:p>
            <w:pPr>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Q1, Q3</w:t>
            </w:r>
          </w:p>
        </w:tc>
        <w:tc>
          <w:tcPr>
            <w:tcW w:w="1272"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3.610, 67.120</w:t>
            </w:r>
          </w:p>
        </w:tc>
        <w:tc>
          <w:tcPr>
            <w:tcW w:w="1272"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16.300, 77.340</w:t>
            </w:r>
          </w:p>
        </w:tc>
        <w:tc>
          <w:tcPr>
            <w:tcW w:w="1272"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6.095, 23.470</w:t>
            </w:r>
          </w:p>
        </w:tc>
        <w:tc>
          <w:tcPr>
            <w:tcW w:w="1272"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15.510, 40.210</w:t>
            </w:r>
          </w:p>
        </w:tc>
        <w:tc>
          <w:tcPr>
            <w:tcW w:w="1272"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14.230, 57.760</w:t>
            </w:r>
          </w:p>
        </w:tc>
        <w:tc>
          <w:tcPr>
            <w:tcW w:w="1272"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42.870, 52.470</w:t>
            </w:r>
          </w:p>
        </w:tc>
        <w:tc>
          <w:tcPr>
            <w:tcW w:w="1272"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14.490, 52.470</w:t>
            </w:r>
          </w:p>
        </w:tc>
      </w:tr>
      <w:tr>
        <w:tblPrEx>
          <w:tblW w:w="5000" w:type="pct"/>
          <w:jc w:val="center"/>
          <w:tblInd w:w="0" w:type="dxa"/>
          <w:tblLayout w:type="fixed"/>
          <w:tblCellMar>
            <w:top w:w="0" w:type="dxa"/>
            <w:left w:w="0" w:type="dxa"/>
            <w:bottom w:w="0" w:type="dxa"/>
            <w:right w:w="0" w:type="dxa"/>
          </w:tblCellMar>
        </w:tblPrEx>
        <w:trPr>
          <w:cantSplit/>
          <w:jc w:val="center"/>
        </w:trPr>
        <w:tc>
          <w:tcPr>
            <w:tcW w:w="2923" w:type="dxa"/>
            <w:shd w:val="clear" w:color="auto" w:fill="FFFFFF"/>
            <w:tcMar>
              <w:left w:w="8" w:type="dxa"/>
              <w:right w:w="8" w:type="dxa"/>
            </w:tcMar>
            <w:textDirection w:val="lrTb"/>
            <w:vAlign w:val="bottom"/>
          </w:tcPr>
          <w:p>
            <w:pPr>
              <w:widowControl w:val="0"/>
              <w:adjustRightInd w:val="0"/>
              <w:spacing w:before="0" w:after="0" w:line="0" w:lineRule="exact"/>
              <w:jc w:val="left"/>
              <w:rPr>
                <w:rFonts w:ascii="SimSun" w:hAnsi="SimSun" w:cs="SimSun"/>
                <w:color w:val="000000"/>
                <w:sz w:val="16"/>
                <w:szCs w:val="16"/>
              </w:rPr>
            </w:pPr>
          </w:p>
        </w:tc>
        <w:tc>
          <w:tcPr>
            <w:tcW w:w="1022" w:type="dxa"/>
            <w:shd w:val="clear" w:color="auto" w:fill="FFFFFF"/>
            <w:tcMar>
              <w:left w:w="8" w:type="dxa"/>
              <w:right w:w="8" w:type="dxa"/>
            </w:tcMar>
            <w:textDirection w:val="lrTb"/>
            <w:vAlign w:val="bottom"/>
          </w:tcPr>
          <w:p>
            <w:pPr>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最小值，最大值</w:t>
            </w:r>
          </w:p>
        </w:tc>
        <w:tc>
          <w:tcPr>
            <w:tcW w:w="1272"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3.61, 67.12</w:t>
            </w:r>
          </w:p>
        </w:tc>
        <w:tc>
          <w:tcPr>
            <w:tcW w:w="1272"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14.85, 78.46</w:t>
            </w:r>
          </w:p>
        </w:tc>
        <w:tc>
          <w:tcPr>
            <w:tcW w:w="1272"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1.48, 50.23</w:t>
            </w:r>
          </w:p>
        </w:tc>
        <w:tc>
          <w:tcPr>
            <w:tcW w:w="1272"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12.48, 53.39</w:t>
            </w:r>
          </w:p>
        </w:tc>
        <w:tc>
          <w:tcPr>
            <w:tcW w:w="1272"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10.28, 66.63</w:t>
            </w:r>
          </w:p>
        </w:tc>
        <w:tc>
          <w:tcPr>
            <w:tcW w:w="1272"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5.19, 61.11</w:t>
            </w:r>
          </w:p>
        </w:tc>
        <w:tc>
          <w:tcPr>
            <w:tcW w:w="1272"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1.48, 78.46</w:t>
            </w:r>
          </w:p>
        </w:tc>
      </w:tr>
      <w:tr>
        <w:tblPrEx>
          <w:tblW w:w="5000" w:type="pct"/>
          <w:jc w:val="center"/>
          <w:tblInd w:w="0" w:type="dxa"/>
          <w:tblLayout w:type="fixed"/>
          <w:tblCellMar>
            <w:top w:w="0" w:type="dxa"/>
            <w:left w:w="0" w:type="dxa"/>
            <w:bottom w:w="0" w:type="dxa"/>
            <w:right w:w="0" w:type="dxa"/>
          </w:tblCellMar>
        </w:tblPrEx>
        <w:trPr>
          <w:cantSplit/>
          <w:jc w:val="center"/>
        </w:trPr>
        <w:tc>
          <w:tcPr>
            <w:tcW w:w="12849" w:type="dxa"/>
            <w:gridSpan w:val="9"/>
            <w:shd w:val="clear" w:color="auto" w:fill="FFFFFF"/>
            <w:tcMar>
              <w:left w:w="8" w:type="dxa"/>
              <w:right w:w="8"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p>
        </w:tc>
      </w:tr>
      <w:tr>
        <w:tblPrEx>
          <w:tblW w:w="5000" w:type="pct"/>
          <w:jc w:val="center"/>
          <w:tblInd w:w="0" w:type="dxa"/>
          <w:tblLayout w:type="fixed"/>
          <w:tblCellMar>
            <w:top w:w="0" w:type="dxa"/>
            <w:left w:w="0" w:type="dxa"/>
            <w:bottom w:w="0" w:type="dxa"/>
            <w:right w:w="0" w:type="dxa"/>
          </w:tblCellMar>
        </w:tblPrEx>
        <w:trPr>
          <w:cantSplit/>
          <w:jc w:val="center"/>
        </w:trPr>
        <w:tc>
          <w:tcPr>
            <w:tcW w:w="12849" w:type="dxa"/>
            <w:gridSpan w:val="9"/>
            <w:tcBorders>
              <w:top w:val="single" w:sz="4" w:space="0" w:color="000000"/>
            </w:tcBorders>
            <w:shd w:val="clear" w:color="auto" w:fill="FFFFFF"/>
            <w:tcMar>
              <w:left w:w="8" w:type="dxa"/>
              <w:right w:w="8" w:type="dxa"/>
            </w:tcMar>
            <w:textDirection w:val="lrTb"/>
            <w:vAlign w:val="bottom"/>
          </w:tcPr>
          <w:p>
            <w:pPr>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[1]百分比的计算基于所有入组受试者分析集[ESS]。</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[2]研究随访时间定义为从首次给药至研究终止（如受试者死亡、撤回知情同意、失访）或数据截止日期（如果受试者仍继续研究）的持续时间。</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[3]在方案6.0之前未设置生存期随访，所以在此版本方案更新后未签署新的知情的患者没有进行后续生存期随访，以出组时间作为删失节点。</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来源：列表16.2.1.2</w:t>
            </w:r>
          </w:p>
        </w:tc>
      </w:tr>
    </w:tbl>
    <w:p/>
    <w:tbl>
      <w:tblPr>
        <w:tblStyle w:val="TableNormal"/>
        <w:tblW w:w="5000" w:type="pct"/>
        <w:jc w:val="center"/>
        <w:tblInd w:w="0" w:type="dxa"/>
        <w:tblLayout w:type="fixed"/>
        <w:tblCellMar>
          <w:top w:w="0" w:type="dxa"/>
          <w:left w:w="0" w:type="dxa"/>
          <w:bottom w:w="0" w:type="dxa"/>
          <w:right w:w="0" w:type="dxa"/>
        </w:tblCellMar>
      </w:tblPr>
      <w:tblGrid>
        <w:gridCol w:w="4848"/>
        <w:gridCol w:w="2097"/>
        <w:gridCol w:w="2097"/>
      </w:tblGrid>
      <w:tr>
        <w:tblPrEx>
          <w:tblW w:w="5000" w:type="pct"/>
          <w:jc w:val="center"/>
          <w:tblInd w:w="0" w:type="dxa"/>
          <w:tblLayout w:type="fixed"/>
          <w:tblCellMar>
            <w:top w:w="0" w:type="dxa"/>
            <w:left w:w="0" w:type="dxa"/>
            <w:bottom w:w="0" w:type="dxa"/>
            <w:right w:w="0" w:type="dxa"/>
          </w:tblCellMar>
        </w:tblPrEx>
        <w:trPr>
          <w:cantSplit/>
          <w:tblHeader/>
          <w:jc w:val="center"/>
        </w:trPr>
        <w:tc>
          <w:tcPr>
            <w:tcW w:w="6867" w:type="dxa"/>
            <w:tcBorders>
              <w:bottom w:val="single" w:sz="8" w:space="0" w:color="000000"/>
            </w:tcBorders>
            <w:shd w:val="clear" w:color="auto" w:fill="FFFFFF"/>
            <w:tcMar>
              <w:left w:w="8" w:type="dxa"/>
              <w:right w:w="8"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状态</w:t>
            </w:r>
          </w:p>
        </w:tc>
        <w:tc>
          <w:tcPr>
            <w:tcW w:w="2962" w:type="dxa"/>
            <w:tcBorders>
              <w:bottom w:val="single" w:sz="8" w:space="0" w:color="000000"/>
            </w:tcBorders>
            <w:shd w:val="clear" w:color="auto" w:fill="FFFFFF"/>
            <w:tcMar>
              <w:left w:w="8" w:type="dxa"/>
              <w:right w:w="8"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统计量</w:t>
            </w:r>
          </w:p>
        </w:tc>
        <w:tc>
          <w:tcPr>
            <w:tcW w:w="2962" w:type="dxa"/>
            <w:tcBorders>
              <w:bottom w:val="single" w:sz="8" w:space="0" w:color="000000"/>
            </w:tcBorders>
            <w:shd w:val="clear" w:color="auto" w:fill="FFFFFF"/>
            <w:tcMar>
              <w:left w:w="8" w:type="dxa"/>
              <w:right w:w="8"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所有筛选受试者</w:t>
            </w:r>
          </w:p>
        </w:tc>
      </w:tr>
      <w:tr>
        <w:tblPrEx>
          <w:tblW w:w="5000" w:type="pct"/>
          <w:jc w:val="center"/>
          <w:tblInd w:w="0" w:type="dxa"/>
          <w:tblLayout w:type="fixed"/>
          <w:tblCellMar>
            <w:top w:w="0" w:type="dxa"/>
            <w:left w:w="0" w:type="dxa"/>
            <w:bottom w:w="0" w:type="dxa"/>
            <w:right w:w="0" w:type="dxa"/>
          </w:tblCellMar>
        </w:tblPrEx>
        <w:trPr>
          <w:cantSplit/>
          <w:jc w:val="center"/>
        </w:trPr>
        <w:tc>
          <w:tcPr>
            <w:tcW w:w="6867" w:type="dxa"/>
            <w:shd w:val="clear" w:color="auto" w:fill="FFFFFF"/>
            <w:tcMar>
              <w:left w:w="8" w:type="dxa"/>
              <w:right w:w="8" w:type="dxa"/>
            </w:tcMar>
            <w:textDirection w:val="lrTb"/>
            <w:vAlign w:val="bottom"/>
          </w:tcPr>
          <w:p>
            <w:pPr>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签署知情同意书的受试者例数</w:t>
            </w:r>
          </w:p>
        </w:tc>
        <w:tc>
          <w:tcPr>
            <w:tcW w:w="2962" w:type="dxa"/>
            <w:shd w:val="clear" w:color="auto" w:fill="FFFFFF"/>
            <w:tcMar>
              <w:left w:w="8" w:type="dxa"/>
              <w:right w:w="8" w:type="dxa"/>
            </w:tcMar>
            <w:textDirection w:val="lrTb"/>
            <w:vAlign w:val="bottom"/>
          </w:tcPr>
          <w:p>
            <w:pPr>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n</w:t>
            </w:r>
          </w:p>
        </w:tc>
        <w:tc>
          <w:tcPr>
            <w:tcW w:w="2962"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77</w:t>
            </w:r>
          </w:p>
        </w:tc>
      </w:tr>
      <w:tr>
        <w:tblPrEx>
          <w:tblW w:w="5000" w:type="pct"/>
          <w:jc w:val="center"/>
          <w:tblInd w:w="0" w:type="dxa"/>
          <w:tblLayout w:type="fixed"/>
          <w:tblCellMar>
            <w:top w:w="0" w:type="dxa"/>
            <w:left w:w="0" w:type="dxa"/>
            <w:bottom w:w="0" w:type="dxa"/>
            <w:right w:w="0" w:type="dxa"/>
          </w:tblCellMar>
        </w:tblPrEx>
        <w:trPr>
          <w:cantSplit/>
          <w:jc w:val="center"/>
        </w:trPr>
        <w:tc>
          <w:tcPr>
            <w:tcW w:w="6867" w:type="dxa"/>
            <w:shd w:val="clear" w:color="auto" w:fill="FFFFFF"/>
            <w:tcMar>
              <w:left w:w="8" w:type="dxa"/>
              <w:right w:w="8" w:type="dxa"/>
            </w:tcMar>
            <w:textDirection w:val="lrTb"/>
            <w:vAlign w:val="bottom"/>
          </w:tcPr>
          <w:p>
            <w:pPr>
              <w:widowControl w:val="0"/>
              <w:adjustRightInd w:val="0"/>
              <w:spacing w:before="0" w:after="0" w:line="0" w:lineRule="exact"/>
              <w:ind w:left="200"/>
              <w:jc w:val="left"/>
              <w:rPr>
                <w:rFonts w:ascii="SimSun" w:hAnsi="SimSun" w:cs="SimSun"/>
                <w:color w:val="000000"/>
                <w:sz w:val="16"/>
                <w:szCs w:val="16"/>
              </w:rPr>
            </w:pPr>
            <w:r>
              <w:rPr>
                <w:rFonts w:ascii="Times New Roman" w:eastAsia="宋体" w:hAnsi="Times New Roman" w:cs="Times New Roman"/>
                <w:snapToGrid/>
                <w:color w:val="000000"/>
                <w:sz w:val="16"/>
                <w:szCs w:val="16"/>
              </w:rPr>
              <w:t>筛选失败</w:t>
            </w:r>
          </w:p>
        </w:tc>
        <w:tc>
          <w:tcPr>
            <w:tcW w:w="2962" w:type="dxa"/>
            <w:shd w:val="clear" w:color="auto" w:fill="FFFFFF"/>
            <w:tcMar>
              <w:left w:w="8" w:type="dxa"/>
              <w:right w:w="8" w:type="dxa"/>
            </w:tcMar>
            <w:textDirection w:val="lrTb"/>
            <w:vAlign w:val="bottom"/>
          </w:tcPr>
          <w:p>
            <w:pPr>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2962"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32 (41.6)</w:t>
            </w:r>
          </w:p>
        </w:tc>
      </w:tr>
      <w:tr>
        <w:tblPrEx>
          <w:tblW w:w="5000" w:type="pct"/>
          <w:jc w:val="center"/>
          <w:tblInd w:w="0" w:type="dxa"/>
          <w:tblLayout w:type="fixed"/>
          <w:tblCellMar>
            <w:top w:w="0" w:type="dxa"/>
            <w:left w:w="0" w:type="dxa"/>
            <w:bottom w:w="0" w:type="dxa"/>
            <w:right w:w="0" w:type="dxa"/>
          </w:tblCellMar>
        </w:tblPrEx>
        <w:trPr>
          <w:cantSplit/>
          <w:jc w:val="center"/>
        </w:trPr>
        <w:tc>
          <w:tcPr>
            <w:tcW w:w="6867" w:type="dxa"/>
            <w:shd w:val="clear" w:color="auto" w:fill="FFFFFF"/>
            <w:tcMar>
              <w:left w:w="8" w:type="dxa"/>
              <w:right w:w="8" w:type="dxa"/>
            </w:tcMar>
            <w:textDirection w:val="lrTb"/>
            <w:vAlign w:val="bottom"/>
          </w:tcPr>
          <w:p>
            <w:pPr>
              <w:widowControl w:val="0"/>
              <w:adjustRightInd w:val="0"/>
              <w:spacing w:before="0" w:after="0" w:line="0" w:lineRule="exact"/>
              <w:ind w:left="400"/>
              <w:jc w:val="left"/>
              <w:rPr>
                <w:rFonts w:ascii="SimSun" w:hAnsi="SimSun" w:cs="SimSun"/>
                <w:color w:val="000000"/>
                <w:sz w:val="16"/>
                <w:szCs w:val="16"/>
              </w:rPr>
            </w:pPr>
            <w:r>
              <w:rPr>
                <w:rFonts w:ascii="Times New Roman" w:eastAsia="宋体" w:hAnsi="Times New Roman" w:cs="Times New Roman"/>
                <w:snapToGrid/>
                <w:color w:val="000000"/>
                <w:sz w:val="16"/>
                <w:szCs w:val="16"/>
              </w:rPr>
              <w:t>不满足入选标准</w:t>
            </w:r>
          </w:p>
        </w:tc>
        <w:tc>
          <w:tcPr>
            <w:tcW w:w="2962" w:type="dxa"/>
            <w:shd w:val="clear" w:color="auto" w:fill="FFFFFF"/>
            <w:tcMar>
              <w:left w:w="8" w:type="dxa"/>
              <w:right w:w="8" w:type="dxa"/>
            </w:tcMar>
            <w:textDirection w:val="lrTb"/>
            <w:vAlign w:val="bottom"/>
          </w:tcPr>
          <w:p>
            <w:pPr>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2962"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14 (18.2)</w:t>
            </w:r>
          </w:p>
        </w:tc>
      </w:tr>
      <w:tr>
        <w:tblPrEx>
          <w:tblW w:w="5000" w:type="pct"/>
          <w:jc w:val="center"/>
          <w:tblInd w:w="0" w:type="dxa"/>
          <w:tblLayout w:type="fixed"/>
          <w:tblCellMar>
            <w:top w:w="0" w:type="dxa"/>
            <w:left w:w="0" w:type="dxa"/>
            <w:bottom w:w="0" w:type="dxa"/>
            <w:right w:w="0" w:type="dxa"/>
          </w:tblCellMar>
        </w:tblPrEx>
        <w:trPr>
          <w:cantSplit/>
          <w:jc w:val="center"/>
        </w:trPr>
        <w:tc>
          <w:tcPr>
            <w:tcW w:w="6867" w:type="dxa"/>
            <w:shd w:val="clear" w:color="auto" w:fill="FFFFFF"/>
            <w:tcMar>
              <w:left w:w="8" w:type="dxa"/>
              <w:right w:w="8" w:type="dxa"/>
            </w:tcMar>
            <w:textDirection w:val="lrTb"/>
            <w:vAlign w:val="bottom"/>
          </w:tcPr>
          <w:p>
            <w:pPr>
              <w:widowControl w:val="0"/>
              <w:adjustRightInd w:val="0"/>
              <w:spacing w:before="0" w:after="0" w:line="0" w:lineRule="exact"/>
              <w:ind w:left="400"/>
              <w:jc w:val="left"/>
              <w:rPr>
                <w:rFonts w:ascii="SimSun" w:hAnsi="SimSun" w:cs="SimSun"/>
                <w:color w:val="000000"/>
                <w:sz w:val="16"/>
                <w:szCs w:val="16"/>
              </w:rPr>
            </w:pPr>
            <w:r>
              <w:rPr>
                <w:rFonts w:ascii="Times New Roman" w:eastAsia="宋体" w:hAnsi="Times New Roman" w:cs="Times New Roman"/>
                <w:snapToGrid/>
                <w:color w:val="000000"/>
                <w:sz w:val="16"/>
                <w:szCs w:val="16"/>
              </w:rPr>
              <w:t>满足排除标准</w:t>
            </w:r>
          </w:p>
        </w:tc>
        <w:tc>
          <w:tcPr>
            <w:tcW w:w="2962" w:type="dxa"/>
            <w:shd w:val="clear" w:color="auto" w:fill="FFFFFF"/>
            <w:tcMar>
              <w:left w:w="8" w:type="dxa"/>
              <w:right w:w="8" w:type="dxa"/>
            </w:tcMar>
            <w:textDirection w:val="lrTb"/>
            <w:vAlign w:val="bottom"/>
          </w:tcPr>
          <w:p>
            <w:pPr>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2962"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9 (11.7)</w:t>
            </w:r>
          </w:p>
        </w:tc>
      </w:tr>
      <w:tr>
        <w:tblPrEx>
          <w:tblW w:w="5000" w:type="pct"/>
          <w:jc w:val="center"/>
          <w:tblInd w:w="0" w:type="dxa"/>
          <w:tblLayout w:type="fixed"/>
          <w:tblCellMar>
            <w:top w:w="0" w:type="dxa"/>
            <w:left w:w="0" w:type="dxa"/>
            <w:bottom w:w="0" w:type="dxa"/>
            <w:right w:w="0" w:type="dxa"/>
          </w:tblCellMar>
        </w:tblPrEx>
        <w:trPr>
          <w:cantSplit/>
          <w:jc w:val="center"/>
        </w:trPr>
        <w:tc>
          <w:tcPr>
            <w:tcW w:w="6867" w:type="dxa"/>
            <w:shd w:val="clear" w:color="auto" w:fill="FFFFFF"/>
            <w:tcMar>
              <w:left w:w="8" w:type="dxa"/>
              <w:right w:w="8" w:type="dxa"/>
            </w:tcMar>
            <w:textDirection w:val="lrTb"/>
            <w:vAlign w:val="bottom"/>
          </w:tcPr>
          <w:p>
            <w:pPr>
              <w:widowControl w:val="0"/>
              <w:adjustRightInd w:val="0"/>
              <w:spacing w:before="0" w:after="0" w:line="0" w:lineRule="exact"/>
              <w:ind w:left="400"/>
              <w:jc w:val="left"/>
              <w:rPr>
                <w:rFonts w:ascii="SimSun" w:hAnsi="SimSun" w:cs="SimSun"/>
                <w:color w:val="000000"/>
                <w:sz w:val="16"/>
                <w:szCs w:val="16"/>
              </w:rPr>
            </w:pPr>
            <w:r>
              <w:rPr>
                <w:rFonts w:ascii="Times New Roman" w:eastAsia="宋体" w:hAnsi="Times New Roman" w:cs="Times New Roman"/>
                <w:snapToGrid/>
                <w:color w:val="000000"/>
                <w:sz w:val="16"/>
                <w:szCs w:val="16"/>
              </w:rPr>
              <w:t>其他原因</w:t>
            </w:r>
          </w:p>
        </w:tc>
        <w:tc>
          <w:tcPr>
            <w:tcW w:w="2962" w:type="dxa"/>
            <w:shd w:val="clear" w:color="auto" w:fill="FFFFFF"/>
            <w:tcMar>
              <w:left w:w="8" w:type="dxa"/>
              <w:right w:w="8" w:type="dxa"/>
            </w:tcMar>
            <w:textDirection w:val="lrTb"/>
            <w:vAlign w:val="bottom"/>
          </w:tcPr>
          <w:p>
            <w:pPr>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2962"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9 (11.7)</w:t>
            </w:r>
          </w:p>
        </w:tc>
      </w:tr>
      <w:tr>
        <w:tblPrEx>
          <w:tblW w:w="5000" w:type="pct"/>
          <w:jc w:val="center"/>
          <w:tblInd w:w="0" w:type="dxa"/>
          <w:tblLayout w:type="fixed"/>
          <w:tblCellMar>
            <w:top w:w="0" w:type="dxa"/>
            <w:left w:w="0" w:type="dxa"/>
            <w:bottom w:w="0" w:type="dxa"/>
            <w:right w:w="0" w:type="dxa"/>
          </w:tblCellMar>
        </w:tblPrEx>
        <w:trPr>
          <w:cantSplit/>
          <w:jc w:val="center"/>
        </w:trPr>
        <w:tc>
          <w:tcPr>
            <w:tcW w:w="12791" w:type="dxa"/>
            <w:gridSpan w:val="3"/>
            <w:shd w:val="clear" w:color="auto" w:fill="FFFFFF"/>
            <w:tcMar>
              <w:left w:w="8" w:type="dxa"/>
              <w:right w:w="8" w:type="dxa"/>
            </w:tcMar>
            <w:textDirection w:val="lrTb"/>
            <w:vAlign w:val="bottom"/>
          </w:tcPr>
          <w:p>
            <w:pPr>
              <w:widowControl w:val="0"/>
              <w:adjustRightInd w:val="0"/>
              <w:spacing w:before="0" w:after="0" w:line="0" w:lineRule="exact"/>
              <w:jc w:val="left"/>
              <w:rPr>
                <w:rFonts w:ascii="SimSun" w:hAnsi="SimSun" w:cs="SimSun"/>
                <w:color w:val="000000"/>
                <w:sz w:val="16"/>
                <w:szCs w:val="16"/>
              </w:rPr>
            </w:pPr>
          </w:p>
        </w:tc>
      </w:tr>
      <w:tr>
        <w:tblPrEx>
          <w:tblW w:w="5000" w:type="pct"/>
          <w:jc w:val="center"/>
          <w:tblInd w:w="0" w:type="dxa"/>
          <w:tblLayout w:type="fixed"/>
          <w:tblCellMar>
            <w:top w:w="0" w:type="dxa"/>
            <w:left w:w="0" w:type="dxa"/>
            <w:bottom w:w="0" w:type="dxa"/>
            <w:right w:w="0" w:type="dxa"/>
          </w:tblCellMar>
        </w:tblPrEx>
        <w:trPr>
          <w:cantSplit/>
          <w:jc w:val="center"/>
        </w:trPr>
        <w:tc>
          <w:tcPr>
            <w:tcW w:w="6867" w:type="dxa"/>
            <w:shd w:val="clear" w:color="auto" w:fill="FFFFFF"/>
            <w:tcMar>
              <w:left w:w="8" w:type="dxa"/>
              <w:right w:w="8" w:type="dxa"/>
            </w:tcMar>
            <w:textDirection w:val="lrTb"/>
            <w:vAlign w:val="bottom"/>
          </w:tcPr>
          <w:p>
            <w:pPr>
              <w:widowControl w:val="0"/>
              <w:adjustRightInd w:val="0"/>
              <w:spacing w:before="0" w:after="0" w:line="0" w:lineRule="exact"/>
              <w:ind w:left="200"/>
              <w:jc w:val="left"/>
              <w:rPr>
                <w:rFonts w:ascii="SimSun" w:hAnsi="SimSun" w:cs="SimSun"/>
                <w:color w:val="000000"/>
                <w:sz w:val="16"/>
                <w:szCs w:val="16"/>
              </w:rPr>
            </w:pPr>
            <w:r>
              <w:rPr>
                <w:rFonts w:ascii="Times New Roman" w:eastAsia="宋体" w:hAnsi="Times New Roman" w:cs="Times New Roman"/>
                <w:snapToGrid/>
                <w:color w:val="000000"/>
                <w:sz w:val="16"/>
                <w:szCs w:val="16"/>
              </w:rPr>
              <w:t>入组研究</w:t>
            </w:r>
          </w:p>
        </w:tc>
        <w:tc>
          <w:tcPr>
            <w:tcW w:w="2962" w:type="dxa"/>
            <w:shd w:val="clear" w:color="auto" w:fill="FFFFFF"/>
            <w:tcMar>
              <w:left w:w="8" w:type="dxa"/>
              <w:right w:w="8" w:type="dxa"/>
            </w:tcMar>
            <w:textDirection w:val="lrTb"/>
            <w:vAlign w:val="bottom"/>
          </w:tcPr>
          <w:p>
            <w:pPr>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2962"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45 (58.4)</w:t>
            </w:r>
          </w:p>
        </w:tc>
      </w:tr>
      <w:tr>
        <w:tblPrEx>
          <w:tblW w:w="5000" w:type="pct"/>
          <w:jc w:val="center"/>
          <w:tblInd w:w="0" w:type="dxa"/>
          <w:tblLayout w:type="fixed"/>
          <w:tblCellMar>
            <w:top w:w="0" w:type="dxa"/>
            <w:left w:w="0" w:type="dxa"/>
            <w:bottom w:w="0" w:type="dxa"/>
            <w:right w:w="0" w:type="dxa"/>
          </w:tblCellMar>
        </w:tblPrEx>
        <w:trPr>
          <w:cantSplit/>
          <w:jc w:val="center"/>
        </w:trPr>
        <w:tc>
          <w:tcPr>
            <w:tcW w:w="12791" w:type="dxa"/>
            <w:gridSpan w:val="3"/>
            <w:shd w:val="clear" w:color="auto" w:fill="FFFFFF"/>
            <w:tcMar>
              <w:left w:w="8" w:type="dxa"/>
              <w:right w:w="8"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p>
        </w:tc>
      </w:tr>
      <w:tr>
        <w:tblPrEx>
          <w:tblW w:w="5000" w:type="pct"/>
          <w:jc w:val="center"/>
          <w:tblInd w:w="0" w:type="dxa"/>
          <w:tblLayout w:type="fixed"/>
          <w:tblCellMar>
            <w:top w:w="0" w:type="dxa"/>
            <w:left w:w="0" w:type="dxa"/>
            <w:bottom w:w="0" w:type="dxa"/>
            <w:right w:w="0" w:type="dxa"/>
          </w:tblCellMar>
        </w:tblPrEx>
        <w:trPr>
          <w:cantSplit/>
          <w:jc w:val="center"/>
        </w:trPr>
        <w:tc>
          <w:tcPr>
            <w:tcW w:w="12791" w:type="dxa"/>
            <w:gridSpan w:val="3"/>
            <w:tcBorders>
              <w:top w:val="single" w:sz="4" w:space="0" w:color="000000"/>
            </w:tcBorders>
            <w:shd w:val="clear" w:color="auto" w:fill="FFFFFF"/>
            <w:tcMar>
              <w:left w:w="8" w:type="dxa"/>
              <w:right w:w="8" w:type="dxa"/>
            </w:tcMar>
            <w:textDirection w:val="lrTb"/>
            <w:vAlign w:val="bottom"/>
          </w:tcPr>
          <w:p>
            <w:pPr>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来源: 列表16.2.1.1.</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百分比的计算基于所有签署知情同意书的受试者。</w:t>
            </w:r>
          </w:p>
        </w:tc>
      </w:tr>
    </w:tbl>
    <w:p>
      <w:pPr>
        <w:pStyle w:val="ERIS20"/>
        <w:numPr>
          <w:ilvl w:val="255"/>
          <w:numId w:val="0"/>
        </w:numPr>
        <w:adjustRightInd w:val="0"/>
        <w:snapToGrid w:val="0"/>
        <w:spacing w:after="0" w:line="360" w:lineRule="auto"/>
        <w:ind w:firstLine="0"/>
        <w:jc w:val="both"/>
        <w:outlineLvl w:val="1"/>
        <w:pPrChange w:id="447" w:author="李兴栋" w:date="2024-04-09T14:35:32Z">
          <w:pPr>
            <w:pStyle w:val="ERIS"/>
            <w:adjustRightInd w:val="0"/>
            <w:snapToGrid w:val="0"/>
            <w:spacing w:after="0" w:line="360" w:lineRule="auto"/>
            <w:ind w:firstLine="0"/>
            <w:outlineLvl w:val="1"/>
          </w:pPr>
        </w:pPrChange>
        <w:rPr>
          <w:rFonts w:cs="Times New Roman"/>
          <w:b/>
          <w:bCs w:val="0"/>
          <w:szCs w:val="24"/>
          <w:rPrChange w:id="448" w:author="李兴栋" w:date="2024-04-09T14:35:32Z">
            <w:rPr>
              <w:rFonts w:cs="Times New Roman"/>
              <w:b/>
              <w:bCs/>
            </w:rPr>
          </w:rPrChange>
        </w:rPr>
      </w:pPr>
      <w:bookmarkStart w:id="449" w:name="_Toc23032"/>
      <w:bookmarkStart w:id="450" w:name="_Toc46860615"/>
      <w:bookmarkStart w:id="451" w:name="_Toc87617938"/>
      <w:r>
        <w:rPr>
          <w:rFonts w:cs="Times New Roman"/>
          <w:b/>
          <w:bCs w:val="0"/>
          <w:szCs w:val="24"/>
          <w:rPrChange w:id="452" w:author="李兴栋" w:date="2024-04-09T14:35:32Z">
            <w:rPr>
              <w:rFonts w:cs="Times New Roman"/>
              <w:b/>
              <w:bCs/>
            </w:rPr>
          </w:rPrChange>
        </w:rPr>
        <w:t>10.2 研究方案偏离</w:t>
      </w:r>
      <w:bookmarkEnd w:id="449"/>
      <w:bookmarkEnd w:id="450"/>
      <w:bookmarkEnd w:id="451"/>
    </w:p>
    <w:p>
      <w:pPr>
        <w:pStyle w:val="ERIS"/>
        <w:ind w:firstLine="480" w:firstLineChars="200"/>
        <w:jc w:val="left"/>
      </w:pPr>
      <w:r>
        <w:rPr>
          <w:rFonts w:ascii="Times New Roman" w:eastAsia="宋体" w:hAnsi="Times New Roman" w:cs="Times New Roman"/>
          <w:sz w:val="24"/>
        </w:rPr>
        <w:t>本研究中记录的方案偏离，包括患者未严格满足入组标准却进入研究；患者接受研究治疗后不遵循方案操作规程；以及患者没有参加方案所要求的研究评估等。详见见表14.1.2和和附录16.2.2。</w:t>
      </w:r>
    </w:p>
    <w:p>
      <w:pPr>
        <w:pStyle w:val="ERIS"/>
        <w:ind w:firstLine="480" w:firstLineChars="200"/>
        <w:jc w:val="left"/>
      </w:pPr>
      <w:r>
        <w:rPr>
          <w:rFonts w:ascii="Times New Roman" w:eastAsia="宋体" w:hAnsi="Times New Roman" w:cs="Times New Roman"/>
          <w:sz w:val="24"/>
        </w:rPr>
        <w:t>截止至[数据分析日期]数据分析日期，基于FAS集的45例受试者中，有10例（22.2%）发生重大方案偏离，其中5例（11.1%）发生伴随药物或治疗重大偏离，2例（4.4%）发生研究药物重大偏离。10例受试者发生的重大方案偏离都不涉及入排标准，因此这10例受试者都进入安全性分析集和全分析集，详见下表6。</w:t>
      </w:r>
    </w:p>
    <w:p>
      <w:pPr>
        <w:spacing w:before="0" w:after="0"/>
        <w:jc w:val="center"/>
      </w:pPr>
      <w:r>
        <w:rPr>
          <w:b/>
        </w:rPr>
        <w:t>表 6 重大方案偏离汇总(FAS)</w:t>
      </w:r>
    </w:p>
    <w:tbl>
      <w:tblPr>
        <w:tblStyle w:val="TableNormal"/>
        <w:tblW w:w="5000" w:type="pct"/>
        <w:jc w:val="center"/>
        <w:tblInd w:w="0" w:type="dxa"/>
        <w:tblLayout w:type="fixed"/>
        <w:tblCellMar>
          <w:top w:w="0" w:type="dxa"/>
          <w:left w:w="0" w:type="dxa"/>
          <w:bottom w:w="0" w:type="dxa"/>
          <w:right w:w="0" w:type="dxa"/>
        </w:tblCellMar>
      </w:tblPr>
      <w:tblGrid>
        <w:gridCol w:w="2927"/>
        <w:gridCol w:w="691"/>
        <w:gridCol w:w="774"/>
        <w:gridCol w:w="775"/>
        <w:gridCol w:w="775"/>
        <w:gridCol w:w="775"/>
        <w:gridCol w:w="775"/>
        <w:gridCol w:w="775"/>
        <w:gridCol w:w="775"/>
      </w:tblGrid>
      <w:tr>
        <w:tblPrEx>
          <w:tblW w:w="5000" w:type="pct"/>
          <w:jc w:val="center"/>
          <w:tblInd w:w="0" w:type="dxa"/>
          <w:tblLayout w:type="fixed"/>
          <w:tblCellMar>
            <w:top w:w="0" w:type="dxa"/>
            <w:left w:w="0" w:type="dxa"/>
            <w:bottom w:w="0" w:type="dxa"/>
            <w:right w:w="0" w:type="dxa"/>
          </w:tblCellMar>
        </w:tblPrEx>
        <w:trPr>
          <w:cantSplit/>
          <w:tblHeader/>
          <w:jc w:val="center"/>
        </w:trPr>
        <w:tc>
          <w:tcPr>
            <w:tcW w:w="4155" w:type="dxa"/>
            <w:tcBorders>
              <w:bottom w:val="single" w:sz="8" w:space="0" w:color="000000"/>
            </w:tcBorders>
            <w:shd w:val="clear" w:color="auto" w:fill="FFFFFF"/>
            <w:tcMar>
              <w:left w:w="8" w:type="dxa"/>
              <w:right w:w="8"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970" w:type="dxa"/>
            <w:tcBorders>
              <w:bottom w:val="single" w:sz="8" w:space="0" w:color="000000"/>
            </w:tcBorders>
            <w:shd w:val="clear" w:color="auto" w:fill="FFFFFF"/>
            <w:tcMar>
              <w:left w:w="8" w:type="dxa"/>
              <w:right w:w="8"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统计量</w:t>
            </w:r>
          </w:p>
        </w:tc>
        <w:tc>
          <w:tcPr>
            <w:tcW w:w="1088" w:type="dxa"/>
            <w:tcBorders>
              <w:bottom w:val="single" w:sz="8" w:space="0" w:color="000000"/>
            </w:tcBorders>
            <w:shd w:val="clear" w:color="auto" w:fill="FFFFFF"/>
            <w:tcMar>
              <w:left w:w="8" w:type="dxa"/>
              <w:right w:w="8"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20 mg</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(N=2)</w:t>
            </w:r>
          </w:p>
        </w:tc>
        <w:tc>
          <w:tcPr>
            <w:tcW w:w="1088" w:type="dxa"/>
            <w:tcBorders>
              <w:bottom w:val="single" w:sz="8" w:space="0" w:color="000000"/>
            </w:tcBorders>
            <w:shd w:val="clear" w:color="auto" w:fill="FFFFFF"/>
            <w:tcMar>
              <w:left w:w="8" w:type="dxa"/>
              <w:right w:w="8"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40 mg</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(N=6)</w:t>
            </w:r>
          </w:p>
        </w:tc>
        <w:tc>
          <w:tcPr>
            <w:tcW w:w="1088" w:type="dxa"/>
            <w:tcBorders>
              <w:bottom w:val="single" w:sz="8" w:space="0" w:color="000000"/>
            </w:tcBorders>
            <w:shd w:val="clear" w:color="auto" w:fill="FFFFFF"/>
            <w:tcMar>
              <w:left w:w="8" w:type="dxa"/>
              <w:right w:w="8"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80 mg</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(N=8)</w:t>
            </w:r>
          </w:p>
        </w:tc>
        <w:tc>
          <w:tcPr>
            <w:tcW w:w="1088" w:type="dxa"/>
            <w:tcBorders>
              <w:bottom w:val="single" w:sz="8" w:space="0" w:color="000000"/>
            </w:tcBorders>
            <w:shd w:val="clear" w:color="auto" w:fill="FFFFFF"/>
            <w:tcMar>
              <w:left w:w="8" w:type="dxa"/>
              <w:right w:w="8"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120 mg</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(N=9)</w:t>
            </w:r>
          </w:p>
        </w:tc>
        <w:tc>
          <w:tcPr>
            <w:tcW w:w="1088" w:type="dxa"/>
            <w:tcBorders>
              <w:bottom w:val="single" w:sz="8" w:space="0" w:color="000000"/>
            </w:tcBorders>
            <w:shd w:val="clear" w:color="auto" w:fill="FFFFFF"/>
            <w:tcMar>
              <w:left w:w="8" w:type="dxa"/>
              <w:right w:w="8"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160 mg</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(N=9)</w:t>
            </w:r>
          </w:p>
        </w:tc>
        <w:tc>
          <w:tcPr>
            <w:tcW w:w="1088" w:type="dxa"/>
            <w:tcBorders>
              <w:bottom w:val="single" w:sz="8" w:space="0" w:color="000000"/>
            </w:tcBorders>
            <w:shd w:val="clear" w:color="auto" w:fill="FFFFFF"/>
            <w:tcMar>
              <w:left w:w="8" w:type="dxa"/>
              <w:right w:w="8"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210 mg</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(N=11)</w:t>
            </w:r>
          </w:p>
        </w:tc>
        <w:tc>
          <w:tcPr>
            <w:tcW w:w="1088" w:type="dxa"/>
            <w:tcBorders>
              <w:bottom w:val="single" w:sz="8" w:space="0" w:color="000000"/>
            </w:tcBorders>
            <w:shd w:val="clear" w:color="auto" w:fill="FFFFFF"/>
            <w:tcMar>
              <w:left w:w="8" w:type="dxa"/>
              <w:right w:w="8"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总计</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(N=45)</w:t>
            </w:r>
          </w:p>
        </w:tc>
      </w:tr>
      <w:tr>
        <w:tblPrEx>
          <w:tblW w:w="5000" w:type="pct"/>
          <w:jc w:val="center"/>
          <w:tblInd w:w="0" w:type="dxa"/>
          <w:tblLayout w:type="fixed"/>
          <w:tblCellMar>
            <w:top w:w="0" w:type="dxa"/>
            <w:left w:w="0" w:type="dxa"/>
            <w:bottom w:w="0" w:type="dxa"/>
            <w:right w:w="0" w:type="dxa"/>
          </w:tblCellMar>
        </w:tblPrEx>
        <w:trPr>
          <w:cantSplit/>
          <w:jc w:val="center"/>
        </w:trPr>
        <w:tc>
          <w:tcPr>
            <w:tcW w:w="4155" w:type="dxa"/>
            <w:shd w:val="clear" w:color="auto" w:fill="FFFFFF"/>
            <w:tcMar>
              <w:left w:w="8" w:type="dxa"/>
              <w:right w:w="8" w:type="dxa"/>
            </w:tcMar>
            <w:textDirection w:val="lrTb"/>
            <w:vAlign w:val="bottom"/>
          </w:tcPr>
          <w:p>
            <w:pPr>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至少发生一次重大方案偏离的受试者例数</w:t>
            </w:r>
          </w:p>
        </w:tc>
        <w:tc>
          <w:tcPr>
            <w:tcW w:w="970" w:type="dxa"/>
            <w:shd w:val="clear" w:color="auto" w:fill="FFFFFF"/>
            <w:tcMar>
              <w:left w:w="8" w:type="dxa"/>
              <w:right w:w="8" w:type="dxa"/>
            </w:tcMar>
            <w:textDirection w:val="lrTb"/>
            <w:vAlign w:val="bottom"/>
          </w:tcPr>
          <w:p>
            <w:pPr>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088"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088"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088"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 (37.5)</w:t>
            </w:r>
          </w:p>
        </w:tc>
        <w:tc>
          <w:tcPr>
            <w:tcW w:w="1088"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(22.2)</w:t>
            </w:r>
          </w:p>
        </w:tc>
        <w:tc>
          <w:tcPr>
            <w:tcW w:w="1088"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(22.2)</w:t>
            </w:r>
          </w:p>
        </w:tc>
        <w:tc>
          <w:tcPr>
            <w:tcW w:w="1088"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 (27.3)</w:t>
            </w:r>
          </w:p>
        </w:tc>
        <w:tc>
          <w:tcPr>
            <w:tcW w:w="1088"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 (22.2)</w:t>
            </w:r>
          </w:p>
        </w:tc>
      </w:tr>
      <w:tr>
        <w:tblPrEx>
          <w:tblW w:w="5000" w:type="pct"/>
          <w:jc w:val="center"/>
          <w:tblInd w:w="0" w:type="dxa"/>
          <w:tblLayout w:type="fixed"/>
          <w:tblCellMar>
            <w:top w:w="0" w:type="dxa"/>
            <w:left w:w="0" w:type="dxa"/>
            <w:bottom w:w="0" w:type="dxa"/>
            <w:right w:w="0" w:type="dxa"/>
          </w:tblCellMar>
        </w:tblPrEx>
        <w:trPr>
          <w:cantSplit/>
          <w:jc w:val="center"/>
        </w:trPr>
        <w:tc>
          <w:tcPr>
            <w:tcW w:w="12741" w:type="dxa"/>
            <w:gridSpan w:val="9"/>
            <w:shd w:val="clear" w:color="auto" w:fill="FFFFFF"/>
            <w:tcMar>
              <w:left w:w="8" w:type="dxa"/>
              <w:right w:w="8" w:type="dxa"/>
            </w:tcMar>
            <w:textDirection w:val="lrTb"/>
            <w:vAlign w:val="bottom"/>
          </w:tcPr>
          <w:p>
            <w:pPr>
              <w:widowControl w:val="0"/>
              <w:adjustRightInd w:val="0"/>
              <w:spacing w:before="0" w:after="0" w:line="0" w:lineRule="exact"/>
              <w:jc w:val="left"/>
              <w:rPr>
                <w:rFonts w:ascii="SimSun" w:hAnsi="SimSun" w:cs="SimSun"/>
                <w:color w:val="000000"/>
                <w:sz w:val="16"/>
                <w:szCs w:val="16"/>
              </w:rPr>
            </w:pPr>
          </w:p>
        </w:tc>
      </w:tr>
      <w:tr>
        <w:tblPrEx>
          <w:tblW w:w="5000" w:type="pct"/>
          <w:jc w:val="center"/>
          <w:tblInd w:w="0" w:type="dxa"/>
          <w:tblLayout w:type="fixed"/>
          <w:tblCellMar>
            <w:top w:w="0" w:type="dxa"/>
            <w:left w:w="0" w:type="dxa"/>
            <w:bottom w:w="0" w:type="dxa"/>
            <w:right w:w="0" w:type="dxa"/>
          </w:tblCellMar>
        </w:tblPrEx>
        <w:trPr>
          <w:cantSplit/>
          <w:jc w:val="center"/>
        </w:trPr>
        <w:tc>
          <w:tcPr>
            <w:tcW w:w="4155" w:type="dxa"/>
            <w:shd w:val="clear" w:color="auto" w:fill="FFFFFF"/>
            <w:tcMar>
              <w:left w:w="8" w:type="dxa"/>
              <w:right w:w="8" w:type="dxa"/>
            </w:tcMar>
            <w:textDirection w:val="lrTb"/>
            <w:vAlign w:val="bottom"/>
          </w:tcPr>
          <w:p>
            <w:pPr>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伴随药物或治疗</w:t>
            </w:r>
          </w:p>
        </w:tc>
        <w:tc>
          <w:tcPr>
            <w:tcW w:w="970" w:type="dxa"/>
            <w:shd w:val="clear" w:color="auto" w:fill="FFFFFF"/>
            <w:tcMar>
              <w:left w:w="8" w:type="dxa"/>
              <w:right w:w="8" w:type="dxa"/>
            </w:tcMar>
            <w:textDirection w:val="lrTb"/>
            <w:vAlign w:val="bottom"/>
          </w:tcPr>
          <w:p>
            <w:pPr>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088"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088"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088"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 (37.5)</w:t>
            </w:r>
          </w:p>
        </w:tc>
        <w:tc>
          <w:tcPr>
            <w:tcW w:w="1088"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088"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088"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(9.1)</w:t>
            </w:r>
          </w:p>
        </w:tc>
        <w:tc>
          <w:tcPr>
            <w:tcW w:w="1088"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 (11.1)</w:t>
            </w:r>
          </w:p>
        </w:tc>
      </w:tr>
      <w:tr>
        <w:tblPrEx>
          <w:tblW w:w="5000" w:type="pct"/>
          <w:jc w:val="center"/>
          <w:tblInd w:w="0" w:type="dxa"/>
          <w:tblLayout w:type="fixed"/>
          <w:tblCellMar>
            <w:top w:w="0" w:type="dxa"/>
            <w:left w:w="0" w:type="dxa"/>
            <w:bottom w:w="0" w:type="dxa"/>
            <w:right w:w="0" w:type="dxa"/>
          </w:tblCellMar>
        </w:tblPrEx>
        <w:trPr>
          <w:cantSplit/>
          <w:jc w:val="center"/>
        </w:trPr>
        <w:tc>
          <w:tcPr>
            <w:tcW w:w="4155" w:type="dxa"/>
            <w:shd w:val="clear" w:color="auto" w:fill="FFFFFF"/>
            <w:tcMar>
              <w:left w:w="8" w:type="dxa"/>
              <w:right w:w="8" w:type="dxa"/>
            </w:tcMar>
            <w:textDirection w:val="lrTb"/>
            <w:vAlign w:val="bottom"/>
          </w:tcPr>
          <w:p>
            <w:pPr>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安全性评估</w:t>
            </w:r>
          </w:p>
        </w:tc>
        <w:tc>
          <w:tcPr>
            <w:tcW w:w="970" w:type="dxa"/>
            <w:shd w:val="clear" w:color="auto" w:fill="FFFFFF"/>
            <w:tcMar>
              <w:left w:w="8" w:type="dxa"/>
              <w:right w:w="8" w:type="dxa"/>
            </w:tcMar>
            <w:textDirection w:val="lrTb"/>
            <w:vAlign w:val="bottom"/>
          </w:tcPr>
          <w:p>
            <w:pPr>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088"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088"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088"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088"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088"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088"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(9.1)</w:t>
            </w:r>
          </w:p>
        </w:tc>
        <w:tc>
          <w:tcPr>
            <w:tcW w:w="1088"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(4.4)</w:t>
            </w:r>
          </w:p>
        </w:tc>
      </w:tr>
      <w:tr>
        <w:tblPrEx>
          <w:tblW w:w="5000" w:type="pct"/>
          <w:jc w:val="center"/>
          <w:tblInd w:w="0" w:type="dxa"/>
          <w:tblLayout w:type="fixed"/>
          <w:tblCellMar>
            <w:top w:w="0" w:type="dxa"/>
            <w:left w:w="0" w:type="dxa"/>
            <w:bottom w:w="0" w:type="dxa"/>
            <w:right w:w="0" w:type="dxa"/>
          </w:tblCellMar>
        </w:tblPrEx>
        <w:trPr>
          <w:cantSplit/>
          <w:jc w:val="center"/>
        </w:trPr>
        <w:tc>
          <w:tcPr>
            <w:tcW w:w="4155" w:type="dxa"/>
            <w:shd w:val="clear" w:color="auto" w:fill="FFFFFF"/>
            <w:tcMar>
              <w:left w:w="8" w:type="dxa"/>
              <w:right w:w="8" w:type="dxa"/>
            </w:tcMar>
            <w:textDirection w:val="lrTb"/>
            <w:vAlign w:val="bottom"/>
          </w:tcPr>
          <w:p>
            <w:pPr>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研究药物</w:t>
            </w:r>
          </w:p>
        </w:tc>
        <w:tc>
          <w:tcPr>
            <w:tcW w:w="970" w:type="dxa"/>
            <w:shd w:val="clear" w:color="auto" w:fill="FFFFFF"/>
            <w:tcMar>
              <w:left w:w="8" w:type="dxa"/>
              <w:right w:w="8" w:type="dxa"/>
            </w:tcMar>
            <w:textDirection w:val="lrTb"/>
            <w:vAlign w:val="bottom"/>
          </w:tcPr>
          <w:p>
            <w:pPr>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088"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088"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088"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(12.5)</w:t>
            </w:r>
          </w:p>
        </w:tc>
        <w:tc>
          <w:tcPr>
            <w:tcW w:w="1088"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088"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088"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088"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(4.4)</w:t>
            </w:r>
          </w:p>
        </w:tc>
      </w:tr>
      <w:tr>
        <w:tblPrEx>
          <w:tblW w:w="5000" w:type="pct"/>
          <w:jc w:val="center"/>
          <w:tblInd w:w="0" w:type="dxa"/>
          <w:tblLayout w:type="fixed"/>
          <w:tblCellMar>
            <w:top w:w="0" w:type="dxa"/>
            <w:left w:w="0" w:type="dxa"/>
            <w:bottom w:w="0" w:type="dxa"/>
            <w:right w:w="0" w:type="dxa"/>
          </w:tblCellMar>
        </w:tblPrEx>
        <w:trPr>
          <w:cantSplit/>
          <w:jc w:val="center"/>
        </w:trPr>
        <w:tc>
          <w:tcPr>
            <w:tcW w:w="4155" w:type="dxa"/>
            <w:shd w:val="clear" w:color="auto" w:fill="FFFFFF"/>
            <w:tcMar>
              <w:left w:w="8" w:type="dxa"/>
              <w:right w:w="8" w:type="dxa"/>
            </w:tcMar>
            <w:textDirection w:val="lrTb"/>
            <w:vAlign w:val="bottom"/>
          </w:tcPr>
          <w:p>
            <w:pPr>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药物依从性</w:t>
            </w:r>
          </w:p>
        </w:tc>
        <w:tc>
          <w:tcPr>
            <w:tcW w:w="970" w:type="dxa"/>
            <w:shd w:val="clear" w:color="auto" w:fill="FFFFFF"/>
            <w:tcMar>
              <w:left w:w="8" w:type="dxa"/>
              <w:right w:w="8" w:type="dxa"/>
            </w:tcMar>
            <w:textDirection w:val="lrTb"/>
            <w:vAlign w:val="bottom"/>
          </w:tcPr>
          <w:p>
            <w:pPr>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088"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088"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088"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088"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088"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088"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(9.1)</w:t>
            </w:r>
          </w:p>
        </w:tc>
        <w:tc>
          <w:tcPr>
            <w:tcW w:w="1088"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(4.4)</w:t>
            </w:r>
          </w:p>
        </w:tc>
      </w:tr>
      <w:tr>
        <w:tblPrEx>
          <w:tblW w:w="5000" w:type="pct"/>
          <w:jc w:val="center"/>
          <w:tblInd w:w="0" w:type="dxa"/>
          <w:tblLayout w:type="fixed"/>
          <w:tblCellMar>
            <w:top w:w="0" w:type="dxa"/>
            <w:left w:w="0" w:type="dxa"/>
            <w:bottom w:w="0" w:type="dxa"/>
            <w:right w:w="0" w:type="dxa"/>
          </w:tblCellMar>
        </w:tblPrEx>
        <w:trPr>
          <w:cantSplit/>
          <w:jc w:val="center"/>
        </w:trPr>
        <w:tc>
          <w:tcPr>
            <w:tcW w:w="4155" w:type="dxa"/>
            <w:shd w:val="clear" w:color="auto" w:fill="FFFFFF"/>
            <w:tcMar>
              <w:left w:w="8" w:type="dxa"/>
              <w:right w:w="8" w:type="dxa"/>
            </w:tcMar>
            <w:textDirection w:val="lrTb"/>
            <w:vAlign w:val="bottom"/>
          </w:tcPr>
          <w:p>
            <w:pPr>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实验室/终点数据</w:t>
            </w:r>
          </w:p>
        </w:tc>
        <w:tc>
          <w:tcPr>
            <w:tcW w:w="970" w:type="dxa"/>
            <w:shd w:val="clear" w:color="auto" w:fill="FFFFFF"/>
            <w:tcMar>
              <w:left w:w="8" w:type="dxa"/>
              <w:right w:w="8" w:type="dxa"/>
            </w:tcMar>
            <w:textDirection w:val="lrTb"/>
            <w:vAlign w:val="bottom"/>
          </w:tcPr>
          <w:p>
            <w:pPr>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088"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088"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088"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088"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088"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088"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(9.1)</w:t>
            </w:r>
          </w:p>
        </w:tc>
        <w:tc>
          <w:tcPr>
            <w:tcW w:w="1088"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12741" w:type="dxa"/>
            <w:gridSpan w:val="9"/>
            <w:shd w:val="clear" w:color="auto" w:fill="FFFFFF"/>
            <w:tcMar>
              <w:left w:w="8" w:type="dxa"/>
              <w:right w:w="8"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p>
        </w:tc>
      </w:tr>
      <w:tr>
        <w:tblPrEx>
          <w:tblW w:w="5000" w:type="pct"/>
          <w:jc w:val="center"/>
          <w:tblInd w:w="0" w:type="dxa"/>
          <w:tblLayout w:type="fixed"/>
          <w:tblCellMar>
            <w:top w:w="0" w:type="dxa"/>
            <w:left w:w="0" w:type="dxa"/>
            <w:bottom w:w="0" w:type="dxa"/>
            <w:right w:w="0" w:type="dxa"/>
          </w:tblCellMar>
        </w:tblPrEx>
        <w:trPr>
          <w:cantSplit/>
          <w:jc w:val="center"/>
        </w:trPr>
        <w:tc>
          <w:tcPr>
            <w:tcW w:w="12741" w:type="dxa"/>
            <w:gridSpan w:val="9"/>
            <w:tcBorders>
              <w:top w:val="single" w:sz="4" w:space="0" w:color="000000"/>
            </w:tcBorders>
            <w:shd w:val="clear" w:color="auto" w:fill="FFFFFF"/>
            <w:tcMar>
              <w:left w:w="8" w:type="dxa"/>
              <w:right w:w="8" w:type="dxa"/>
            </w:tcMar>
            <w:textDirection w:val="lrTb"/>
            <w:vAlign w:val="bottom"/>
          </w:tcPr>
          <w:p>
            <w:pPr>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来源：列表16.2.3</w:t>
            </w:r>
          </w:p>
        </w:tc>
      </w:tr>
    </w:tbl>
    <w:p>
      <w:pPr>
        <w:pStyle w:val="ERIS20"/>
        <w:numPr>
          <w:ilvl w:val="12"/>
          <w:numId w:val="0"/>
        </w:numPr>
        <w:adjustRightInd w:val="0"/>
        <w:snapToGrid w:val="0"/>
        <w:spacing w:after="0" w:line="360" w:lineRule="auto"/>
        <w:rPr>
          <w:rFonts w:cs="Times New Roman"/>
        </w:rPr>
      </w:pPr>
      <w:bookmarkStart w:id="453" w:name="_Toc8383"/>
      <w:bookmarkStart w:id="454" w:name="_Toc3552"/>
      <w:bookmarkStart w:id="455" w:name="_Toc44401440"/>
      <w:bookmarkStart w:id="456" w:name="_Toc46860646"/>
      <w:bookmarkStart w:id="457" w:name="_Toc87617969"/>
      <w:r>
        <w:rPr>
          <w:rFonts w:cs="Times New Roman" w:hint="eastAsia"/>
          <w:lang w:val="en-US" w:eastAsia="zh-CN"/>
        </w:rPr>
        <w:t>10.3</w:t>
      </w:r>
      <w:r>
        <w:rPr>
          <w:rFonts w:cs="Times New Roman"/>
        </w:rPr>
        <w:t xml:space="preserve"> 分析数据集</w:t>
      </w:r>
      <w:bookmarkEnd w:id="453"/>
      <w:bookmarkEnd w:id="454"/>
    </w:p>
    <w:p>
      <w:pPr>
        <w:pStyle w:val="ERIS"/>
        <w:ind w:firstLine="480" w:firstLineChars="200"/>
        <w:jc w:val="left"/>
      </w:pPr>
      <w:r>
        <w:rPr>
          <w:rFonts w:ascii="Times New Roman" w:eastAsia="宋体" w:hAnsi="Times New Roman" w:cs="Times New Roman"/>
          <w:sz w:val="24"/>
        </w:rPr>
        <w:t>经筛选合格入组并服用至少一次研究药物的受试者为45人，其中剂量爬坡阶段20人，剂量扩展阶段25人。剂量爬坡阶段入组的20受试者中，20例受试者符合DLT分析集定义，纳入DLT分析集（DLT），由于DLT观察期的药物暴露未达到标准且未发生DLT事件被剔除人数未在表中提供，无法填写。DLT分析集中20 mg组1例，40 mg组3例、80 mg组3例、120 mg组3例、160 mg组3例、210 mg组7例。45例受试者纳入安全性分析集（SAS）；45例受试者纳入全分析集（FAS）；45例受试者纳入PK分析集（PKS）。各分析集受试者分布详见表14.1.1.3。</w:t>
      </w:r>
    </w:p>
    <w:p>
      <w:pPr>
        <w:spacing w:before="0" w:after="0"/>
        <w:jc w:val="center"/>
      </w:pPr>
      <w:r>
        <w:rPr>
          <w:b/>
        </w:rPr>
        <w:t>表 7 分析集（ESS）</w:t>
      </w:r>
    </w:p>
    <w:tbl>
      <w:tblPr>
        <w:tblStyle w:val="TableNormal"/>
        <w:tblW w:w="5000" w:type="pct"/>
        <w:jc w:val="center"/>
        <w:tblInd w:w="0" w:type="dxa"/>
        <w:tblLayout w:type="fixed"/>
        <w:tblCellMar>
          <w:top w:w="0" w:type="dxa"/>
          <w:left w:w="0" w:type="dxa"/>
          <w:bottom w:w="0" w:type="dxa"/>
          <w:right w:w="0" w:type="dxa"/>
        </w:tblCellMar>
      </w:tblPr>
      <w:tblGrid>
        <w:gridCol w:w="2046"/>
        <w:gridCol w:w="723"/>
        <w:gridCol w:w="897"/>
        <w:gridCol w:w="896"/>
        <w:gridCol w:w="896"/>
        <w:gridCol w:w="896"/>
        <w:gridCol w:w="896"/>
        <w:gridCol w:w="896"/>
        <w:gridCol w:w="896"/>
      </w:tblGrid>
      <w:tr>
        <w:tblPrEx>
          <w:tblW w:w="5000" w:type="pct"/>
          <w:jc w:val="center"/>
          <w:tblInd w:w="0" w:type="dxa"/>
          <w:tblLayout w:type="fixed"/>
          <w:tblCellMar>
            <w:top w:w="0" w:type="dxa"/>
            <w:left w:w="0" w:type="dxa"/>
            <w:bottom w:w="0" w:type="dxa"/>
            <w:right w:w="0" w:type="dxa"/>
          </w:tblCellMar>
        </w:tblPrEx>
        <w:trPr>
          <w:cantSplit/>
          <w:tblHeader/>
          <w:jc w:val="center"/>
        </w:trPr>
        <w:tc>
          <w:tcPr>
            <w:tcW w:w="2923" w:type="dxa"/>
            <w:tcBorders>
              <w:bottom w:val="single" w:sz="8" w:space="0" w:color="000000"/>
            </w:tcBorders>
            <w:shd w:val="clear" w:color="auto" w:fill="FFFFFF"/>
            <w:tcMar>
              <w:left w:w="8" w:type="dxa"/>
              <w:right w:w="8"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状态</w:t>
            </w:r>
          </w:p>
        </w:tc>
        <w:tc>
          <w:tcPr>
            <w:tcW w:w="1022" w:type="dxa"/>
            <w:tcBorders>
              <w:bottom w:val="single" w:sz="8" w:space="0" w:color="000000"/>
            </w:tcBorders>
            <w:shd w:val="clear" w:color="auto" w:fill="FFFFFF"/>
            <w:tcMar>
              <w:left w:w="8" w:type="dxa"/>
              <w:right w:w="8"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统计量</w:t>
            </w:r>
          </w:p>
        </w:tc>
        <w:tc>
          <w:tcPr>
            <w:tcW w:w="1272" w:type="dxa"/>
            <w:tcBorders>
              <w:bottom w:val="single" w:sz="8" w:space="0" w:color="000000"/>
            </w:tcBorders>
            <w:shd w:val="clear" w:color="auto" w:fill="FFFFFF"/>
            <w:tcMar>
              <w:left w:w="8" w:type="dxa"/>
              <w:right w:w="8"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20 mg</w:t>
            </w:r>
          </w:p>
        </w:tc>
        <w:tc>
          <w:tcPr>
            <w:tcW w:w="1272" w:type="dxa"/>
            <w:tcBorders>
              <w:bottom w:val="single" w:sz="8" w:space="0" w:color="000000"/>
            </w:tcBorders>
            <w:shd w:val="clear" w:color="auto" w:fill="FFFFFF"/>
            <w:tcMar>
              <w:left w:w="8" w:type="dxa"/>
              <w:right w:w="8"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40 mg</w:t>
            </w:r>
          </w:p>
        </w:tc>
        <w:tc>
          <w:tcPr>
            <w:tcW w:w="1272" w:type="dxa"/>
            <w:tcBorders>
              <w:bottom w:val="single" w:sz="8" w:space="0" w:color="000000"/>
            </w:tcBorders>
            <w:shd w:val="clear" w:color="auto" w:fill="FFFFFF"/>
            <w:tcMar>
              <w:left w:w="8" w:type="dxa"/>
              <w:right w:w="8"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80 mg</w:t>
            </w:r>
          </w:p>
        </w:tc>
        <w:tc>
          <w:tcPr>
            <w:tcW w:w="1272" w:type="dxa"/>
            <w:tcBorders>
              <w:bottom w:val="single" w:sz="8" w:space="0" w:color="000000"/>
            </w:tcBorders>
            <w:shd w:val="clear" w:color="auto" w:fill="FFFFFF"/>
            <w:tcMar>
              <w:left w:w="8" w:type="dxa"/>
              <w:right w:w="8"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120 mg</w:t>
            </w:r>
          </w:p>
        </w:tc>
        <w:tc>
          <w:tcPr>
            <w:tcW w:w="1272" w:type="dxa"/>
            <w:tcBorders>
              <w:bottom w:val="single" w:sz="8" w:space="0" w:color="000000"/>
            </w:tcBorders>
            <w:shd w:val="clear" w:color="auto" w:fill="FFFFFF"/>
            <w:tcMar>
              <w:left w:w="8" w:type="dxa"/>
              <w:right w:w="8"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160 mg</w:t>
            </w:r>
          </w:p>
        </w:tc>
        <w:tc>
          <w:tcPr>
            <w:tcW w:w="1272" w:type="dxa"/>
            <w:tcBorders>
              <w:bottom w:val="single" w:sz="8" w:space="0" w:color="000000"/>
            </w:tcBorders>
            <w:shd w:val="clear" w:color="auto" w:fill="FFFFFF"/>
            <w:tcMar>
              <w:left w:w="8" w:type="dxa"/>
              <w:right w:w="8"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210 mg</w:t>
            </w:r>
          </w:p>
        </w:tc>
        <w:tc>
          <w:tcPr>
            <w:tcW w:w="1272" w:type="dxa"/>
            <w:tcBorders>
              <w:bottom w:val="single" w:sz="8" w:space="0" w:color="000000"/>
            </w:tcBorders>
            <w:shd w:val="clear" w:color="auto" w:fill="FFFFFF"/>
            <w:tcMar>
              <w:left w:w="8" w:type="dxa"/>
              <w:right w:w="8"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总计</w:t>
            </w:r>
          </w:p>
        </w:tc>
      </w:tr>
      <w:tr>
        <w:tblPrEx>
          <w:tblW w:w="5000" w:type="pct"/>
          <w:jc w:val="center"/>
          <w:tblInd w:w="0" w:type="dxa"/>
          <w:tblLayout w:type="fixed"/>
          <w:tblCellMar>
            <w:top w:w="0" w:type="dxa"/>
            <w:left w:w="0" w:type="dxa"/>
            <w:bottom w:w="0" w:type="dxa"/>
            <w:right w:w="0" w:type="dxa"/>
          </w:tblCellMar>
        </w:tblPrEx>
        <w:trPr>
          <w:cantSplit/>
          <w:jc w:val="center"/>
        </w:trPr>
        <w:tc>
          <w:tcPr>
            <w:tcW w:w="2923" w:type="dxa"/>
            <w:shd w:val="clear" w:color="auto" w:fill="FFFFFF"/>
            <w:tcMar>
              <w:left w:w="8" w:type="dxa"/>
              <w:right w:w="8" w:type="dxa"/>
            </w:tcMar>
            <w:textDirection w:val="lrTb"/>
            <w:vAlign w:val="bottom"/>
          </w:tcPr>
          <w:p>
            <w:pPr>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所有入组受试者[ESS]</w:t>
            </w:r>
          </w:p>
        </w:tc>
        <w:tc>
          <w:tcPr>
            <w:tcW w:w="1022" w:type="dxa"/>
            <w:shd w:val="clear" w:color="auto" w:fill="FFFFFF"/>
            <w:tcMar>
              <w:left w:w="8" w:type="dxa"/>
              <w:right w:w="8" w:type="dxa"/>
            </w:tcMar>
            <w:textDirection w:val="lrTb"/>
            <w:vAlign w:val="bottom"/>
          </w:tcPr>
          <w:p>
            <w:pPr>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n</w:t>
            </w:r>
          </w:p>
        </w:tc>
        <w:tc>
          <w:tcPr>
            <w:tcW w:w="1272"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w:t>
            </w:r>
          </w:p>
        </w:tc>
        <w:tc>
          <w:tcPr>
            <w:tcW w:w="1272"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6</w:t>
            </w:r>
          </w:p>
        </w:tc>
        <w:tc>
          <w:tcPr>
            <w:tcW w:w="1272"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8</w:t>
            </w:r>
          </w:p>
        </w:tc>
        <w:tc>
          <w:tcPr>
            <w:tcW w:w="1272"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9</w:t>
            </w:r>
          </w:p>
        </w:tc>
        <w:tc>
          <w:tcPr>
            <w:tcW w:w="1272"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9</w:t>
            </w:r>
          </w:p>
        </w:tc>
        <w:tc>
          <w:tcPr>
            <w:tcW w:w="1272"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11</w:t>
            </w:r>
          </w:p>
        </w:tc>
        <w:tc>
          <w:tcPr>
            <w:tcW w:w="1272"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45</w:t>
            </w:r>
          </w:p>
        </w:tc>
      </w:tr>
      <w:tr>
        <w:tblPrEx>
          <w:tblW w:w="5000" w:type="pct"/>
          <w:jc w:val="center"/>
          <w:tblInd w:w="0" w:type="dxa"/>
          <w:tblLayout w:type="fixed"/>
          <w:tblCellMar>
            <w:top w:w="0" w:type="dxa"/>
            <w:left w:w="0" w:type="dxa"/>
            <w:bottom w:w="0" w:type="dxa"/>
            <w:right w:w="0" w:type="dxa"/>
          </w:tblCellMar>
        </w:tblPrEx>
        <w:trPr>
          <w:cantSplit/>
          <w:jc w:val="center"/>
        </w:trPr>
        <w:tc>
          <w:tcPr>
            <w:tcW w:w="2923" w:type="dxa"/>
            <w:shd w:val="clear" w:color="auto" w:fill="FFFFFF"/>
            <w:tcMar>
              <w:left w:w="8" w:type="dxa"/>
              <w:right w:w="8" w:type="dxa"/>
            </w:tcMar>
            <w:textDirection w:val="lrTb"/>
            <w:vAlign w:val="bottom"/>
          </w:tcPr>
          <w:p>
            <w:pPr>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安全性分析集[SS]</w:t>
            </w:r>
          </w:p>
        </w:tc>
        <w:tc>
          <w:tcPr>
            <w:tcW w:w="1022" w:type="dxa"/>
            <w:shd w:val="clear" w:color="auto" w:fill="FFFFFF"/>
            <w:tcMar>
              <w:left w:w="8" w:type="dxa"/>
              <w:right w:w="8" w:type="dxa"/>
            </w:tcMar>
            <w:textDirection w:val="lrTb"/>
            <w:vAlign w:val="bottom"/>
          </w:tcPr>
          <w:p>
            <w:pPr>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272"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(100)</w:t>
            </w:r>
          </w:p>
        </w:tc>
        <w:tc>
          <w:tcPr>
            <w:tcW w:w="1272"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6 (100)</w:t>
            </w:r>
          </w:p>
        </w:tc>
        <w:tc>
          <w:tcPr>
            <w:tcW w:w="1272"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8 (100)</w:t>
            </w:r>
          </w:p>
        </w:tc>
        <w:tc>
          <w:tcPr>
            <w:tcW w:w="1272"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9 (100)</w:t>
            </w:r>
          </w:p>
        </w:tc>
        <w:tc>
          <w:tcPr>
            <w:tcW w:w="1272"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9 (100)</w:t>
            </w:r>
          </w:p>
        </w:tc>
        <w:tc>
          <w:tcPr>
            <w:tcW w:w="1272"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11 (100)</w:t>
            </w:r>
          </w:p>
        </w:tc>
        <w:tc>
          <w:tcPr>
            <w:tcW w:w="1272"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45 (100)</w:t>
            </w:r>
          </w:p>
        </w:tc>
      </w:tr>
      <w:tr>
        <w:tblPrEx>
          <w:tblW w:w="5000" w:type="pct"/>
          <w:jc w:val="center"/>
          <w:tblInd w:w="0" w:type="dxa"/>
          <w:tblLayout w:type="fixed"/>
          <w:tblCellMar>
            <w:top w:w="0" w:type="dxa"/>
            <w:left w:w="0" w:type="dxa"/>
            <w:bottom w:w="0" w:type="dxa"/>
            <w:right w:w="0" w:type="dxa"/>
          </w:tblCellMar>
        </w:tblPrEx>
        <w:trPr>
          <w:cantSplit/>
          <w:jc w:val="center"/>
        </w:trPr>
        <w:tc>
          <w:tcPr>
            <w:tcW w:w="2923" w:type="dxa"/>
            <w:shd w:val="clear" w:color="auto" w:fill="FFFFFF"/>
            <w:tcMar>
              <w:left w:w="8" w:type="dxa"/>
              <w:right w:w="8" w:type="dxa"/>
            </w:tcMar>
            <w:textDirection w:val="lrTb"/>
            <w:vAlign w:val="bottom"/>
          </w:tcPr>
          <w:p>
            <w:pPr>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DLT分析集[DLT]</w:t>
            </w:r>
          </w:p>
        </w:tc>
        <w:tc>
          <w:tcPr>
            <w:tcW w:w="1022" w:type="dxa"/>
            <w:shd w:val="clear" w:color="auto" w:fill="FFFFFF"/>
            <w:tcMar>
              <w:left w:w="8" w:type="dxa"/>
              <w:right w:w="8" w:type="dxa"/>
            </w:tcMar>
            <w:textDirection w:val="lrTb"/>
            <w:vAlign w:val="bottom"/>
          </w:tcPr>
          <w:p>
            <w:pPr>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272"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(50.0)</w:t>
            </w:r>
          </w:p>
        </w:tc>
        <w:tc>
          <w:tcPr>
            <w:tcW w:w="1272"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 (50.0)</w:t>
            </w:r>
          </w:p>
        </w:tc>
        <w:tc>
          <w:tcPr>
            <w:tcW w:w="1272"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 (37.5)</w:t>
            </w:r>
          </w:p>
        </w:tc>
        <w:tc>
          <w:tcPr>
            <w:tcW w:w="1272"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 (33.3)</w:t>
            </w:r>
          </w:p>
        </w:tc>
        <w:tc>
          <w:tcPr>
            <w:tcW w:w="1272"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 (33.3)</w:t>
            </w:r>
          </w:p>
        </w:tc>
        <w:tc>
          <w:tcPr>
            <w:tcW w:w="1272"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7 (63.6)</w:t>
            </w:r>
          </w:p>
        </w:tc>
        <w:tc>
          <w:tcPr>
            <w:tcW w:w="1272"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20 (44.4)</w:t>
            </w:r>
          </w:p>
        </w:tc>
      </w:tr>
      <w:tr>
        <w:tblPrEx>
          <w:tblW w:w="5000" w:type="pct"/>
          <w:jc w:val="center"/>
          <w:tblInd w:w="0" w:type="dxa"/>
          <w:tblLayout w:type="fixed"/>
          <w:tblCellMar>
            <w:top w:w="0" w:type="dxa"/>
            <w:left w:w="0" w:type="dxa"/>
            <w:bottom w:w="0" w:type="dxa"/>
            <w:right w:w="0" w:type="dxa"/>
          </w:tblCellMar>
        </w:tblPrEx>
        <w:trPr>
          <w:cantSplit/>
          <w:jc w:val="center"/>
        </w:trPr>
        <w:tc>
          <w:tcPr>
            <w:tcW w:w="2923" w:type="dxa"/>
            <w:shd w:val="clear" w:color="auto" w:fill="FFFFFF"/>
            <w:tcMar>
              <w:left w:w="8" w:type="dxa"/>
              <w:right w:w="8" w:type="dxa"/>
            </w:tcMar>
            <w:textDirection w:val="lrTb"/>
            <w:vAlign w:val="bottom"/>
          </w:tcPr>
          <w:p>
            <w:pPr>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全分析集[FAS]</w:t>
            </w:r>
          </w:p>
        </w:tc>
        <w:tc>
          <w:tcPr>
            <w:tcW w:w="1022" w:type="dxa"/>
            <w:shd w:val="clear" w:color="auto" w:fill="FFFFFF"/>
            <w:tcMar>
              <w:left w:w="8" w:type="dxa"/>
              <w:right w:w="8" w:type="dxa"/>
            </w:tcMar>
            <w:textDirection w:val="lrTb"/>
            <w:vAlign w:val="bottom"/>
          </w:tcPr>
          <w:p>
            <w:pPr>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272"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(100)</w:t>
            </w:r>
          </w:p>
        </w:tc>
        <w:tc>
          <w:tcPr>
            <w:tcW w:w="1272"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6 (100)</w:t>
            </w:r>
          </w:p>
        </w:tc>
        <w:tc>
          <w:tcPr>
            <w:tcW w:w="1272"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8 (100)</w:t>
            </w:r>
          </w:p>
        </w:tc>
        <w:tc>
          <w:tcPr>
            <w:tcW w:w="1272"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9 (100)</w:t>
            </w:r>
          </w:p>
        </w:tc>
        <w:tc>
          <w:tcPr>
            <w:tcW w:w="1272"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9 (100)</w:t>
            </w:r>
          </w:p>
        </w:tc>
        <w:tc>
          <w:tcPr>
            <w:tcW w:w="1272"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11 (100)</w:t>
            </w:r>
          </w:p>
        </w:tc>
        <w:tc>
          <w:tcPr>
            <w:tcW w:w="1272"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45 (100)</w:t>
            </w:r>
          </w:p>
        </w:tc>
      </w:tr>
      <w:tr>
        <w:tblPrEx>
          <w:tblW w:w="5000" w:type="pct"/>
          <w:jc w:val="center"/>
          <w:tblInd w:w="0" w:type="dxa"/>
          <w:tblLayout w:type="fixed"/>
          <w:tblCellMar>
            <w:top w:w="0" w:type="dxa"/>
            <w:left w:w="0" w:type="dxa"/>
            <w:bottom w:w="0" w:type="dxa"/>
            <w:right w:w="0" w:type="dxa"/>
          </w:tblCellMar>
        </w:tblPrEx>
        <w:trPr>
          <w:cantSplit/>
          <w:jc w:val="center"/>
        </w:trPr>
        <w:tc>
          <w:tcPr>
            <w:tcW w:w="2923" w:type="dxa"/>
            <w:shd w:val="clear" w:color="auto" w:fill="FFFFFF"/>
            <w:tcMar>
              <w:left w:w="8" w:type="dxa"/>
              <w:right w:w="8" w:type="dxa"/>
            </w:tcMar>
            <w:textDirection w:val="lrTb"/>
            <w:vAlign w:val="bottom"/>
          </w:tcPr>
          <w:p>
            <w:pPr>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PK分析集[PKS]</w:t>
            </w:r>
          </w:p>
        </w:tc>
        <w:tc>
          <w:tcPr>
            <w:tcW w:w="1022" w:type="dxa"/>
            <w:shd w:val="clear" w:color="auto" w:fill="FFFFFF"/>
            <w:tcMar>
              <w:left w:w="8" w:type="dxa"/>
              <w:right w:w="8" w:type="dxa"/>
            </w:tcMar>
            <w:textDirection w:val="lrTb"/>
            <w:vAlign w:val="bottom"/>
          </w:tcPr>
          <w:p>
            <w:pPr>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272"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(100)</w:t>
            </w:r>
          </w:p>
        </w:tc>
        <w:tc>
          <w:tcPr>
            <w:tcW w:w="1272"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6 (100)</w:t>
            </w:r>
          </w:p>
        </w:tc>
        <w:tc>
          <w:tcPr>
            <w:tcW w:w="1272"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8 (100)</w:t>
            </w:r>
          </w:p>
        </w:tc>
        <w:tc>
          <w:tcPr>
            <w:tcW w:w="1272"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9 (100)</w:t>
            </w:r>
          </w:p>
        </w:tc>
        <w:tc>
          <w:tcPr>
            <w:tcW w:w="1272"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9 (100)</w:t>
            </w:r>
          </w:p>
        </w:tc>
        <w:tc>
          <w:tcPr>
            <w:tcW w:w="1272"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11 (100)</w:t>
            </w:r>
          </w:p>
        </w:tc>
        <w:tc>
          <w:tcPr>
            <w:tcW w:w="1272"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45 (100)</w:t>
            </w:r>
          </w:p>
        </w:tc>
      </w:tr>
      <w:tr>
        <w:tblPrEx>
          <w:tblW w:w="5000" w:type="pct"/>
          <w:jc w:val="center"/>
          <w:tblInd w:w="0" w:type="dxa"/>
          <w:tblLayout w:type="fixed"/>
          <w:tblCellMar>
            <w:top w:w="0" w:type="dxa"/>
            <w:left w:w="0" w:type="dxa"/>
            <w:bottom w:w="0" w:type="dxa"/>
            <w:right w:w="0" w:type="dxa"/>
          </w:tblCellMar>
        </w:tblPrEx>
        <w:trPr>
          <w:cantSplit/>
          <w:jc w:val="center"/>
        </w:trPr>
        <w:tc>
          <w:tcPr>
            <w:tcW w:w="12849" w:type="dxa"/>
            <w:gridSpan w:val="9"/>
            <w:shd w:val="clear" w:color="auto" w:fill="FFFFFF"/>
            <w:tcMar>
              <w:left w:w="8" w:type="dxa"/>
              <w:right w:w="8"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p>
        </w:tc>
      </w:tr>
      <w:tr>
        <w:tblPrEx>
          <w:tblW w:w="5000" w:type="pct"/>
          <w:jc w:val="center"/>
          <w:tblInd w:w="0" w:type="dxa"/>
          <w:tblLayout w:type="fixed"/>
          <w:tblCellMar>
            <w:top w:w="0" w:type="dxa"/>
            <w:left w:w="0" w:type="dxa"/>
            <w:bottom w:w="0" w:type="dxa"/>
            <w:right w:w="0" w:type="dxa"/>
          </w:tblCellMar>
        </w:tblPrEx>
        <w:trPr>
          <w:cantSplit/>
          <w:jc w:val="center"/>
        </w:trPr>
        <w:tc>
          <w:tcPr>
            <w:tcW w:w="12849" w:type="dxa"/>
            <w:gridSpan w:val="9"/>
            <w:tcBorders>
              <w:top w:val="single" w:sz="4" w:space="0" w:color="000000"/>
            </w:tcBorders>
            <w:shd w:val="clear" w:color="auto" w:fill="FFFFFF"/>
            <w:tcMar>
              <w:left w:w="8" w:type="dxa"/>
              <w:right w:w="8" w:type="dxa"/>
            </w:tcMar>
            <w:textDirection w:val="lrTb"/>
            <w:vAlign w:val="bottom"/>
          </w:tcPr>
          <w:p>
            <w:pPr>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来源：列表16.2.2</w:t>
            </w:r>
          </w:p>
        </w:tc>
      </w:tr>
    </w:tbl>
    <w:p>
      <w:pPr>
        <w:pStyle w:val="ERIS20"/>
        <w:numPr>
          <w:ilvl w:val="12"/>
          <w:numId w:val="0"/>
        </w:numPr>
        <w:spacing w:after="156"/>
        <w:jc w:val="both"/>
        <w:rPr>
          <w:rFonts w:cs="Times New Roman"/>
          <w:szCs w:val="24"/>
        </w:rPr>
      </w:pPr>
      <w:bookmarkStart w:id="458" w:name="_Toc23878"/>
      <w:bookmarkStart w:id="459" w:name="_Toc30077"/>
      <w:r>
        <w:rPr>
          <w:rFonts w:cs="Times New Roman" w:hint="eastAsia"/>
          <w:szCs w:val="24"/>
          <w:lang w:val="en-US" w:eastAsia="zh-CN"/>
        </w:rPr>
        <w:t>10.4</w:t>
      </w:r>
      <w:r>
        <w:rPr>
          <w:rFonts w:cs="Times New Roman" w:hint="eastAsia"/>
          <w:szCs w:val="24"/>
        </w:rPr>
        <w:t xml:space="preserve"> </w:t>
      </w:r>
      <w:r>
        <w:rPr>
          <w:rFonts w:cs="Times New Roman"/>
          <w:szCs w:val="24"/>
        </w:rPr>
        <w:t>人口统计学和其他基线特征</w:t>
      </w:r>
      <w:bookmarkEnd w:id="458"/>
      <w:bookmarkEnd w:id="459"/>
    </w:p>
    <w:p>
      <w:pPr>
        <w:pStyle w:val="ERIS3"/>
        <w:numPr>
          <w:ilvl w:val="255"/>
          <w:numId w:val="0"/>
        </w:numPr>
        <w:adjustRightInd w:val="0"/>
        <w:snapToGrid w:val="0"/>
        <w:spacing w:after="0" w:line="360" w:lineRule="auto"/>
        <w:jc w:val="both"/>
        <w:outlineLvl w:val="2"/>
        <w:pPrChange w:id="460" w:author="李兴栋" w:date="2024-04-09T14:56:49Z">
          <w:pPr>
            <w:pStyle w:val="ERIS20"/>
            <w:numPr>
              <w:ilvl w:val="0"/>
              <w:numId w:val="0"/>
            </w:numPr>
            <w:spacing w:after="156"/>
            <w:jc w:val="both"/>
            <w:outlineLvl w:val="2"/>
          </w:pPr>
        </w:pPrChange>
        <w:rPr>
          <w:rFonts w:cs="Times New Roman"/>
          <w:szCs w:val="21"/>
          <w:rPrChange w:id="461" w:author="李兴栋" w:date="2024-04-09T14:56:49Z">
            <w:rPr>
              <w:rFonts w:cs="Times New Roman"/>
              <w:szCs w:val="24"/>
            </w:rPr>
          </w:rPrChange>
        </w:rPr>
      </w:pPr>
      <w:bookmarkStart w:id="462" w:name="_Toc6021"/>
      <w:bookmarkStart w:id="463" w:name="_Toc20559"/>
      <w:r>
        <w:rPr>
          <w:rFonts w:cs="Times New Roman" w:hint="default"/>
          <w:szCs w:val="21"/>
          <w:lang w:val="en-US" w:eastAsia="zh-CN"/>
          <w:rPrChange w:id="464" w:author="李兴栋" w:date="2024-04-09T14:56:49Z">
            <w:rPr>
              <w:rFonts w:cs="Times New Roman" w:hint="eastAsia"/>
              <w:szCs w:val="24"/>
              <w:lang w:val="en-US" w:eastAsia="zh-CN"/>
            </w:rPr>
          </w:rPrChange>
        </w:rPr>
        <w:t>10.4</w:t>
      </w:r>
      <w:r>
        <w:rPr>
          <w:rFonts w:cs="Times New Roman"/>
          <w:szCs w:val="21"/>
          <w:rPrChange w:id="465" w:author="李兴栋" w:date="2024-04-09T14:56:49Z">
            <w:rPr>
              <w:rFonts w:cs="Times New Roman"/>
              <w:szCs w:val="24"/>
            </w:rPr>
          </w:rPrChange>
        </w:rPr>
        <w:t>.1</w:t>
      </w:r>
      <w:r>
        <w:rPr>
          <w:rFonts w:cs="Times New Roman" w:hint="default"/>
          <w:szCs w:val="21"/>
          <w:rPrChange w:id="466" w:author="李兴栋" w:date="2024-04-09T14:56:49Z">
            <w:rPr>
              <w:rFonts w:cs="Times New Roman" w:hint="eastAsia"/>
              <w:szCs w:val="24"/>
            </w:rPr>
          </w:rPrChange>
        </w:rPr>
        <w:t xml:space="preserve"> </w:t>
      </w:r>
      <w:r>
        <w:rPr>
          <w:rFonts w:cs="Times New Roman"/>
          <w:szCs w:val="21"/>
          <w:rPrChange w:id="467" w:author="李兴栋" w:date="2024-04-09T14:56:49Z">
            <w:rPr>
              <w:rFonts w:cs="Times New Roman"/>
              <w:szCs w:val="24"/>
            </w:rPr>
          </w:rPrChange>
        </w:rPr>
        <w:t>人口统计学基线特征（FAS）</w:t>
      </w:r>
      <w:bookmarkEnd w:id="462"/>
      <w:bookmarkEnd w:id="463"/>
    </w:p>
    <w:p>
      <w:pPr>
        <w:pStyle w:val="ERIS"/>
        <w:adjustRightInd w:val="0"/>
        <w:snapToGrid w:val="0"/>
        <w:spacing w:after="0" w:line="360" w:lineRule="auto"/>
        <w:ind w:firstLine="480" w:firstLineChars="200"/>
        <w:jc w:val="both"/>
        <w:rPr>
          <w:rFonts w:cs="Times New Roman"/>
          <w:szCs w:val="24"/>
        </w:rPr>
      </w:pPr>
      <w:r>
        <w:rPr>
          <w:rFonts w:cs="Times New Roman"/>
          <w:szCs w:val="24"/>
        </w:rPr>
        <w:t>基于FAS集的45例受试者中，男性26例（57.8%），女性19例（42.2%）；平均年龄是51岁(±10.93）（范围：28-68岁）；17.8%（8例）受试者基线ECOG评分为0分，82.2%（37例）受试者ECOG评分为1分。</w:t>
      </w:r>
    </w:p>
    <w:p>
      <w:pPr>
        <w:pStyle w:val="ERIS"/>
        <w:adjustRightInd w:val="0"/>
        <w:snapToGrid w:val="0"/>
        <w:spacing w:after="0" w:line="360" w:lineRule="auto"/>
        <w:ind w:firstLine="480" w:firstLineChars="200"/>
        <w:jc w:val="both"/>
        <w:rPr>
          <w:rFonts w:cs="Times New Roman"/>
          <w:szCs w:val="24"/>
        </w:rPr>
      </w:pPr>
      <w:r>
        <w:rPr>
          <w:rFonts w:cs="Times New Roman"/>
          <w:szCs w:val="24"/>
        </w:rPr>
        <w:t>人口统计学和其他基线特征的列表详见章节14.1，患者人口统计学数据详见附录16.2.4。</w:t>
      </w:r>
    </w:p>
    <w:p>
      <w:pPr>
        <w:pStyle w:val="Caption"/>
        <w:jc w:val="center"/>
        <w:rPr>
          <w:rFonts w:ascii="Times New Roman" w:eastAsia="宋体" w:hAnsi="Times New Roman" w:cs="Times New Roman"/>
          <w:b/>
          <w:bCs/>
          <w:sz w:val="24"/>
          <w:szCs w:val="24"/>
        </w:rPr>
      </w:pPr>
      <w:r>
        <w:rPr>
          <w:rFonts w:ascii="Times New Roman" w:eastAsia="宋体" w:hAnsi="Times New Roman" w:cs="Times New Roman"/>
          <w:b/>
          <w:bCs/>
          <w:sz w:val="24"/>
          <w:szCs w:val="24"/>
        </w:rPr>
        <w:t xml:space="preserve">表 </w:t>
      </w:r>
      <w:r>
        <w:rPr>
          <w:rFonts w:ascii="Times New Roman" w:eastAsia="宋体" w:hAnsi="Times New Roman" w:cs="Times New Roman"/>
          <w:b/>
          <w:bCs/>
          <w:sz w:val="24"/>
          <w:szCs w:val="24"/>
        </w:rPr>
        <w:fldChar w:fldCharType="begin"/>
      </w:r>
      <w:r>
        <w:rPr>
          <w:rFonts w:ascii="Times New Roman" w:eastAsia="宋体" w:hAnsi="Times New Roman" w:cs="Times New Roman"/>
          <w:b/>
          <w:bCs/>
          <w:sz w:val="24"/>
          <w:szCs w:val="24"/>
        </w:rPr>
        <w:instrText xml:space="preserve"> SEQ 表 \* ARABIC </w:instrText>
      </w:r>
      <w:r>
        <w:rPr>
          <w:rFonts w:ascii="Times New Roman" w:eastAsia="宋体" w:hAnsi="Times New Roman" w:cs="Times New Roman"/>
          <w:b/>
          <w:bCs/>
          <w:sz w:val="24"/>
          <w:szCs w:val="24"/>
        </w:rPr>
        <w:fldChar w:fldCharType="separate"/>
      </w:r>
      <w:r>
        <w:rPr>
          <w:rFonts w:ascii="Times New Roman" w:eastAsia="宋体" w:hAnsi="Times New Roman" w:cs="Times New Roman"/>
          <w:b/>
          <w:bCs/>
          <w:sz w:val="24"/>
          <w:szCs w:val="24"/>
        </w:rPr>
        <w:t>8</w:t>
      </w:r>
      <w:r>
        <w:rPr>
          <w:rFonts w:ascii="Times New Roman" w:eastAsia="宋体" w:hAnsi="Times New Roman" w:cs="Times New Roman"/>
          <w:b/>
          <w:bCs/>
          <w:sz w:val="24"/>
          <w:szCs w:val="24"/>
        </w:rPr>
        <w:fldChar w:fldCharType="end"/>
      </w:r>
      <w:bookmarkStart w:id="468" w:name="_Toc14609"/>
      <w:bookmarkStart w:id="469" w:name="_Toc13055"/>
      <w:bookmarkStart w:id="470" w:name="_Toc17848"/>
      <w:bookmarkStart w:id="471" w:name="_Toc626"/>
      <w:r>
        <w:rPr>
          <w:rFonts w:ascii="Times New Roman" w:eastAsia="宋体" w:hAnsi="Times New Roman" w:cs="Times New Roman" w:hint="eastAsia"/>
          <w:b/>
          <w:bCs/>
          <w:sz w:val="24"/>
          <w:szCs w:val="24"/>
        </w:rPr>
        <w:t xml:space="preserve"> </w:t>
      </w:r>
      <w:r>
        <w:rPr>
          <w:rFonts w:ascii="Times New Roman" w:eastAsia="宋体" w:hAnsi="Times New Roman" w:cs="Times New Roman"/>
          <w:b/>
          <w:bCs/>
          <w:sz w:val="24"/>
          <w:szCs w:val="24"/>
        </w:rPr>
        <w:t>人口统计学和基线特征（FAS）</w:t>
      </w:r>
      <w:bookmarkEnd w:id="468"/>
      <w:bookmarkEnd w:id="469"/>
      <w:bookmarkEnd w:id="470"/>
      <w:bookmarkEnd w:id="471"/>
    </w:p>
    <w:tbl>
      <w:tblPr>
        <w:tblStyle w:val="TableNormal"/>
        <w:tblW w:w="4996"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238"/>
        <w:gridCol w:w="1029"/>
        <w:gridCol w:w="999"/>
        <w:gridCol w:w="970"/>
        <w:gridCol w:w="957"/>
        <w:gridCol w:w="1058"/>
        <w:gridCol w:w="1007"/>
        <w:gridCol w:w="1005"/>
        <w:gridCol w:w="972"/>
      </w:tblGrid>
      <w:tr>
        <w:tblPrEx>
          <w:tblW w:w="4996"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cantSplit/>
          <w:trHeight w:val="146"/>
          <w:tblHeader/>
        </w:trPr>
        <w:tc>
          <w:tcPr>
            <w:tcW w:w="671" w:type="pct"/>
            <w:tcBorders>
              <w:top w:val="single" w:sz="4" w:space="0" w:color="auto"/>
              <w:left w:val="nil"/>
              <w:bottom w:val="single" w:sz="4" w:space="0" w:color="auto"/>
              <w:right w:val="nil"/>
            </w:tcBorders>
            <w:vAlign w:val="center"/>
          </w:tcPr>
          <w:p>
            <w:pPr>
              <w:pStyle w:val="shellhead"/>
              <w:adjustRightInd w:val="0"/>
              <w:snapToGrid w:val="0"/>
              <w:spacing w:before="0" w:after="0"/>
              <w:jc w:val="both"/>
              <w:rPr>
                <w:rFonts w:ascii="Times New Roman" w:eastAsia="宋体" w:hAnsi="Times New Roman"/>
                <w:sz w:val="15"/>
                <w:szCs w:val="15"/>
              </w:rPr>
            </w:pPr>
            <w:r>
              <w:rPr>
                <w:rFonts w:ascii="Times New Roman" w:eastAsia="宋体" w:hAnsi="Times New Roman"/>
                <w:sz w:val="15"/>
                <w:szCs w:val="15"/>
              </w:rPr>
              <w:t>变量/类别</w:t>
            </w:r>
          </w:p>
        </w:tc>
        <w:tc>
          <w:tcPr>
            <w:tcW w:w="557" w:type="pct"/>
            <w:tcBorders>
              <w:top w:val="single" w:sz="4" w:space="0" w:color="auto"/>
              <w:left w:val="nil"/>
              <w:bottom w:val="single" w:sz="4" w:space="0" w:color="auto"/>
              <w:right w:val="nil"/>
            </w:tcBorders>
            <w:vAlign w:val="center"/>
          </w:tcPr>
          <w:p>
            <w:pPr>
              <w:pStyle w:val="shellhead"/>
              <w:adjustRightInd w:val="0"/>
              <w:snapToGrid w:val="0"/>
              <w:spacing w:before="0" w:after="0"/>
              <w:rPr>
                <w:rFonts w:ascii="Times New Roman" w:eastAsia="宋体" w:hAnsi="Times New Roman"/>
                <w:sz w:val="15"/>
                <w:szCs w:val="15"/>
              </w:rPr>
            </w:pPr>
            <w:r>
              <w:rPr>
                <w:rFonts w:ascii="Times New Roman" w:eastAsia="宋体" w:hAnsi="Times New Roman"/>
                <w:sz w:val="15"/>
                <w:szCs w:val="15"/>
              </w:rPr>
              <w:t>统计量</w:t>
            </w:r>
          </w:p>
        </w:tc>
        <w:tc>
          <w:tcPr>
            <w:tcW w:w="541" w:type="pct"/>
            <w:tcBorders>
              <w:top w:val="single" w:sz="4" w:space="0" w:color="auto"/>
              <w:left w:val="nil"/>
              <w:bottom w:val="single" w:sz="4" w:space="0" w:color="auto"/>
              <w:right w:val="nil"/>
            </w:tcBorders>
            <w:vAlign w:val="center"/>
          </w:tcPr>
          <w:p>
            <w:pPr>
              <w:pStyle w:val="shellhead"/>
              <w:adjustRightInd w:val="0"/>
              <w:snapToGrid w:val="0"/>
              <w:spacing w:before="0" w:after="0"/>
              <w:rPr>
                <w:rFonts w:ascii="Times New Roman" w:eastAsia="宋体" w:hAnsi="Times New Roman"/>
                <w:sz w:val="15"/>
                <w:szCs w:val="15"/>
              </w:rPr>
            </w:pPr>
            <w:r>
              <w:rPr>
                <w:rFonts w:ascii="Times New Roman" w:eastAsia="宋体" w:hAnsi="Times New Roman"/>
                <w:sz w:val="15"/>
                <w:szCs w:val="15"/>
              </w:rPr>
              <w:t>20 mg</w:t>
            </w:r>
            <w:r>
              <w:rPr>
                <w:rFonts w:ascii="Times New Roman" w:eastAsia="宋体" w:hAnsi="Times New Roman"/>
                <w:sz w:val="15"/>
                <w:szCs w:val="15"/>
              </w:rPr>
              <w:br/>
            </w:r>
            <w:r>
              <w:rPr>
                <w:rFonts w:ascii="Times New Roman" w:eastAsia="宋体" w:hAnsi="Times New Roman"/>
                <w:sz w:val="15"/>
                <w:szCs w:val="15"/>
              </w:rPr>
              <w:t>(N =2)</w:t>
            </w:r>
          </w:p>
        </w:tc>
        <w:tc>
          <w:tcPr>
            <w:tcW w:w="525" w:type="pct"/>
            <w:tcBorders>
              <w:top w:val="single" w:sz="4" w:space="0" w:color="auto"/>
              <w:left w:val="nil"/>
              <w:bottom w:val="single" w:sz="4" w:space="0" w:color="auto"/>
              <w:right w:val="nil"/>
            </w:tcBorders>
            <w:vAlign w:val="center"/>
          </w:tcPr>
          <w:p>
            <w:pPr>
              <w:pStyle w:val="shellhead"/>
              <w:adjustRightInd w:val="0"/>
              <w:snapToGrid w:val="0"/>
              <w:spacing w:before="0" w:after="0"/>
              <w:rPr>
                <w:rFonts w:ascii="Times New Roman" w:eastAsia="宋体" w:hAnsi="Times New Roman"/>
                <w:sz w:val="15"/>
                <w:szCs w:val="15"/>
              </w:rPr>
            </w:pPr>
            <w:r>
              <w:rPr>
                <w:rFonts w:ascii="Times New Roman" w:eastAsia="宋体" w:hAnsi="Times New Roman"/>
                <w:sz w:val="15"/>
                <w:szCs w:val="15"/>
              </w:rPr>
              <w:t>40 mg</w:t>
            </w:r>
            <w:r>
              <w:rPr>
                <w:rFonts w:ascii="Times New Roman" w:eastAsia="宋体" w:hAnsi="Times New Roman"/>
                <w:sz w:val="15"/>
                <w:szCs w:val="15"/>
              </w:rPr>
              <w:br/>
            </w:r>
            <w:r>
              <w:rPr>
                <w:rFonts w:ascii="Times New Roman" w:eastAsia="宋体" w:hAnsi="Times New Roman"/>
                <w:sz w:val="15"/>
                <w:szCs w:val="15"/>
              </w:rPr>
              <w:t>(N =6)</w:t>
            </w:r>
          </w:p>
        </w:tc>
        <w:tc>
          <w:tcPr>
            <w:tcW w:w="518" w:type="pct"/>
            <w:tcBorders>
              <w:top w:val="single" w:sz="4" w:space="0" w:color="auto"/>
              <w:left w:val="nil"/>
              <w:bottom w:val="single" w:sz="4" w:space="0" w:color="auto"/>
              <w:right w:val="nil"/>
            </w:tcBorders>
            <w:vAlign w:val="center"/>
          </w:tcPr>
          <w:p>
            <w:pPr>
              <w:pStyle w:val="shellhead"/>
              <w:adjustRightInd w:val="0"/>
              <w:snapToGrid w:val="0"/>
              <w:spacing w:before="0" w:after="0"/>
              <w:rPr>
                <w:rFonts w:ascii="Times New Roman" w:eastAsia="宋体" w:hAnsi="Times New Roman"/>
                <w:sz w:val="15"/>
                <w:szCs w:val="15"/>
              </w:rPr>
            </w:pPr>
            <w:r>
              <w:rPr>
                <w:rFonts w:ascii="Times New Roman" w:eastAsia="宋体" w:hAnsi="Times New Roman"/>
                <w:sz w:val="15"/>
                <w:szCs w:val="15"/>
              </w:rPr>
              <w:t>80 mg</w:t>
            </w:r>
            <w:r>
              <w:rPr>
                <w:rFonts w:ascii="Times New Roman" w:eastAsia="宋体" w:hAnsi="Times New Roman"/>
                <w:sz w:val="15"/>
                <w:szCs w:val="15"/>
              </w:rPr>
              <w:br/>
            </w:r>
            <w:r>
              <w:rPr>
                <w:rFonts w:ascii="Times New Roman" w:eastAsia="宋体" w:hAnsi="Times New Roman"/>
                <w:sz w:val="15"/>
                <w:szCs w:val="15"/>
              </w:rPr>
              <w:t>(N =8)</w:t>
            </w:r>
          </w:p>
        </w:tc>
        <w:tc>
          <w:tcPr>
            <w:tcW w:w="573" w:type="pct"/>
            <w:tcBorders>
              <w:top w:val="single" w:sz="4" w:space="0" w:color="auto"/>
              <w:left w:val="nil"/>
              <w:bottom w:val="single" w:sz="4" w:space="0" w:color="auto"/>
              <w:right w:val="nil"/>
            </w:tcBorders>
            <w:vAlign w:val="center"/>
          </w:tcPr>
          <w:p>
            <w:pPr>
              <w:pStyle w:val="shellhead"/>
              <w:adjustRightInd w:val="0"/>
              <w:snapToGrid w:val="0"/>
              <w:spacing w:before="0" w:after="0"/>
              <w:rPr>
                <w:rFonts w:ascii="Times New Roman" w:eastAsia="宋体" w:hAnsi="Times New Roman"/>
                <w:sz w:val="15"/>
                <w:szCs w:val="15"/>
              </w:rPr>
            </w:pPr>
            <w:r>
              <w:rPr>
                <w:rFonts w:ascii="Times New Roman" w:eastAsia="宋体" w:hAnsi="Times New Roman"/>
                <w:sz w:val="15"/>
                <w:szCs w:val="15"/>
              </w:rPr>
              <w:t>120 mg</w:t>
            </w:r>
            <w:r>
              <w:rPr>
                <w:rFonts w:ascii="Times New Roman" w:eastAsia="宋体" w:hAnsi="Times New Roman"/>
                <w:sz w:val="15"/>
                <w:szCs w:val="15"/>
              </w:rPr>
              <w:br/>
            </w:r>
            <w:r>
              <w:rPr>
                <w:rFonts w:ascii="Times New Roman" w:eastAsia="宋体" w:hAnsi="Times New Roman"/>
                <w:sz w:val="15"/>
                <w:szCs w:val="15"/>
              </w:rPr>
              <w:t>(N =9)</w:t>
            </w:r>
          </w:p>
        </w:tc>
        <w:tc>
          <w:tcPr>
            <w:tcW w:w="545" w:type="pct"/>
            <w:tcBorders>
              <w:top w:val="single" w:sz="4" w:space="0" w:color="auto"/>
              <w:left w:val="nil"/>
              <w:bottom w:val="single" w:sz="4" w:space="0" w:color="auto"/>
              <w:right w:val="nil"/>
            </w:tcBorders>
            <w:vAlign w:val="center"/>
          </w:tcPr>
          <w:p>
            <w:pPr>
              <w:pStyle w:val="shellhead"/>
              <w:adjustRightInd w:val="0"/>
              <w:snapToGrid w:val="0"/>
              <w:spacing w:before="0" w:after="0"/>
              <w:rPr>
                <w:rFonts w:ascii="Times New Roman" w:eastAsia="宋体" w:hAnsi="Times New Roman"/>
                <w:sz w:val="15"/>
                <w:szCs w:val="15"/>
              </w:rPr>
            </w:pPr>
            <w:r>
              <w:rPr>
                <w:rFonts w:ascii="Times New Roman" w:eastAsia="宋体" w:hAnsi="Times New Roman"/>
                <w:sz w:val="15"/>
                <w:szCs w:val="15"/>
              </w:rPr>
              <w:t>160 mg</w:t>
            </w:r>
            <w:r>
              <w:rPr>
                <w:rFonts w:ascii="Times New Roman" w:eastAsia="宋体" w:hAnsi="Times New Roman"/>
                <w:sz w:val="15"/>
                <w:szCs w:val="15"/>
              </w:rPr>
              <w:br/>
            </w:r>
            <w:r>
              <w:rPr>
                <w:rFonts w:ascii="Times New Roman" w:eastAsia="宋体" w:hAnsi="Times New Roman"/>
                <w:sz w:val="15"/>
                <w:szCs w:val="15"/>
              </w:rPr>
              <w:t>(N = 9)</w:t>
            </w:r>
          </w:p>
        </w:tc>
        <w:tc>
          <w:tcPr>
            <w:tcW w:w="544" w:type="pct"/>
            <w:tcBorders>
              <w:top w:val="single" w:sz="4" w:space="0" w:color="auto"/>
              <w:left w:val="nil"/>
              <w:bottom w:val="single" w:sz="4" w:space="0" w:color="auto"/>
              <w:right w:val="nil"/>
            </w:tcBorders>
            <w:vAlign w:val="center"/>
          </w:tcPr>
          <w:p>
            <w:pPr>
              <w:pStyle w:val="shellhead"/>
              <w:adjustRightInd w:val="0"/>
              <w:snapToGrid w:val="0"/>
              <w:spacing w:before="0" w:after="0"/>
              <w:rPr>
                <w:rFonts w:ascii="Times New Roman" w:eastAsia="宋体" w:hAnsi="Times New Roman"/>
                <w:sz w:val="15"/>
                <w:szCs w:val="15"/>
              </w:rPr>
            </w:pPr>
            <w:r>
              <w:rPr>
                <w:rFonts w:ascii="Times New Roman" w:eastAsia="宋体" w:hAnsi="Times New Roman"/>
                <w:sz w:val="15"/>
                <w:szCs w:val="15"/>
              </w:rPr>
              <w:t>210 mg</w:t>
            </w:r>
            <w:r>
              <w:rPr>
                <w:rFonts w:ascii="Times New Roman" w:eastAsia="宋体" w:hAnsi="Times New Roman"/>
                <w:sz w:val="15"/>
                <w:szCs w:val="15"/>
              </w:rPr>
              <w:br/>
            </w:r>
            <w:r>
              <w:rPr>
                <w:rFonts w:ascii="Times New Roman" w:eastAsia="宋体" w:hAnsi="Times New Roman"/>
                <w:sz w:val="15"/>
                <w:szCs w:val="15"/>
              </w:rPr>
              <w:t>(N = 11)</w:t>
            </w:r>
          </w:p>
        </w:tc>
        <w:tc>
          <w:tcPr>
            <w:tcW w:w="521" w:type="pct"/>
            <w:tcBorders>
              <w:top w:val="single" w:sz="4" w:space="0" w:color="auto"/>
              <w:left w:val="nil"/>
              <w:bottom w:val="single" w:sz="4" w:space="0" w:color="auto"/>
              <w:right w:val="nil"/>
            </w:tcBorders>
            <w:vAlign w:val="center"/>
          </w:tcPr>
          <w:p>
            <w:pPr>
              <w:pStyle w:val="shellhead"/>
              <w:adjustRightInd w:val="0"/>
              <w:snapToGrid w:val="0"/>
              <w:spacing w:before="0" w:after="0"/>
              <w:rPr>
                <w:rFonts w:ascii="Times New Roman" w:eastAsia="宋体" w:hAnsi="Times New Roman"/>
                <w:sz w:val="15"/>
                <w:szCs w:val="15"/>
              </w:rPr>
            </w:pPr>
            <w:r>
              <w:rPr>
                <w:rFonts w:ascii="Times New Roman" w:eastAsia="宋体" w:hAnsi="Times New Roman"/>
                <w:sz w:val="15"/>
                <w:szCs w:val="15"/>
              </w:rPr>
              <w:t>总计</w:t>
            </w:r>
          </w:p>
          <w:p>
            <w:pPr>
              <w:pStyle w:val="shellhead"/>
              <w:adjustRightInd w:val="0"/>
              <w:snapToGrid w:val="0"/>
              <w:spacing w:before="0" w:after="0"/>
              <w:rPr>
                <w:rFonts w:ascii="Times New Roman" w:eastAsia="宋体" w:hAnsi="Times New Roman"/>
                <w:sz w:val="15"/>
                <w:szCs w:val="15"/>
              </w:rPr>
            </w:pPr>
            <w:r>
              <w:rPr>
                <w:rFonts w:ascii="Times New Roman" w:eastAsia="宋体" w:hAnsi="Times New Roman"/>
                <w:sz w:val="15"/>
                <w:szCs w:val="15"/>
                <w:lang w:eastAsia="zh-CN"/>
              </w:rPr>
              <w:t>(</w:t>
            </w:r>
            <w:r>
              <w:rPr>
                <w:rFonts w:ascii="Times New Roman" w:eastAsia="宋体" w:hAnsi="Times New Roman"/>
                <w:sz w:val="15"/>
                <w:szCs w:val="15"/>
              </w:rPr>
              <w:t>N = 45)</w:t>
            </w:r>
          </w:p>
        </w:tc>
      </w:tr>
      <w:tr>
        <w:tblPrEx>
          <w:tblW w:w="4996" w:type="pct"/>
          <w:tblInd w:w="0" w:type="dxa"/>
          <w:tblLayout w:type="fixed"/>
          <w:tblCellMar>
            <w:top w:w="0" w:type="dxa"/>
            <w:left w:w="108" w:type="dxa"/>
            <w:bottom w:w="0" w:type="dxa"/>
            <w:right w:w="108" w:type="dxa"/>
          </w:tblCellMar>
        </w:tblPrEx>
        <w:trPr>
          <w:cantSplit/>
          <w:trHeight w:val="214"/>
        </w:trPr>
        <w:tc>
          <w:tcPr>
            <w:tcW w:w="671" w:type="pct"/>
            <w:tcBorders>
              <w:top w:val="nil"/>
              <w:left w:val="nil"/>
              <w:bottom w:val="nil"/>
              <w:right w:val="nil"/>
            </w:tcBorders>
          </w:tcPr>
          <w:p>
            <w:pPr>
              <w:pStyle w:val="shellrow"/>
              <w:adjustRightInd w:val="0"/>
              <w:snapToGrid w:val="0"/>
              <w:spacing w:before="0" w:after="0"/>
              <w:jc w:val="left"/>
              <w:rPr>
                <w:rFonts w:ascii="Times New Roman" w:eastAsia="宋体" w:hAnsi="Times New Roman"/>
                <w:sz w:val="15"/>
                <w:szCs w:val="15"/>
              </w:rPr>
            </w:pPr>
            <w:r>
              <w:rPr>
                <w:rFonts w:ascii="Times New Roman" w:eastAsia="宋体" w:hAnsi="Times New Roman"/>
                <w:sz w:val="15"/>
                <w:szCs w:val="15"/>
              </w:rPr>
              <w:t>年龄（岁）</w:t>
            </w:r>
          </w:p>
        </w:tc>
        <w:tc>
          <w:tcPr>
            <w:tcW w:w="557" w:type="pct"/>
            <w:tcBorders>
              <w:top w:val="nil"/>
              <w:left w:val="nil"/>
              <w:bottom w:val="nil"/>
              <w:right w:val="nil"/>
            </w:tcBorders>
          </w:tcPr>
          <w:p>
            <w:pPr>
              <w:pStyle w:val="shellrow"/>
              <w:adjustRightInd w:val="0"/>
              <w:snapToGrid w:val="0"/>
              <w:spacing w:before="0" w:after="0"/>
              <w:rPr>
                <w:rFonts w:ascii="Times New Roman" w:eastAsia="宋体" w:hAnsi="Times New Roman"/>
                <w:sz w:val="15"/>
                <w:szCs w:val="15"/>
              </w:rPr>
            </w:pPr>
            <w:r>
              <w:rPr>
                <w:rFonts w:ascii="Times New Roman" w:eastAsia="宋体" w:hAnsi="Times New Roman"/>
                <w:sz w:val="15"/>
                <w:szCs w:val="15"/>
              </w:rPr>
              <w:t>n (%)</w:t>
            </w:r>
          </w:p>
        </w:tc>
        <w:tc>
          <w:tcPr>
            <w:tcW w:w="541" w:type="pct"/>
            <w:tcBorders>
              <w:top w:val="nil"/>
              <w:left w:val="nil"/>
              <w:bottom w:val="nil"/>
              <w:right w:val="nil"/>
            </w:tcBorders>
            <w:vAlign w:val="center"/>
          </w:tcPr>
          <w:p>
            <w:pPr>
              <w:pStyle w:val="shellrow"/>
              <w:adjustRightInd w:val="0"/>
              <w:snapToGrid w:val="0"/>
              <w:spacing w:before="0" w:after="0"/>
              <w:rPr>
                <w:rFonts w:ascii="Times New Roman" w:eastAsia="宋体" w:hAnsi="Times New Roman"/>
                <w:sz w:val="15"/>
                <w:szCs w:val="15"/>
              </w:rPr>
            </w:pPr>
            <w:r>
              <w:rPr>
                <w:rFonts w:ascii="Times New Roman" w:eastAsia="宋体" w:hAnsi="Times New Roman"/>
                <w:sz w:val="15"/>
                <w:szCs w:val="15"/>
              </w:rPr>
              <w:t xml:space="preserve"> 2  (100)              </w:t>
            </w:r>
          </w:p>
        </w:tc>
        <w:tc>
          <w:tcPr>
            <w:tcW w:w="525" w:type="pct"/>
            <w:tcBorders>
              <w:top w:val="nil"/>
              <w:left w:val="nil"/>
              <w:bottom w:val="nil"/>
              <w:right w:val="nil"/>
            </w:tcBorders>
            <w:vAlign w:val="center"/>
          </w:tcPr>
          <w:p>
            <w:pPr>
              <w:pStyle w:val="shellrow"/>
              <w:adjustRightInd w:val="0"/>
              <w:snapToGrid w:val="0"/>
              <w:spacing w:before="0" w:after="0"/>
              <w:rPr>
                <w:rFonts w:ascii="Times New Roman" w:eastAsia="宋体" w:hAnsi="Times New Roman"/>
                <w:sz w:val="15"/>
                <w:szCs w:val="15"/>
              </w:rPr>
            </w:pPr>
            <w:r>
              <w:rPr>
                <w:rFonts w:ascii="Times New Roman" w:eastAsia="宋体" w:hAnsi="Times New Roman"/>
                <w:sz w:val="15"/>
                <w:szCs w:val="15"/>
              </w:rPr>
              <w:t xml:space="preserve">6   ( 100) </w:t>
            </w:r>
          </w:p>
        </w:tc>
        <w:tc>
          <w:tcPr>
            <w:tcW w:w="518" w:type="pct"/>
            <w:tcBorders>
              <w:top w:val="nil"/>
              <w:left w:val="nil"/>
              <w:bottom w:val="nil"/>
              <w:right w:val="nil"/>
            </w:tcBorders>
            <w:vAlign w:val="center"/>
          </w:tcPr>
          <w:p>
            <w:pPr>
              <w:pStyle w:val="shellrow"/>
              <w:adjustRightInd w:val="0"/>
              <w:snapToGrid w:val="0"/>
              <w:spacing w:before="0" w:after="0"/>
              <w:rPr>
                <w:rFonts w:ascii="Times New Roman" w:eastAsia="宋体" w:hAnsi="Times New Roman"/>
                <w:sz w:val="15"/>
                <w:szCs w:val="15"/>
              </w:rPr>
            </w:pPr>
            <w:r>
              <w:rPr>
                <w:rFonts w:ascii="Times New Roman" w:eastAsia="宋体" w:hAnsi="Times New Roman"/>
                <w:sz w:val="15"/>
                <w:szCs w:val="15"/>
              </w:rPr>
              <w:t>8   ( 100)</w:t>
            </w:r>
          </w:p>
        </w:tc>
        <w:tc>
          <w:tcPr>
            <w:tcW w:w="573" w:type="pct"/>
            <w:tcBorders>
              <w:top w:val="nil"/>
              <w:left w:val="nil"/>
              <w:bottom w:val="nil"/>
              <w:right w:val="nil"/>
            </w:tcBorders>
            <w:vAlign w:val="center"/>
          </w:tcPr>
          <w:p>
            <w:pPr>
              <w:pStyle w:val="shellrow"/>
              <w:adjustRightInd w:val="0"/>
              <w:snapToGrid w:val="0"/>
              <w:spacing w:before="0" w:after="0"/>
              <w:rPr>
                <w:rFonts w:ascii="Times New Roman" w:eastAsia="宋体" w:hAnsi="Times New Roman"/>
                <w:sz w:val="15"/>
                <w:szCs w:val="15"/>
              </w:rPr>
            </w:pPr>
            <w:r>
              <w:rPr>
                <w:rFonts w:ascii="Times New Roman" w:eastAsia="宋体" w:hAnsi="Times New Roman"/>
                <w:sz w:val="15"/>
                <w:szCs w:val="15"/>
              </w:rPr>
              <w:t>9   ( 100)</w:t>
            </w:r>
          </w:p>
        </w:tc>
        <w:tc>
          <w:tcPr>
            <w:tcW w:w="545" w:type="pct"/>
            <w:tcBorders>
              <w:top w:val="nil"/>
              <w:left w:val="nil"/>
              <w:bottom w:val="nil"/>
              <w:right w:val="nil"/>
            </w:tcBorders>
            <w:vAlign w:val="center"/>
          </w:tcPr>
          <w:p>
            <w:pPr>
              <w:pStyle w:val="shellrow"/>
              <w:adjustRightInd w:val="0"/>
              <w:snapToGrid w:val="0"/>
              <w:spacing w:before="0" w:after="0"/>
              <w:rPr>
                <w:rFonts w:ascii="Times New Roman" w:eastAsia="宋体" w:hAnsi="Times New Roman"/>
                <w:sz w:val="15"/>
                <w:szCs w:val="15"/>
              </w:rPr>
            </w:pPr>
            <w:r>
              <w:rPr>
                <w:rFonts w:ascii="Times New Roman" w:eastAsia="宋体" w:hAnsi="Times New Roman"/>
                <w:sz w:val="15"/>
                <w:szCs w:val="15"/>
              </w:rPr>
              <w:t>9   ( 100)</w:t>
            </w:r>
          </w:p>
        </w:tc>
        <w:tc>
          <w:tcPr>
            <w:tcW w:w="544" w:type="pct"/>
            <w:tcBorders>
              <w:top w:val="nil"/>
              <w:left w:val="nil"/>
              <w:bottom w:val="nil"/>
              <w:right w:val="nil"/>
            </w:tcBorders>
            <w:vAlign w:val="center"/>
          </w:tcPr>
          <w:p>
            <w:pPr>
              <w:pStyle w:val="shellrow"/>
              <w:adjustRightInd w:val="0"/>
              <w:snapToGrid w:val="0"/>
              <w:spacing w:before="0" w:after="0"/>
              <w:rPr>
                <w:rFonts w:ascii="Times New Roman" w:eastAsia="宋体" w:hAnsi="Times New Roman"/>
                <w:sz w:val="15"/>
                <w:szCs w:val="15"/>
              </w:rPr>
            </w:pPr>
            <w:r>
              <w:rPr>
                <w:rFonts w:ascii="Times New Roman" w:eastAsia="宋体" w:hAnsi="Times New Roman"/>
                <w:sz w:val="15"/>
                <w:szCs w:val="15"/>
              </w:rPr>
              <w:t>11 (100)</w:t>
            </w:r>
          </w:p>
        </w:tc>
        <w:tc>
          <w:tcPr>
            <w:tcW w:w="521" w:type="pct"/>
            <w:tcBorders>
              <w:top w:val="nil"/>
              <w:left w:val="nil"/>
              <w:bottom w:val="nil"/>
              <w:right w:val="nil"/>
            </w:tcBorders>
            <w:vAlign w:val="center"/>
          </w:tcPr>
          <w:p>
            <w:pPr>
              <w:pStyle w:val="shellrow"/>
              <w:adjustRightInd w:val="0"/>
              <w:snapToGrid w:val="0"/>
              <w:spacing w:before="0" w:after="0"/>
              <w:rPr>
                <w:rFonts w:ascii="Times New Roman" w:eastAsia="宋体" w:hAnsi="Times New Roman"/>
                <w:sz w:val="15"/>
                <w:szCs w:val="15"/>
              </w:rPr>
            </w:pPr>
            <w:r>
              <w:rPr>
                <w:rFonts w:ascii="Times New Roman" w:eastAsia="宋体" w:hAnsi="Times New Roman"/>
                <w:sz w:val="15"/>
                <w:szCs w:val="15"/>
              </w:rPr>
              <w:t>45 (100)</w:t>
            </w:r>
          </w:p>
        </w:tc>
      </w:tr>
      <w:tr>
        <w:tblPrEx>
          <w:tblW w:w="4996" w:type="pct"/>
          <w:tblInd w:w="0" w:type="dxa"/>
          <w:tblLayout w:type="fixed"/>
          <w:tblCellMar>
            <w:top w:w="0" w:type="dxa"/>
            <w:left w:w="108" w:type="dxa"/>
            <w:bottom w:w="0" w:type="dxa"/>
            <w:right w:w="108" w:type="dxa"/>
          </w:tblCellMar>
        </w:tblPrEx>
        <w:trPr>
          <w:cantSplit/>
          <w:trHeight w:val="146"/>
        </w:trPr>
        <w:tc>
          <w:tcPr>
            <w:tcW w:w="671" w:type="pct"/>
            <w:tcBorders>
              <w:top w:val="nil"/>
              <w:left w:val="nil"/>
              <w:bottom w:val="nil"/>
              <w:right w:val="nil"/>
            </w:tcBorders>
          </w:tcPr>
          <w:p>
            <w:pPr>
              <w:pStyle w:val="shellrow"/>
              <w:adjustRightInd w:val="0"/>
              <w:snapToGrid w:val="0"/>
              <w:spacing w:before="0" w:after="0"/>
              <w:jc w:val="left"/>
              <w:rPr>
                <w:rFonts w:ascii="Times New Roman" w:eastAsia="宋体" w:hAnsi="Times New Roman"/>
                <w:sz w:val="15"/>
                <w:szCs w:val="15"/>
              </w:rPr>
            </w:pPr>
          </w:p>
        </w:tc>
        <w:tc>
          <w:tcPr>
            <w:tcW w:w="557" w:type="pct"/>
            <w:tcBorders>
              <w:top w:val="nil"/>
              <w:left w:val="nil"/>
              <w:bottom w:val="nil"/>
              <w:right w:val="nil"/>
            </w:tcBorders>
          </w:tcPr>
          <w:p>
            <w:pPr>
              <w:adjustRightInd w:val="0"/>
              <w:snapToGrid w:val="0"/>
              <w:rPr>
                <w:rFonts w:cs="Times New Roman"/>
                <w:color w:val="000000"/>
                <w:sz w:val="15"/>
                <w:szCs w:val="15"/>
              </w:rPr>
            </w:pPr>
            <w:r>
              <w:rPr>
                <w:rFonts w:cs="Times New Roman"/>
                <w:color w:val="000000"/>
                <w:sz w:val="15"/>
                <w:szCs w:val="15"/>
              </w:rPr>
              <w:t>平均值（SD）</w:t>
            </w:r>
          </w:p>
        </w:tc>
        <w:tc>
          <w:tcPr>
            <w:tcW w:w="541" w:type="pct"/>
            <w:tcBorders>
              <w:top w:val="nil"/>
              <w:left w:val="nil"/>
              <w:bottom w:val="nil"/>
              <w:right w:val="nil"/>
            </w:tcBorders>
          </w:tcPr>
          <w:p>
            <w:pPr>
              <w:adjustRightInd w:val="0"/>
              <w:snapToGrid w:val="0"/>
              <w:jc w:val="center"/>
              <w:rPr>
                <w:rFonts w:cs="Times New Roman"/>
                <w:color w:val="000000"/>
                <w:sz w:val="15"/>
                <w:szCs w:val="15"/>
              </w:rPr>
            </w:pPr>
            <w:r>
              <w:rPr>
                <w:rFonts w:cs="Times New Roman"/>
                <w:color w:val="000000"/>
                <w:sz w:val="15"/>
                <w:szCs w:val="15"/>
              </w:rPr>
              <w:t>38.0 (14.14)</w:t>
            </w:r>
          </w:p>
        </w:tc>
        <w:tc>
          <w:tcPr>
            <w:tcW w:w="525" w:type="pct"/>
            <w:tcBorders>
              <w:top w:val="nil"/>
              <w:left w:val="nil"/>
              <w:bottom w:val="nil"/>
              <w:right w:val="nil"/>
            </w:tcBorders>
          </w:tcPr>
          <w:p>
            <w:pPr>
              <w:adjustRightInd w:val="0"/>
              <w:snapToGrid w:val="0"/>
              <w:jc w:val="center"/>
              <w:rPr>
                <w:rFonts w:cs="Times New Roman"/>
                <w:color w:val="000000"/>
                <w:sz w:val="15"/>
                <w:szCs w:val="15"/>
              </w:rPr>
            </w:pPr>
            <w:r>
              <w:rPr>
                <w:rFonts w:cs="Times New Roman"/>
                <w:color w:val="000000"/>
                <w:sz w:val="15"/>
                <w:szCs w:val="15"/>
              </w:rPr>
              <w:t>50.5 (14.46)</w:t>
            </w:r>
          </w:p>
        </w:tc>
        <w:tc>
          <w:tcPr>
            <w:tcW w:w="518" w:type="pct"/>
            <w:tcBorders>
              <w:top w:val="nil"/>
              <w:left w:val="nil"/>
              <w:bottom w:val="nil"/>
              <w:right w:val="nil"/>
            </w:tcBorders>
          </w:tcPr>
          <w:p>
            <w:pPr>
              <w:adjustRightInd w:val="0"/>
              <w:snapToGrid w:val="0"/>
              <w:jc w:val="center"/>
              <w:rPr>
                <w:rFonts w:cs="Times New Roman"/>
                <w:color w:val="000000"/>
                <w:sz w:val="15"/>
                <w:szCs w:val="15"/>
              </w:rPr>
            </w:pPr>
            <w:r>
              <w:rPr>
                <w:rFonts w:cs="Times New Roman"/>
                <w:color w:val="000000"/>
                <w:sz w:val="15"/>
                <w:szCs w:val="15"/>
              </w:rPr>
              <w:t>53.6 (11.73)</w:t>
            </w:r>
          </w:p>
        </w:tc>
        <w:tc>
          <w:tcPr>
            <w:tcW w:w="573" w:type="pct"/>
            <w:tcBorders>
              <w:top w:val="nil"/>
              <w:left w:val="nil"/>
              <w:bottom w:val="nil"/>
              <w:right w:val="nil"/>
            </w:tcBorders>
          </w:tcPr>
          <w:p>
            <w:pPr>
              <w:adjustRightInd w:val="0"/>
              <w:snapToGrid w:val="0"/>
              <w:jc w:val="center"/>
              <w:rPr>
                <w:rFonts w:cs="Times New Roman"/>
                <w:color w:val="000000"/>
                <w:sz w:val="15"/>
                <w:szCs w:val="15"/>
              </w:rPr>
            </w:pPr>
            <w:r>
              <w:rPr>
                <w:rFonts w:cs="Times New Roman"/>
                <w:color w:val="000000"/>
                <w:sz w:val="15"/>
                <w:szCs w:val="15"/>
              </w:rPr>
              <w:t>49.7 (8.75)</w:t>
            </w:r>
          </w:p>
        </w:tc>
        <w:tc>
          <w:tcPr>
            <w:tcW w:w="545" w:type="pct"/>
            <w:tcBorders>
              <w:top w:val="nil"/>
              <w:left w:val="nil"/>
              <w:bottom w:val="nil"/>
              <w:right w:val="nil"/>
            </w:tcBorders>
          </w:tcPr>
          <w:p>
            <w:pPr>
              <w:adjustRightInd w:val="0"/>
              <w:snapToGrid w:val="0"/>
              <w:jc w:val="center"/>
              <w:rPr>
                <w:rFonts w:cs="Times New Roman"/>
                <w:color w:val="000000"/>
                <w:sz w:val="15"/>
                <w:szCs w:val="15"/>
              </w:rPr>
            </w:pPr>
            <w:r>
              <w:rPr>
                <w:rFonts w:cs="Times New Roman"/>
                <w:color w:val="000000"/>
                <w:sz w:val="15"/>
                <w:szCs w:val="15"/>
              </w:rPr>
              <w:t>49.6 (12.59)</w:t>
            </w:r>
          </w:p>
        </w:tc>
        <w:tc>
          <w:tcPr>
            <w:tcW w:w="544" w:type="pct"/>
            <w:tcBorders>
              <w:top w:val="nil"/>
              <w:left w:val="nil"/>
              <w:bottom w:val="nil"/>
              <w:right w:val="nil"/>
            </w:tcBorders>
          </w:tcPr>
          <w:p>
            <w:pPr>
              <w:adjustRightInd w:val="0"/>
              <w:snapToGrid w:val="0"/>
              <w:jc w:val="center"/>
              <w:rPr>
                <w:rFonts w:cs="Times New Roman"/>
                <w:color w:val="000000"/>
                <w:sz w:val="15"/>
                <w:szCs w:val="15"/>
              </w:rPr>
            </w:pPr>
            <w:r>
              <w:rPr>
                <w:rFonts w:cs="Times New Roman"/>
                <w:color w:val="000000"/>
                <w:sz w:val="15"/>
                <w:szCs w:val="15"/>
              </w:rPr>
              <w:t>54.0 (8.00)</w:t>
            </w:r>
          </w:p>
        </w:tc>
        <w:tc>
          <w:tcPr>
            <w:tcW w:w="521" w:type="pct"/>
            <w:tcBorders>
              <w:top w:val="nil"/>
              <w:left w:val="nil"/>
              <w:bottom w:val="nil"/>
              <w:right w:val="nil"/>
            </w:tcBorders>
          </w:tcPr>
          <w:p>
            <w:pPr>
              <w:adjustRightInd w:val="0"/>
              <w:snapToGrid w:val="0"/>
              <w:jc w:val="center"/>
              <w:rPr>
                <w:rFonts w:cs="Times New Roman"/>
                <w:color w:val="000000"/>
                <w:sz w:val="15"/>
                <w:szCs w:val="15"/>
              </w:rPr>
            </w:pPr>
            <w:r>
              <w:rPr>
                <w:rFonts w:cs="Times New Roman"/>
                <w:color w:val="000000"/>
                <w:sz w:val="15"/>
                <w:szCs w:val="15"/>
              </w:rPr>
              <w:t>51.0 (10.93)</w:t>
            </w:r>
          </w:p>
        </w:tc>
      </w:tr>
      <w:tr>
        <w:tblPrEx>
          <w:tblW w:w="4996" w:type="pct"/>
          <w:tblInd w:w="0" w:type="dxa"/>
          <w:tblLayout w:type="fixed"/>
          <w:tblCellMar>
            <w:top w:w="0" w:type="dxa"/>
            <w:left w:w="108" w:type="dxa"/>
            <w:bottom w:w="0" w:type="dxa"/>
            <w:right w:w="108" w:type="dxa"/>
          </w:tblCellMar>
        </w:tblPrEx>
        <w:trPr>
          <w:cantSplit/>
          <w:trHeight w:val="146"/>
        </w:trPr>
        <w:tc>
          <w:tcPr>
            <w:tcW w:w="671" w:type="pct"/>
            <w:tcBorders>
              <w:top w:val="nil"/>
              <w:left w:val="nil"/>
              <w:bottom w:val="nil"/>
              <w:right w:val="nil"/>
            </w:tcBorders>
          </w:tcPr>
          <w:p>
            <w:pPr>
              <w:pStyle w:val="shellrow"/>
              <w:adjustRightInd w:val="0"/>
              <w:snapToGrid w:val="0"/>
              <w:spacing w:before="0" w:after="0"/>
              <w:jc w:val="left"/>
              <w:rPr>
                <w:rFonts w:ascii="Times New Roman" w:eastAsia="宋体" w:hAnsi="Times New Roman"/>
                <w:sz w:val="15"/>
                <w:szCs w:val="15"/>
              </w:rPr>
            </w:pPr>
          </w:p>
        </w:tc>
        <w:tc>
          <w:tcPr>
            <w:tcW w:w="557" w:type="pct"/>
            <w:tcBorders>
              <w:top w:val="nil"/>
              <w:left w:val="nil"/>
              <w:bottom w:val="nil"/>
              <w:right w:val="nil"/>
            </w:tcBorders>
          </w:tcPr>
          <w:p>
            <w:pPr>
              <w:pStyle w:val="shellrow"/>
              <w:adjustRightInd w:val="0"/>
              <w:snapToGrid w:val="0"/>
              <w:spacing w:before="0" w:after="0"/>
              <w:rPr>
                <w:rFonts w:ascii="Times New Roman" w:eastAsia="宋体" w:hAnsi="Times New Roman"/>
                <w:sz w:val="15"/>
                <w:szCs w:val="15"/>
              </w:rPr>
            </w:pPr>
            <w:r>
              <w:rPr>
                <w:rFonts w:ascii="Times New Roman" w:eastAsia="宋体" w:hAnsi="Times New Roman"/>
                <w:sz w:val="15"/>
                <w:szCs w:val="15"/>
              </w:rPr>
              <w:t>中位数</w:t>
            </w:r>
          </w:p>
        </w:tc>
        <w:tc>
          <w:tcPr>
            <w:tcW w:w="541" w:type="pct"/>
            <w:tcBorders>
              <w:top w:val="nil"/>
              <w:left w:val="nil"/>
              <w:bottom w:val="nil"/>
              <w:right w:val="nil"/>
            </w:tcBorders>
            <w:vAlign w:val="center"/>
          </w:tcPr>
          <w:p>
            <w:pPr>
              <w:pStyle w:val="shellrow"/>
              <w:adjustRightInd w:val="0"/>
              <w:snapToGrid w:val="0"/>
              <w:spacing w:before="0" w:after="0"/>
              <w:rPr>
                <w:rFonts w:ascii="Times New Roman" w:eastAsia="宋体" w:hAnsi="Times New Roman"/>
                <w:sz w:val="15"/>
                <w:szCs w:val="15"/>
              </w:rPr>
            </w:pPr>
            <w:r>
              <w:rPr>
                <w:rFonts w:ascii="Times New Roman" w:eastAsia="宋体" w:hAnsi="Times New Roman"/>
                <w:sz w:val="15"/>
                <w:szCs w:val="15"/>
              </w:rPr>
              <w:t>38.0</w:t>
            </w:r>
          </w:p>
        </w:tc>
        <w:tc>
          <w:tcPr>
            <w:tcW w:w="525" w:type="pct"/>
            <w:tcBorders>
              <w:top w:val="nil"/>
              <w:left w:val="nil"/>
              <w:bottom w:val="nil"/>
              <w:right w:val="nil"/>
            </w:tcBorders>
            <w:vAlign w:val="center"/>
          </w:tcPr>
          <w:p>
            <w:pPr>
              <w:pStyle w:val="shellrow"/>
              <w:adjustRightInd w:val="0"/>
              <w:snapToGrid w:val="0"/>
              <w:spacing w:before="0" w:after="0"/>
              <w:rPr>
                <w:rFonts w:ascii="Times New Roman" w:eastAsia="宋体" w:hAnsi="Times New Roman"/>
                <w:sz w:val="15"/>
                <w:szCs w:val="15"/>
              </w:rPr>
            </w:pPr>
            <w:r>
              <w:rPr>
                <w:rFonts w:ascii="Times New Roman" w:eastAsia="宋体" w:hAnsi="Times New Roman"/>
                <w:sz w:val="15"/>
                <w:szCs w:val="15"/>
              </w:rPr>
              <w:t>52.0</w:t>
            </w:r>
          </w:p>
        </w:tc>
        <w:tc>
          <w:tcPr>
            <w:tcW w:w="518" w:type="pct"/>
            <w:tcBorders>
              <w:top w:val="nil"/>
              <w:left w:val="nil"/>
              <w:bottom w:val="nil"/>
              <w:right w:val="nil"/>
            </w:tcBorders>
            <w:vAlign w:val="center"/>
          </w:tcPr>
          <w:p>
            <w:pPr>
              <w:pStyle w:val="shellrow"/>
              <w:adjustRightInd w:val="0"/>
              <w:snapToGrid w:val="0"/>
              <w:spacing w:before="0" w:after="0"/>
              <w:rPr>
                <w:rFonts w:ascii="Times New Roman" w:eastAsia="宋体" w:hAnsi="Times New Roman"/>
                <w:sz w:val="15"/>
                <w:szCs w:val="15"/>
              </w:rPr>
            </w:pPr>
            <w:r>
              <w:rPr>
                <w:rFonts w:ascii="Times New Roman" w:eastAsia="宋体" w:hAnsi="Times New Roman"/>
                <w:sz w:val="15"/>
                <w:szCs w:val="15"/>
              </w:rPr>
              <w:t>57.5</w:t>
            </w:r>
          </w:p>
        </w:tc>
        <w:tc>
          <w:tcPr>
            <w:tcW w:w="573" w:type="pct"/>
            <w:tcBorders>
              <w:top w:val="nil"/>
              <w:left w:val="nil"/>
              <w:bottom w:val="nil"/>
              <w:right w:val="nil"/>
            </w:tcBorders>
            <w:vAlign w:val="center"/>
          </w:tcPr>
          <w:p>
            <w:pPr>
              <w:pStyle w:val="shellrow"/>
              <w:adjustRightInd w:val="0"/>
              <w:snapToGrid w:val="0"/>
              <w:spacing w:before="0" w:after="0"/>
              <w:rPr>
                <w:rFonts w:ascii="Times New Roman" w:eastAsia="宋体" w:hAnsi="Times New Roman"/>
                <w:sz w:val="15"/>
                <w:szCs w:val="15"/>
              </w:rPr>
            </w:pPr>
            <w:r>
              <w:rPr>
                <w:rFonts w:ascii="Times New Roman" w:eastAsia="宋体" w:hAnsi="Times New Roman"/>
                <w:sz w:val="15"/>
                <w:szCs w:val="15"/>
              </w:rPr>
              <w:t>52.0</w:t>
            </w:r>
          </w:p>
        </w:tc>
        <w:tc>
          <w:tcPr>
            <w:tcW w:w="545" w:type="pct"/>
            <w:tcBorders>
              <w:top w:val="nil"/>
              <w:left w:val="nil"/>
              <w:bottom w:val="nil"/>
              <w:right w:val="nil"/>
            </w:tcBorders>
            <w:vAlign w:val="center"/>
          </w:tcPr>
          <w:p>
            <w:pPr>
              <w:pStyle w:val="shellrow"/>
              <w:adjustRightInd w:val="0"/>
              <w:snapToGrid w:val="0"/>
              <w:spacing w:before="0" w:after="0"/>
              <w:rPr>
                <w:rFonts w:ascii="Times New Roman" w:eastAsia="宋体" w:hAnsi="Times New Roman"/>
                <w:sz w:val="15"/>
                <w:szCs w:val="15"/>
              </w:rPr>
            </w:pPr>
            <w:r>
              <w:rPr>
                <w:rFonts w:ascii="Times New Roman" w:eastAsia="宋体" w:hAnsi="Times New Roman"/>
                <w:sz w:val="15"/>
                <w:szCs w:val="15"/>
              </w:rPr>
              <w:t>50.0</w:t>
            </w:r>
          </w:p>
        </w:tc>
        <w:tc>
          <w:tcPr>
            <w:tcW w:w="544" w:type="pct"/>
            <w:tcBorders>
              <w:top w:val="nil"/>
              <w:left w:val="nil"/>
              <w:bottom w:val="nil"/>
              <w:right w:val="nil"/>
            </w:tcBorders>
            <w:vAlign w:val="center"/>
          </w:tcPr>
          <w:p>
            <w:pPr>
              <w:pStyle w:val="shellrow"/>
              <w:adjustRightInd w:val="0"/>
              <w:snapToGrid w:val="0"/>
              <w:spacing w:before="0" w:after="0"/>
              <w:rPr>
                <w:rFonts w:ascii="Times New Roman" w:eastAsia="宋体" w:hAnsi="Times New Roman"/>
                <w:sz w:val="15"/>
                <w:szCs w:val="15"/>
                <w:lang w:eastAsia="zh-CN"/>
              </w:rPr>
            </w:pPr>
            <w:r>
              <w:rPr>
                <w:rFonts w:ascii="Times New Roman" w:eastAsia="宋体" w:hAnsi="Times New Roman"/>
                <w:sz w:val="15"/>
                <w:szCs w:val="15"/>
                <w:lang w:eastAsia="zh-CN"/>
              </w:rPr>
              <w:t>55.0</w:t>
            </w:r>
          </w:p>
        </w:tc>
        <w:tc>
          <w:tcPr>
            <w:tcW w:w="521" w:type="pct"/>
            <w:tcBorders>
              <w:top w:val="nil"/>
              <w:left w:val="nil"/>
              <w:bottom w:val="nil"/>
              <w:right w:val="nil"/>
            </w:tcBorders>
            <w:vAlign w:val="center"/>
          </w:tcPr>
          <w:p>
            <w:pPr>
              <w:pStyle w:val="shellrow"/>
              <w:adjustRightInd w:val="0"/>
              <w:snapToGrid w:val="0"/>
              <w:spacing w:before="0" w:after="0"/>
              <w:rPr>
                <w:rFonts w:ascii="Times New Roman" w:eastAsia="宋体" w:hAnsi="Times New Roman"/>
                <w:sz w:val="15"/>
                <w:szCs w:val="15"/>
                <w:lang w:eastAsia="zh-CN"/>
              </w:rPr>
            </w:pPr>
            <w:r>
              <w:rPr>
                <w:rFonts w:ascii="Times New Roman" w:eastAsia="宋体" w:hAnsi="Times New Roman"/>
                <w:sz w:val="15"/>
                <w:szCs w:val="15"/>
                <w:lang w:eastAsia="zh-CN"/>
              </w:rPr>
              <w:t>52.0</w:t>
            </w:r>
          </w:p>
        </w:tc>
      </w:tr>
      <w:tr>
        <w:tblPrEx>
          <w:tblW w:w="4996" w:type="pct"/>
          <w:tblInd w:w="0" w:type="dxa"/>
          <w:tblLayout w:type="fixed"/>
          <w:tblCellMar>
            <w:top w:w="0" w:type="dxa"/>
            <w:left w:w="108" w:type="dxa"/>
            <w:bottom w:w="0" w:type="dxa"/>
            <w:right w:w="108" w:type="dxa"/>
          </w:tblCellMar>
        </w:tblPrEx>
        <w:trPr>
          <w:cantSplit/>
          <w:trHeight w:val="146"/>
        </w:trPr>
        <w:tc>
          <w:tcPr>
            <w:tcW w:w="671" w:type="pct"/>
            <w:tcBorders>
              <w:top w:val="nil"/>
              <w:left w:val="nil"/>
              <w:bottom w:val="nil"/>
              <w:right w:val="nil"/>
            </w:tcBorders>
          </w:tcPr>
          <w:p>
            <w:pPr>
              <w:pStyle w:val="shellrow"/>
              <w:adjustRightInd w:val="0"/>
              <w:snapToGrid w:val="0"/>
              <w:spacing w:before="0" w:after="0"/>
              <w:jc w:val="left"/>
              <w:rPr>
                <w:rFonts w:ascii="Times New Roman" w:eastAsia="宋体" w:hAnsi="Times New Roman"/>
                <w:sz w:val="15"/>
                <w:szCs w:val="15"/>
              </w:rPr>
            </w:pPr>
          </w:p>
        </w:tc>
        <w:tc>
          <w:tcPr>
            <w:tcW w:w="557" w:type="pct"/>
            <w:tcBorders>
              <w:top w:val="nil"/>
              <w:left w:val="nil"/>
              <w:bottom w:val="nil"/>
              <w:right w:val="nil"/>
            </w:tcBorders>
          </w:tcPr>
          <w:p>
            <w:pPr>
              <w:pStyle w:val="shellrow"/>
              <w:adjustRightInd w:val="0"/>
              <w:snapToGrid w:val="0"/>
              <w:spacing w:before="0" w:after="0"/>
              <w:rPr>
                <w:rFonts w:ascii="Times New Roman" w:eastAsia="宋体" w:hAnsi="Times New Roman"/>
                <w:sz w:val="15"/>
                <w:szCs w:val="15"/>
              </w:rPr>
            </w:pPr>
            <w:r>
              <w:rPr>
                <w:rFonts w:ascii="Times New Roman" w:eastAsia="宋体" w:hAnsi="Times New Roman"/>
                <w:sz w:val="15"/>
                <w:szCs w:val="15"/>
              </w:rPr>
              <w:t>最小值，最大值</w:t>
            </w:r>
          </w:p>
        </w:tc>
        <w:tc>
          <w:tcPr>
            <w:tcW w:w="541" w:type="pct"/>
            <w:tcBorders>
              <w:top w:val="nil"/>
              <w:left w:val="nil"/>
              <w:bottom w:val="nil"/>
              <w:right w:val="nil"/>
            </w:tcBorders>
            <w:vAlign w:val="center"/>
          </w:tcPr>
          <w:p>
            <w:pPr>
              <w:pStyle w:val="shellrow"/>
              <w:adjustRightInd w:val="0"/>
              <w:snapToGrid w:val="0"/>
              <w:spacing w:before="0" w:after="0"/>
              <w:rPr>
                <w:rFonts w:ascii="Times New Roman" w:eastAsia="宋体" w:hAnsi="Times New Roman"/>
                <w:sz w:val="15"/>
                <w:szCs w:val="15"/>
              </w:rPr>
            </w:pPr>
            <w:r>
              <w:rPr>
                <w:rFonts w:ascii="Times New Roman" w:eastAsia="宋体" w:hAnsi="Times New Roman"/>
                <w:sz w:val="15"/>
                <w:szCs w:val="15"/>
              </w:rPr>
              <w:t>28,48</w:t>
            </w:r>
          </w:p>
        </w:tc>
        <w:tc>
          <w:tcPr>
            <w:tcW w:w="525" w:type="pct"/>
            <w:tcBorders>
              <w:top w:val="nil"/>
              <w:left w:val="nil"/>
              <w:bottom w:val="nil"/>
              <w:right w:val="nil"/>
            </w:tcBorders>
            <w:vAlign w:val="center"/>
          </w:tcPr>
          <w:p>
            <w:pPr>
              <w:pStyle w:val="shellrow"/>
              <w:adjustRightInd w:val="0"/>
              <w:snapToGrid w:val="0"/>
              <w:spacing w:before="0" w:after="0"/>
              <w:rPr>
                <w:rFonts w:ascii="Times New Roman" w:eastAsia="宋体" w:hAnsi="Times New Roman"/>
                <w:sz w:val="15"/>
                <w:szCs w:val="15"/>
              </w:rPr>
            </w:pPr>
            <w:r>
              <w:rPr>
                <w:rFonts w:ascii="Times New Roman" w:eastAsia="宋体" w:hAnsi="Times New Roman"/>
                <w:sz w:val="15"/>
                <w:szCs w:val="15"/>
              </w:rPr>
              <w:t>34, 66</w:t>
            </w:r>
          </w:p>
        </w:tc>
        <w:tc>
          <w:tcPr>
            <w:tcW w:w="518" w:type="pct"/>
            <w:tcBorders>
              <w:top w:val="nil"/>
              <w:left w:val="nil"/>
              <w:bottom w:val="nil"/>
              <w:right w:val="nil"/>
            </w:tcBorders>
            <w:vAlign w:val="center"/>
          </w:tcPr>
          <w:p>
            <w:pPr>
              <w:pStyle w:val="shellrow"/>
              <w:adjustRightInd w:val="0"/>
              <w:snapToGrid w:val="0"/>
              <w:spacing w:before="0" w:after="0"/>
              <w:rPr>
                <w:rFonts w:ascii="Times New Roman" w:eastAsia="宋体" w:hAnsi="Times New Roman"/>
                <w:sz w:val="15"/>
                <w:szCs w:val="15"/>
              </w:rPr>
            </w:pPr>
            <w:r>
              <w:rPr>
                <w:rFonts w:ascii="Times New Roman" w:eastAsia="宋体" w:hAnsi="Times New Roman"/>
                <w:sz w:val="15"/>
                <w:szCs w:val="15"/>
              </w:rPr>
              <w:t>35, 66</w:t>
            </w:r>
          </w:p>
        </w:tc>
        <w:tc>
          <w:tcPr>
            <w:tcW w:w="573" w:type="pct"/>
            <w:tcBorders>
              <w:top w:val="nil"/>
              <w:left w:val="nil"/>
              <w:bottom w:val="nil"/>
              <w:right w:val="nil"/>
            </w:tcBorders>
            <w:vAlign w:val="center"/>
          </w:tcPr>
          <w:p>
            <w:pPr>
              <w:pStyle w:val="shellrow"/>
              <w:adjustRightInd w:val="0"/>
              <w:snapToGrid w:val="0"/>
              <w:spacing w:before="0" w:after="0"/>
              <w:rPr>
                <w:rFonts w:ascii="Times New Roman" w:eastAsia="宋体" w:hAnsi="Times New Roman"/>
                <w:sz w:val="15"/>
                <w:szCs w:val="15"/>
              </w:rPr>
            </w:pPr>
            <w:r>
              <w:rPr>
                <w:rFonts w:ascii="Times New Roman" w:eastAsia="宋体" w:hAnsi="Times New Roman"/>
                <w:sz w:val="15"/>
                <w:szCs w:val="15"/>
              </w:rPr>
              <w:t>29, 59</w:t>
            </w:r>
          </w:p>
        </w:tc>
        <w:tc>
          <w:tcPr>
            <w:tcW w:w="545" w:type="pct"/>
            <w:tcBorders>
              <w:top w:val="nil"/>
              <w:left w:val="nil"/>
              <w:bottom w:val="nil"/>
              <w:right w:val="nil"/>
            </w:tcBorders>
            <w:vAlign w:val="center"/>
          </w:tcPr>
          <w:p>
            <w:pPr>
              <w:pStyle w:val="shellrow"/>
              <w:adjustRightInd w:val="0"/>
              <w:snapToGrid w:val="0"/>
              <w:spacing w:before="0" w:after="0"/>
              <w:rPr>
                <w:rFonts w:ascii="Times New Roman" w:eastAsia="宋体" w:hAnsi="Times New Roman"/>
                <w:sz w:val="15"/>
                <w:szCs w:val="15"/>
              </w:rPr>
            </w:pPr>
            <w:r>
              <w:rPr>
                <w:rFonts w:ascii="Times New Roman" w:eastAsia="宋体" w:hAnsi="Times New Roman"/>
                <w:sz w:val="15"/>
                <w:szCs w:val="15"/>
              </w:rPr>
              <w:t>29, 62</w:t>
            </w:r>
          </w:p>
        </w:tc>
        <w:tc>
          <w:tcPr>
            <w:tcW w:w="544" w:type="pct"/>
            <w:tcBorders>
              <w:top w:val="nil"/>
              <w:left w:val="nil"/>
              <w:bottom w:val="nil"/>
              <w:right w:val="nil"/>
            </w:tcBorders>
            <w:vAlign w:val="center"/>
          </w:tcPr>
          <w:p>
            <w:pPr>
              <w:pStyle w:val="shellrow"/>
              <w:adjustRightInd w:val="0"/>
              <w:snapToGrid w:val="0"/>
              <w:spacing w:before="0" w:after="0"/>
              <w:rPr>
                <w:rFonts w:ascii="Times New Roman" w:eastAsia="宋体" w:hAnsi="Times New Roman"/>
                <w:sz w:val="15"/>
                <w:szCs w:val="15"/>
              </w:rPr>
            </w:pPr>
            <w:r>
              <w:rPr>
                <w:rFonts w:ascii="Times New Roman" w:eastAsia="宋体" w:hAnsi="Times New Roman"/>
                <w:sz w:val="15"/>
                <w:szCs w:val="15"/>
              </w:rPr>
              <w:t>44, 68</w:t>
            </w:r>
          </w:p>
        </w:tc>
        <w:tc>
          <w:tcPr>
            <w:tcW w:w="521" w:type="pct"/>
            <w:tcBorders>
              <w:top w:val="nil"/>
              <w:left w:val="nil"/>
              <w:bottom w:val="nil"/>
              <w:right w:val="nil"/>
            </w:tcBorders>
            <w:vAlign w:val="center"/>
          </w:tcPr>
          <w:p>
            <w:pPr>
              <w:pStyle w:val="shellrow"/>
              <w:adjustRightInd w:val="0"/>
              <w:snapToGrid w:val="0"/>
              <w:spacing w:before="0" w:after="0"/>
              <w:rPr>
                <w:rFonts w:ascii="Times New Roman" w:eastAsia="宋体" w:hAnsi="Times New Roman"/>
                <w:sz w:val="15"/>
                <w:szCs w:val="15"/>
              </w:rPr>
            </w:pPr>
            <w:r>
              <w:rPr>
                <w:rFonts w:ascii="Times New Roman" w:eastAsia="宋体" w:hAnsi="Times New Roman"/>
                <w:sz w:val="15"/>
                <w:szCs w:val="15"/>
              </w:rPr>
              <w:t>28, 68</w:t>
            </w:r>
          </w:p>
        </w:tc>
      </w:tr>
      <w:tr>
        <w:tblPrEx>
          <w:tblW w:w="4996" w:type="pct"/>
          <w:tblInd w:w="0" w:type="dxa"/>
          <w:tblLayout w:type="fixed"/>
          <w:tblCellMar>
            <w:top w:w="0" w:type="dxa"/>
            <w:left w:w="108" w:type="dxa"/>
            <w:bottom w:w="0" w:type="dxa"/>
            <w:right w:w="108" w:type="dxa"/>
          </w:tblCellMar>
        </w:tblPrEx>
        <w:trPr>
          <w:cantSplit/>
          <w:trHeight w:val="146"/>
        </w:trPr>
        <w:tc>
          <w:tcPr>
            <w:tcW w:w="671" w:type="pct"/>
            <w:tcBorders>
              <w:top w:val="nil"/>
              <w:left w:val="nil"/>
              <w:bottom w:val="nil"/>
              <w:right w:val="nil"/>
            </w:tcBorders>
          </w:tcPr>
          <w:p>
            <w:pPr>
              <w:pStyle w:val="shellrow"/>
              <w:adjustRightInd w:val="0"/>
              <w:snapToGrid w:val="0"/>
              <w:spacing w:before="0" w:after="0"/>
              <w:jc w:val="left"/>
              <w:rPr>
                <w:rFonts w:ascii="Times New Roman" w:eastAsia="宋体" w:hAnsi="Times New Roman"/>
                <w:sz w:val="15"/>
                <w:szCs w:val="15"/>
              </w:rPr>
            </w:pPr>
            <w:r>
              <w:rPr>
                <w:rFonts w:ascii="Times New Roman" w:eastAsia="宋体" w:hAnsi="Times New Roman"/>
                <w:sz w:val="15"/>
                <w:szCs w:val="15"/>
              </w:rPr>
              <w:t>性别</w:t>
            </w:r>
          </w:p>
        </w:tc>
        <w:tc>
          <w:tcPr>
            <w:tcW w:w="557" w:type="pct"/>
            <w:tcBorders>
              <w:top w:val="nil"/>
              <w:left w:val="nil"/>
              <w:bottom w:val="nil"/>
              <w:right w:val="nil"/>
            </w:tcBorders>
          </w:tcPr>
          <w:p>
            <w:pPr>
              <w:pStyle w:val="shellrow"/>
              <w:adjustRightInd w:val="0"/>
              <w:snapToGrid w:val="0"/>
              <w:spacing w:before="0" w:after="0"/>
              <w:rPr>
                <w:rFonts w:ascii="Times New Roman" w:eastAsia="宋体" w:hAnsi="Times New Roman"/>
                <w:sz w:val="15"/>
                <w:szCs w:val="15"/>
              </w:rPr>
            </w:pPr>
          </w:p>
        </w:tc>
        <w:tc>
          <w:tcPr>
            <w:tcW w:w="541" w:type="pct"/>
            <w:tcBorders>
              <w:top w:val="nil"/>
              <w:left w:val="nil"/>
              <w:bottom w:val="nil"/>
              <w:right w:val="nil"/>
            </w:tcBorders>
          </w:tcPr>
          <w:p>
            <w:pPr>
              <w:pStyle w:val="shellrow"/>
              <w:adjustRightInd w:val="0"/>
              <w:snapToGrid w:val="0"/>
              <w:spacing w:before="0" w:after="0"/>
              <w:rPr>
                <w:rFonts w:ascii="Times New Roman" w:eastAsia="宋体" w:hAnsi="Times New Roman"/>
                <w:sz w:val="15"/>
                <w:szCs w:val="15"/>
              </w:rPr>
            </w:pPr>
          </w:p>
        </w:tc>
        <w:tc>
          <w:tcPr>
            <w:tcW w:w="525" w:type="pct"/>
            <w:tcBorders>
              <w:top w:val="nil"/>
              <w:left w:val="nil"/>
              <w:bottom w:val="nil"/>
              <w:right w:val="nil"/>
            </w:tcBorders>
          </w:tcPr>
          <w:p>
            <w:pPr>
              <w:pStyle w:val="shellrow"/>
              <w:adjustRightInd w:val="0"/>
              <w:snapToGrid w:val="0"/>
              <w:spacing w:before="0" w:after="0"/>
              <w:rPr>
                <w:rFonts w:ascii="Times New Roman" w:eastAsia="宋体" w:hAnsi="Times New Roman"/>
                <w:sz w:val="15"/>
                <w:szCs w:val="15"/>
              </w:rPr>
            </w:pPr>
          </w:p>
        </w:tc>
        <w:tc>
          <w:tcPr>
            <w:tcW w:w="518" w:type="pct"/>
            <w:tcBorders>
              <w:top w:val="nil"/>
              <w:left w:val="nil"/>
              <w:bottom w:val="nil"/>
              <w:right w:val="nil"/>
            </w:tcBorders>
          </w:tcPr>
          <w:p>
            <w:pPr>
              <w:pStyle w:val="shellrow"/>
              <w:adjustRightInd w:val="0"/>
              <w:snapToGrid w:val="0"/>
              <w:spacing w:before="0" w:after="0"/>
              <w:rPr>
                <w:rFonts w:ascii="Times New Roman" w:eastAsia="宋体" w:hAnsi="Times New Roman"/>
                <w:sz w:val="15"/>
                <w:szCs w:val="15"/>
              </w:rPr>
            </w:pPr>
          </w:p>
        </w:tc>
        <w:tc>
          <w:tcPr>
            <w:tcW w:w="573" w:type="pct"/>
            <w:tcBorders>
              <w:top w:val="nil"/>
              <w:left w:val="nil"/>
              <w:bottom w:val="nil"/>
              <w:right w:val="nil"/>
            </w:tcBorders>
          </w:tcPr>
          <w:p>
            <w:pPr>
              <w:pStyle w:val="shellrow"/>
              <w:adjustRightInd w:val="0"/>
              <w:snapToGrid w:val="0"/>
              <w:spacing w:before="0" w:after="0"/>
              <w:rPr>
                <w:rFonts w:ascii="Times New Roman" w:eastAsia="宋体" w:hAnsi="Times New Roman"/>
                <w:sz w:val="15"/>
                <w:szCs w:val="15"/>
              </w:rPr>
            </w:pPr>
          </w:p>
        </w:tc>
        <w:tc>
          <w:tcPr>
            <w:tcW w:w="545" w:type="pct"/>
            <w:tcBorders>
              <w:top w:val="nil"/>
              <w:left w:val="nil"/>
              <w:bottom w:val="nil"/>
              <w:right w:val="nil"/>
            </w:tcBorders>
          </w:tcPr>
          <w:p>
            <w:pPr>
              <w:pStyle w:val="shellrow"/>
              <w:adjustRightInd w:val="0"/>
              <w:snapToGrid w:val="0"/>
              <w:spacing w:before="0" w:after="0"/>
              <w:rPr>
                <w:rFonts w:ascii="Times New Roman" w:eastAsia="宋体" w:hAnsi="Times New Roman"/>
                <w:sz w:val="15"/>
                <w:szCs w:val="15"/>
              </w:rPr>
            </w:pPr>
          </w:p>
        </w:tc>
        <w:tc>
          <w:tcPr>
            <w:tcW w:w="544" w:type="pct"/>
            <w:tcBorders>
              <w:top w:val="nil"/>
              <w:left w:val="nil"/>
              <w:bottom w:val="nil"/>
              <w:right w:val="nil"/>
            </w:tcBorders>
          </w:tcPr>
          <w:p>
            <w:pPr>
              <w:pStyle w:val="shellrow"/>
              <w:adjustRightInd w:val="0"/>
              <w:snapToGrid w:val="0"/>
              <w:spacing w:before="0" w:after="0"/>
              <w:rPr>
                <w:rFonts w:ascii="Times New Roman" w:eastAsia="宋体" w:hAnsi="Times New Roman"/>
                <w:sz w:val="15"/>
                <w:szCs w:val="15"/>
              </w:rPr>
            </w:pPr>
          </w:p>
        </w:tc>
        <w:tc>
          <w:tcPr>
            <w:tcW w:w="521" w:type="pct"/>
            <w:tcBorders>
              <w:top w:val="nil"/>
              <w:left w:val="nil"/>
              <w:bottom w:val="nil"/>
              <w:right w:val="nil"/>
            </w:tcBorders>
          </w:tcPr>
          <w:p>
            <w:pPr>
              <w:pStyle w:val="shellrow"/>
              <w:adjustRightInd w:val="0"/>
              <w:snapToGrid w:val="0"/>
              <w:spacing w:before="0" w:after="0"/>
              <w:rPr>
                <w:rFonts w:ascii="Times New Roman" w:eastAsia="宋体" w:hAnsi="Times New Roman"/>
                <w:sz w:val="15"/>
                <w:szCs w:val="15"/>
              </w:rPr>
            </w:pPr>
          </w:p>
        </w:tc>
      </w:tr>
      <w:tr>
        <w:tblPrEx>
          <w:tblW w:w="4996" w:type="pct"/>
          <w:tblInd w:w="0" w:type="dxa"/>
          <w:tblLayout w:type="fixed"/>
          <w:tblCellMar>
            <w:top w:w="0" w:type="dxa"/>
            <w:left w:w="108" w:type="dxa"/>
            <w:bottom w:w="0" w:type="dxa"/>
            <w:right w:w="108" w:type="dxa"/>
          </w:tblCellMar>
        </w:tblPrEx>
        <w:trPr>
          <w:cantSplit/>
          <w:trHeight w:val="146"/>
        </w:trPr>
        <w:tc>
          <w:tcPr>
            <w:tcW w:w="671" w:type="pct"/>
            <w:tcBorders>
              <w:top w:val="nil"/>
              <w:left w:val="nil"/>
              <w:bottom w:val="nil"/>
              <w:right w:val="nil"/>
            </w:tcBorders>
          </w:tcPr>
          <w:p>
            <w:pPr>
              <w:pStyle w:val="shellrow"/>
              <w:adjustRightInd w:val="0"/>
              <w:snapToGrid w:val="0"/>
              <w:spacing w:before="0" w:after="0"/>
              <w:ind w:firstLine="150" w:firstLineChars="100"/>
              <w:jc w:val="left"/>
              <w:rPr>
                <w:rFonts w:ascii="Times New Roman" w:eastAsia="宋体" w:hAnsi="Times New Roman"/>
                <w:sz w:val="15"/>
                <w:szCs w:val="15"/>
              </w:rPr>
            </w:pPr>
            <w:r>
              <w:rPr>
                <w:rFonts w:ascii="Times New Roman" w:eastAsia="宋体" w:hAnsi="Times New Roman"/>
                <w:sz w:val="15"/>
                <w:szCs w:val="15"/>
              </w:rPr>
              <w:t>男</w:t>
            </w:r>
          </w:p>
        </w:tc>
        <w:tc>
          <w:tcPr>
            <w:tcW w:w="557" w:type="pct"/>
            <w:tcBorders>
              <w:top w:val="nil"/>
              <w:left w:val="nil"/>
              <w:bottom w:val="nil"/>
              <w:right w:val="nil"/>
            </w:tcBorders>
          </w:tcPr>
          <w:p>
            <w:pPr>
              <w:pStyle w:val="shellrow"/>
              <w:adjustRightInd w:val="0"/>
              <w:snapToGrid w:val="0"/>
              <w:spacing w:before="0" w:after="0"/>
              <w:rPr>
                <w:rFonts w:ascii="Times New Roman" w:eastAsia="宋体" w:hAnsi="Times New Roman"/>
                <w:sz w:val="15"/>
                <w:szCs w:val="15"/>
              </w:rPr>
            </w:pPr>
            <w:r>
              <w:rPr>
                <w:rFonts w:ascii="Times New Roman" w:eastAsia="宋体" w:hAnsi="Times New Roman"/>
                <w:sz w:val="15"/>
                <w:szCs w:val="15"/>
              </w:rPr>
              <w:t>n (%)</w:t>
            </w:r>
          </w:p>
        </w:tc>
        <w:tc>
          <w:tcPr>
            <w:tcW w:w="541" w:type="pct"/>
            <w:tcBorders>
              <w:top w:val="nil"/>
              <w:left w:val="nil"/>
              <w:bottom w:val="nil"/>
              <w:right w:val="nil"/>
            </w:tcBorders>
          </w:tcPr>
          <w:p>
            <w:pPr>
              <w:pStyle w:val="shellrow"/>
              <w:adjustRightInd w:val="0"/>
              <w:snapToGrid w:val="0"/>
              <w:spacing w:before="0" w:after="0"/>
              <w:rPr>
                <w:rFonts w:ascii="Times New Roman" w:eastAsia="宋体" w:hAnsi="Times New Roman"/>
                <w:sz w:val="15"/>
                <w:szCs w:val="15"/>
              </w:rPr>
            </w:pPr>
            <w:r>
              <w:rPr>
                <w:rFonts w:ascii="Times New Roman" w:eastAsia="宋体" w:hAnsi="Times New Roman"/>
                <w:sz w:val="15"/>
                <w:szCs w:val="15"/>
              </w:rPr>
              <w:t xml:space="preserve"> 1 ( 50.0)</w:t>
            </w:r>
          </w:p>
        </w:tc>
        <w:tc>
          <w:tcPr>
            <w:tcW w:w="525" w:type="pct"/>
            <w:tcBorders>
              <w:top w:val="nil"/>
              <w:left w:val="nil"/>
              <w:bottom w:val="nil"/>
              <w:right w:val="nil"/>
            </w:tcBorders>
          </w:tcPr>
          <w:p>
            <w:pPr>
              <w:pStyle w:val="shellrow"/>
              <w:adjustRightInd w:val="0"/>
              <w:snapToGrid w:val="0"/>
              <w:spacing w:before="0" w:after="0"/>
              <w:rPr>
                <w:rFonts w:ascii="Times New Roman" w:eastAsia="宋体" w:hAnsi="Times New Roman"/>
                <w:sz w:val="15"/>
                <w:szCs w:val="15"/>
              </w:rPr>
            </w:pPr>
            <w:r>
              <w:rPr>
                <w:rFonts w:ascii="Times New Roman" w:eastAsia="宋体" w:hAnsi="Times New Roman"/>
                <w:sz w:val="15"/>
                <w:szCs w:val="15"/>
              </w:rPr>
              <w:t xml:space="preserve">  2 ( 33.3)</w:t>
            </w:r>
          </w:p>
        </w:tc>
        <w:tc>
          <w:tcPr>
            <w:tcW w:w="518" w:type="pct"/>
            <w:tcBorders>
              <w:top w:val="nil"/>
              <w:left w:val="nil"/>
              <w:bottom w:val="nil"/>
              <w:right w:val="nil"/>
            </w:tcBorders>
          </w:tcPr>
          <w:p>
            <w:pPr>
              <w:pStyle w:val="shellrow"/>
              <w:adjustRightInd w:val="0"/>
              <w:snapToGrid w:val="0"/>
              <w:spacing w:before="0" w:after="0"/>
              <w:rPr>
                <w:rFonts w:ascii="Times New Roman" w:eastAsia="宋体" w:hAnsi="Times New Roman"/>
                <w:sz w:val="15"/>
                <w:szCs w:val="15"/>
              </w:rPr>
            </w:pPr>
            <w:r>
              <w:rPr>
                <w:rFonts w:ascii="Times New Roman" w:eastAsia="宋体" w:hAnsi="Times New Roman"/>
                <w:sz w:val="15"/>
                <w:szCs w:val="15"/>
              </w:rPr>
              <w:t xml:space="preserve">  5 ( 62.5)</w:t>
            </w:r>
          </w:p>
        </w:tc>
        <w:tc>
          <w:tcPr>
            <w:tcW w:w="573" w:type="pct"/>
            <w:tcBorders>
              <w:top w:val="nil"/>
              <w:left w:val="nil"/>
              <w:bottom w:val="nil"/>
              <w:right w:val="nil"/>
            </w:tcBorders>
          </w:tcPr>
          <w:p>
            <w:pPr>
              <w:pStyle w:val="shellrow"/>
              <w:adjustRightInd w:val="0"/>
              <w:snapToGrid w:val="0"/>
              <w:spacing w:before="0" w:after="0"/>
              <w:rPr>
                <w:rFonts w:ascii="Times New Roman" w:eastAsia="宋体" w:hAnsi="Times New Roman"/>
                <w:sz w:val="15"/>
                <w:szCs w:val="15"/>
              </w:rPr>
            </w:pPr>
            <w:r>
              <w:rPr>
                <w:rFonts w:ascii="Times New Roman" w:eastAsia="宋体" w:hAnsi="Times New Roman"/>
                <w:sz w:val="15"/>
                <w:szCs w:val="15"/>
              </w:rPr>
              <w:t xml:space="preserve">  5 ( 55.6)</w:t>
            </w:r>
          </w:p>
        </w:tc>
        <w:tc>
          <w:tcPr>
            <w:tcW w:w="545" w:type="pct"/>
            <w:tcBorders>
              <w:top w:val="nil"/>
              <w:left w:val="nil"/>
              <w:bottom w:val="nil"/>
              <w:right w:val="nil"/>
            </w:tcBorders>
          </w:tcPr>
          <w:p>
            <w:pPr>
              <w:pStyle w:val="shellrow"/>
              <w:adjustRightInd w:val="0"/>
              <w:snapToGrid w:val="0"/>
              <w:spacing w:before="0" w:after="0"/>
              <w:rPr>
                <w:rFonts w:ascii="Times New Roman" w:eastAsia="宋体" w:hAnsi="Times New Roman"/>
                <w:sz w:val="15"/>
                <w:szCs w:val="15"/>
              </w:rPr>
            </w:pPr>
            <w:r>
              <w:rPr>
                <w:rFonts w:ascii="Times New Roman" w:eastAsia="宋体" w:hAnsi="Times New Roman"/>
                <w:sz w:val="15"/>
                <w:szCs w:val="15"/>
              </w:rPr>
              <w:t xml:space="preserve">  5 ( 55.6)</w:t>
            </w:r>
          </w:p>
        </w:tc>
        <w:tc>
          <w:tcPr>
            <w:tcW w:w="544" w:type="pct"/>
            <w:tcBorders>
              <w:top w:val="nil"/>
              <w:left w:val="nil"/>
              <w:bottom w:val="nil"/>
              <w:right w:val="nil"/>
            </w:tcBorders>
          </w:tcPr>
          <w:p>
            <w:pPr>
              <w:pStyle w:val="shellrow"/>
              <w:adjustRightInd w:val="0"/>
              <w:snapToGrid w:val="0"/>
              <w:spacing w:before="0" w:after="0"/>
              <w:rPr>
                <w:rFonts w:ascii="Times New Roman" w:eastAsia="宋体" w:hAnsi="Times New Roman"/>
                <w:sz w:val="15"/>
                <w:szCs w:val="15"/>
              </w:rPr>
            </w:pPr>
            <w:r>
              <w:rPr>
                <w:rFonts w:ascii="Times New Roman" w:eastAsia="宋体" w:hAnsi="Times New Roman"/>
                <w:sz w:val="15"/>
                <w:szCs w:val="15"/>
              </w:rPr>
              <w:t>8 ( 72.7)</w:t>
            </w:r>
          </w:p>
        </w:tc>
        <w:tc>
          <w:tcPr>
            <w:tcW w:w="521" w:type="pct"/>
            <w:tcBorders>
              <w:top w:val="nil"/>
              <w:left w:val="nil"/>
              <w:bottom w:val="nil"/>
              <w:right w:val="nil"/>
            </w:tcBorders>
          </w:tcPr>
          <w:p>
            <w:pPr>
              <w:pStyle w:val="shellrow"/>
              <w:adjustRightInd w:val="0"/>
              <w:snapToGrid w:val="0"/>
              <w:spacing w:before="0" w:after="0"/>
              <w:ind w:left="-2" w:right="-41" w:hanging="34" w:leftChars="-15" w:rightChars="-17" w:hangingChars="23"/>
              <w:rPr>
                <w:rFonts w:ascii="Times New Roman" w:eastAsia="宋体" w:hAnsi="Times New Roman"/>
                <w:sz w:val="15"/>
                <w:szCs w:val="15"/>
              </w:rPr>
            </w:pPr>
            <w:r>
              <w:rPr>
                <w:rFonts w:ascii="Times New Roman" w:eastAsia="宋体" w:hAnsi="Times New Roman"/>
                <w:sz w:val="15"/>
                <w:szCs w:val="15"/>
              </w:rPr>
              <w:t xml:space="preserve">  26 (57.8)</w:t>
            </w:r>
          </w:p>
        </w:tc>
      </w:tr>
      <w:tr>
        <w:tblPrEx>
          <w:tblW w:w="4996" w:type="pct"/>
          <w:tblInd w:w="0" w:type="dxa"/>
          <w:tblLayout w:type="fixed"/>
          <w:tblCellMar>
            <w:top w:w="0" w:type="dxa"/>
            <w:left w:w="108" w:type="dxa"/>
            <w:bottom w:w="0" w:type="dxa"/>
            <w:right w:w="108" w:type="dxa"/>
          </w:tblCellMar>
        </w:tblPrEx>
        <w:trPr>
          <w:cantSplit/>
          <w:trHeight w:val="146"/>
        </w:trPr>
        <w:tc>
          <w:tcPr>
            <w:tcW w:w="671" w:type="pct"/>
            <w:tcBorders>
              <w:top w:val="nil"/>
              <w:left w:val="nil"/>
              <w:bottom w:val="nil"/>
              <w:right w:val="nil"/>
            </w:tcBorders>
          </w:tcPr>
          <w:p>
            <w:pPr>
              <w:pStyle w:val="shellrow"/>
              <w:adjustRightInd w:val="0"/>
              <w:snapToGrid w:val="0"/>
              <w:spacing w:before="0" w:after="0"/>
              <w:ind w:firstLine="150" w:firstLineChars="100"/>
              <w:jc w:val="left"/>
              <w:rPr>
                <w:rFonts w:ascii="Times New Roman" w:eastAsia="宋体" w:hAnsi="Times New Roman"/>
                <w:sz w:val="15"/>
                <w:szCs w:val="15"/>
              </w:rPr>
            </w:pPr>
            <w:r>
              <w:rPr>
                <w:rFonts w:ascii="Times New Roman" w:eastAsia="宋体" w:hAnsi="Times New Roman"/>
                <w:sz w:val="15"/>
                <w:szCs w:val="15"/>
              </w:rPr>
              <w:t>女</w:t>
            </w:r>
          </w:p>
        </w:tc>
        <w:tc>
          <w:tcPr>
            <w:tcW w:w="557" w:type="pct"/>
            <w:tcBorders>
              <w:top w:val="nil"/>
              <w:left w:val="nil"/>
              <w:bottom w:val="nil"/>
              <w:right w:val="nil"/>
            </w:tcBorders>
          </w:tcPr>
          <w:p>
            <w:pPr>
              <w:pStyle w:val="shellrow"/>
              <w:adjustRightInd w:val="0"/>
              <w:snapToGrid w:val="0"/>
              <w:spacing w:before="0" w:after="0"/>
              <w:rPr>
                <w:rFonts w:ascii="Times New Roman" w:eastAsia="宋体" w:hAnsi="Times New Roman"/>
                <w:sz w:val="15"/>
                <w:szCs w:val="15"/>
              </w:rPr>
            </w:pPr>
            <w:r>
              <w:rPr>
                <w:rFonts w:ascii="Times New Roman" w:eastAsia="宋体" w:hAnsi="Times New Roman"/>
                <w:sz w:val="15"/>
                <w:szCs w:val="15"/>
              </w:rPr>
              <w:t>n (%)</w:t>
            </w:r>
          </w:p>
        </w:tc>
        <w:tc>
          <w:tcPr>
            <w:tcW w:w="541" w:type="pct"/>
            <w:tcBorders>
              <w:top w:val="nil"/>
              <w:left w:val="nil"/>
              <w:bottom w:val="nil"/>
              <w:right w:val="nil"/>
            </w:tcBorders>
          </w:tcPr>
          <w:p>
            <w:pPr>
              <w:pStyle w:val="shellrow"/>
              <w:adjustRightInd w:val="0"/>
              <w:snapToGrid w:val="0"/>
              <w:spacing w:before="0" w:after="0"/>
              <w:rPr>
                <w:rFonts w:ascii="Times New Roman" w:eastAsia="宋体" w:hAnsi="Times New Roman"/>
                <w:sz w:val="15"/>
                <w:szCs w:val="15"/>
              </w:rPr>
            </w:pPr>
            <w:r>
              <w:rPr>
                <w:rFonts w:ascii="Times New Roman" w:eastAsia="宋体" w:hAnsi="Times New Roman"/>
                <w:sz w:val="15"/>
                <w:szCs w:val="15"/>
              </w:rPr>
              <w:t xml:space="preserve"> 1 ( 50.0)</w:t>
            </w:r>
          </w:p>
        </w:tc>
        <w:tc>
          <w:tcPr>
            <w:tcW w:w="525" w:type="pct"/>
            <w:tcBorders>
              <w:top w:val="nil"/>
              <w:left w:val="nil"/>
              <w:bottom w:val="nil"/>
              <w:right w:val="nil"/>
            </w:tcBorders>
          </w:tcPr>
          <w:p>
            <w:pPr>
              <w:pStyle w:val="shellrow"/>
              <w:adjustRightInd w:val="0"/>
              <w:snapToGrid w:val="0"/>
              <w:spacing w:before="0" w:after="0"/>
              <w:rPr>
                <w:rFonts w:ascii="Times New Roman" w:eastAsia="宋体" w:hAnsi="Times New Roman"/>
                <w:sz w:val="15"/>
                <w:szCs w:val="15"/>
              </w:rPr>
            </w:pPr>
            <w:r>
              <w:rPr>
                <w:rFonts w:ascii="Times New Roman" w:eastAsia="宋体" w:hAnsi="Times New Roman"/>
                <w:sz w:val="15"/>
                <w:szCs w:val="15"/>
              </w:rPr>
              <w:t xml:space="preserve">  4 ( 66.7)</w:t>
            </w:r>
          </w:p>
        </w:tc>
        <w:tc>
          <w:tcPr>
            <w:tcW w:w="518" w:type="pct"/>
            <w:tcBorders>
              <w:top w:val="nil"/>
              <w:left w:val="nil"/>
              <w:bottom w:val="nil"/>
              <w:right w:val="nil"/>
            </w:tcBorders>
          </w:tcPr>
          <w:p>
            <w:pPr>
              <w:pStyle w:val="shellrow"/>
              <w:adjustRightInd w:val="0"/>
              <w:snapToGrid w:val="0"/>
              <w:spacing w:before="0" w:after="0"/>
              <w:rPr>
                <w:rFonts w:ascii="Times New Roman" w:eastAsia="宋体" w:hAnsi="Times New Roman"/>
                <w:sz w:val="15"/>
                <w:szCs w:val="15"/>
              </w:rPr>
            </w:pPr>
            <w:r>
              <w:rPr>
                <w:rFonts w:ascii="Times New Roman" w:eastAsia="宋体" w:hAnsi="Times New Roman"/>
                <w:sz w:val="15"/>
                <w:szCs w:val="15"/>
              </w:rPr>
              <w:t xml:space="preserve">  3 ( 37.5)</w:t>
            </w:r>
          </w:p>
        </w:tc>
        <w:tc>
          <w:tcPr>
            <w:tcW w:w="573" w:type="pct"/>
            <w:tcBorders>
              <w:top w:val="nil"/>
              <w:left w:val="nil"/>
              <w:bottom w:val="nil"/>
              <w:right w:val="nil"/>
            </w:tcBorders>
          </w:tcPr>
          <w:p>
            <w:pPr>
              <w:pStyle w:val="shellrow"/>
              <w:adjustRightInd w:val="0"/>
              <w:snapToGrid w:val="0"/>
              <w:spacing w:before="0" w:after="0"/>
              <w:rPr>
                <w:rFonts w:ascii="Times New Roman" w:eastAsia="宋体" w:hAnsi="Times New Roman"/>
                <w:sz w:val="15"/>
                <w:szCs w:val="15"/>
              </w:rPr>
            </w:pPr>
            <w:r>
              <w:rPr>
                <w:rFonts w:ascii="Times New Roman" w:eastAsia="宋体" w:hAnsi="Times New Roman"/>
                <w:sz w:val="15"/>
                <w:szCs w:val="15"/>
              </w:rPr>
              <w:t xml:space="preserve">  4 ( 44.4)</w:t>
            </w:r>
          </w:p>
        </w:tc>
        <w:tc>
          <w:tcPr>
            <w:tcW w:w="545" w:type="pct"/>
            <w:tcBorders>
              <w:top w:val="nil"/>
              <w:left w:val="nil"/>
              <w:bottom w:val="nil"/>
              <w:right w:val="nil"/>
            </w:tcBorders>
          </w:tcPr>
          <w:p>
            <w:pPr>
              <w:pStyle w:val="shellrow"/>
              <w:adjustRightInd w:val="0"/>
              <w:snapToGrid w:val="0"/>
              <w:spacing w:before="0" w:after="0"/>
              <w:rPr>
                <w:rFonts w:ascii="Times New Roman" w:eastAsia="宋体" w:hAnsi="Times New Roman"/>
                <w:sz w:val="15"/>
                <w:szCs w:val="15"/>
              </w:rPr>
            </w:pPr>
            <w:r>
              <w:rPr>
                <w:rFonts w:ascii="Times New Roman" w:eastAsia="宋体" w:hAnsi="Times New Roman"/>
                <w:sz w:val="15"/>
                <w:szCs w:val="15"/>
              </w:rPr>
              <w:t xml:space="preserve">  4 ( 44.4)</w:t>
            </w:r>
          </w:p>
        </w:tc>
        <w:tc>
          <w:tcPr>
            <w:tcW w:w="544" w:type="pct"/>
            <w:tcBorders>
              <w:top w:val="nil"/>
              <w:left w:val="nil"/>
              <w:bottom w:val="nil"/>
              <w:right w:val="nil"/>
            </w:tcBorders>
          </w:tcPr>
          <w:p>
            <w:pPr>
              <w:pStyle w:val="shellrow"/>
              <w:adjustRightInd w:val="0"/>
              <w:snapToGrid w:val="0"/>
              <w:spacing w:before="0" w:after="0"/>
              <w:rPr>
                <w:rFonts w:ascii="Times New Roman" w:eastAsia="宋体" w:hAnsi="Times New Roman"/>
                <w:sz w:val="15"/>
                <w:szCs w:val="15"/>
              </w:rPr>
            </w:pPr>
            <w:r>
              <w:rPr>
                <w:rFonts w:ascii="Times New Roman" w:eastAsia="宋体" w:hAnsi="Times New Roman"/>
                <w:sz w:val="15"/>
                <w:szCs w:val="15"/>
              </w:rPr>
              <w:t>3 ( 27.3)</w:t>
            </w:r>
          </w:p>
        </w:tc>
        <w:tc>
          <w:tcPr>
            <w:tcW w:w="521" w:type="pct"/>
            <w:tcBorders>
              <w:top w:val="nil"/>
              <w:left w:val="nil"/>
              <w:bottom w:val="nil"/>
              <w:right w:val="nil"/>
            </w:tcBorders>
          </w:tcPr>
          <w:p>
            <w:pPr>
              <w:pStyle w:val="shellrow"/>
              <w:adjustRightInd w:val="0"/>
              <w:snapToGrid w:val="0"/>
              <w:spacing w:before="0" w:after="0"/>
              <w:ind w:right="-41" w:rightChars="-17"/>
              <w:rPr>
                <w:rFonts w:ascii="Times New Roman" w:eastAsia="宋体" w:hAnsi="Times New Roman"/>
                <w:sz w:val="15"/>
                <w:szCs w:val="15"/>
              </w:rPr>
            </w:pPr>
            <w:r>
              <w:rPr>
                <w:rFonts w:ascii="Times New Roman" w:eastAsia="宋体" w:hAnsi="Times New Roman"/>
                <w:sz w:val="15"/>
                <w:szCs w:val="15"/>
              </w:rPr>
              <w:t xml:space="preserve"> 19 (42.2)</w:t>
            </w:r>
          </w:p>
        </w:tc>
      </w:tr>
      <w:tr>
        <w:tblPrEx>
          <w:tblW w:w="4996" w:type="pct"/>
          <w:tblInd w:w="0" w:type="dxa"/>
          <w:tblLayout w:type="fixed"/>
          <w:tblCellMar>
            <w:top w:w="0" w:type="dxa"/>
            <w:left w:w="108" w:type="dxa"/>
            <w:bottom w:w="0" w:type="dxa"/>
            <w:right w:w="108" w:type="dxa"/>
          </w:tblCellMar>
        </w:tblPrEx>
        <w:trPr>
          <w:cantSplit/>
          <w:trHeight w:val="146"/>
        </w:trPr>
        <w:tc>
          <w:tcPr>
            <w:tcW w:w="671" w:type="pct"/>
            <w:tcBorders>
              <w:top w:val="nil"/>
              <w:left w:val="nil"/>
              <w:bottom w:val="nil"/>
              <w:right w:val="nil"/>
            </w:tcBorders>
          </w:tcPr>
          <w:p>
            <w:pPr>
              <w:pStyle w:val="shellrow"/>
              <w:adjustRightInd w:val="0"/>
              <w:snapToGrid w:val="0"/>
              <w:spacing w:before="0" w:after="0"/>
              <w:jc w:val="left"/>
              <w:rPr>
                <w:rFonts w:ascii="Times New Roman" w:eastAsia="宋体" w:hAnsi="Times New Roman"/>
                <w:sz w:val="15"/>
                <w:szCs w:val="15"/>
              </w:rPr>
            </w:pPr>
            <w:r>
              <w:rPr>
                <w:rFonts w:ascii="Times New Roman" w:eastAsia="宋体" w:hAnsi="Times New Roman"/>
                <w:sz w:val="15"/>
                <w:szCs w:val="15"/>
              </w:rPr>
              <w:t xml:space="preserve">    生育能力[1]</w:t>
            </w:r>
          </w:p>
        </w:tc>
        <w:tc>
          <w:tcPr>
            <w:tcW w:w="557" w:type="pct"/>
            <w:tcBorders>
              <w:top w:val="nil"/>
              <w:left w:val="nil"/>
              <w:bottom w:val="nil"/>
              <w:right w:val="nil"/>
            </w:tcBorders>
          </w:tcPr>
          <w:p>
            <w:pPr>
              <w:pStyle w:val="shellrow"/>
              <w:adjustRightInd w:val="0"/>
              <w:snapToGrid w:val="0"/>
              <w:spacing w:before="0" w:after="0"/>
              <w:rPr>
                <w:rFonts w:ascii="Times New Roman" w:eastAsia="宋体" w:hAnsi="Times New Roman"/>
                <w:sz w:val="15"/>
                <w:szCs w:val="15"/>
              </w:rPr>
            </w:pPr>
          </w:p>
        </w:tc>
        <w:tc>
          <w:tcPr>
            <w:tcW w:w="541" w:type="pct"/>
            <w:tcBorders>
              <w:top w:val="nil"/>
              <w:left w:val="nil"/>
              <w:bottom w:val="nil"/>
              <w:right w:val="nil"/>
            </w:tcBorders>
          </w:tcPr>
          <w:p>
            <w:pPr>
              <w:pStyle w:val="shellrow"/>
              <w:adjustRightInd w:val="0"/>
              <w:snapToGrid w:val="0"/>
              <w:spacing w:before="0" w:after="0"/>
              <w:rPr>
                <w:rFonts w:ascii="Times New Roman" w:eastAsia="宋体" w:hAnsi="Times New Roman"/>
                <w:sz w:val="15"/>
                <w:szCs w:val="15"/>
              </w:rPr>
            </w:pPr>
          </w:p>
        </w:tc>
        <w:tc>
          <w:tcPr>
            <w:tcW w:w="525" w:type="pct"/>
            <w:tcBorders>
              <w:top w:val="nil"/>
              <w:left w:val="nil"/>
              <w:bottom w:val="nil"/>
              <w:right w:val="nil"/>
            </w:tcBorders>
          </w:tcPr>
          <w:p>
            <w:pPr>
              <w:pStyle w:val="shellrow"/>
              <w:adjustRightInd w:val="0"/>
              <w:snapToGrid w:val="0"/>
              <w:spacing w:before="0" w:after="0"/>
              <w:rPr>
                <w:rFonts w:ascii="Times New Roman" w:eastAsia="宋体" w:hAnsi="Times New Roman"/>
                <w:sz w:val="15"/>
                <w:szCs w:val="15"/>
              </w:rPr>
            </w:pPr>
          </w:p>
        </w:tc>
        <w:tc>
          <w:tcPr>
            <w:tcW w:w="518" w:type="pct"/>
            <w:tcBorders>
              <w:top w:val="nil"/>
              <w:left w:val="nil"/>
              <w:bottom w:val="nil"/>
              <w:right w:val="nil"/>
            </w:tcBorders>
          </w:tcPr>
          <w:p>
            <w:pPr>
              <w:pStyle w:val="shellrow"/>
              <w:adjustRightInd w:val="0"/>
              <w:snapToGrid w:val="0"/>
              <w:spacing w:before="0" w:after="0"/>
              <w:rPr>
                <w:rFonts w:ascii="Times New Roman" w:eastAsia="宋体" w:hAnsi="Times New Roman"/>
                <w:sz w:val="15"/>
                <w:szCs w:val="15"/>
              </w:rPr>
            </w:pPr>
          </w:p>
        </w:tc>
        <w:tc>
          <w:tcPr>
            <w:tcW w:w="573" w:type="pct"/>
            <w:tcBorders>
              <w:top w:val="nil"/>
              <w:left w:val="nil"/>
              <w:bottom w:val="nil"/>
              <w:right w:val="nil"/>
            </w:tcBorders>
          </w:tcPr>
          <w:p>
            <w:pPr>
              <w:pStyle w:val="shellrow"/>
              <w:adjustRightInd w:val="0"/>
              <w:snapToGrid w:val="0"/>
              <w:spacing w:before="0" w:after="0"/>
              <w:rPr>
                <w:rFonts w:ascii="Times New Roman" w:eastAsia="宋体" w:hAnsi="Times New Roman"/>
                <w:sz w:val="15"/>
                <w:szCs w:val="15"/>
              </w:rPr>
            </w:pPr>
          </w:p>
        </w:tc>
        <w:tc>
          <w:tcPr>
            <w:tcW w:w="545" w:type="pct"/>
            <w:tcBorders>
              <w:top w:val="nil"/>
              <w:left w:val="nil"/>
              <w:bottom w:val="nil"/>
              <w:right w:val="nil"/>
            </w:tcBorders>
          </w:tcPr>
          <w:p>
            <w:pPr>
              <w:pStyle w:val="shellrow"/>
              <w:adjustRightInd w:val="0"/>
              <w:snapToGrid w:val="0"/>
              <w:spacing w:before="0" w:after="0"/>
              <w:rPr>
                <w:rFonts w:ascii="Times New Roman" w:eastAsia="宋体" w:hAnsi="Times New Roman"/>
                <w:sz w:val="15"/>
                <w:szCs w:val="15"/>
              </w:rPr>
            </w:pPr>
          </w:p>
        </w:tc>
        <w:tc>
          <w:tcPr>
            <w:tcW w:w="544" w:type="pct"/>
            <w:tcBorders>
              <w:top w:val="nil"/>
              <w:left w:val="nil"/>
              <w:bottom w:val="nil"/>
              <w:right w:val="nil"/>
            </w:tcBorders>
          </w:tcPr>
          <w:p>
            <w:pPr>
              <w:pStyle w:val="shellrow"/>
              <w:adjustRightInd w:val="0"/>
              <w:snapToGrid w:val="0"/>
              <w:spacing w:before="0" w:after="0"/>
              <w:rPr>
                <w:rFonts w:ascii="Times New Roman" w:eastAsia="宋体" w:hAnsi="Times New Roman"/>
                <w:sz w:val="15"/>
                <w:szCs w:val="15"/>
              </w:rPr>
            </w:pPr>
          </w:p>
        </w:tc>
        <w:tc>
          <w:tcPr>
            <w:tcW w:w="521" w:type="pct"/>
            <w:tcBorders>
              <w:top w:val="nil"/>
              <w:left w:val="nil"/>
              <w:bottom w:val="nil"/>
              <w:right w:val="nil"/>
            </w:tcBorders>
          </w:tcPr>
          <w:p>
            <w:pPr>
              <w:pStyle w:val="shellrow"/>
              <w:adjustRightInd w:val="0"/>
              <w:snapToGrid w:val="0"/>
              <w:spacing w:before="0" w:after="0"/>
              <w:rPr>
                <w:rFonts w:ascii="Times New Roman" w:eastAsia="宋体" w:hAnsi="Times New Roman"/>
                <w:sz w:val="15"/>
                <w:szCs w:val="15"/>
              </w:rPr>
            </w:pPr>
          </w:p>
        </w:tc>
      </w:tr>
      <w:tr>
        <w:tblPrEx>
          <w:tblW w:w="4996" w:type="pct"/>
          <w:tblInd w:w="0" w:type="dxa"/>
          <w:tblLayout w:type="fixed"/>
          <w:tblCellMar>
            <w:top w:w="0" w:type="dxa"/>
            <w:left w:w="108" w:type="dxa"/>
            <w:bottom w:w="0" w:type="dxa"/>
            <w:right w:w="108" w:type="dxa"/>
          </w:tblCellMar>
        </w:tblPrEx>
        <w:trPr>
          <w:cantSplit/>
          <w:trHeight w:val="146"/>
        </w:trPr>
        <w:tc>
          <w:tcPr>
            <w:tcW w:w="671" w:type="pct"/>
            <w:tcBorders>
              <w:top w:val="nil"/>
              <w:left w:val="nil"/>
              <w:bottom w:val="nil"/>
              <w:right w:val="nil"/>
            </w:tcBorders>
          </w:tcPr>
          <w:p>
            <w:pPr>
              <w:pStyle w:val="shellrow"/>
              <w:adjustRightInd w:val="0"/>
              <w:snapToGrid w:val="0"/>
              <w:spacing w:before="0" w:after="0"/>
              <w:ind w:left="162" w:firstLine="150" w:firstLineChars="100"/>
              <w:jc w:val="left"/>
              <w:rPr>
                <w:rFonts w:ascii="Times New Roman" w:eastAsia="宋体" w:hAnsi="Times New Roman"/>
                <w:sz w:val="15"/>
                <w:szCs w:val="15"/>
                <w:lang w:eastAsia="zh-CN"/>
              </w:rPr>
            </w:pPr>
            <w:r>
              <w:rPr>
                <w:rFonts w:ascii="Times New Roman" w:eastAsia="宋体" w:hAnsi="Times New Roman"/>
                <w:sz w:val="15"/>
                <w:szCs w:val="15"/>
                <w:lang w:eastAsia="zh-CN"/>
              </w:rPr>
              <w:t>有</w:t>
            </w:r>
          </w:p>
        </w:tc>
        <w:tc>
          <w:tcPr>
            <w:tcW w:w="557" w:type="pct"/>
            <w:tcBorders>
              <w:top w:val="nil"/>
              <w:left w:val="nil"/>
              <w:bottom w:val="nil"/>
              <w:right w:val="nil"/>
            </w:tcBorders>
          </w:tcPr>
          <w:p>
            <w:pPr>
              <w:pStyle w:val="shellrow"/>
              <w:adjustRightInd w:val="0"/>
              <w:snapToGrid w:val="0"/>
              <w:spacing w:before="0" w:after="0"/>
              <w:rPr>
                <w:rFonts w:ascii="Times New Roman" w:eastAsia="宋体" w:hAnsi="Times New Roman"/>
                <w:sz w:val="15"/>
                <w:szCs w:val="15"/>
              </w:rPr>
            </w:pPr>
            <w:r>
              <w:rPr>
                <w:rFonts w:ascii="Times New Roman" w:eastAsia="宋体" w:hAnsi="Times New Roman"/>
                <w:sz w:val="15"/>
                <w:szCs w:val="15"/>
              </w:rPr>
              <w:t>n (%)</w:t>
            </w:r>
          </w:p>
        </w:tc>
        <w:tc>
          <w:tcPr>
            <w:tcW w:w="541" w:type="pct"/>
            <w:tcBorders>
              <w:top w:val="nil"/>
              <w:left w:val="nil"/>
              <w:bottom w:val="nil"/>
              <w:right w:val="nil"/>
            </w:tcBorders>
          </w:tcPr>
          <w:p>
            <w:pPr>
              <w:pStyle w:val="shellrow"/>
              <w:adjustRightInd w:val="0"/>
              <w:snapToGrid w:val="0"/>
              <w:spacing w:before="0" w:after="0"/>
              <w:rPr>
                <w:rFonts w:ascii="Times New Roman" w:eastAsia="宋体" w:hAnsi="Times New Roman"/>
                <w:sz w:val="15"/>
                <w:szCs w:val="15"/>
              </w:rPr>
            </w:pPr>
            <w:r>
              <w:rPr>
                <w:rFonts w:ascii="Times New Roman" w:eastAsia="宋体" w:hAnsi="Times New Roman"/>
                <w:sz w:val="15"/>
                <w:szCs w:val="15"/>
              </w:rPr>
              <w:t xml:space="preserve">  1 ( 100)</w:t>
            </w:r>
          </w:p>
        </w:tc>
        <w:tc>
          <w:tcPr>
            <w:tcW w:w="525" w:type="pct"/>
            <w:tcBorders>
              <w:top w:val="nil"/>
              <w:left w:val="nil"/>
              <w:bottom w:val="nil"/>
              <w:right w:val="nil"/>
            </w:tcBorders>
          </w:tcPr>
          <w:p>
            <w:pPr>
              <w:pStyle w:val="shellrow"/>
              <w:adjustRightInd w:val="0"/>
              <w:snapToGrid w:val="0"/>
              <w:spacing w:before="0" w:after="0"/>
              <w:rPr>
                <w:rFonts w:ascii="Times New Roman" w:eastAsia="宋体" w:hAnsi="Times New Roman"/>
                <w:sz w:val="15"/>
                <w:szCs w:val="15"/>
              </w:rPr>
            </w:pPr>
            <w:r>
              <w:rPr>
                <w:rFonts w:ascii="Times New Roman" w:eastAsia="宋体" w:hAnsi="Times New Roman"/>
                <w:sz w:val="15"/>
                <w:szCs w:val="15"/>
              </w:rPr>
              <w:t xml:space="preserve">  1 (25.0)</w:t>
            </w:r>
          </w:p>
        </w:tc>
        <w:tc>
          <w:tcPr>
            <w:tcW w:w="518" w:type="pct"/>
            <w:tcBorders>
              <w:top w:val="nil"/>
              <w:left w:val="nil"/>
              <w:bottom w:val="nil"/>
              <w:right w:val="nil"/>
            </w:tcBorders>
          </w:tcPr>
          <w:p>
            <w:pPr>
              <w:pStyle w:val="shellrow"/>
              <w:adjustRightInd w:val="0"/>
              <w:snapToGrid w:val="0"/>
              <w:spacing w:before="0" w:after="0"/>
              <w:rPr>
                <w:rFonts w:ascii="Times New Roman" w:eastAsia="宋体" w:hAnsi="Times New Roman"/>
                <w:sz w:val="15"/>
                <w:szCs w:val="15"/>
              </w:rPr>
            </w:pPr>
            <w:r>
              <w:rPr>
                <w:rFonts w:ascii="Times New Roman" w:eastAsia="宋体" w:hAnsi="Times New Roman"/>
                <w:sz w:val="15"/>
                <w:szCs w:val="15"/>
              </w:rPr>
              <w:t xml:space="preserve"> 2 ( 66.7)</w:t>
            </w:r>
          </w:p>
        </w:tc>
        <w:tc>
          <w:tcPr>
            <w:tcW w:w="573" w:type="pct"/>
            <w:tcBorders>
              <w:top w:val="nil"/>
              <w:left w:val="nil"/>
              <w:bottom w:val="nil"/>
              <w:right w:val="nil"/>
            </w:tcBorders>
          </w:tcPr>
          <w:p>
            <w:pPr>
              <w:pStyle w:val="shellrow"/>
              <w:adjustRightInd w:val="0"/>
              <w:snapToGrid w:val="0"/>
              <w:spacing w:before="0" w:after="0"/>
              <w:rPr>
                <w:rFonts w:ascii="Times New Roman" w:eastAsia="宋体" w:hAnsi="Times New Roman"/>
                <w:sz w:val="15"/>
                <w:szCs w:val="15"/>
              </w:rPr>
            </w:pPr>
            <w:r>
              <w:rPr>
                <w:rFonts w:ascii="Times New Roman" w:eastAsia="宋体" w:hAnsi="Times New Roman"/>
                <w:sz w:val="15"/>
                <w:szCs w:val="15"/>
              </w:rPr>
              <w:t xml:space="preserve">  0</w:t>
            </w:r>
          </w:p>
        </w:tc>
        <w:tc>
          <w:tcPr>
            <w:tcW w:w="545" w:type="pct"/>
            <w:tcBorders>
              <w:top w:val="nil"/>
              <w:left w:val="nil"/>
              <w:bottom w:val="nil"/>
              <w:right w:val="nil"/>
            </w:tcBorders>
          </w:tcPr>
          <w:p>
            <w:pPr>
              <w:pStyle w:val="shellrow"/>
              <w:adjustRightInd w:val="0"/>
              <w:snapToGrid w:val="0"/>
              <w:spacing w:before="0" w:after="0"/>
              <w:rPr>
                <w:rFonts w:ascii="Times New Roman" w:eastAsia="宋体" w:hAnsi="Times New Roman"/>
                <w:sz w:val="15"/>
                <w:szCs w:val="15"/>
              </w:rPr>
            </w:pPr>
            <w:r>
              <w:rPr>
                <w:rFonts w:ascii="Times New Roman" w:eastAsia="宋体" w:hAnsi="Times New Roman"/>
                <w:sz w:val="15"/>
                <w:szCs w:val="15"/>
              </w:rPr>
              <w:t>1 ( 25.0)</w:t>
            </w:r>
          </w:p>
        </w:tc>
        <w:tc>
          <w:tcPr>
            <w:tcW w:w="544" w:type="pct"/>
            <w:tcBorders>
              <w:top w:val="nil"/>
              <w:left w:val="nil"/>
              <w:bottom w:val="nil"/>
              <w:right w:val="nil"/>
            </w:tcBorders>
          </w:tcPr>
          <w:p>
            <w:pPr>
              <w:pStyle w:val="shellrow"/>
              <w:adjustRightInd w:val="0"/>
              <w:snapToGrid w:val="0"/>
              <w:spacing w:before="0" w:after="0"/>
              <w:rPr>
                <w:rFonts w:ascii="Times New Roman" w:eastAsia="宋体" w:hAnsi="Times New Roman"/>
                <w:sz w:val="15"/>
                <w:szCs w:val="15"/>
              </w:rPr>
            </w:pPr>
            <w:r>
              <w:rPr>
                <w:rFonts w:ascii="Times New Roman" w:eastAsia="宋体" w:hAnsi="Times New Roman"/>
                <w:sz w:val="15"/>
                <w:szCs w:val="15"/>
              </w:rPr>
              <w:t xml:space="preserve"> 1 ( 33.3)</w:t>
            </w:r>
          </w:p>
        </w:tc>
        <w:tc>
          <w:tcPr>
            <w:tcW w:w="521" w:type="pct"/>
            <w:tcBorders>
              <w:top w:val="nil"/>
              <w:left w:val="nil"/>
              <w:bottom w:val="nil"/>
              <w:right w:val="nil"/>
            </w:tcBorders>
          </w:tcPr>
          <w:p>
            <w:pPr>
              <w:pStyle w:val="shellrow"/>
              <w:adjustRightInd w:val="0"/>
              <w:snapToGrid w:val="0"/>
              <w:spacing w:before="0" w:after="0"/>
              <w:rPr>
                <w:rFonts w:ascii="Times New Roman" w:eastAsia="宋体" w:hAnsi="Times New Roman"/>
                <w:sz w:val="15"/>
                <w:szCs w:val="15"/>
              </w:rPr>
            </w:pPr>
            <w:r>
              <w:rPr>
                <w:rFonts w:ascii="Times New Roman" w:eastAsia="宋体" w:hAnsi="Times New Roman"/>
                <w:sz w:val="15"/>
                <w:szCs w:val="15"/>
              </w:rPr>
              <w:t xml:space="preserve"> 6 ( 31.6)</w:t>
            </w:r>
          </w:p>
        </w:tc>
      </w:tr>
      <w:tr>
        <w:tblPrEx>
          <w:tblW w:w="4996" w:type="pct"/>
          <w:tblInd w:w="0" w:type="dxa"/>
          <w:tblLayout w:type="fixed"/>
          <w:tblCellMar>
            <w:top w:w="0" w:type="dxa"/>
            <w:left w:w="108" w:type="dxa"/>
            <w:bottom w:w="0" w:type="dxa"/>
            <w:right w:w="108" w:type="dxa"/>
          </w:tblCellMar>
        </w:tblPrEx>
        <w:trPr>
          <w:cantSplit/>
          <w:trHeight w:val="146"/>
        </w:trPr>
        <w:tc>
          <w:tcPr>
            <w:tcW w:w="671" w:type="pct"/>
            <w:tcBorders>
              <w:top w:val="nil"/>
              <w:left w:val="nil"/>
              <w:bottom w:val="nil"/>
              <w:right w:val="nil"/>
            </w:tcBorders>
          </w:tcPr>
          <w:p>
            <w:pPr>
              <w:pStyle w:val="shellrow"/>
              <w:adjustRightInd w:val="0"/>
              <w:snapToGrid w:val="0"/>
              <w:spacing w:before="0" w:after="0"/>
              <w:ind w:left="162"/>
              <w:jc w:val="left"/>
              <w:rPr>
                <w:rFonts w:ascii="Times New Roman" w:eastAsia="宋体" w:hAnsi="Times New Roman"/>
                <w:sz w:val="15"/>
                <w:szCs w:val="15"/>
                <w:lang w:eastAsia="zh-CN"/>
              </w:rPr>
            </w:pPr>
            <w:r>
              <w:rPr>
                <w:rFonts w:ascii="Times New Roman" w:eastAsia="宋体" w:hAnsi="Times New Roman"/>
                <w:sz w:val="15"/>
                <w:szCs w:val="15"/>
              </w:rPr>
              <w:t xml:space="preserve">    </w:t>
            </w:r>
            <w:r>
              <w:rPr>
                <w:rFonts w:ascii="Times New Roman" w:eastAsia="宋体" w:hAnsi="Times New Roman"/>
                <w:sz w:val="15"/>
                <w:szCs w:val="15"/>
                <w:lang w:eastAsia="zh-CN"/>
              </w:rPr>
              <w:t>无</w:t>
            </w:r>
          </w:p>
        </w:tc>
        <w:tc>
          <w:tcPr>
            <w:tcW w:w="557" w:type="pct"/>
            <w:tcBorders>
              <w:top w:val="nil"/>
              <w:left w:val="nil"/>
              <w:bottom w:val="nil"/>
              <w:right w:val="nil"/>
            </w:tcBorders>
          </w:tcPr>
          <w:p>
            <w:pPr>
              <w:pStyle w:val="shellrow"/>
              <w:adjustRightInd w:val="0"/>
              <w:snapToGrid w:val="0"/>
              <w:spacing w:before="0" w:after="0"/>
              <w:rPr>
                <w:rFonts w:ascii="Times New Roman" w:eastAsia="宋体" w:hAnsi="Times New Roman"/>
                <w:sz w:val="15"/>
                <w:szCs w:val="15"/>
              </w:rPr>
            </w:pPr>
            <w:r>
              <w:rPr>
                <w:rFonts w:ascii="Times New Roman" w:eastAsia="宋体" w:hAnsi="Times New Roman"/>
                <w:sz w:val="15"/>
                <w:szCs w:val="15"/>
              </w:rPr>
              <w:t>n (%)</w:t>
            </w:r>
          </w:p>
        </w:tc>
        <w:tc>
          <w:tcPr>
            <w:tcW w:w="541" w:type="pct"/>
            <w:tcBorders>
              <w:top w:val="nil"/>
              <w:left w:val="nil"/>
              <w:bottom w:val="nil"/>
              <w:right w:val="nil"/>
            </w:tcBorders>
          </w:tcPr>
          <w:p>
            <w:pPr>
              <w:pStyle w:val="shellrow"/>
              <w:adjustRightInd w:val="0"/>
              <w:snapToGrid w:val="0"/>
              <w:spacing w:before="0" w:after="0"/>
              <w:rPr>
                <w:rFonts w:ascii="Times New Roman" w:eastAsia="宋体" w:hAnsi="Times New Roman"/>
                <w:sz w:val="15"/>
                <w:szCs w:val="15"/>
              </w:rPr>
            </w:pPr>
            <w:r>
              <w:rPr>
                <w:rFonts w:ascii="Times New Roman" w:eastAsia="宋体" w:hAnsi="Times New Roman"/>
                <w:sz w:val="15"/>
                <w:szCs w:val="15"/>
              </w:rPr>
              <w:t xml:space="preserve">  0</w:t>
            </w:r>
          </w:p>
        </w:tc>
        <w:tc>
          <w:tcPr>
            <w:tcW w:w="525" w:type="pct"/>
            <w:tcBorders>
              <w:top w:val="nil"/>
              <w:left w:val="nil"/>
              <w:bottom w:val="nil"/>
              <w:right w:val="nil"/>
            </w:tcBorders>
          </w:tcPr>
          <w:p>
            <w:pPr>
              <w:pStyle w:val="shellrow"/>
              <w:adjustRightInd w:val="0"/>
              <w:snapToGrid w:val="0"/>
              <w:spacing w:before="0" w:after="0"/>
              <w:rPr>
                <w:rFonts w:ascii="Times New Roman" w:eastAsia="宋体" w:hAnsi="Times New Roman"/>
                <w:sz w:val="15"/>
                <w:szCs w:val="15"/>
              </w:rPr>
            </w:pPr>
            <w:r>
              <w:rPr>
                <w:rFonts w:ascii="Times New Roman" w:eastAsia="宋体" w:hAnsi="Times New Roman"/>
                <w:sz w:val="15"/>
                <w:szCs w:val="15"/>
              </w:rPr>
              <w:t xml:space="preserve">  3 ( 75.0)</w:t>
            </w:r>
          </w:p>
        </w:tc>
        <w:tc>
          <w:tcPr>
            <w:tcW w:w="518" w:type="pct"/>
            <w:tcBorders>
              <w:top w:val="nil"/>
              <w:left w:val="nil"/>
              <w:bottom w:val="nil"/>
              <w:right w:val="nil"/>
            </w:tcBorders>
          </w:tcPr>
          <w:p>
            <w:pPr>
              <w:pStyle w:val="shellrow"/>
              <w:adjustRightInd w:val="0"/>
              <w:snapToGrid w:val="0"/>
              <w:spacing w:before="0" w:after="0"/>
              <w:rPr>
                <w:rFonts w:ascii="Times New Roman" w:eastAsia="宋体" w:hAnsi="Times New Roman"/>
                <w:sz w:val="15"/>
                <w:szCs w:val="15"/>
              </w:rPr>
            </w:pPr>
            <w:r>
              <w:rPr>
                <w:rFonts w:ascii="Times New Roman" w:eastAsia="宋体" w:hAnsi="Times New Roman"/>
                <w:sz w:val="15"/>
                <w:szCs w:val="15"/>
              </w:rPr>
              <w:t xml:space="preserve">  1 ( 33.3)</w:t>
            </w:r>
          </w:p>
        </w:tc>
        <w:tc>
          <w:tcPr>
            <w:tcW w:w="573" w:type="pct"/>
            <w:tcBorders>
              <w:top w:val="nil"/>
              <w:left w:val="nil"/>
              <w:bottom w:val="nil"/>
              <w:right w:val="nil"/>
            </w:tcBorders>
          </w:tcPr>
          <w:p>
            <w:pPr>
              <w:pStyle w:val="shellrow"/>
              <w:adjustRightInd w:val="0"/>
              <w:snapToGrid w:val="0"/>
              <w:spacing w:before="0" w:after="0"/>
              <w:rPr>
                <w:rFonts w:ascii="Times New Roman" w:eastAsia="宋体" w:hAnsi="Times New Roman"/>
                <w:sz w:val="15"/>
                <w:szCs w:val="15"/>
              </w:rPr>
            </w:pPr>
            <w:r>
              <w:rPr>
                <w:rFonts w:ascii="Times New Roman" w:eastAsia="宋体" w:hAnsi="Times New Roman"/>
                <w:sz w:val="15"/>
                <w:szCs w:val="15"/>
              </w:rPr>
              <w:t xml:space="preserve">  4 ( 100)</w:t>
            </w:r>
          </w:p>
        </w:tc>
        <w:tc>
          <w:tcPr>
            <w:tcW w:w="545" w:type="pct"/>
            <w:tcBorders>
              <w:top w:val="nil"/>
              <w:left w:val="nil"/>
              <w:bottom w:val="nil"/>
              <w:right w:val="nil"/>
            </w:tcBorders>
          </w:tcPr>
          <w:p>
            <w:pPr>
              <w:pStyle w:val="shellrow"/>
              <w:adjustRightInd w:val="0"/>
              <w:snapToGrid w:val="0"/>
              <w:spacing w:before="0" w:after="0"/>
              <w:rPr>
                <w:rFonts w:ascii="Times New Roman" w:eastAsia="宋体" w:hAnsi="Times New Roman"/>
                <w:sz w:val="15"/>
                <w:szCs w:val="15"/>
              </w:rPr>
            </w:pPr>
            <w:r>
              <w:rPr>
                <w:rFonts w:ascii="Times New Roman" w:eastAsia="宋体" w:hAnsi="Times New Roman"/>
                <w:sz w:val="15"/>
                <w:szCs w:val="15"/>
              </w:rPr>
              <w:t xml:space="preserve">  3 ( 75.0)</w:t>
            </w:r>
          </w:p>
        </w:tc>
        <w:tc>
          <w:tcPr>
            <w:tcW w:w="544" w:type="pct"/>
            <w:tcBorders>
              <w:top w:val="nil"/>
              <w:left w:val="nil"/>
              <w:bottom w:val="nil"/>
              <w:right w:val="nil"/>
            </w:tcBorders>
          </w:tcPr>
          <w:p>
            <w:pPr>
              <w:pStyle w:val="shellrow"/>
              <w:adjustRightInd w:val="0"/>
              <w:snapToGrid w:val="0"/>
              <w:spacing w:before="0" w:after="0"/>
              <w:rPr>
                <w:rFonts w:ascii="Times New Roman" w:eastAsia="宋体" w:hAnsi="Times New Roman"/>
                <w:sz w:val="15"/>
                <w:szCs w:val="15"/>
              </w:rPr>
            </w:pPr>
            <w:r>
              <w:rPr>
                <w:rFonts w:ascii="Times New Roman" w:eastAsia="宋体" w:hAnsi="Times New Roman"/>
                <w:sz w:val="15"/>
                <w:szCs w:val="15"/>
              </w:rPr>
              <w:t xml:space="preserve"> 2 ( 66.7)</w:t>
            </w:r>
          </w:p>
        </w:tc>
        <w:tc>
          <w:tcPr>
            <w:tcW w:w="521" w:type="pct"/>
            <w:tcBorders>
              <w:top w:val="nil"/>
              <w:left w:val="nil"/>
              <w:bottom w:val="nil"/>
              <w:right w:val="nil"/>
            </w:tcBorders>
          </w:tcPr>
          <w:p>
            <w:pPr>
              <w:pStyle w:val="shellrow"/>
              <w:adjustRightInd w:val="0"/>
              <w:snapToGrid w:val="0"/>
              <w:spacing w:before="0" w:after="0"/>
              <w:jc w:val="both"/>
              <w:rPr>
                <w:rFonts w:ascii="Times New Roman" w:eastAsia="宋体" w:hAnsi="Times New Roman"/>
                <w:sz w:val="15"/>
                <w:szCs w:val="15"/>
              </w:rPr>
            </w:pPr>
            <w:r>
              <w:rPr>
                <w:rFonts w:ascii="Times New Roman" w:eastAsia="宋体" w:hAnsi="Times New Roman"/>
                <w:sz w:val="15"/>
                <w:szCs w:val="15"/>
              </w:rPr>
              <w:t>13 (68.4)</w:t>
            </w:r>
          </w:p>
        </w:tc>
      </w:tr>
      <w:tr>
        <w:tblPrEx>
          <w:tblW w:w="4996" w:type="pct"/>
          <w:tblInd w:w="0" w:type="dxa"/>
          <w:tblLayout w:type="fixed"/>
          <w:tblCellMar>
            <w:top w:w="0" w:type="dxa"/>
            <w:left w:w="108" w:type="dxa"/>
            <w:bottom w:w="0" w:type="dxa"/>
            <w:right w:w="108" w:type="dxa"/>
          </w:tblCellMar>
        </w:tblPrEx>
        <w:trPr>
          <w:cantSplit/>
          <w:trHeight w:val="146"/>
        </w:trPr>
        <w:tc>
          <w:tcPr>
            <w:tcW w:w="671" w:type="pct"/>
            <w:tcBorders>
              <w:top w:val="nil"/>
              <w:left w:val="nil"/>
              <w:bottom w:val="nil"/>
              <w:right w:val="nil"/>
            </w:tcBorders>
          </w:tcPr>
          <w:p>
            <w:pPr>
              <w:pStyle w:val="shellrow"/>
              <w:adjustRightInd w:val="0"/>
              <w:snapToGrid w:val="0"/>
              <w:spacing w:before="0" w:after="0"/>
              <w:jc w:val="left"/>
              <w:rPr>
                <w:rFonts w:ascii="Times New Roman" w:eastAsia="宋体" w:hAnsi="Times New Roman"/>
                <w:sz w:val="15"/>
                <w:szCs w:val="15"/>
              </w:rPr>
            </w:pPr>
          </w:p>
        </w:tc>
        <w:tc>
          <w:tcPr>
            <w:tcW w:w="557" w:type="pct"/>
            <w:tcBorders>
              <w:top w:val="nil"/>
              <w:left w:val="nil"/>
              <w:bottom w:val="nil"/>
              <w:right w:val="nil"/>
            </w:tcBorders>
          </w:tcPr>
          <w:p>
            <w:pPr>
              <w:pStyle w:val="shellrow"/>
              <w:adjustRightInd w:val="0"/>
              <w:snapToGrid w:val="0"/>
              <w:spacing w:before="0" w:after="0"/>
              <w:rPr>
                <w:rFonts w:ascii="Times New Roman" w:eastAsia="宋体" w:hAnsi="Times New Roman"/>
                <w:sz w:val="15"/>
                <w:szCs w:val="15"/>
              </w:rPr>
            </w:pPr>
          </w:p>
        </w:tc>
        <w:tc>
          <w:tcPr>
            <w:tcW w:w="541" w:type="pct"/>
            <w:tcBorders>
              <w:top w:val="nil"/>
              <w:left w:val="nil"/>
              <w:bottom w:val="nil"/>
              <w:right w:val="nil"/>
            </w:tcBorders>
          </w:tcPr>
          <w:p>
            <w:pPr>
              <w:pStyle w:val="shellrow"/>
              <w:adjustRightInd w:val="0"/>
              <w:snapToGrid w:val="0"/>
              <w:spacing w:before="0" w:after="0"/>
              <w:rPr>
                <w:rFonts w:ascii="Times New Roman" w:eastAsia="宋体" w:hAnsi="Times New Roman"/>
                <w:sz w:val="15"/>
                <w:szCs w:val="15"/>
              </w:rPr>
            </w:pPr>
          </w:p>
        </w:tc>
        <w:tc>
          <w:tcPr>
            <w:tcW w:w="525" w:type="pct"/>
            <w:tcBorders>
              <w:top w:val="nil"/>
              <w:left w:val="nil"/>
              <w:bottom w:val="nil"/>
              <w:right w:val="nil"/>
            </w:tcBorders>
          </w:tcPr>
          <w:p>
            <w:pPr>
              <w:pStyle w:val="shellrow"/>
              <w:adjustRightInd w:val="0"/>
              <w:snapToGrid w:val="0"/>
              <w:spacing w:before="0" w:after="0"/>
              <w:rPr>
                <w:rFonts w:ascii="Times New Roman" w:eastAsia="宋体" w:hAnsi="Times New Roman"/>
                <w:sz w:val="15"/>
                <w:szCs w:val="15"/>
              </w:rPr>
            </w:pPr>
          </w:p>
        </w:tc>
        <w:tc>
          <w:tcPr>
            <w:tcW w:w="518" w:type="pct"/>
            <w:tcBorders>
              <w:top w:val="nil"/>
              <w:left w:val="nil"/>
              <w:bottom w:val="nil"/>
              <w:right w:val="nil"/>
            </w:tcBorders>
          </w:tcPr>
          <w:p>
            <w:pPr>
              <w:pStyle w:val="shellrow"/>
              <w:adjustRightInd w:val="0"/>
              <w:snapToGrid w:val="0"/>
              <w:spacing w:before="0" w:after="0"/>
              <w:rPr>
                <w:rFonts w:ascii="Times New Roman" w:eastAsia="宋体" w:hAnsi="Times New Roman"/>
                <w:sz w:val="15"/>
                <w:szCs w:val="15"/>
              </w:rPr>
            </w:pPr>
          </w:p>
        </w:tc>
        <w:tc>
          <w:tcPr>
            <w:tcW w:w="573" w:type="pct"/>
            <w:tcBorders>
              <w:top w:val="nil"/>
              <w:left w:val="nil"/>
              <w:bottom w:val="nil"/>
              <w:right w:val="nil"/>
            </w:tcBorders>
          </w:tcPr>
          <w:p>
            <w:pPr>
              <w:pStyle w:val="shellrow"/>
              <w:adjustRightInd w:val="0"/>
              <w:snapToGrid w:val="0"/>
              <w:spacing w:before="0" w:after="0"/>
              <w:rPr>
                <w:rFonts w:ascii="Times New Roman" w:eastAsia="宋体" w:hAnsi="Times New Roman"/>
                <w:sz w:val="15"/>
                <w:szCs w:val="15"/>
              </w:rPr>
            </w:pPr>
          </w:p>
        </w:tc>
        <w:tc>
          <w:tcPr>
            <w:tcW w:w="545" w:type="pct"/>
            <w:tcBorders>
              <w:top w:val="nil"/>
              <w:left w:val="nil"/>
              <w:bottom w:val="nil"/>
              <w:right w:val="nil"/>
            </w:tcBorders>
          </w:tcPr>
          <w:p>
            <w:pPr>
              <w:pStyle w:val="shellrow"/>
              <w:adjustRightInd w:val="0"/>
              <w:snapToGrid w:val="0"/>
              <w:spacing w:before="0" w:after="0"/>
              <w:rPr>
                <w:rFonts w:ascii="Times New Roman" w:eastAsia="宋体" w:hAnsi="Times New Roman"/>
                <w:sz w:val="15"/>
                <w:szCs w:val="15"/>
              </w:rPr>
            </w:pPr>
          </w:p>
        </w:tc>
        <w:tc>
          <w:tcPr>
            <w:tcW w:w="544" w:type="pct"/>
            <w:tcBorders>
              <w:top w:val="nil"/>
              <w:left w:val="nil"/>
              <w:bottom w:val="nil"/>
              <w:right w:val="nil"/>
            </w:tcBorders>
          </w:tcPr>
          <w:p>
            <w:pPr>
              <w:pStyle w:val="shellrow"/>
              <w:adjustRightInd w:val="0"/>
              <w:snapToGrid w:val="0"/>
              <w:spacing w:before="0" w:after="0"/>
              <w:rPr>
                <w:rFonts w:ascii="Times New Roman" w:eastAsia="宋体" w:hAnsi="Times New Roman"/>
                <w:sz w:val="15"/>
                <w:szCs w:val="15"/>
              </w:rPr>
            </w:pPr>
          </w:p>
        </w:tc>
        <w:tc>
          <w:tcPr>
            <w:tcW w:w="521" w:type="pct"/>
            <w:tcBorders>
              <w:top w:val="nil"/>
              <w:left w:val="nil"/>
              <w:bottom w:val="nil"/>
              <w:right w:val="nil"/>
            </w:tcBorders>
          </w:tcPr>
          <w:p>
            <w:pPr>
              <w:pStyle w:val="shellrow"/>
              <w:adjustRightInd w:val="0"/>
              <w:snapToGrid w:val="0"/>
              <w:spacing w:before="0" w:after="0"/>
              <w:rPr>
                <w:rFonts w:ascii="Times New Roman" w:eastAsia="宋体" w:hAnsi="Times New Roman"/>
                <w:sz w:val="15"/>
                <w:szCs w:val="15"/>
              </w:rPr>
            </w:pPr>
          </w:p>
        </w:tc>
      </w:tr>
      <w:tr>
        <w:tblPrEx>
          <w:tblW w:w="4996" w:type="pct"/>
          <w:tblInd w:w="0" w:type="dxa"/>
          <w:tblLayout w:type="fixed"/>
          <w:tblCellMar>
            <w:top w:w="0" w:type="dxa"/>
            <w:left w:w="108" w:type="dxa"/>
            <w:bottom w:w="0" w:type="dxa"/>
            <w:right w:w="108" w:type="dxa"/>
          </w:tblCellMar>
        </w:tblPrEx>
        <w:trPr>
          <w:cantSplit/>
          <w:trHeight w:val="146"/>
        </w:trPr>
        <w:tc>
          <w:tcPr>
            <w:tcW w:w="671" w:type="pct"/>
            <w:tcBorders>
              <w:top w:val="nil"/>
              <w:left w:val="nil"/>
              <w:bottom w:val="nil"/>
              <w:right w:val="nil"/>
            </w:tcBorders>
          </w:tcPr>
          <w:p>
            <w:pPr>
              <w:pStyle w:val="shellrow"/>
              <w:adjustRightInd w:val="0"/>
              <w:snapToGrid w:val="0"/>
              <w:spacing w:before="0" w:after="0"/>
              <w:jc w:val="left"/>
              <w:rPr>
                <w:rFonts w:ascii="Times New Roman" w:eastAsia="宋体" w:hAnsi="Times New Roman"/>
                <w:sz w:val="15"/>
                <w:szCs w:val="15"/>
              </w:rPr>
            </w:pPr>
            <w:r>
              <w:rPr>
                <w:rFonts w:ascii="Times New Roman" w:eastAsia="宋体" w:hAnsi="Times New Roman"/>
                <w:sz w:val="15"/>
                <w:szCs w:val="15"/>
              </w:rPr>
              <w:t>人种</w:t>
            </w:r>
          </w:p>
        </w:tc>
        <w:tc>
          <w:tcPr>
            <w:tcW w:w="557" w:type="pct"/>
            <w:tcBorders>
              <w:top w:val="nil"/>
              <w:left w:val="nil"/>
              <w:bottom w:val="nil"/>
              <w:right w:val="nil"/>
            </w:tcBorders>
          </w:tcPr>
          <w:p>
            <w:pPr>
              <w:pStyle w:val="shellrow"/>
              <w:adjustRightInd w:val="0"/>
              <w:snapToGrid w:val="0"/>
              <w:spacing w:before="0" w:after="0"/>
              <w:rPr>
                <w:rFonts w:ascii="Times New Roman" w:eastAsia="宋体" w:hAnsi="Times New Roman"/>
                <w:sz w:val="15"/>
                <w:szCs w:val="15"/>
              </w:rPr>
            </w:pPr>
          </w:p>
        </w:tc>
        <w:tc>
          <w:tcPr>
            <w:tcW w:w="541" w:type="pct"/>
            <w:tcBorders>
              <w:top w:val="nil"/>
              <w:left w:val="nil"/>
              <w:bottom w:val="nil"/>
              <w:right w:val="nil"/>
            </w:tcBorders>
          </w:tcPr>
          <w:p>
            <w:pPr>
              <w:pStyle w:val="shellrow"/>
              <w:adjustRightInd w:val="0"/>
              <w:snapToGrid w:val="0"/>
              <w:spacing w:before="0" w:after="0"/>
              <w:rPr>
                <w:rFonts w:ascii="Times New Roman" w:eastAsia="宋体" w:hAnsi="Times New Roman"/>
                <w:sz w:val="15"/>
                <w:szCs w:val="15"/>
              </w:rPr>
            </w:pPr>
          </w:p>
        </w:tc>
        <w:tc>
          <w:tcPr>
            <w:tcW w:w="525" w:type="pct"/>
            <w:tcBorders>
              <w:top w:val="nil"/>
              <w:left w:val="nil"/>
              <w:bottom w:val="nil"/>
              <w:right w:val="nil"/>
            </w:tcBorders>
          </w:tcPr>
          <w:p>
            <w:pPr>
              <w:pStyle w:val="shellrow"/>
              <w:adjustRightInd w:val="0"/>
              <w:snapToGrid w:val="0"/>
              <w:spacing w:before="0" w:after="0"/>
              <w:rPr>
                <w:rFonts w:ascii="Times New Roman" w:eastAsia="宋体" w:hAnsi="Times New Roman"/>
                <w:sz w:val="15"/>
                <w:szCs w:val="15"/>
              </w:rPr>
            </w:pPr>
          </w:p>
        </w:tc>
        <w:tc>
          <w:tcPr>
            <w:tcW w:w="518" w:type="pct"/>
            <w:tcBorders>
              <w:top w:val="nil"/>
              <w:left w:val="nil"/>
              <w:bottom w:val="nil"/>
              <w:right w:val="nil"/>
            </w:tcBorders>
          </w:tcPr>
          <w:p>
            <w:pPr>
              <w:pStyle w:val="shellrow"/>
              <w:adjustRightInd w:val="0"/>
              <w:snapToGrid w:val="0"/>
              <w:spacing w:before="0" w:after="0"/>
              <w:rPr>
                <w:rFonts w:ascii="Times New Roman" w:eastAsia="宋体" w:hAnsi="Times New Roman"/>
                <w:sz w:val="15"/>
                <w:szCs w:val="15"/>
              </w:rPr>
            </w:pPr>
          </w:p>
        </w:tc>
        <w:tc>
          <w:tcPr>
            <w:tcW w:w="573" w:type="pct"/>
            <w:tcBorders>
              <w:top w:val="nil"/>
              <w:left w:val="nil"/>
              <w:bottom w:val="nil"/>
              <w:right w:val="nil"/>
            </w:tcBorders>
          </w:tcPr>
          <w:p>
            <w:pPr>
              <w:pStyle w:val="shellrow"/>
              <w:adjustRightInd w:val="0"/>
              <w:snapToGrid w:val="0"/>
              <w:spacing w:before="0" w:after="0"/>
              <w:rPr>
                <w:rFonts w:ascii="Times New Roman" w:eastAsia="宋体" w:hAnsi="Times New Roman"/>
                <w:sz w:val="15"/>
                <w:szCs w:val="15"/>
              </w:rPr>
            </w:pPr>
          </w:p>
        </w:tc>
        <w:tc>
          <w:tcPr>
            <w:tcW w:w="545" w:type="pct"/>
            <w:tcBorders>
              <w:top w:val="nil"/>
              <w:left w:val="nil"/>
              <w:bottom w:val="nil"/>
              <w:right w:val="nil"/>
            </w:tcBorders>
          </w:tcPr>
          <w:p>
            <w:pPr>
              <w:pStyle w:val="shellrow"/>
              <w:adjustRightInd w:val="0"/>
              <w:snapToGrid w:val="0"/>
              <w:spacing w:before="0" w:after="0"/>
              <w:rPr>
                <w:rFonts w:ascii="Times New Roman" w:eastAsia="宋体" w:hAnsi="Times New Roman"/>
                <w:sz w:val="15"/>
                <w:szCs w:val="15"/>
              </w:rPr>
            </w:pPr>
          </w:p>
        </w:tc>
        <w:tc>
          <w:tcPr>
            <w:tcW w:w="544" w:type="pct"/>
            <w:tcBorders>
              <w:top w:val="nil"/>
              <w:left w:val="nil"/>
              <w:bottom w:val="nil"/>
              <w:right w:val="nil"/>
            </w:tcBorders>
          </w:tcPr>
          <w:p>
            <w:pPr>
              <w:pStyle w:val="shellrow"/>
              <w:adjustRightInd w:val="0"/>
              <w:snapToGrid w:val="0"/>
              <w:spacing w:before="0" w:after="0"/>
              <w:rPr>
                <w:rFonts w:ascii="Times New Roman" w:eastAsia="宋体" w:hAnsi="Times New Roman"/>
                <w:sz w:val="15"/>
                <w:szCs w:val="15"/>
              </w:rPr>
            </w:pPr>
          </w:p>
        </w:tc>
        <w:tc>
          <w:tcPr>
            <w:tcW w:w="521" w:type="pct"/>
            <w:tcBorders>
              <w:top w:val="nil"/>
              <w:left w:val="nil"/>
              <w:bottom w:val="nil"/>
              <w:right w:val="nil"/>
            </w:tcBorders>
          </w:tcPr>
          <w:p>
            <w:pPr>
              <w:pStyle w:val="shellrow"/>
              <w:adjustRightInd w:val="0"/>
              <w:snapToGrid w:val="0"/>
              <w:spacing w:before="0" w:after="0"/>
              <w:rPr>
                <w:rFonts w:ascii="Times New Roman" w:eastAsia="宋体" w:hAnsi="Times New Roman"/>
                <w:sz w:val="15"/>
                <w:szCs w:val="15"/>
              </w:rPr>
            </w:pPr>
          </w:p>
        </w:tc>
      </w:tr>
      <w:tr>
        <w:tblPrEx>
          <w:tblW w:w="4996" w:type="pct"/>
          <w:tblInd w:w="0" w:type="dxa"/>
          <w:tblLayout w:type="fixed"/>
          <w:tblCellMar>
            <w:top w:w="0" w:type="dxa"/>
            <w:left w:w="108" w:type="dxa"/>
            <w:bottom w:w="0" w:type="dxa"/>
            <w:right w:w="108" w:type="dxa"/>
          </w:tblCellMar>
        </w:tblPrEx>
        <w:trPr>
          <w:cantSplit/>
          <w:trHeight w:val="296"/>
        </w:trPr>
        <w:tc>
          <w:tcPr>
            <w:tcW w:w="671" w:type="pct"/>
            <w:tcBorders>
              <w:top w:val="nil"/>
              <w:left w:val="nil"/>
              <w:bottom w:val="nil"/>
              <w:right w:val="nil"/>
            </w:tcBorders>
          </w:tcPr>
          <w:p>
            <w:pPr>
              <w:pStyle w:val="shellrow"/>
              <w:adjustRightInd w:val="0"/>
              <w:snapToGrid w:val="0"/>
              <w:spacing w:before="0" w:after="0"/>
              <w:ind w:left="197" w:leftChars="82"/>
              <w:jc w:val="left"/>
              <w:rPr>
                <w:rFonts w:ascii="Times New Roman" w:eastAsia="宋体" w:hAnsi="Times New Roman"/>
                <w:sz w:val="15"/>
                <w:szCs w:val="15"/>
              </w:rPr>
            </w:pPr>
            <w:r>
              <w:rPr>
                <w:rFonts w:ascii="Times New Roman" w:eastAsia="宋体" w:hAnsi="Times New Roman"/>
                <w:sz w:val="15"/>
                <w:szCs w:val="15"/>
              </w:rPr>
              <w:t>亚洲人</w:t>
            </w:r>
          </w:p>
        </w:tc>
        <w:tc>
          <w:tcPr>
            <w:tcW w:w="557" w:type="pct"/>
            <w:tcBorders>
              <w:top w:val="nil"/>
              <w:left w:val="nil"/>
              <w:bottom w:val="nil"/>
              <w:right w:val="nil"/>
            </w:tcBorders>
          </w:tcPr>
          <w:p>
            <w:pPr>
              <w:pStyle w:val="shellrow"/>
              <w:adjustRightInd w:val="0"/>
              <w:snapToGrid w:val="0"/>
              <w:spacing w:before="0" w:after="0"/>
              <w:rPr>
                <w:rFonts w:ascii="Times New Roman" w:eastAsia="宋体" w:hAnsi="Times New Roman"/>
                <w:sz w:val="15"/>
                <w:szCs w:val="15"/>
              </w:rPr>
            </w:pPr>
            <w:r>
              <w:rPr>
                <w:rFonts w:ascii="Times New Roman" w:eastAsia="宋体" w:hAnsi="Times New Roman"/>
                <w:sz w:val="15"/>
                <w:szCs w:val="15"/>
              </w:rPr>
              <w:t>n (%)</w:t>
            </w:r>
          </w:p>
        </w:tc>
        <w:tc>
          <w:tcPr>
            <w:tcW w:w="541" w:type="pct"/>
            <w:tcBorders>
              <w:top w:val="nil"/>
              <w:left w:val="nil"/>
              <w:bottom w:val="nil"/>
              <w:right w:val="nil"/>
            </w:tcBorders>
            <w:vAlign w:val="center"/>
          </w:tcPr>
          <w:p>
            <w:pPr>
              <w:pStyle w:val="shellrow"/>
              <w:adjustRightInd w:val="0"/>
              <w:snapToGrid w:val="0"/>
              <w:spacing w:before="0" w:after="0"/>
              <w:rPr>
                <w:rFonts w:ascii="Times New Roman" w:eastAsia="宋体" w:hAnsi="Times New Roman"/>
                <w:sz w:val="15"/>
                <w:szCs w:val="15"/>
              </w:rPr>
            </w:pPr>
            <w:r>
              <w:rPr>
                <w:rFonts w:ascii="Times New Roman" w:eastAsia="宋体" w:hAnsi="Times New Roman"/>
                <w:sz w:val="15"/>
                <w:szCs w:val="15"/>
              </w:rPr>
              <w:t xml:space="preserve"> 2  (100)              </w:t>
            </w:r>
          </w:p>
        </w:tc>
        <w:tc>
          <w:tcPr>
            <w:tcW w:w="525" w:type="pct"/>
            <w:tcBorders>
              <w:top w:val="nil"/>
              <w:left w:val="nil"/>
              <w:bottom w:val="nil"/>
              <w:right w:val="nil"/>
            </w:tcBorders>
            <w:vAlign w:val="center"/>
          </w:tcPr>
          <w:p>
            <w:pPr>
              <w:pStyle w:val="shellrow"/>
              <w:adjustRightInd w:val="0"/>
              <w:snapToGrid w:val="0"/>
              <w:spacing w:before="0" w:after="0"/>
              <w:rPr>
                <w:rFonts w:ascii="Times New Roman" w:eastAsia="宋体" w:hAnsi="Times New Roman"/>
                <w:sz w:val="15"/>
                <w:szCs w:val="15"/>
              </w:rPr>
            </w:pPr>
            <w:r>
              <w:rPr>
                <w:rFonts w:ascii="Times New Roman" w:eastAsia="宋体" w:hAnsi="Times New Roman"/>
                <w:sz w:val="15"/>
                <w:szCs w:val="15"/>
              </w:rPr>
              <w:t xml:space="preserve">6   ( 100) </w:t>
            </w:r>
          </w:p>
        </w:tc>
        <w:tc>
          <w:tcPr>
            <w:tcW w:w="518" w:type="pct"/>
            <w:tcBorders>
              <w:top w:val="nil"/>
              <w:left w:val="nil"/>
              <w:bottom w:val="nil"/>
              <w:right w:val="nil"/>
            </w:tcBorders>
            <w:vAlign w:val="center"/>
          </w:tcPr>
          <w:p>
            <w:pPr>
              <w:pStyle w:val="shellrow"/>
              <w:adjustRightInd w:val="0"/>
              <w:snapToGrid w:val="0"/>
              <w:spacing w:before="0" w:after="0"/>
              <w:rPr>
                <w:rFonts w:ascii="Times New Roman" w:eastAsia="宋体" w:hAnsi="Times New Roman"/>
                <w:sz w:val="15"/>
                <w:szCs w:val="15"/>
              </w:rPr>
            </w:pPr>
            <w:r>
              <w:rPr>
                <w:rFonts w:ascii="Times New Roman" w:eastAsia="宋体" w:hAnsi="Times New Roman"/>
                <w:sz w:val="15"/>
                <w:szCs w:val="15"/>
              </w:rPr>
              <w:t>8   ( 100)</w:t>
            </w:r>
          </w:p>
        </w:tc>
        <w:tc>
          <w:tcPr>
            <w:tcW w:w="573" w:type="pct"/>
            <w:tcBorders>
              <w:top w:val="nil"/>
              <w:left w:val="nil"/>
              <w:bottom w:val="nil"/>
              <w:right w:val="nil"/>
            </w:tcBorders>
            <w:vAlign w:val="center"/>
          </w:tcPr>
          <w:p>
            <w:pPr>
              <w:pStyle w:val="shellrow"/>
              <w:adjustRightInd w:val="0"/>
              <w:snapToGrid w:val="0"/>
              <w:spacing w:before="0" w:after="0"/>
              <w:rPr>
                <w:rFonts w:ascii="Times New Roman" w:eastAsia="宋体" w:hAnsi="Times New Roman"/>
                <w:sz w:val="15"/>
                <w:szCs w:val="15"/>
              </w:rPr>
            </w:pPr>
            <w:r>
              <w:rPr>
                <w:rFonts w:ascii="Times New Roman" w:eastAsia="宋体" w:hAnsi="Times New Roman"/>
                <w:sz w:val="15"/>
                <w:szCs w:val="15"/>
              </w:rPr>
              <w:t>9   ( 100)</w:t>
            </w:r>
          </w:p>
        </w:tc>
        <w:tc>
          <w:tcPr>
            <w:tcW w:w="545" w:type="pct"/>
            <w:tcBorders>
              <w:top w:val="nil"/>
              <w:left w:val="nil"/>
              <w:bottom w:val="nil"/>
              <w:right w:val="nil"/>
            </w:tcBorders>
            <w:vAlign w:val="center"/>
          </w:tcPr>
          <w:p>
            <w:pPr>
              <w:pStyle w:val="shellrow"/>
              <w:adjustRightInd w:val="0"/>
              <w:snapToGrid w:val="0"/>
              <w:spacing w:before="0" w:after="0"/>
              <w:rPr>
                <w:rFonts w:ascii="Times New Roman" w:eastAsia="宋体" w:hAnsi="Times New Roman"/>
                <w:sz w:val="15"/>
                <w:szCs w:val="15"/>
              </w:rPr>
            </w:pPr>
            <w:r>
              <w:rPr>
                <w:rFonts w:ascii="Times New Roman" w:eastAsia="宋体" w:hAnsi="Times New Roman"/>
                <w:sz w:val="15"/>
                <w:szCs w:val="15"/>
              </w:rPr>
              <w:t>9   ( 100)</w:t>
            </w:r>
          </w:p>
        </w:tc>
        <w:tc>
          <w:tcPr>
            <w:tcW w:w="544" w:type="pct"/>
            <w:tcBorders>
              <w:top w:val="nil"/>
              <w:left w:val="nil"/>
              <w:bottom w:val="nil"/>
              <w:right w:val="nil"/>
            </w:tcBorders>
            <w:vAlign w:val="center"/>
          </w:tcPr>
          <w:p>
            <w:pPr>
              <w:pStyle w:val="shellrow"/>
              <w:adjustRightInd w:val="0"/>
              <w:snapToGrid w:val="0"/>
              <w:spacing w:before="0" w:after="0"/>
              <w:rPr>
                <w:rFonts w:ascii="Times New Roman" w:eastAsia="宋体" w:hAnsi="Times New Roman"/>
                <w:sz w:val="15"/>
                <w:szCs w:val="15"/>
              </w:rPr>
            </w:pPr>
            <w:r>
              <w:rPr>
                <w:rFonts w:ascii="Times New Roman" w:eastAsia="宋体" w:hAnsi="Times New Roman"/>
                <w:sz w:val="15"/>
                <w:szCs w:val="15"/>
              </w:rPr>
              <w:t>11 (100)</w:t>
            </w:r>
          </w:p>
        </w:tc>
        <w:tc>
          <w:tcPr>
            <w:tcW w:w="521" w:type="pct"/>
            <w:tcBorders>
              <w:top w:val="nil"/>
              <w:left w:val="nil"/>
              <w:bottom w:val="nil"/>
              <w:right w:val="nil"/>
            </w:tcBorders>
            <w:vAlign w:val="center"/>
          </w:tcPr>
          <w:p>
            <w:pPr>
              <w:pStyle w:val="shellrow"/>
              <w:adjustRightInd w:val="0"/>
              <w:snapToGrid w:val="0"/>
              <w:spacing w:before="0" w:after="0"/>
              <w:rPr>
                <w:rFonts w:ascii="Times New Roman" w:eastAsia="宋体" w:hAnsi="Times New Roman"/>
                <w:sz w:val="15"/>
                <w:szCs w:val="15"/>
              </w:rPr>
            </w:pPr>
            <w:r>
              <w:rPr>
                <w:rFonts w:ascii="Times New Roman" w:eastAsia="宋体" w:hAnsi="Times New Roman"/>
                <w:sz w:val="15"/>
                <w:szCs w:val="15"/>
              </w:rPr>
              <w:t>45 (100)</w:t>
            </w:r>
          </w:p>
        </w:tc>
      </w:tr>
      <w:tr>
        <w:tblPrEx>
          <w:tblW w:w="4996" w:type="pct"/>
          <w:tblInd w:w="0" w:type="dxa"/>
          <w:tblLayout w:type="fixed"/>
          <w:tblCellMar>
            <w:top w:w="0" w:type="dxa"/>
            <w:left w:w="108" w:type="dxa"/>
            <w:bottom w:w="0" w:type="dxa"/>
            <w:right w:w="108" w:type="dxa"/>
          </w:tblCellMar>
        </w:tblPrEx>
        <w:trPr>
          <w:cantSplit/>
          <w:trHeight w:val="264"/>
        </w:trPr>
        <w:tc>
          <w:tcPr>
            <w:tcW w:w="671" w:type="pct"/>
            <w:tcBorders>
              <w:top w:val="nil"/>
              <w:left w:val="nil"/>
              <w:bottom w:val="nil"/>
              <w:right w:val="nil"/>
            </w:tcBorders>
          </w:tcPr>
          <w:p>
            <w:pPr>
              <w:pStyle w:val="shellrow"/>
              <w:adjustRightInd w:val="0"/>
              <w:snapToGrid w:val="0"/>
              <w:spacing w:before="0" w:after="0"/>
              <w:jc w:val="left"/>
              <w:rPr>
                <w:rFonts w:ascii="Times New Roman" w:eastAsia="宋体" w:hAnsi="Times New Roman"/>
                <w:sz w:val="15"/>
                <w:szCs w:val="15"/>
              </w:rPr>
            </w:pPr>
          </w:p>
        </w:tc>
        <w:tc>
          <w:tcPr>
            <w:tcW w:w="557" w:type="pct"/>
            <w:tcBorders>
              <w:top w:val="nil"/>
              <w:left w:val="nil"/>
              <w:bottom w:val="nil"/>
              <w:right w:val="nil"/>
            </w:tcBorders>
          </w:tcPr>
          <w:p>
            <w:pPr>
              <w:pStyle w:val="shellrow"/>
              <w:adjustRightInd w:val="0"/>
              <w:snapToGrid w:val="0"/>
              <w:spacing w:before="0" w:after="0"/>
              <w:rPr>
                <w:rFonts w:ascii="Times New Roman" w:eastAsia="宋体" w:hAnsi="Times New Roman"/>
                <w:snapToGrid w:val="0"/>
                <w:sz w:val="15"/>
                <w:szCs w:val="15"/>
              </w:rPr>
            </w:pPr>
          </w:p>
        </w:tc>
        <w:tc>
          <w:tcPr>
            <w:tcW w:w="541" w:type="pct"/>
            <w:tcBorders>
              <w:top w:val="nil"/>
              <w:left w:val="nil"/>
              <w:bottom w:val="nil"/>
              <w:right w:val="nil"/>
            </w:tcBorders>
          </w:tcPr>
          <w:p>
            <w:pPr>
              <w:pStyle w:val="shellrow"/>
              <w:adjustRightInd w:val="0"/>
              <w:snapToGrid w:val="0"/>
              <w:spacing w:before="0" w:after="0"/>
              <w:rPr>
                <w:rFonts w:ascii="Times New Roman" w:eastAsia="宋体" w:hAnsi="Times New Roman"/>
                <w:sz w:val="15"/>
                <w:szCs w:val="15"/>
              </w:rPr>
            </w:pPr>
          </w:p>
        </w:tc>
        <w:tc>
          <w:tcPr>
            <w:tcW w:w="525" w:type="pct"/>
            <w:tcBorders>
              <w:top w:val="nil"/>
              <w:left w:val="nil"/>
              <w:bottom w:val="nil"/>
              <w:right w:val="nil"/>
            </w:tcBorders>
          </w:tcPr>
          <w:p>
            <w:pPr>
              <w:pStyle w:val="shellrow"/>
              <w:adjustRightInd w:val="0"/>
              <w:snapToGrid w:val="0"/>
              <w:spacing w:before="0" w:after="0"/>
              <w:rPr>
                <w:rFonts w:ascii="Times New Roman" w:eastAsia="宋体" w:hAnsi="Times New Roman"/>
                <w:sz w:val="15"/>
                <w:szCs w:val="15"/>
              </w:rPr>
            </w:pPr>
          </w:p>
        </w:tc>
        <w:tc>
          <w:tcPr>
            <w:tcW w:w="518" w:type="pct"/>
            <w:tcBorders>
              <w:top w:val="nil"/>
              <w:left w:val="nil"/>
              <w:bottom w:val="nil"/>
              <w:right w:val="nil"/>
            </w:tcBorders>
          </w:tcPr>
          <w:p>
            <w:pPr>
              <w:pStyle w:val="shellrow"/>
              <w:adjustRightInd w:val="0"/>
              <w:snapToGrid w:val="0"/>
              <w:spacing w:before="0" w:after="0"/>
              <w:rPr>
                <w:rFonts w:ascii="Times New Roman" w:eastAsia="宋体" w:hAnsi="Times New Roman"/>
                <w:sz w:val="15"/>
                <w:szCs w:val="15"/>
              </w:rPr>
            </w:pPr>
          </w:p>
        </w:tc>
        <w:tc>
          <w:tcPr>
            <w:tcW w:w="573" w:type="pct"/>
            <w:tcBorders>
              <w:top w:val="nil"/>
              <w:left w:val="nil"/>
              <w:bottom w:val="nil"/>
              <w:right w:val="nil"/>
            </w:tcBorders>
          </w:tcPr>
          <w:p>
            <w:pPr>
              <w:pStyle w:val="shellrow"/>
              <w:adjustRightInd w:val="0"/>
              <w:snapToGrid w:val="0"/>
              <w:spacing w:before="0" w:after="0"/>
              <w:rPr>
                <w:rFonts w:ascii="Times New Roman" w:eastAsia="宋体" w:hAnsi="Times New Roman"/>
                <w:sz w:val="15"/>
                <w:szCs w:val="15"/>
              </w:rPr>
            </w:pPr>
          </w:p>
        </w:tc>
        <w:tc>
          <w:tcPr>
            <w:tcW w:w="545" w:type="pct"/>
            <w:tcBorders>
              <w:top w:val="nil"/>
              <w:left w:val="nil"/>
              <w:bottom w:val="nil"/>
              <w:right w:val="nil"/>
            </w:tcBorders>
          </w:tcPr>
          <w:p>
            <w:pPr>
              <w:pStyle w:val="shellrow"/>
              <w:adjustRightInd w:val="0"/>
              <w:snapToGrid w:val="0"/>
              <w:spacing w:before="0" w:after="0"/>
              <w:rPr>
                <w:rFonts w:ascii="Times New Roman" w:eastAsia="宋体" w:hAnsi="Times New Roman"/>
                <w:sz w:val="15"/>
                <w:szCs w:val="15"/>
              </w:rPr>
            </w:pPr>
          </w:p>
        </w:tc>
        <w:tc>
          <w:tcPr>
            <w:tcW w:w="544" w:type="pct"/>
            <w:tcBorders>
              <w:top w:val="nil"/>
              <w:left w:val="nil"/>
              <w:bottom w:val="nil"/>
              <w:right w:val="nil"/>
            </w:tcBorders>
          </w:tcPr>
          <w:p>
            <w:pPr>
              <w:pStyle w:val="shellrow"/>
              <w:adjustRightInd w:val="0"/>
              <w:snapToGrid w:val="0"/>
              <w:spacing w:before="0" w:after="0"/>
              <w:rPr>
                <w:rFonts w:ascii="Times New Roman" w:eastAsia="宋体" w:hAnsi="Times New Roman"/>
                <w:sz w:val="15"/>
                <w:szCs w:val="15"/>
              </w:rPr>
            </w:pPr>
          </w:p>
        </w:tc>
        <w:tc>
          <w:tcPr>
            <w:tcW w:w="521" w:type="pct"/>
            <w:tcBorders>
              <w:top w:val="nil"/>
              <w:left w:val="nil"/>
              <w:bottom w:val="nil"/>
              <w:right w:val="nil"/>
            </w:tcBorders>
          </w:tcPr>
          <w:p>
            <w:pPr>
              <w:pStyle w:val="shellrow"/>
              <w:adjustRightInd w:val="0"/>
              <w:snapToGrid w:val="0"/>
              <w:spacing w:before="0" w:after="0"/>
              <w:rPr>
                <w:rFonts w:ascii="Times New Roman" w:eastAsia="宋体" w:hAnsi="Times New Roman"/>
                <w:sz w:val="15"/>
                <w:szCs w:val="15"/>
              </w:rPr>
            </w:pPr>
          </w:p>
        </w:tc>
      </w:tr>
      <w:tr>
        <w:tblPrEx>
          <w:tblW w:w="4996" w:type="pct"/>
          <w:tblInd w:w="0" w:type="dxa"/>
          <w:tblLayout w:type="fixed"/>
          <w:tblCellMar>
            <w:top w:w="0" w:type="dxa"/>
            <w:left w:w="108" w:type="dxa"/>
            <w:bottom w:w="0" w:type="dxa"/>
            <w:right w:w="108" w:type="dxa"/>
          </w:tblCellMar>
        </w:tblPrEx>
        <w:trPr>
          <w:cantSplit/>
          <w:trHeight w:val="286"/>
        </w:trPr>
        <w:tc>
          <w:tcPr>
            <w:tcW w:w="671" w:type="pct"/>
            <w:tcBorders>
              <w:top w:val="nil"/>
              <w:left w:val="nil"/>
              <w:bottom w:val="nil"/>
              <w:right w:val="nil"/>
            </w:tcBorders>
          </w:tcPr>
          <w:p>
            <w:pPr>
              <w:pStyle w:val="shellrow"/>
              <w:adjustRightInd w:val="0"/>
              <w:snapToGrid w:val="0"/>
              <w:spacing w:before="0" w:after="0"/>
              <w:jc w:val="left"/>
              <w:rPr>
                <w:rFonts w:ascii="Times New Roman" w:eastAsia="宋体" w:hAnsi="Times New Roman"/>
                <w:sz w:val="15"/>
                <w:szCs w:val="15"/>
              </w:rPr>
            </w:pPr>
            <w:r>
              <w:rPr>
                <w:rFonts w:ascii="Times New Roman" w:eastAsia="宋体" w:hAnsi="Times New Roman"/>
                <w:sz w:val="15"/>
                <w:szCs w:val="15"/>
              </w:rPr>
              <w:t>民族</w:t>
            </w:r>
          </w:p>
        </w:tc>
        <w:tc>
          <w:tcPr>
            <w:tcW w:w="557" w:type="pct"/>
            <w:tcBorders>
              <w:top w:val="nil"/>
              <w:left w:val="nil"/>
              <w:bottom w:val="nil"/>
              <w:right w:val="nil"/>
            </w:tcBorders>
          </w:tcPr>
          <w:p>
            <w:pPr>
              <w:pStyle w:val="shellrow"/>
              <w:adjustRightInd w:val="0"/>
              <w:snapToGrid w:val="0"/>
              <w:spacing w:before="0" w:after="0"/>
              <w:rPr>
                <w:rFonts w:ascii="Times New Roman" w:eastAsia="宋体" w:hAnsi="Times New Roman"/>
                <w:sz w:val="15"/>
                <w:szCs w:val="15"/>
              </w:rPr>
            </w:pPr>
          </w:p>
        </w:tc>
        <w:tc>
          <w:tcPr>
            <w:tcW w:w="541" w:type="pct"/>
            <w:tcBorders>
              <w:top w:val="nil"/>
              <w:left w:val="nil"/>
              <w:bottom w:val="nil"/>
              <w:right w:val="nil"/>
            </w:tcBorders>
          </w:tcPr>
          <w:p>
            <w:pPr>
              <w:pStyle w:val="shellrow"/>
              <w:adjustRightInd w:val="0"/>
              <w:snapToGrid w:val="0"/>
              <w:spacing w:before="0" w:after="0"/>
              <w:rPr>
                <w:rFonts w:ascii="Times New Roman" w:eastAsia="宋体" w:hAnsi="Times New Roman"/>
                <w:sz w:val="15"/>
                <w:szCs w:val="15"/>
              </w:rPr>
            </w:pPr>
          </w:p>
        </w:tc>
        <w:tc>
          <w:tcPr>
            <w:tcW w:w="525" w:type="pct"/>
            <w:tcBorders>
              <w:top w:val="nil"/>
              <w:left w:val="nil"/>
              <w:bottom w:val="nil"/>
              <w:right w:val="nil"/>
            </w:tcBorders>
          </w:tcPr>
          <w:p>
            <w:pPr>
              <w:pStyle w:val="shellrow"/>
              <w:adjustRightInd w:val="0"/>
              <w:snapToGrid w:val="0"/>
              <w:spacing w:before="0" w:after="0"/>
              <w:rPr>
                <w:rFonts w:ascii="Times New Roman" w:eastAsia="宋体" w:hAnsi="Times New Roman"/>
                <w:sz w:val="15"/>
                <w:szCs w:val="15"/>
              </w:rPr>
            </w:pPr>
          </w:p>
        </w:tc>
        <w:tc>
          <w:tcPr>
            <w:tcW w:w="518" w:type="pct"/>
            <w:tcBorders>
              <w:top w:val="nil"/>
              <w:left w:val="nil"/>
              <w:bottom w:val="nil"/>
              <w:right w:val="nil"/>
            </w:tcBorders>
          </w:tcPr>
          <w:p>
            <w:pPr>
              <w:pStyle w:val="shellrow"/>
              <w:adjustRightInd w:val="0"/>
              <w:snapToGrid w:val="0"/>
              <w:spacing w:before="0" w:after="0"/>
              <w:rPr>
                <w:rFonts w:ascii="Times New Roman" w:eastAsia="宋体" w:hAnsi="Times New Roman"/>
                <w:sz w:val="15"/>
                <w:szCs w:val="15"/>
              </w:rPr>
            </w:pPr>
          </w:p>
        </w:tc>
        <w:tc>
          <w:tcPr>
            <w:tcW w:w="573" w:type="pct"/>
            <w:tcBorders>
              <w:top w:val="nil"/>
              <w:left w:val="nil"/>
              <w:bottom w:val="nil"/>
              <w:right w:val="nil"/>
            </w:tcBorders>
          </w:tcPr>
          <w:p>
            <w:pPr>
              <w:pStyle w:val="shellrow"/>
              <w:adjustRightInd w:val="0"/>
              <w:snapToGrid w:val="0"/>
              <w:spacing w:before="0" w:after="0"/>
              <w:rPr>
                <w:rFonts w:ascii="Times New Roman" w:eastAsia="宋体" w:hAnsi="Times New Roman"/>
                <w:sz w:val="15"/>
                <w:szCs w:val="15"/>
              </w:rPr>
            </w:pPr>
          </w:p>
        </w:tc>
        <w:tc>
          <w:tcPr>
            <w:tcW w:w="545" w:type="pct"/>
            <w:tcBorders>
              <w:top w:val="nil"/>
              <w:left w:val="nil"/>
              <w:bottom w:val="nil"/>
              <w:right w:val="nil"/>
            </w:tcBorders>
          </w:tcPr>
          <w:p>
            <w:pPr>
              <w:pStyle w:val="shellrow"/>
              <w:adjustRightInd w:val="0"/>
              <w:snapToGrid w:val="0"/>
              <w:spacing w:before="0" w:after="0"/>
              <w:rPr>
                <w:rFonts w:ascii="Times New Roman" w:eastAsia="宋体" w:hAnsi="Times New Roman"/>
                <w:sz w:val="15"/>
                <w:szCs w:val="15"/>
              </w:rPr>
            </w:pPr>
          </w:p>
        </w:tc>
        <w:tc>
          <w:tcPr>
            <w:tcW w:w="544" w:type="pct"/>
            <w:tcBorders>
              <w:top w:val="nil"/>
              <w:left w:val="nil"/>
              <w:bottom w:val="nil"/>
              <w:right w:val="nil"/>
            </w:tcBorders>
          </w:tcPr>
          <w:p>
            <w:pPr>
              <w:pStyle w:val="shellrow"/>
              <w:adjustRightInd w:val="0"/>
              <w:snapToGrid w:val="0"/>
              <w:spacing w:before="0" w:after="0"/>
              <w:rPr>
                <w:rFonts w:ascii="Times New Roman" w:eastAsia="宋体" w:hAnsi="Times New Roman"/>
                <w:sz w:val="15"/>
                <w:szCs w:val="15"/>
              </w:rPr>
            </w:pPr>
          </w:p>
        </w:tc>
        <w:tc>
          <w:tcPr>
            <w:tcW w:w="521" w:type="pct"/>
            <w:tcBorders>
              <w:top w:val="nil"/>
              <w:left w:val="nil"/>
              <w:bottom w:val="nil"/>
              <w:right w:val="nil"/>
            </w:tcBorders>
          </w:tcPr>
          <w:p>
            <w:pPr>
              <w:pStyle w:val="shellrow"/>
              <w:adjustRightInd w:val="0"/>
              <w:snapToGrid w:val="0"/>
              <w:spacing w:before="0" w:after="0"/>
              <w:rPr>
                <w:rFonts w:ascii="Times New Roman" w:eastAsia="宋体" w:hAnsi="Times New Roman"/>
                <w:sz w:val="15"/>
                <w:szCs w:val="15"/>
              </w:rPr>
            </w:pPr>
          </w:p>
        </w:tc>
      </w:tr>
      <w:tr>
        <w:tblPrEx>
          <w:tblW w:w="4996" w:type="pct"/>
          <w:tblInd w:w="0" w:type="dxa"/>
          <w:tblLayout w:type="fixed"/>
          <w:tblCellMar>
            <w:top w:w="0" w:type="dxa"/>
            <w:left w:w="108" w:type="dxa"/>
            <w:bottom w:w="0" w:type="dxa"/>
            <w:right w:w="108" w:type="dxa"/>
          </w:tblCellMar>
        </w:tblPrEx>
        <w:trPr>
          <w:cantSplit/>
          <w:trHeight w:val="296"/>
        </w:trPr>
        <w:tc>
          <w:tcPr>
            <w:tcW w:w="671" w:type="pct"/>
            <w:tcBorders>
              <w:top w:val="nil"/>
              <w:left w:val="nil"/>
              <w:bottom w:val="nil"/>
              <w:right w:val="nil"/>
            </w:tcBorders>
          </w:tcPr>
          <w:p>
            <w:pPr>
              <w:pStyle w:val="shellrow"/>
              <w:adjustRightInd w:val="0"/>
              <w:snapToGrid w:val="0"/>
              <w:spacing w:before="0" w:after="0"/>
              <w:ind w:left="197" w:leftChars="82"/>
              <w:jc w:val="left"/>
              <w:rPr>
                <w:rFonts w:ascii="Times New Roman" w:eastAsia="宋体" w:hAnsi="Times New Roman"/>
                <w:sz w:val="15"/>
                <w:szCs w:val="15"/>
              </w:rPr>
            </w:pPr>
            <w:r>
              <w:rPr>
                <w:rFonts w:ascii="Times New Roman" w:eastAsia="宋体" w:hAnsi="Times New Roman"/>
                <w:sz w:val="15"/>
                <w:szCs w:val="15"/>
              </w:rPr>
              <w:t>汉族</w:t>
            </w:r>
          </w:p>
        </w:tc>
        <w:tc>
          <w:tcPr>
            <w:tcW w:w="557" w:type="pct"/>
            <w:tcBorders>
              <w:top w:val="nil"/>
              <w:left w:val="nil"/>
              <w:bottom w:val="nil"/>
              <w:right w:val="nil"/>
            </w:tcBorders>
          </w:tcPr>
          <w:p>
            <w:pPr>
              <w:pStyle w:val="shellrow"/>
              <w:adjustRightInd w:val="0"/>
              <w:snapToGrid w:val="0"/>
              <w:spacing w:before="0" w:after="0"/>
              <w:rPr>
                <w:rFonts w:ascii="Times New Roman" w:eastAsia="宋体" w:hAnsi="Times New Roman"/>
                <w:sz w:val="15"/>
                <w:szCs w:val="15"/>
              </w:rPr>
            </w:pPr>
            <w:r>
              <w:rPr>
                <w:rFonts w:ascii="Times New Roman" w:eastAsia="宋体" w:hAnsi="Times New Roman"/>
                <w:sz w:val="15"/>
                <w:szCs w:val="15"/>
              </w:rPr>
              <w:t>n (%)</w:t>
            </w:r>
          </w:p>
        </w:tc>
        <w:tc>
          <w:tcPr>
            <w:tcW w:w="541" w:type="pct"/>
            <w:tcBorders>
              <w:top w:val="nil"/>
              <w:left w:val="nil"/>
              <w:bottom w:val="nil"/>
              <w:right w:val="nil"/>
            </w:tcBorders>
            <w:vAlign w:val="center"/>
          </w:tcPr>
          <w:p>
            <w:pPr>
              <w:pStyle w:val="shellrow"/>
              <w:adjustRightInd w:val="0"/>
              <w:snapToGrid w:val="0"/>
              <w:spacing w:before="0" w:after="0"/>
              <w:rPr>
                <w:rFonts w:ascii="Times New Roman" w:eastAsia="宋体" w:hAnsi="Times New Roman"/>
                <w:sz w:val="15"/>
                <w:szCs w:val="15"/>
              </w:rPr>
            </w:pPr>
            <w:r>
              <w:rPr>
                <w:rFonts w:ascii="Times New Roman" w:eastAsia="宋体" w:hAnsi="Times New Roman"/>
                <w:sz w:val="15"/>
                <w:szCs w:val="15"/>
              </w:rPr>
              <w:t xml:space="preserve"> 2  (100)              </w:t>
            </w:r>
          </w:p>
        </w:tc>
        <w:tc>
          <w:tcPr>
            <w:tcW w:w="525" w:type="pct"/>
            <w:tcBorders>
              <w:top w:val="nil"/>
              <w:left w:val="nil"/>
              <w:bottom w:val="nil"/>
              <w:right w:val="nil"/>
            </w:tcBorders>
            <w:vAlign w:val="center"/>
          </w:tcPr>
          <w:p>
            <w:pPr>
              <w:pStyle w:val="shellrow"/>
              <w:adjustRightInd w:val="0"/>
              <w:snapToGrid w:val="0"/>
              <w:spacing w:before="0" w:after="0"/>
              <w:rPr>
                <w:rFonts w:ascii="Times New Roman" w:eastAsia="宋体" w:hAnsi="Times New Roman"/>
                <w:sz w:val="15"/>
                <w:szCs w:val="15"/>
              </w:rPr>
            </w:pPr>
            <w:r>
              <w:rPr>
                <w:rFonts w:ascii="Times New Roman" w:eastAsia="宋体" w:hAnsi="Times New Roman"/>
                <w:sz w:val="15"/>
                <w:szCs w:val="15"/>
              </w:rPr>
              <w:t xml:space="preserve">6   ( 100) </w:t>
            </w:r>
          </w:p>
        </w:tc>
        <w:tc>
          <w:tcPr>
            <w:tcW w:w="518" w:type="pct"/>
            <w:tcBorders>
              <w:top w:val="nil"/>
              <w:left w:val="nil"/>
              <w:bottom w:val="nil"/>
              <w:right w:val="nil"/>
            </w:tcBorders>
            <w:vAlign w:val="center"/>
          </w:tcPr>
          <w:p>
            <w:pPr>
              <w:pStyle w:val="shellrow"/>
              <w:adjustRightInd w:val="0"/>
              <w:snapToGrid w:val="0"/>
              <w:spacing w:before="0" w:after="0"/>
              <w:rPr>
                <w:rFonts w:ascii="Times New Roman" w:eastAsia="宋体" w:hAnsi="Times New Roman"/>
                <w:sz w:val="15"/>
                <w:szCs w:val="15"/>
              </w:rPr>
            </w:pPr>
            <w:r>
              <w:rPr>
                <w:rFonts w:ascii="Times New Roman" w:eastAsia="宋体" w:hAnsi="Times New Roman"/>
                <w:sz w:val="15"/>
                <w:szCs w:val="15"/>
              </w:rPr>
              <w:t>8   ( 100)</w:t>
            </w:r>
          </w:p>
        </w:tc>
        <w:tc>
          <w:tcPr>
            <w:tcW w:w="573" w:type="pct"/>
            <w:tcBorders>
              <w:top w:val="nil"/>
              <w:left w:val="nil"/>
              <w:bottom w:val="nil"/>
              <w:right w:val="nil"/>
            </w:tcBorders>
            <w:vAlign w:val="center"/>
          </w:tcPr>
          <w:p>
            <w:pPr>
              <w:pStyle w:val="shellrow"/>
              <w:adjustRightInd w:val="0"/>
              <w:snapToGrid w:val="0"/>
              <w:spacing w:before="0" w:after="0"/>
              <w:rPr>
                <w:rFonts w:ascii="Times New Roman" w:eastAsia="宋体" w:hAnsi="Times New Roman"/>
                <w:sz w:val="15"/>
                <w:szCs w:val="15"/>
              </w:rPr>
            </w:pPr>
            <w:r>
              <w:rPr>
                <w:rFonts w:ascii="Times New Roman" w:eastAsia="宋体" w:hAnsi="Times New Roman"/>
                <w:sz w:val="15"/>
                <w:szCs w:val="15"/>
              </w:rPr>
              <w:t>9   ( 100)</w:t>
            </w:r>
          </w:p>
        </w:tc>
        <w:tc>
          <w:tcPr>
            <w:tcW w:w="545" w:type="pct"/>
            <w:tcBorders>
              <w:top w:val="nil"/>
              <w:left w:val="nil"/>
              <w:bottom w:val="nil"/>
              <w:right w:val="nil"/>
            </w:tcBorders>
            <w:vAlign w:val="center"/>
          </w:tcPr>
          <w:p>
            <w:pPr>
              <w:pStyle w:val="shellrow"/>
              <w:adjustRightInd w:val="0"/>
              <w:snapToGrid w:val="0"/>
              <w:spacing w:before="0" w:after="0"/>
              <w:rPr>
                <w:rFonts w:ascii="Times New Roman" w:eastAsia="宋体" w:hAnsi="Times New Roman"/>
                <w:sz w:val="15"/>
                <w:szCs w:val="15"/>
              </w:rPr>
            </w:pPr>
            <w:r>
              <w:rPr>
                <w:rFonts w:ascii="Times New Roman" w:eastAsia="宋体" w:hAnsi="Times New Roman"/>
                <w:sz w:val="15"/>
                <w:szCs w:val="15"/>
              </w:rPr>
              <w:t>9   ( 100)</w:t>
            </w:r>
          </w:p>
        </w:tc>
        <w:tc>
          <w:tcPr>
            <w:tcW w:w="544" w:type="pct"/>
            <w:tcBorders>
              <w:top w:val="nil"/>
              <w:left w:val="nil"/>
              <w:bottom w:val="nil"/>
              <w:right w:val="nil"/>
            </w:tcBorders>
            <w:vAlign w:val="center"/>
          </w:tcPr>
          <w:p>
            <w:pPr>
              <w:pStyle w:val="shellrow"/>
              <w:adjustRightInd w:val="0"/>
              <w:snapToGrid w:val="0"/>
              <w:spacing w:before="0" w:after="0"/>
              <w:rPr>
                <w:rFonts w:ascii="Times New Roman" w:eastAsia="宋体" w:hAnsi="Times New Roman"/>
                <w:sz w:val="15"/>
                <w:szCs w:val="15"/>
              </w:rPr>
            </w:pPr>
            <w:r>
              <w:rPr>
                <w:rFonts w:ascii="Times New Roman" w:eastAsia="宋体" w:hAnsi="Times New Roman"/>
                <w:sz w:val="15"/>
                <w:szCs w:val="15"/>
              </w:rPr>
              <w:t>10 (90.9)</w:t>
            </w:r>
          </w:p>
        </w:tc>
        <w:tc>
          <w:tcPr>
            <w:tcW w:w="521" w:type="pct"/>
            <w:tcBorders>
              <w:top w:val="nil"/>
              <w:left w:val="nil"/>
              <w:bottom w:val="nil"/>
              <w:right w:val="nil"/>
            </w:tcBorders>
            <w:vAlign w:val="center"/>
          </w:tcPr>
          <w:p>
            <w:pPr>
              <w:pStyle w:val="shellrow"/>
              <w:adjustRightInd w:val="0"/>
              <w:snapToGrid w:val="0"/>
              <w:spacing w:before="0" w:after="0"/>
              <w:rPr>
                <w:rFonts w:ascii="Times New Roman" w:eastAsia="宋体" w:hAnsi="Times New Roman"/>
                <w:sz w:val="15"/>
                <w:szCs w:val="15"/>
              </w:rPr>
            </w:pPr>
            <w:r>
              <w:rPr>
                <w:rFonts w:ascii="Times New Roman" w:eastAsia="宋体" w:hAnsi="Times New Roman"/>
                <w:sz w:val="15"/>
                <w:szCs w:val="15"/>
              </w:rPr>
              <w:t>44 (97.8)</w:t>
            </w:r>
          </w:p>
        </w:tc>
      </w:tr>
      <w:tr>
        <w:tblPrEx>
          <w:tblW w:w="4996" w:type="pct"/>
          <w:tblInd w:w="0" w:type="dxa"/>
          <w:tblLayout w:type="fixed"/>
          <w:tblCellMar>
            <w:top w:w="0" w:type="dxa"/>
            <w:left w:w="108" w:type="dxa"/>
            <w:bottom w:w="0" w:type="dxa"/>
            <w:right w:w="108" w:type="dxa"/>
          </w:tblCellMar>
        </w:tblPrEx>
        <w:trPr>
          <w:cantSplit/>
          <w:trHeight w:val="286"/>
        </w:trPr>
        <w:tc>
          <w:tcPr>
            <w:tcW w:w="671" w:type="pct"/>
            <w:tcBorders>
              <w:top w:val="nil"/>
              <w:left w:val="nil"/>
              <w:bottom w:val="nil"/>
              <w:right w:val="nil"/>
            </w:tcBorders>
          </w:tcPr>
          <w:p>
            <w:pPr>
              <w:pStyle w:val="shellrow"/>
              <w:adjustRightInd w:val="0"/>
              <w:snapToGrid w:val="0"/>
              <w:spacing w:before="0" w:after="0"/>
              <w:ind w:left="197" w:leftChars="82"/>
              <w:jc w:val="left"/>
              <w:rPr>
                <w:rFonts w:ascii="Times New Roman" w:eastAsia="宋体" w:hAnsi="Times New Roman"/>
                <w:sz w:val="15"/>
                <w:szCs w:val="15"/>
              </w:rPr>
            </w:pPr>
            <w:r>
              <w:rPr>
                <w:rFonts w:ascii="Times New Roman" w:eastAsia="宋体" w:hAnsi="Times New Roman"/>
                <w:sz w:val="15"/>
                <w:szCs w:val="15"/>
              </w:rPr>
              <w:t>其他</w:t>
            </w:r>
          </w:p>
        </w:tc>
        <w:tc>
          <w:tcPr>
            <w:tcW w:w="557" w:type="pct"/>
            <w:tcBorders>
              <w:top w:val="nil"/>
              <w:left w:val="nil"/>
              <w:bottom w:val="nil"/>
              <w:right w:val="nil"/>
            </w:tcBorders>
          </w:tcPr>
          <w:p>
            <w:pPr>
              <w:pStyle w:val="shellrow"/>
              <w:adjustRightInd w:val="0"/>
              <w:snapToGrid w:val="0"/>
              <w:spacing w:before="0" w:after="0"/>
              <w:rPr>
                <w:rFonts w:ascii="Times New Roman" w:eastAsia="宋体" w:hAnsi="Times New Roman"/>
                <w:sz w:val="15"/>
                <w:szCs w:val="15"/>
              </w:rPr>
            </w:pPr>
            <w:r>
              <w:rPr>
                <w:rFonts w:ascii="Times New Roman" w:eastAsia="宋体" w:hAnsi="Times New Roman"/>
                <w:sz w:val="15"/>
                <w:szCs w:val="15"/>
              </w:rPr>
              <w:t>n (%)</w:t>
            </w:r>
          </w:p>
        </w:tc>
        <w:tc>
          <w:tcPr>
            <w:tcW w:w="541" w:type="pct"/>
            <w:tcBorders>
              <w:top w:val="nil"/>
              <w:left w:val="nil"/>
              <w:bottom w:val="nil"/>
              <w:right w:val="nil"/>
            </w:tcBorders>
          </w:tcPr>
          <w:p>
            <w:pPr>
              <w:pStyle w:val="shellrow"/>
              <w:adjustRightInd w:val="0"/>
              <w:snapToGrid w:val="0"/>
              <w:spacing w:before="0" w:after="0"/>
              <w:rPr>
                <w:rFonts w:ascii="Times New Roman" w:eastAsia="宋体" w:hAnsi="Times New Roman"/>
                <w:sz w:val="15"/>
                <w:szCs w:val="15"/>
              </w:rPr>
            </w:pPr>
            <w:r>
              <w:rPr>
                <w:rFonts w:ascii="Times New Roman" w:eastAsia="宋体" w:hAnsi="Times New Roman"/>
                <w:sz w:val="15"/>
                <w:szCs w:val="15"/>
              </w:rPr>
              <w:t>0</w:t>
            </w:r>
          </w:p>
        </w:tc>
        <w:tc>
          <w:tcPr>
            <w:tcW w:w="525" w:type="pct"/>
            <w:tcBorders>
              <w:top w:val="nil"/>
              <w:left w:val="nil"/>
              <w:bottom w:val="nil"/>
              <w:right w:val="nil"/>
            </w:tcBorders>
          </w:tcPr>
          <w:p>
            <w:pPr>
              <w:pStyle w:val="shellrow"/>
              <w:adjustRightInd w:val="0"/>
              <w:snapToGrid w:val="0"/>
              <w:spacing w:before="0" w:after="0"/>
              <w:rPr>
                <w:rFonts w:ascii="Times New Roman" w:eastAsia="宋体" w:hAnsi="Times New Roman"/>
                <w:sz w:val="15"/>
                <w:szCs w:val="15"/>
              </w:rPr>
            </w:pPr>
            <w:r>
              <w:rPr>
                <w:rFonts w:ascii="Times New Roman" w:eastAsia="宋体" w:hAnsi="Times New Roman"/>
                <w:sz w:val="15"/>
                <w:szCs w:val="15"/>
              </w:rPr>
              <w:t>0</w:t>
            </w:r>
          </w:p>
        </w:tc>
        <w:tc>
          <w:tcPr>
            <w:tcW w:w="518" w:type="pct"/>
            <w:tcBorders>
              <w:top w:val="nil"/>
              <w:left w:val="nil"/>
              <w:bottom w:val="nil"/>
              <w:right w:val="nil"/>
            </w:tcBorders>
          </w:tcPr>
          <w:p>
            <w:pPr>
              <w:pStyle w:val="shellrow"/>
              <w:adjustRightInd w:val="0"/>
              <w:snapToGrid w:val="0"/>
              <w:spacing w:before="0" w:after="0"/>
              <w:rPr>
                <w:rFonts w:ascii="Times New Roman" w:eastAsia="宋体" w:hAnsi="Times New Roman"/>
                <w:sz w:val="15"/>
                <w:szCs w:val="15"/>
              </w:rPr>
            </w:pPr>
            <w:r>
              <w:rPr>
                <w:rFonts w:ascii="Times New Roman" w:eastAsia="宋体" w:hAnsi="Times New Roman"/>
                <w:sz w:val="15"/>
                <w:szCs w:val="15"/>
              </w:rPr>
              <w:t>0</w:t>
            </w:r>
          </w:p>
        </w:tc>
        <w:tc>
          <w:tcPr>
            <w:tcW w:w="573" w:type="pct"/>
            <w:tcBorders>
              <w:top w:val="nil"/>
              <w:left w:val="nil"/>
              <w:bottom w:val="nil"/>
              <w:right w:val="nil"/>
            </w:tcBorders>
          </w:tcPr>
          <w:p>
            <w:pPr>
              <w:pStyle w:val="shellrow"/>
              <w:adjustRightInd w:val="0"/>
              <w:snapToGrid w:val="0"/>
              <w:spacing w:before="0" w:after="0"/>
              <w:rPr>
                <w:rFonts w:ascii="Times New Roman" w:eastAsia="宋体" w:hAnsi="Times New Roman"/>
                <w:sz w:val="15"/>
                <w:szCs w:val="15"/>
              </w:rPr>
            </w:pPr>
            <w:r>
              <w:rPr>
                <w:rFonts w:ascii="Times New Roman" w:eastAsia="宋体" w:hAnsi="Times New Roman"/>
                <w:sz w:val="15"/>
                <w:szCs w:val="15"/>
              </w:rPr>
              <w:t>0</w:t>
            </w:r>
          </w:p>
        </w:tc>
        <w:tc>
          <w:tcPr>
            <w:tcW w:w="545" w:type="pct"/>
            <w:tcBorders>
              <w:top w:val="nil"/>
              <w:left w:val="nil"/>
              <w:bottom w:val="nil"/>
              <w:right w:val="nil"/>
            </w:tcBorders>
          </w:tcPr>
          <w:p>
            <w:pPr>
              <w:pStyle w:val="shellrow"/>
              <w:adjustRightInd w:val="0"/>
              <w:snapToGrid w:val="0"/>
              <w:spacing w:before="0" w:after="0"/>
              <w:rPr>
                <w:rFonts w:ascii="Times New Roman" w:eastAsia="宋体" w:hAnsi="Times New Roman"/>
                <w:sz w:val="15"/>
                <w:szCs w:val="15"/>
              </w:rPr>
            </w:pPr>
            <w:r>
              <w:rPr>
                <w:rFonts w:ascii="Times New Roman" w:eastAsia="宋体" w:hAnsi="Times New Roman"/>
                <w:sz w:val="15"/>
                <w:szCs w:val="15"/>
              </w:rPr>
              <w:t>0</w:t>
            </w:r>
          </w:p>
        </w:tc>
        <w:tc>
          <w:tcPr>
            <w:tcW w:w="544" w:type="pct"/>
            <w:tcBorders>
              <w:top w:val="nil"/>
              <w:left w:val="nil"/>
              <w:bottom w:val="nil"/>
              <w:right w:val="nil"/>
            </w:tcBorders>
          </w:tcPr>
          <w:p>
            <w:pPr>
              <w:pStyle w:val="shellrow"/>
              <w:adjustRightInd w:val="0"/>
              <w:snapToGrid w:val="0"/>
              <w:spacing w:before="0" w:after="0"/>
              <w:rPr>
                <w:rFonts w:ascii="Times New Roman" w:eastAsia="宋体" w:hAnsi="Times New Roman"/>
                <w:sz w:val="15"/>
                <w:szCs w:val="15"/>
              </w:rPr>
            </w:pPr>
            <w:r>
              <w:rPr>
                <w:rFonts w:ascii="Times New Roman" w:eastAsia="宋体" w:hAnsi="Times New Roman"/>
                <w:sz w:val="15"/>
                <w:szCs w:val="15"/>
              </w:rPr>
              <w:t xml:space="preserve">  1 ( 9.1)</w:t>
            </w:r>
          </w:p>
        </w:tc>
        <w:tc>
          <w:tcPr>
            <w:tcW w:w="521" w:type="pct"/>
            <w:tcBorders>
              <w:top w:val="nil"/>
              <w:left w:val="nil"/>
              <w:bottom w:val="nil"/>
              <w:right w:val="nil"/>
            </w:tcBorders>
          </w:tcPr>
          <w:p>
            <w:pPr>
              <w:pStyle w:val="shellrow"/>
              <w:adjustRightInd w:val="0"/>
              <w:snapToGrid w:val="0"/>
              <w:spacing w:before="0" w:after="0"/>
              <w:rPr>
                <w:rFonts w:ascii="Times New Roman" w:eastAsia="宋体" w:hAnsi="Times New Roman"/>
                <w:sz w:val="15"/>
                <w:szCs w:val="15"/>
              </w:rPr>
            </w:pPr>
            <w:r>
              <w:rPr>
                <w:rFonts w:ascii="Times New Roman" w:eastAsia="宋体" w:hAnsi="Times New Roman"/>
                <w:sz w:val="15"/>
                <w:szCs w:val="15"/>
              </w:rPr>
              <w:t xml:space="preserve">  1 ( 2.2)</w:t>
            </w:r>
          </w:p>
        </w:tc>
      </w:tr>
      <w:tr>
        <w:tblPrEx>
          <w:tblW w:w="4996" w:type="pct"/>
          <w:tblInd w:w="0" w:type="dxa"/>
          <w:tblLayout w:type="fixed"/>
          <w:tblCellMar>
            <w:top w:w="0" w:type="dxa"/>
            <w:left w:w="108" w:type="dxa"/>
            <w:bottom w:w="0" w:type="dxa"/>
            <w:right w:w="108" w:type="dxa"/>
          </w:tblCellMar>
        </w:tblPrEx>
        <w:trPr>
          <w:cantSplit/>
          <w:trHeight w:val="264"/>
        </w:trPr>
        <w:tc>
          <w:tcPr>
            <w:tcW w:w="671" w:type="pct"/>
            <w:tcBorders>
              <w:top w:val="nil"/>
              <w:left w:val="nil"/>
              <w:bottom w:val="nil"/>
              <w:right w:val="nil"/>
            </w:tcBorders>
          </w:tcPr>
          <w:p>
            <w:pPr>
              <w:pStyle w:val="shellrow"/>
              <w:adjustRightInd w:val="0"/>
              <w:snapToGrid w:val="0"/>
              <w:spacing w:before="0" w:after="0"/>
              <w:jc w:val="left"/>
              <w:rPr>
                <w:rFonts w:ascii="Times New Roman" w:eastAsia="宋体" w:hAnsi="Times New Roman"/>
                <w:sz w:val="15"/>
                <w:szCs w:val="15"/>
              </w:rPr>
            </w:pPr>
          </w:p>
        </w:tc>
        <w:tc>
          <w:tcPr>
            <w:tcW w:w="557" w:type="pct"/>
            <w:tcBorders>
              <w:top w:val="nil"/>
              <w:left w:val="nil"/>
              <w:bottom w:val="nil"/>
              <w:right w:val="nil"/>
            </w:tcBorders>
          </w:tcPr>
          <w:p>
            <w:pPr>
              <w:pStyle w:val="shellrow"/>
              <w:adjustRightInd w:val="0"/>
              <w:snapToGrid w:val="0"/>
              <w:spacing w:before="0" w:after="0"/>
              <w:rPr>
                <w:rFonts w:ascii="Times New Roman" w:eastAsia="宋体" w:hAnsi="Times New Roman"/>
                <w:sz w:val="15"/>
                <w:szCs w:val="15"/>
              </w:rPr>
            </w:pPr>
          </w:p>
        </w:tc>
        <w:tc>
          <w:tcPr>
            <w:tcW w:w="541" w:type="pct"/>
            <w:tcBorders>
              <w:top w:val="nil"/>
              <w:left w:val="nil"/>
              <w:bottom w:val="nil"/>
              <w:right w:val="nil"/>
            </w:tcBorders>
          </w:tcPr>
          <w:p>
            <w:pPr>
              <w:pStyle w:val="shellrow"/>
              <w:adjustRightInd w:val="0"/>
              <w:snapToGrid w:val="0"/>
              <w:spacing w:before="0" w:after="0"/>
              <w:rPr>
                <w:rFonts w:ascii="Times New Roman" w:eastAsia="宋体" w:hAnsi="Times New Roman"/>
                <w:sz w:val="15"/>
                <w:szCs w:val="15"/>
              </w:rPr>
            </w:pPr>
          </w:p>
        </w:tc>
        <w:tc>
          <w:tcPr>
            <w:tcW w:w="525" w:type="pct"/>
            <w:tcBorders>
              <w:top w:val="nil"/>
              <w:left w:val="nil"/>
              <w:bottom w:val="nil"/>
              <w:right w:val="nil"/>
            </w:tcBorders>
          </w:tcPr>
          <w:p>
            <w:pPr>
              <w:pStyle w:val="shellrow"/>
              <w:adjustRightInd w:val="0"/>
              <w:snapToGrid w:val="0"/>
              <w:spacing w:before="0" w:after="0"/>
              <w:rPr>
                <w:rFonts w:ascii="Times New Roman" w:eastAsia="宋体" w:hAnsi="Times New Roman"/>
                <w:sz w:val="15"/>
                <w:szCs w:val="15"/>
              </w:rPr>
            </w:pPr>
          </w:p>
        </w:tc>
        <w:tc>
          <w:tcPr>
            <w:tcW w:w="518" w:type="pct"/>
            <w:tcBorders>
              <w:top w:val="nil"/>
              <w:left w:val="nil"/>
              <w:bottom w:val="nil"/>
              <w:right w:val="nil"/>
            </w:tcBorders>
          </w:tcPr>
          <w:p>
            <w:pPr>
              <w:pStyle w:val="shellrow"/>
              <w:adjustRightInd w:val="0"/>
              <w:snapToGrid w:val="0"/>
              <w:spacing w:before="0" w:after="0"/>
              <w:rPr>
                <w:rFonts w:ascii="Times New Roman" w:eastAsia="宋体" w:hAnsi="Times New Roman"/>
                <w:sz w:val="15"/>
                <w:szCs w:val="15"/>
              </w:rPr>
            </w:pPr>
          </w:p>
        </w:tc>
        <w:tc>
          <w:tcPr>
            <w:tcW w:w="573" w:type="pct"/>
            <w:tcBorders>
              <w:top w:val="nil"/>
              <w:left w:val="nil"/>
              <w:bottom w:val="nil"/>
              <w:right w:val="nil"/>
            </w:tcBorders>
          </w:tcPr>
          <w:p>
            <w:pPr>
              <w:pStyle w:val="shellrow"/>
              <w:adjustRightInd w:val="0"/>
              <w:snapToGrid w:val="0"/>
              <w:spacing w:before="0" w:after="0"/>
              <w:rPr>
                <w:rFonts w:ascii="Times New Roman" w:eastAsia="宋体" w:hAnsi="Times New Roman"/>
                <w:sz w:val="15"/>
                <w:szCs w:val="15"/>
              </w:rPr>
            </w:pPr>
          </w:p>
        </w:tc>
        <w:tc>
          <w:tcPr>
            <w:tcW w:w="545" w:type="pct"/>
            <w:tcBorders>
              <w:top w:val="nil"/>
              <w:left w:val="nil"/>
              <w:bottom w:val="nil"/>
              <w:right w:val="nil"/>
            </w:tcBorders>
          </w:tcPr>
          <w:p>
            <w:pPr>
              <w:pStyle w:val="shellrow"/>
              <w:adjustRightInd w:val="0"/>
              <w:snapToGrid w:val="0"/>
              <w:spacing w:before="0" w:after="0"/>
              <w:rPr>
                <w:rFonts w:ascii="Times New Roman" w:eastAsia="宋体" w:hAnsi="Times New Roman"/>
                <w:sz w:val="15"/>
                <w:szCs w:val="15"/>
              </w:rPr>
            </w:pPr>
          </w:p>
        </w:tc>
        <w:tc>
          <w:tcPr>
            <w:tcW w:w="544" w:type="pct"/>
            <w:tcBorders>
              <w:top w:val="nil"/>
              <w:left w:val="nil"/>
              <w:bottom w:val="nil"/>
              <w:right w:val="nil"/>
            </w:tcBorders>
          </w:tcPr>
          <w:p>
            <w:pPr>
              <w:pStyle w:val="shellrow"/>
              <w:adjustRightInd w:val="0"/>
              <w:snapToGrid w:val="0"/>
              <w:spacing w:before="0" w:after="0"/>
              <w:rPr>
                <w:rFonts w:ascii="Times New Roman" w:eastAsia="宋体" w:hAnsi="Times New Roman"/>
                <w:sz w:val="15"/>
                <w:szCs w:val="15"/>
              </w:rPr>
            </w:pPr>
          </w:p>
        </w:tc>
        <w:tc>
          <w:tcPr>
            <w:tcW w:w="521" w:type="pct"/>
            <w:tcBorders>
              <w:top w:val="nil"/>
              <w:left w:val="nil"/>
              <w:bottom w:val="nil"/>
              <w:right w:val="nil"/>
            </w:tcBorders>
          </w:tcPr>
          <w:p>
            <w:pPr>
              <w:pStyle w:val="shellrow"/>
              <w:adjustRightInd w:val="0"/>
              <w:snapToGrid w:val="0"/>
              <w:spacing w:before="0" w:after="0"/>
              <w:rPr>
                <w:rFonts w:ascii="Times New Roman" w:eastAsia="宋体" w:hAnsi="Times New Roman"/>
                <w:sz w:val="15"/>
                <w:szCs w:val="15"/>
              </w:rPr>
            </w:pPr>
          </w:p>
        </w:tc>
      </w:tr>
      <w:tr>
        <w:tblPrEx>
          <w:tblW w:w="4996" w:type="pct"/>
          <w:tblInd w:w="0" w:type="dxa"/>
          <w:tblLayout w:type="fixed"/>
          <w:tblCellMar>
            <w:top w:w="0" w:type="dxa"/>
            <w:left w:w="108" w:type="dxa"/>
            <w:bottom w:w="0" w:type="dxa"/>
            <w:right w:w="108" w:type="dxa"/>
          </w:tblCellMar>
        </w:tblPrEx>
        <w:trPr>
          <w:cantSplit/>
          <w:trHeight w:val="81"/>
        </w:trPr>
        <w:tc>
          <w:tcPr>
            <w:tcW w:w="671" w:type="pct"/>
            <w:tcBorders>
              <w:top w:val="nil"/>
              <w:left w:val="nil"/>
              <w:bottom w:val="nil"/>
              <w:right w:val="nil"/>
            </w:tcBorders>
          </w:tcPr>
          <w:p>
            <w:pPr>
              <w:pStyle w:val="shellrow"/>
              <w:adjustRightInd w:val="0"/>
              <w:snapToGrid w:val="0"/>
              <w:spacing w:before="0" w:after="0"/>
              <w:jc w:val="left"/>
              <w:rPr>
                <w:rFonts w:ascii="Times New Roman" w:eastAsia="宋体" w:hAnsi="Times New Roman"/>
                <w:sz w:val="15"/>
                <w:szCs w:val="15"/>
              </w:rPr>
            </w:pPr>
            <w:r>
              <w:rPr>
                <w:rFonts w:ascii="Times New Roman" w:eastAsia="宋体" w:hAnsi="Times New Roman"/>
                <w:sz w:val="15"/>
                <w:szCs w:val="15"/>
              </w:rPr>
              <w:t>基线身高（cm）</w:t>
            </w:r>
          </w:p>
        </w:tc>
        <w:tc>
          <w:tcPr>
            <w:tcW w:w="557" w:type="pct"/>
            <w:tcBorders>
              <w:top w:val="nil"/>
              <w:left w:val="nil"/>
              <w:bottom w:val="nil"/>
              <w:right w:val="nil"/>
            </w:tcBorders>
          </w:tcPr>
          <w:p>
            <w:pPr>
              <w:pStyle w:val="shellrow"/>
              <w:adjustRightInd w:val="0"/>
              <w:snapToGrid w:val="0"/>
              <w:spacing w:before="0" w:after="0"/>
              <w:rPr>
                <w:rFonts w:ascii="Times New Roman" w:eastAsia="宋体" w:hAnsi="Times New Roman"/>
                <w:sz w:val="15"/>
                <w:szCs w:val="15"/>
              </w:rPr>
            </w:pPr>
            <w:r>
              <w:rPr>
                <w:rFonts w:ascii="Times New Roman" w:eastAsia="宋体" w:hAnsi="Times New Roman"/>
                <w:sz w:val="15"/>
                <w:szCs w:val="15"/>
              </w:rPr>
              <w:t>n (%)</w:t>
            </w:r>
          </w:p>
        </w:tc>
        <w:tc>
          <w:tcPr>
            <w:tcW w:w="541" w:type="pct"/>
            <w:tcBorders>
              <w:top w:val="nil"/>
              <w:left w:val="nil"/>
              <w:bottom w:val="nil"/>
              <w:right w:val="nil"/>
            </w:tcBorders>
          </w:tcPr>
          <w:p>
            <w:pPr>
              <w:pStyle w:val="shellrow"/>
              <w:adjustRightInd w:val="0"/>
              <w:snapToGrid w:val="0"/>
              <w:spacing w:before="0" w:after="0"/>
              <w:rPr>
                <w:rFonts w:ascii="Times New Roman" w:eastAsia="宋体" w:hAnsi="Times New Roman"/>
                <w:sz w:val="15"/>
                <w:szCs w:val="15"/>
                <w:highlight w:val="yellow"/>
              </w:rPr>
            </w:pPr>
            <w:r>
              <w:rPr>
                <w:rFonts w:ascii="Times New Roman" w:eastAsia="宋体" w:hAnsi="Times New Roman"/>
                <w:sz w:val="15"/>
                <w:szCs w:val="15"/>
              </w:rPr>
              <w:t>2 (100)</w:t>
            </w:r>
          </w:p>
        </w:tc>
        <w:tc>
          <w:tcPr>
            <w:tcW w:w="525" w:type="pct"/>
            <w:tcBorders>
              <w:top w:val="nil"/>
              <w:left w:val="nil"/>
              <w:bottom w:val="nil"/>
              <w:right w:val="nil"/>
            </w:tcBorders>
          </w:tcPr>
          <w:p>
            <w:pPr>
              <w:pStyle w:val="shellrow"/>
              <w:adjustRightInd w:val="0"/>
              <w:snapToGrid w:val="0"/>
              <w:spacing w:before="0" w:after="0"/>
              <w:rPr>
                <w:rFonts w:ascii="Times New Roman" w:eastAsia="宋体" w:hAnsi="Times New Roman"/>
                <w:sz w:val="15"/>
                <w:szCs w:val="15"/>
                <w:highlight w:val="yellow"/>
              </w:rPr>
            </w:pPr>
            <w:r>
              <w:rPr>
                <w:rFonts w:ascii="Times New Roman" w:eastAsia="宋体" w:hAnsi="Times New Roman"/>
                <w:sz w:val="15"/>
                <w:szCs w:val="15"/>
              </w:rPr>
              <w:t>6 (100)</w:t>
            </w:r>
          </w:p>
        </w:tc>
        <w:tc>
          <w:tcPr>
            <w:tcW w:w="518" w:type="pct"/>
            <w:tcBorders>
              <w:top w:val="nil"/>
              <w:left w:val="nil"/>
              <w:bottom w:val="nil"/>
              <w:right w:val="nil"/>
            </w:tcBorders>
          </w:tcPr>
          <w:p>
            <w:pPr>
              <w:pStyle w:val="shellrow"/>
              <w:adjustRightInd w:val="0"/>
              <w:snapToGrid w:val="0"/>
              <w:spacing w:before="0" w:after="0"/>
              <w:rPr>
                <w:rFonts w:ascii="Times New Roman" w:eastAsia="宋体" w:hAnsi="Times New Roman"/>
                <w:sz w:val="15"/>
                <w:szCs w:val="15"/>
                <w:highlight w:val="yellow"/>
              </w:rPr>
            </w:pPr>
            <w:r>
              <w:rPr>
                <w:rFonts w:ascii="Times New Roman" w:eastAsia="宋体" w:hAnsi="Times New Roman"/>
                <w:sz w:val="15"/>
                <w:szCs w:val="15"/>
              </w:rPr>
              <w:t>8 (100)</w:t>
            </w:r>
          </w:p>
        </w:tc>
        <w:tc>
          <w:tcPr>
            <w:tcW w:w="573" w:type="pct"/>
            <w:tcBorders>
              <w:top w:val="nil"/>
              <w:left w:val="nil"/>
              <w:bottom w:val="nil"/>
              <w:right w:val="nil"/>
            </w:tcBorders>
          </w:tcPr>
          <w:p>
            <w:pPr>
              <w:pStyle w:val="shellrow"/>
              <w:adjustRightInd w:val="0"/>
              <w:snapToGrid w:val="0"/>
              <w:spacing w:before="0" w:after="0"/>
              <w:rPr>
                <w:rFonts w:ascii="Times New Roman" w:eastAsia="宋体" w:hAnsi="Times New Roman"/>
                <w:sz w:val="15"/>
                <w:szCs w:val="15"/>
                <w:highlight w:val="yellow"/>
              </w:rPr>
            </w:pPr>
            <w:r>
              <w:rPr>
                <w:rFonts w:ascii="Times New Roman" w:eastAsia="宋体" w:hAnsi="Times New Roman"/>
                <w:sz w:val="15"/>
                <w:szCs w:val="15"/>
              </w:rPr>
              <w:t>9 (100)</w:t>
            </w:r>
          </w:p>
        </w:tc>
        <w:tc>
          <w:tcPr>
            <w:tcW w:w="545" w:type="pct"/>
            <w:tcBorders>
              <w:top w:val="nil"/>
              <w:left w:val="nil"/>
              <w:bottom w:val="nil"/>
              <w:right w:val="nil"/>
            </w:tcBorders>
          </w:tcPr>
          <w:p>
            <w:pPr>
              <w:pStyle w:val="shellrow"/>
              <w:adjustRightInd w:val="0"/>
              <w:snapToGrid w:val="0"/>
              <w:spacing w:before="0" w:after="0"/>
              <w:rPr>
                <w:rFonts w:ascii="Times New Roman" w:eastAsia="宋体" w:hAnsi="Times New Roman"/>
                <w:sz w:val="15"/>
                <w:szCs w:val="15"/>
                <w:highlight w:val="yellow"/>
              </w:rPr>
            </w:pPr>
            <w:r>
              <w:rPr>
                <w:rFonts w:ascii="Times New Roman" w:eastAsia="宋体" w:hAnsi="Times New Roman"/>
                <w:sz w:val="15"/>
                <w:szCs w:val="15"/>
              </w:rPr>
              <w:t>9 (100)</w:t>
            </w:r>
          </w:p>
        </w:tc>
        <w:tc>
          <w:tcPr>
            <w:tcW w:w="544" w:type="pct"/>
            <w:tcBorders>
              <w:top w:val="nil"/>
              <w:left w:val="nil"/>
              <w:bottom w:val="nil"/>
              <w:right w:val="nil"/>
            </w:tcBorders>
          </w:tcPr>
          <w:p>
            <w:pPr>
              <w:pStyle w:val="shellrow"/>
              <w:adjustRightInd w:val="0"/>
              <w:snapToGrid w:val="0"/>
              <w:spacing w:before="0" w:after="0"/>
              <w:rPr>
                <w:rFonts w:ascii="Times New Roman" w:eastAsia="宋体" w:hAnsi="Times New Roman"/>
                <w:sz w:val="15"/>
                <w:szCs w:val="15"/>
                <w:highlight w:val="yellow"/>
              </w:rPr>
            </w:pPr>
            <w:r>
              <w:rPr>
                <w:rFonts w:ascii="Times New Roman" w:eastAsia="宋体" w:hAnsi="Times New Roman"/>
                <w:sz w:val="15"/>
                <w:szCs w:val="15"/>
              </w:rPr>
              <w:t>11 (100)</w:t>
            </w:r>
          </w:p>
        </w:tc>
        <w:tc>
          <w:tcPr>
            <w:tcW w:w="521" w:type="pct"/>
            <w:tcBorders>
              <w:top w:val="nil"/>
              <w:left w:val="nil"/>
              <w:bottom w:val="nil"/>
              <w:right w:val="nil"/>
            </w:tcBorders>
          </w:tcPr>
          <w:p>
            <w:pPr>
              <w:pStyle w:val="shellrow"/>
              <w:adjustRightInd w:val="0"/>
              <w:snapToGrid w:val="0"/>
              <w:spacing w:before="0" w:after="0"/>
              <w:rPr>
                <w:rFonts w:ascii="Times New Roman" w:eastAsia="宋体" w:hAnsi="Times New Roman"/>
                <w:sz w:val="15"/>
                <w:szCs w:val="15"/>
                <w:highlight w:val="yellow"/>
              </w:rPr>
            </w:pPr>
            <w:r>
              <w:rPr>
                <w:rFonts w:ascii="Times New Roman" w:eastAsia="宋体" w:hAnsi="Times New Roman"/>
                <w:sz w:val="15"/>
                <w:szCs w:val="15"/>
              </w:rPr>
              <w:t>45 (100)</w:t>
            </w:r>
          </w:p>
        </w:tc>
      </w:tr>
      <w:tr>
        <w:tblPrEx>
          <w:tblW w:w="4996" w:type="pct"/>
          <w:tblInd w:w="0" w:type="dxa"/>
          <w:tblLayout w:type="fixed"/>
          <w:tblCellMar>
            <w:top w:w="0" w:type="dxa"/>
            <w:left w:w="108" w:type="dxa"/>
            <w:bottom w:w="0" w:type="dxa"/>
            <w:right w:w="108" w:type="dxa"/>
          </w:tblCellMar>
        </w:tblPrEx>
        <w:trPr>
          <w:cantSplit/>
          <w:trHeight w:val="286"/>
        </w:trPr>
        <w:tc>
          <w:tcPr>
            <w:tcW w:w="671" w:type="pct"/>
            <w:tcBorders>
              <w:top w:val="nil"/>
              <w:left w:val="nil"/>
              <w:bottom w:val="nil"/>
              <w:right w:val="nil"/>
            </w:tcBorders>
          </w:tcPr>
          <w:p>
            <w:pPr>
              <w:pStyle w:val="shellrow"/>
              <w:adjustRightInd w:val="0"/>
              <w:snapToGrid w:val="0"/>
              <w:spacing w:before="0" w:after="0"/>
              <w:jc w:val="left"/>
              <w:rPr>
                <w:rFonts w:ascii="Times New Roman" w:eastAsia="宋体" w:hAnsi="Times New Roman"/>
                <w:sz w:val="15"/>
                <w:szCs w:val="15"/>
              </w:rPr>
            </w:pPr>
          </w:p>
        </w:tc>
        <w:tc>
          <w:tcPr>
            <w:tcW w:w="557" w:type="pct"/>
            <w:tcBorders>
              <w:top w:val="nil"/>
              <w:left w:val="nil"/>
              <w:bottom w:val="nil"/>
              <w:right w:val="nil"/>
            </w:tcBorders>
            <w:vAlign w:val="center"/>
          </w:tcPr>
          <w:p>
            <w:pPr>
              <w:adjustRightInd w:val="0"/>
              <w:snapToGrid w:val="0"/>
              <w:jc w:val="center"/>
              <w:rPr>
                <w:rFonts w:cs="Times New Roman"/>
                <w:color w:val="000000"/>
                <w:sz w:val="15"/>
                <w:szCs w:val="15"/>
              </w:rPr>
            </w:pPr>
            <w:r>
              <w:rPr>
                <w:rFonts w:cs="Times New Roman"/>
                <w:color w:val="000000"/>
                <w:sz w:val="15"/>
                <w:szCs w:val="15"/>
              </w:rPr>
              <w:t>平均值（SD）</w:t>
            </w:r>
          </w:p>
        </w:tc>
        <w:tc>
          <w:tcPr>
            <w:tcW w:w="541" w:type="pct"/>
            <w:tcBorders>
              <w:top w:val="nil"/>
              <w:left w:val="nil"/>
              <w:bottom w:val="nil"/>
              <w:right w:val="nil"/>
            </w:tcBorders>
            <w:vAlign w:val="center"/>
          </w:tcPr>
          <w:p>
            <w:pPr>
              <w:adjustRightInd w:val="0"/>
              <w:snapToGrid w:val="0"/>
              <w:jc w:val="center"/>
              <w:rPr>
                <w:rFonts w:cs="Times New Roman"/>
                <w:color w:val="000000"/>
                <w:sz w:val="15"/>
                <w:szCs w:val="15"/>
              </w:rPr>
            </w:pPr>
            <w:r>
              <w:rPr>
                <w:rFonts w:cs="Times New Roman"/>
                <w:color w:val="000000"/>
                <w:sz w:val="15"/>
                <w:szCs w:val="15"/>
              </w:rPr>
              <w:t>166.0</w:t>
            </w:r>
          </w:p>
          <w:p>
            <w:pPr>
              <w:adjustRightInd w:val="0"/>
              <w:snapToGrid w:val="0"/>
              <w:jc w:val="center"/>
              <w:rPr>
                <w:rFonts w:cs="Times New Roman"/>
                <w:color w:val="000000"/>
                <w:sz w:val="15"/>
                <w:szCs w:val="15"/>
              </w:rPr>
            </w:pPr>
            <w:r>
              <w:rPr>
                <w:rFonts w:cs="Times New Roman"/>
                <w:color w:val="000000"/>
                <w:sz w:val="15"/>
                <w:szCs w:val="15"/>
              </w:rPr>
              <w:t>(1.41)</w:t>
            </w:r>
          </w:p>
        </w:tc>
        <w:tc>
          <w:tcPr>
            <w:tcW w:w="525" w:type="pct"/>
            <w:tcBorders>
              <w:top w:val="nil"/>
              <w:left w:val="nil"/>
              <w:bottom w:val="nil"/>
              <w:right w:val="nil"/>
            </w:tcBorders>
            <w:vAlign w:val="center"/>
          </w:tcPr>
          <w:p>
            <w:pPr>
              <w:adjustRightInd w:val="0"/>
              <w:snapToGrid w:val="0"/>
              <w:jc w:val="center"/>
              <w:rPr>
                <w:rFonts w:cs="Times New Roman"/>
                <w:color w:val="000000"/>
                <w:sz w:val="15"/>
                <w:szCs w:val="15"/>
              </w:rPr>
            </w:pPr>
            <w:r>
              <w:rPr>
                <w:rFonts w:cs="Times New Roman"/>
                <w:color w:val="000000"/>
                <w:sz w:val="15"/>
                <w:szCs w:val="15"/>
              </w:rPr>
              <w:t>156.2</w:t>
            </w:r>
          </w:p>
          <w:p>
            <w:pPr>
              <w:adjustRightInd w:val="0"/>
              <w:snapToGrid w:val="0"/>
              <w:jc w:val="center"/>
              <w:rPr>
                <w:rFonts w:cs="Times New Roman"/>
                <w:color w:val="000000"/>
                <w:sz w:val="15"/>
                <w:szCs w:val="15"/>
              </w:rPr>
            </w:pPr>
            <w:r>
              <w:rPr>
                <w:rFonts w:cs="Times New Roman"/>
                <w:color w:val="000000"/>
                <w:sz w:val="15"/>
                <w:szCs w:val="15"/>
              </w:rPr>
              <w:t>(5.71)</w:t>
            </w:r>
          </w:p>
        </w:tc>
        <w:tc>
          <w:tcPr>
            <w:tcW w:w="518" w:type="pct"/>
            <w:tcBorders>
              <w:top w:val="nil"/>
              <w:left w:val="nil"/>
              <w:bottom w:val="nil"/>
              <w:right w:val="nil"/>
            </w:tcBorders>
            <w:vAlign w:val="center"/>
          </w:tcPr>
          <w:p>
            <w:pPr>
              <w:adjustRightInd w:val="0"/>
              <w:snapToGrid w:val="0"/>
              <w:jc w:val="center"/>
              <w:rPr>
                <w:rFonts w:cs="Times New Roman"/>
                <w:color w:val="000000"/>
                <w:sz w:val="15"/>
                <w:szCs w:val="15"/>
              </w:rPr>
            </w:pPr>
            <w:r>
              <w:rPr>
                <w:rFonts w:cs="Times New Roman"/>
                <w:color w:val="000000"/>
                <w:sz w:val="15"/>
                <w:szCs w:val="15"/>
              </w:rPr>
              <w:t>164.3</w:t>
            </w:r>
          </w:p>
          <w:p>
            <w:pPr>
              <w:adjustRightInd w:val="0"/>
              <w:snapToGrid w:val="0"/>
              <w:jc w:val="center"/>
              <w:rPr>
                <w:rFonts w:cs="Times New Roman"/>
                <w:color w:val="000000"/>
                <w:sz w:val="15"/>
                <w:szCs w:val="15"/>
              </w:rPr>
            </w:pPr>
            <w:r>
              <w:rPr>
                <w:rFonts w:cs="Times New Roman"/>
                <w:color w:val="000000"/>
                <w:sz w:val="15"/>
                <w:szCs w:val="15"/>
              </w:rPr>
              <w:t>(7.52)</w:t>
            </w:r>
          </w:p>
        </w:tc>
        <w:tc>
          <w:tcPr>
            <w:tcW w:w="573" w:type="pct"/>
            <w:tcBorders>
              <w:top w:val="nil"/>
              <w:left w:val="nil"/>
              <w:bottom w:val="nil"/>
              <w:right w:val="nil"/>
            </w:tcBorders>
            <w:vAlign w:val="center"/>
          </w:tcPr>
          <w:p>
            <w:pPr>
              <w:adjustRightInd w:val="0"/>
              <w:snapToGrid w:val="0"/>
              <w:jc w:val="center"/>
              <w:rPr>
                <w:rFonts w:cs="Times New Roman"/>
                <w:color w:val="000000"/>
                <w:sz w:val="15"/>
                <w:szCs w:val="15"/>
              </w:rPr>
            </w:pPr>
            <w:r>
              <w:rPr>
                <w:rFonts w:cs="Times New Roman"/>
                <w:color w:val="000000"/>
                <w:sz w:val="15"/>
                <w:szCs w:val="15"/>
              </w:rPr>
              <w:t>163.9</w:t>
            </w:r>
          </w:p>
          <w:p>
            <w:pPr>
              <w:adjustRightInd w:val="0"/>
              <w:snapToGrid w:val="0"/>
              <w:jc w:val="center"/>
              <w:rPr>
                <w:rFonts w:cs="Times New Roman"/>
                <w:color w:val="000000"/>
                <w:sz w:val="15"/>
                <w:szCs w:val="15"/>
              </w:rPr>
            </w:pPr>
            <w:r>
              <w:rPr>
                <w:rFonts w:cs="Times New Roman"/>
                <w:color w:val="000000"/>
                <w:sz w:val="15"/>
                <w:szCs w:val="15"/>
              </w:rPr>
              <w:t>(9.29)</w:t>
            </w:r>
          </w:p>
        </w:tc>
        <w:tc>
          <w:tcPr>
            <w:tcW w:w="545" w:type="pct"/>
            <w:tcBorders>
              <w:top w:val="nil"/>
              <w:left w:val="nil"/>
              <w:bottom w:val="nil"/>
              <w:right w:val="nil"/>
            </w:tcBorders>
            <w:vAlign w:val="center"/>
          </w:tcPr>
          <w:p>
            <w:pPr>
              <w:adjustRightInd w:val="0"/>
              <w:snapToGrid w:val="0"/>
              <w:jc w:val="center"/>
              <w:rPr>
                <w:rFonts w:cs="Times New Roman"/>
                <w:color w:val="000000"/>
                <w:sz w:val="15"/>
                <w:szCs w:val="15"/>
              </w:rPr>
            </w:pPr>
            <w:r>
              <w:rPr>
                <w:rFonts w:cs="Times New Roman"/>
                <w:color w:val="000000"/>
                <w:sz w:val="15"/>
                <w:szCs w:val="15"/>
              </w:rPr>
              <w:t>163.2</w:t>
            </w:r>
          </w:p>
          <w:p>
            <w:pPr>
              <w:adjustRightInd w:val="0"/>
              <w:snapToGrid w:val="0"/>
              <w:jc w:val="center"/>
              <w:rPr>
                <w:rFonts w:cs="Times New Roman"/>
                <w:color w:val="000000"/>
                <w:sz w:val="15"/>
                <w:szCs w:val="15"/>
              </w:rPr>
            </w:pPr>
            <w:r>
              <w:rPr>
                <w:rFonts w:cs="Times New Roman"/>
                <w:color w:val="000000"/>
                <w:sz w:val="15"/>
                <w:szCs w:val="15"/>
              </w:rPr>
              <w:t>(8.71)</w:t>
            </w:r>
          </w:p>
        </w:tc>
        <w:tc>
          <w:tcPr>
            <w:tcW w:w="544" w:type="pct"/>
            <w:tcBorders>
              <w:top w:val="nil"/>
              <w:left w:val="nil"/>
              <w:bottom w:val="nil"/>
              <w:right w:val="nil"/>
            </w:tcBorders>
            <w:vAlign w:val="center"/>
          </w:tcPr>
          <w:p>
            <w:pPr>
              <w:adjustRightInd w:val="0"/>
              <w:snapToGrid w:val="0"/>
              <w:jc w:val="center"/>
              <w:rPr>
                <w:rFonts w:cs="Times New Roman"/>
                <w:color w:val="000000"/>
                <w:sz w:val="15"/>
                <w:szCs w:val="15"/>
              </w:rPr>
            </w:pPr>
            <w:r>
              <w:rPr>
                <w:rFonts w:cs="Times New Roman"/>
                <w:color w:val="000000"/>
                <w:sz w:val="15"/>
                <w:szCs w:val="15"/>
              </w:rPr>
              <w:t>163.6</w:t>
            </w:r>
          </w:p>
          <w:p>
            <w:pPr>
              <w:adjustRightInd w:val="0"/>
              <w:snapToGrid w:val="0"/>
              <w:jc w:val="center"/>
              <w:rPr>
                <w:rFonts w:cs="Times New Roman"/>
                <w:color w:val="000000"/>
                <w:sz w:val="15"/>
                <w:szCs w:val="15"/>
              </w:rPr>
            </w:pPr>
            <w:r>
              <w:rPr>
                <w:rFonts w:cs="Times New Roman"/>
                <w:color w:val="000000"/>
                <w:sz w:val="15"/>
                <w:szCs w:val="15"/>
              </w:rPr>
              <w:t>(12.18)</w:t>
            </w:r>
          </w:p>
        </w:tc>
        <w:tc>
          <w:tcPr>
            <w:tcW w:w="521" w:type="pct"/>
            <w:tcBorders>
              <w:top w:val="nil"/>
              <w:left w:val="nil"/>
              <w:bottom w:val="nil"/>
              <w:right w:val="nil"/>
            </w:tcBorders>
            <w:vAlign w:val="center"/>
          </w:tcPr>
          <w:p>
            <w:pPr>
              <w:adjustRightInd w:val="0"/>
              <w:snapToGrid w:val="0"/>
              <w:jc w:val="center"/>
              <w:rPr>
                <w:rFonts w:cs="Times New Roman"/>
                <w:color w:val="000000"/>
                <w:sz w:val="15"/>
                <w:szCs w:val="15"/>
              </w:rPr>
            </w:pPr>
            <w:r>
              <w:rPr>
                <w:rFonts w:cs="Times New Roman"/>
                <w:color w:val="000000"/>
                <w:sz w:val="15"/>
                <w:szCs w:val="15"/>
              </w:rPr>
              <w:t>162.8</w:t>
            </w:r>
          </w:p>
          <w:p>
            <w:pPr>
              <w:adjustRightInd w:val="0"/>
              <w:snapToGrid w:val="0"/>
              <w:jc w:val="center"/>
              <w:rPr>
                <w:rFonts w:cs="Times New Roman"/>
                <w:color w:val="000000"/>
                <w:sz w:val="15"/>
                <w:szCs w:val="15"/>
              </w:rPr>
            </w:pPr>
            <w:r>
              <w:rPr>
                <w:rFonts w:cs="Times New Roman"/>
                <w:color w:val="000000"/>
                <w:sz w:val="15"/>
                <w:szCs w:val="15"/>
              </w:rPr>
              <w:t>(9.13)</w:t>
            </w:r>
          </w:p>
        </w:tc>
      </w:tr>
      <w:tr>
        <w:tblPrEx>
          <w:tblW w:w="4996" w:type="pct"/>
          <w:tblInd w:w="0" w:type="dxa"/>
          <w:tblLayout w:type="fixed"/>
          <w:tblCellMar>
            <w:top w:w="0" w:type="dxa"/>
            <w:left w:w="108" w:type="dxa"/>
            <w:bottom w:w="0" w:type="dxa"/>
            <w:right w:w="108" w:type="dxa"/>
          </w:tblCellMar>
        </w:tblPrEx>
        <w:trPr>
          <w:cantSplit/>
          <w:trHeight w:val="286"/>
        </w:trPr>
        <w:tc>
          <w:tcPr>
            <w:tcW w:w="671" w:type="pct"/>
            <w:tcBorders>
              <w:top w:val="nil"/>
              <w:left w:val="nil"/>
              <w:bottom w:val="nil"/>
              <w:right w:val="nil"/>
            </w:tcBorders>
          </w:tcPr>
          <w:p>
            <w:pPr>
              <w:pStyle w:val="shellrow"/>
              <w:adjustRightInd w:val="0"/>
              <w:snapToGrid w:val="0"/>
              <w:spacing w:before="0" w:after="0"/>
              <w:jc w:val="left"/>
              <w:rPr>
                <w:rFonts w:ascii="Times New Roman" w:eastAsia="宋体" w:hAnsi="Times New Roman"/>
                <w:sz w:val="15"/>
                <w:szCs w:val="15"/>
              </w:rPr>
            </w:pPr>
          </w:p>
        </w:tc>
        <w:tc>
          <w:tcPr>
            <w:tcW w:w="557" w:type="pct"/>
            <w:tcBorders>
              <w:top w:val="nil"/>
              <w:left w:val="nil"/>
              <w:bottom w:val="nil"/>
              <w:right w:val="nil"/>
            </w:tcBorders>
          </w:tcPr>
          <w:p>
            <w:pPr>
              <w:pStyle w:val="shellrow"/>
              <w:adjustRightInd w:val="0"/>
              <w:snapToGrid w:val="0"/>
              <w:spacing w:before="0" w:after="0"/>
              <w:rPr>
                <w:rFonts w:ascii="Times New Roman" w:eastAsia="宋体" w:hAnsi="Times New Roman"/>
                <w:sz w:val="15"/>
                <w:szCs w:val="15"/>
              </w:rPr>
            </w:pPr>
            <w:r>
              <w:rPr>
                <w:rFonts w:ascii="Times New Roman" w:eastAsia="宋体" w:hAnsi="Times New Roman"/>
                <w:sz w:val="15"/>
                <w:szCs w:val="15"/>
              </w:rPr>
              <w:t>中位数</w:t>
            </w:r>
          </w:p>
        </w:tc>
        <w:tc>
          <w:tcPr>
            <w:tcW w:w="541" w:type="pct"/>
            <w:tcBorders>
              <w:top w:val="nil"/>
              <w:left w:val="nil"/>
              <w:bottom w:val="nil"/>
              <w:right w:val="nil"/>
            </w:tcBorders>
          </w:tcPr>
          <w:p>
            <w:pPr>
              <w:pStyle w:val="shellrow"/>
              <w:adjustRightInd w:val="0"/>
              <w:snapToGrid w:val="0"/>
              <w:spacing w:before="0" w:after="0"/>
              <w:rPr>
                <w:rFonts w:ascii="Times New Roman" w:eastAsia="宋体" w:hAnsi="Times New Roman"/>
                <w:sz w:val="15"/>
                <w:szCs w:val="15"/>
              </w:rPr>
            </w:pPr>
            <w:r>
              <w:rPr>
                <w:rFonts w:ascii="Times New Roman" w:eastAsia="宋体" w:hAnsi="Times New Roman"/>
                <w:sz w:val="15"/>
                <w:szCs w:val="15"/>
              </w:rPr>
              <w:t>166.0</w:t>
            </w:r>
          </w:p>
        </w:tc>
        <w:tc>
          <w:tcPr>
            <w:tcW w:w="525" w:type="pct"/>
            <w:tcBorders>
              <w:top w:val="nil"/>
              <w:left w:val="nil"/>
              <w:bottom w:val="nil"/>
              <w:right w:val="nil"/>
            </w:tcBorders>
          </w:tcPr>
          <w:p>
            <w:pPr>
              <w:pStyle w:val="shellrow"/>
              <w:adjustRightInd w:val="0"/>
              <w:snapToGrid w:val="0"/>
              <w:spacing w:before="0" w:after="0"/>
              <w:rPr>
                <w:rFonts w:ascii="Times New Roman" w:eastAsia="宋体" w:hAnsi="Times New Roman"/>
                <w:sz w:val="15"/>
                <w:szCs w:val="15"/>
              </w:rPr>
            </w:pPr>
            <w:r>
              <w:rPr>
                <w:rFonts w:ascii="Times New Roman" w:eastAsia="宋体" w:hAnsi="Times New Roman"/>
                <w:sz w:val="15"/>
                <w:szCs w:val="15"/>
              </w:rPr>
              <w:t>155.5</w:t>
            </w:r>
          </w:p>
        </w:tc>
        <w:tc>
          <w:tcPr>
            <w:tcW w:w="518" w:type="pct"/>
            <w:tcBorders>
              <w:top w:val="nil"/>
              <w:left w:val="nil"/>
              <w:bottom w:val="nil"/>
              <w:right w:val="nil"/>
            </w:tcBorders>
          </w:tcPr>
          <w:p>
            <w:pPr>
              <w:pStyle w:val="shellrow"/>
              <w:adjustRightInd w:val="0"/>
              <w:snapToGrid w:val="0"/>
              <w:spacing w:before="0" w:after="0"/>
              <w:rPr>
                <w:rFonts w:ascii="Times New Roman" w:eastAsia="宋体" w:hAnsi="Times New Roman"/>
                <w:sz w:val="15"/>
                <w:szCs w:val="15"/>
              </w:rPr>
            </w:pPr>
            <w:r>
              <w:rPr>
                <w:rFonts w:ascii="Times New Roman" w:eastAsia="宋体" w:hAnsi="Times New Roman"/>
                <w:sz w:val="15"/>
                <w:szCs w:val="15"/>
              </w:rPr>
              <w:t>161.0</w:t>
            </w:r>
          </w:p>
        </w:tc>
        <w:tc>
          <w:tcPr>
            <w:tcW w:w="573" w:type="pct"/>
            <w:tcBorders>
              <w:top w:val="nil"/>
              <w:left w:val="nil"/>
              <w:bottom w:val="nil"/>
              <w:right w:val="nil"/>
            </w:tcBorders>
          </w:tcPr>
          <w:p>
            <w:pPr>
              <w:pStyle w:val="shellrow"/>
              <w:adjustRightInd w:val="0"/>
              <w:snapToGrid w:val="0"/>
              <w:spacing w:before="0" w:after="0"/>
              <w:rPr>
                <w:rFonts w:ascii="Times New Roman" w:eastAsia="宋体" w:hAnsi="Times New Roman"/>
                <w:sz w:val="15"/>
                <w:szCs w:val="15"/>
              </w:rPr>
            </w:pPr>
            <w:r>
              <w:rPr>
                <w:rFonts w:ascii="Times New Roman" w:eastAsia="宋体" w:hAnsi="Times New Roman"/>
                <w:sz w:val="15"/>
                <w:szCs w:val="15"/>
              </w:rPr>
              <w:t>164.0</w:t>
            </w:r>
          </w:p>
        </w:tc>
        <w:tc>
          <w:tcPr>
            <w:tcW w:w="545" w:type="pct"/>
            <w:tcBorders>
              <w:top w:val="nil"/>
              <w:left w:val="nil"/>
              <w:bottom w:val="nil"/>
              <w:right w:val="nil"/>
            </w:tcBorders>
          </w:tcPr>
          <w:p>
            <w:pPr>
              <w:pStyle w:val="shellrow"/>
              <w:adjustRightInd w:val="0"/>
              <w:snapToGrid w:val="0"/>
              <w:spacing w:before="0" w:after="0"/>
              <w:rPr>
                <w:rFonts w:ascii="Times New Roman" w:eastAsia="宋体" w:hAnsi="Times New Roman"/>
                <w:sz w:val="15"/>
                <w:szCs w:val="15"/>
              </w:rPr>
            </w:pPr>
            <w:r>
              <w:rPr>
                <w:rFonts w:ascii="Times New Roman" w:eastAsia="宋体" w:hAnsi="Times New Roman"/>
                <w:sz w:val="15"/>
                <w:szCs w:val="15"/>
              </w:rPr>
              <w:t>164.0</w:t>
            </w:r>
          </w:p>
        </w:tc>
        <w:tc>
          <w:tcPr>
            <w:tcW w:w="544" w:type="pct"/>
            <w:tcBorders>
              <w:top w:val="nil"/>
              <w:left w:val="nil"/>
              <w:bottom w:val="nil"/>
              <w:right w:val="nil"/>
            </w:tcBorders>
          </w:tcPr>
          <w:p>
            <w:pPr>
              <w:pStyle w:val="shellrow"/>
              <w:adjustRightInd w:val="0"/>
              <w:snapToGrid w:val="0"/>
              <w:spacing w:before="0" w:after="0"/>
              <w:rPr>
                <w:rFonts w:ascii="Times New Roman" w:eastAsia="宋体" w:hAnsi="Times New Roman"/>
                <w:sz w:val="15"/>
                <w:szCs w:val="15"/>
              </w:rPr>
            </w:pPr>
            <w:r>
              <w:rPr>
                <w:rFonts w:ascii="Times New Roman" w:eastAsia="宋体" w:hAnsi="Times New Roman"/>
                <w:sz w:val="15"/>
                <w:szCs w:val="15"/>
              </w:rPr>
              <w:t>163.0</w:t>
            </w:r>
          </w:p>
        </w:tc>
        <w:tc>
          <w:tcPr>
            <w:tcW w:w="521" w:type="pct"/>
            <w:tcBorders>
              <w:top w:val="nil"/>
              <w:left w:val="nil"/>
              <w:bottom w:val="nil"/>
              <w:right w:val="nil"/>
            </w:tcBorders>
          </w:tcPr>
          <w:p>
            <w:pPr>
              <w:pStyle w:val="shellrow"/>
              <w:adjustRightInd w:val="0"/>
              <w:snapToGrid w:val="0"/>
              <w:spacing w:before="0" w:after="0"/>
              <w:rPr>
                <w:rFonts w:ascii="Times New Roman" w:eastAsia="宋体" w:hAnsi="Times New Roman"/>
                <w:sz w:val="15"/>
                <w:szCs w:val="15"/>
              </w:rPr>
            </w:pPr>
            <w:r>
              <w:rPr>
                <w:rFonts w:ascii="Times New Roman" w:eastAsia="宋体" w:hAnsi="Times New Roman"/>
                <w:sz w:val="15"/>
                <w:szCs w:val="15"/>
              </w:rPr>
              <w:t>162.0</w:t>
            </w:r>
          </w:p>
        </w:tc>
      </w:tr>
      <w:tr>
        <w:tblPrEx>
          <w:tblW w:w="4996" w:type="pct"/>
          <w:tblInd w:w="0" w:type="dxa"/>
          <w:tblLayout w:type="fixed"/>
          <w:tblCellMar>
            <w:top w:w="0" w:type="dxa"/>
            <w:left w:w="108" w:type="dxa"/>
            <w:bottom w:w="0" w:type="dxa"/>
            <w:right w:w="108" w:type="dxa"/>
          </w:tblCellMar>
        </w:tblPrEx>
        <w:trPr>
          <w:cantSplit/>
          <w:trHeight w:val="296"/>
        </w:trPr>
        <w:tc>
          <w:tcPr>
            <w:tcW w:w="671" w:type="pct"/>
            <w:tcBorders>
              <w:top w:val="nil"/>
              <w:left w:val="nil"/>
              <w:bottom w:val="nil"/>
              <w:right w:val="nil"/>
            </w:tcBorders>
          </w:tcPr>
          <w:p>
            <w:pPr>
              <w:pStyle w:val="shellrow"/>
              <w:adjustRightInd w:val="0"/>
              <w:snapToGrid w:val="0"/>
              <w:spacing w:before="0" w:after="0"/>
              <w:jc w:val="left"/>
              <w:rPr>
                <w:rFonts w:ascii="Times New Roman" w:eastAsia="宋体" w:hAnsi="Times New Roman"/>
                <w:sz w:val="15"/>
                <w:szCs w:val="15"/>
              </w:rPr>
            </w:pPr>
          </w:p>
        </w:tc>
        <w:tc>
          <w:tcPr>
            <w:tcW w:w="557" w:type="pct"/>
            <w:tcBorders>
              <w:top w:val="nil"/>
              <w:left w:val="nil"/>
              <w:bottom w:val="nil"/>
              <w:right w:val="nil"/>
            </w:tcBorders>
          </w:tcPr>
          <w:p>
            <w:pPr>
              <w:pStyle w:val="shellrow"/>
              <w:adjustRightInd w:val="0"/>
              <w:snapToGrid w:val="0"/>
              <w:spacing w:before="0" w:after="0"/>
              <w:rPr>
                <w:rFonts w:ascii="Times New Roman" w:eastAsia="宋体" w:hAnsi="Times New Roman"/>
                <w:sz w:val="15"/>
                <w:szCs w:val="15"/>
              </w:rPr>
            </w:pPr>
            <w:r>
              <w:rPr>
                <w:rFonts w:ascii="Times New Roman" w:eastAsia="宋体" w:hAnsi="Times New Roman"/>
                <w:sz w:val="15"/>
                <w:szCs w:val="15"/>
              </w:rPr>
              <w:t>最小值，最大值</w:t>
            </w:r>
          </w:p>
        </w:tc>
        <w:tc>
          <w:tcPr>
            <w:tcW w:w="541" w:type="pct"/>
            <w:tcBorders>
              <w:top w:val="nil"/>
              <w:left w:val="nil"/>
              <w:bottom w:val="nil"/>
              <w:right w:val="nil"/>
            </w:tcBorders>
          </w:tcPr>
          <w:p>
            <w:pPr>
              <w:pStyle w:val="shellrow"/>
              <w:adjustRightInd w:val="0"/>
              <w:snapToGrid w:val="0"/>
              <w:spacing w:before="0" w:after="0"/>
              <w:rPr>
                <w:rFonts w:ascii="Times New Roman" w:eastAsia="宋体" w:hAnsi="Times New Roman"/>
                <w:sz w:val="15"/>
                <w:szCs w:val="15"/>
              </w:rPr>
            </w:pPr>
            <w:r>
              <w:rPr>
                <w:rFonts w:ascii="Times New Roman" w:eastAsia="宋体" w:hAnsi="Times New Roman"/>
                <w:sz w:val="15"/>
                <w:szCs w:val="15"/>
              </w:rPr>
              <w:t>165, 167</w:t>
            </w:r>
          </w:p>
        </w:tc>
        <w:tc>
          <w:tcPr>
            <w:tcW w:w="525" w:type="pct"/>
            <w:tcBorders>
              <w:top w:val="nil"/>
              <w:left w:val="nil"/>
              <w:bottom w:val="nil"/>
              <w:right w:val="nil"/>
            </w:tcBorders>
          </w:tcPr>
          <w:p>
            <w:pPr>
              <w:pStyle w:val="shellrow"/>
              <w:adjustRightInd w:val="0"/>
              <w:snapToGrid w:val="0"/>
              <w:spacing w:before="0" w:after="0"/>
              <w:rPr>
                <w:rFonts w:ascii="Times New Roman" w:eastAsia="宋体" w:hAnsi="Times New Roman"/>
                <w:sz w:val="15"/>
                <w:szCs w:val="15"/>
              </w:rPr>
            </w:pPr>
            <w:r>
              <w:rPr>
                <w:rFonts w:ascii="Times New Roman" w:eastAsia="宋体" w:hAnsi="Times New Roman"/>
                <w:sz w:val="15"/>
                <w:szCs w:val="15"/>
              </w:rPr>
              <w:t>149, 165</w:t>
            </w:r>
          </w:p>
        </w:tc>
        <w:tc>
          <w:tcPr>
            <w:tcW w:w="518" w:type="pct"/>
            <w:tcBorders>
              <w:top w:val="nil"/>
              <w:left w:val="nil"/>
              <w:bottom w:val="nil"/>
              <w:right w:val="nil"/>
            </w:tcBorders>
          </w:tcPr>
          <w:p>
            <w:pPr>
              <w:pStyle w:val="shellrow"/>
              <w:adjustRightInd w:val="0"/>
              <w:snapToGrid w:val="0"/>
              <w:spacing w:before="0" w:after="0"/>
              <w:rPr>
                <w:rFonts w:ascii="Times New Roman" w:eastAsia="宋体" w:hAnsi="Times New Roman"/>
                <w:sz w:val="15"/>
                <w:szCs w:val="15"/>
              </w:rPr>
            </w:pPr>
            <w:r>
              <w:rPr>
                <w:rFonts w:ascii="Times New Roman" w:eastAsia="宋体" w:hAnsi="Times New Roman"/>
                <w:sz w:val="15"/>
                <w:szCs w:val="15"/>
              </w:rPr>
              <w:t>156, 176</w:t>
            </w:r>
          </w:p>
        </w:tc>
        <w:tc>
          <w:tcPr>
            <w:tcW w:w="573" w:type="pct"/>
            <w:tcBorders>
              <w:top w:val="nil"/>
              <w:left w:val="nil"/>
              <w:bottom w:val="nil"/>
              <w:right w:val="nil"/>
            </w:tcBorders>
          </w:tcPr>
          <w:p>
            <w:pPr>
              <w:pStyle w:val="shellrow"/>
              <w:adjustRightInd w:val="0"/>
              <w:snapToGrid w:val="0"/>
              <w:spacing w:before="0" w:after="0"/>
              <w:rPr>
                <w:rFonts w:ascii="Times New Roman" w:eastAsia="宋体" w:hAnsi="Times New Roman"/>
                <w:sz w:val="15"/>
                <w:szCs w:val="15"/>
              </w:rPr>
            </w:pPr>
            <w:r>
              <w:rPr>
                <w:rFonts w:ascii="Times New Roman" w:eastAsia="宋体" w:hAnsi="Times New Roman"/>
                <w:sz w:val="15"/>
                <w:szCs w:val="15"/>
              </w:rPr>
              <w:t>147, 175</w:t>
            </w:r>
          </w:p>
        </w:tc>
        <w:tc>
          <w:tcPr>
            <w:tcW w:w="545" w:type="pct"/>
            <w:tcBorders>
              <w:top w:val="nil"/>
              <w:left w:val="nil"/>
              <w:bottom w:val="nil"/>
              <w:right w:val="nil"/>
            </w:tcBorders>
          </w:tcPr>
          <w:p>
            <w:pPr>
              <w:pStyle w:val="shellrow"/>
              <w:adjustRightInd w:val="0"/>
              <w:snapToGrid w:val="0"/>
              <w:spacing w:before="0" w:after="0"/>
              <w:rPr>
                <w:rFonts w:ascii="Times New Roman" w:eastAsia="宋体" w:hAnsi="Times New Roman"/>
                <w:sz w:val="15"/>
                <w:szCs w:val="15"/>
              </w:rPr>
            </w:pPr>
            <w:r>
              <w:rPr>
                <w:rFonts w:ascii="Times New Roman" w:eastAsia="宋体" w:hAnsi="Times New Roman"/>
                <w:sz w:val="15"/>
                <w:szCs w:val="15"/>
              </w:rPr>
              <w:t>150, 175</w:t>
            </w:r>
          </w:p>
        </w:tc>
        <w:tc>
          <w:tcPr>
            <w:tcW w:w="544" w:type="pct"/>
            <w:tcBorders>
              <w:top w:val="nil"/>
              <w:left w:val="nil"/>
              <w:bottom w:val="nil"/>
              <w:right w:val="nil"/>
            </w:tcBorders>
          </w:tcPr>
          <w:p>
            <w:pPr>
              <w:pStyle w:val="shellrow"/>
              <w:adjustRightInd w:val="0"/>
              <w:snapToGrid w:val="0"/>
              <w:spacing w:before="0" w:after="0"/>
              <w:rPr>
                <w:rFonts w:ascii="Times New Roman" w:eastAsia="宋体" w:hAnsi="Times New Roman"/>
                <w:sz w:val="15"/>
                <w:szCs w:val="15"/>
              </w:rPr>
            </w:pPr>
            <w:r>
              <w:rPr>
                <w:rFonts w:ascii="Times New Roman" w:eastAsia="宋体" w:hAnsi="Times New Roman"/>
                <w:sz w:val="15"/>
                <w:szCs w:val="15"/>
              </w:rPr>
              <w:t>145, 183</w:t>
            </w:r>
          </w:p>
        </w:tc>
        <w:tc>
          <w:tcPr>
            <w:tcW w:w="521" w:type="pct"/>
            <w:tcBorders>
              <w:top w:val="nil"/>
              <w:left w:val="nil"/>
              <w:bottom w:val="nil"/>
              <w:right w:val="nil"/>
            </w:tcBorders>
          </w:tcPr>
          <w:p>
            <w:pPr>
              <w:pStyle w:val="shellrow"/>
              <w:adjustRightInd w:val="0"/>
              <w:snapToGrid w:val="0"/>
              <w:spacing w:before="0" w:after="0"/>
              <w:rPr>
                <w:rFonts w:ascii="Times New Roman" w:eastAsia="宋体" w:hAnsi="Times New Roman"/>
                <w:sz w:val="15"/>
                <w:szCs w:val="15"/>
              </w:rPr>
            </w:pPr>
            <w:r>
              <w:rPr>
                <w:rFonts w:ascii="Times New Roman" w:eastAsia="宋体" w:hAnsi="Times New Roman"/>
                <w:sz w:val="15"/>
                <w:szCs w:val="15"/>
              </w:rPr>
              <w:t>145, 183</w:t>
            </w:r>
          </w:p>
        </w:tc>
      </w:tr>
      <w:tr>
        <w:tblPrEx>
          <w:tblW w:w="4996" w:type="pct"/>
          <w:tblInd w:w="0" w:type="dxa"/>
          <w:tblLayout w:type="fixed"/>
          <w:tblCellMar>
            <w:top w:w="0" w:type="dxa"/>
            <w:left w:w="108" w:type="dxa"/>
            <w:bottom w:w="0" w:type="dxa"/>
            <w:right w:w="108" w:type="dxa"/>
          </w:tblCellMar>
        </w:tblPrEx>
        <w:trPr>
          <w:cantSplit/>
          <w:trHeight w:val="264"/>
        </w:trPr>
        <w:tc>
          <w:tcPr>
            <w:tcW w:w="671" w:type="pct"/>
            <w:tcBorders>
              <w:top w:val="nil"/>
              <w:left w:val="nil"/>
              <w:bottom w:val="nil"/>
              <w:right w:val="nil"/>
            </w:tcBorders>
          </w:tcPr>
          <w:p>
            <w:pPr>
              <w:pStyle w:val="shellrow"/>
              <w:adjustRightInd w:val="0"/>
              <w:snapToGrid w:val="0"/>
              <w:spacing w:before="0" w:after="0"/>
              <w:jc w:val="left"/>
              <w:rPr>
                <w:rFonts w:ascii="Times New Roman" w:eastAsia="宋体" w:hAnsi="Times New Roman"/>
                <w:sz w:val="15"/>
                <w:szCs w:val="15"/>
              </w:rPr>
            </w:pPr>
          </w:p>
        </w:tc>
        <w:tc>
          <w:tcPr>
            <w:tcW w:w="557" w:type="pct"/>
            <w:tcBorders>
              <w:top w:val="nil"/>
              <w:left w:val="nil"/>
              <w:bottom w:val="nil"/>
              <w:right w:val="nil"/>
            </w:tcBorders>
          </w:tcPr>
          <w:p>
            <w:pPr>
              <w:pStyle w:val="shellrow"/>
              <w:adjustRightInd w:val="0"/>
              <w:snapToGrid w:val="0"/>
              <w:spacing w:before="0" w:after="0"/>
              <w:rPr>
                <w:rFonts w:ascii="Times New Roman" w:eastAsia="宋体" w:hAnsi="Times New Roman"/>
                <w:sz w:val="15"/>
                <w:szCs w:val="15"/>
                <w:lang w:val="en-GB"/>
              </w:rPr>
            </w:pPr>
          </w:p>
        </w:tc>
        <w:tc>
          <w:tcPr>
            <w:tcW w:w="541" w:type="pct"/>
            <w:tcBorders>
              <w:top w:val="nil"/>
              <w:left w:val="nil"/>
              <w:bottom w:val="nil"/>
              <w:right w:val="nil"/>
            </w:tcBorders>
          </w:tcPr>
          <w:p>
            <w:pPr>
              <w:pStyle w:val="shellrow"/>
              <w:adjustRightInd w:val="0"/>
              <w:snapToGrid w:val="0"/>
              <w:spacing w:before="0" w:after="0"/>
              <w:rPr>
                <w:rFonts w:ascii="Times New Roman" w:eastAsia="宋体" w:hAnsi="Times New Roman"/>
                <w:sz w:val="15"/>
                <w:szCs w:val="15"/>
                <w:highlight w:val="yellow"/>
              </w:rPr>
            </w:pPr>
          </w:p>
        </w:tc>
        <w:tc>
          <w:tcPr>
            <w:tcW w:w="525" w:type="pct"/>
            <w:tcBorders>
              <w:top w:val="nil"/>
              <w:left w:val="nil"/>
              <w:bottom w:val="nil"/>
              <w:right w:val="nil"/>
            </w:tcBorders>
          </w:tcPr>
          <w:p>
            <w:pPr>
              <w:pStyle w:val="shellrow"/>
              <w:adjustRightInd w:val="0"/>
              <w:snapToGrid w:val="0"/>
              <w:spacing w:before="0" w:after="0"/>
              <w:rPr>
                <w:rFonts w:ascii="Times New Roman" w:eastAsia="宋体" w:hAnsi="Times New Roman"/>
                <w:sz w:val="15"/>
                <w:szCs w:val="15"/>
                <w:highlight w:val="yellow"/>
              </w:rPr>
            </w:pPr>
          </w:p>
        </w:tc>
        <w:tc>
          <w:tcPr>
            <w:tcW w:w="518" w:type="pct"/>
            <w:tcBorders>
              <w:top w:val="nil"/>
              <w:left w:val="nil"/>
              <w:bottom w:val="nil"/>
              <w:right w:val="nil"/>
            </w:tcBorders>
          </w:tcPr>
          <w:p>
            <w:pPr>
              <w:pStyle w:val="shellrow"/>
              <w:adjustRightInd w:val="0"/>
              <w:snapToGrid w:val="0"/>
              <w:spacing w:before="0" w:after="0"/>
              <w:rPr>
                <w:rFonts w:ascii="Times New Roman" w:eastAsia="宋体" w:hAnsi="Times New Roman"/>
                <w:sz w:val="15"/>
                <w:szCs w:val="15"/>
                <w:highlight w:val="yellow"/>
              </w:rPr>
            </w:pPr>
          </w:p>
        </w:tc>
        <w:tc>
          <w:tcPr>
            <w:tcW w:w="573" w:type="pct"/>
            <w:tcBorders>
              <w:top w:val="nil"/>
              <w:left w:val="nil"/>
              <w:bottom w:val="nil"/>
              <w:right w:val="nil"/>
            </w:tcBorders>
          </w:tcPr>
          <w:p>
            <w:pPr>
              <w:pStyle w:val="shellrow"/>
              <w:adjustRightInd w:val="0"/>
              <w:snapToGrid w:val="0"/>
              <w:spacing w:before="0" w:after="0"/>
              <w:rPr>
                <w:rFonts w:ascii="Times New Roman" w:eastAsia="宋体" w:hAnsi="Times New Roman"/>
                <w:sz w:val="15"/>
                <w:szCs w:val="15"/>
                <w:highlight w:val="yellow"/>
              </w:rPr>
            </w:pPr>
          </w:p>
        </w:tc>
        <w:tc>
          <w:tcPr>
            <w:tcW w:w="545" w:type="pct"/>
            <w:tcBorders>
              <w:top w:val="nil"/>
              <w:left w:val="nil"/>
              <w:bottom w:val="nil"/>
              <w:right w:val="nil"/>
            </w:tcBorders>
          </w:tcPr>
          <w:p>
            <w:pPr>
              <w:pStyle w:val="shellrow"/>
              <w:adjustRightInd w:val="0"/>
              <w:snapToGrid w:val="0"/>
              <w:spacing w:before="0" w:after="0"/>
              <w:rPr>
                <w:rFonts w:ascii="Times New Roman" w:eastAsia="宋体" w:hAnsi="Times New Roman"/>
                <w:sz w:val="15"/>
                <w:szCs w:val="15"/>
                <w:highlight w:val="yellow"/>
              </w:rPr>
            </w:pPr>
          </w:p>
        </w:tc>
        <w:tc>
          <w:tcPr>
            <w:tcW w:w="544" w:type="pct"/>
            <w:tcBorders>
              <w:top w:val="nil"/>
              <w:left w:val="nil"/>
              <w:bottom w:val="nil"/>
              <w:right w:val="nil"/>
            </w:tcBorders>
          </w:tcPr>
          <w:p>
            <w:pPr>
              <w:pStyle w:val="shellrow"/>
              <w:adjustRightInd w:val="0"/>
              <w:snapToGrid w:val="0"/>
              <w:spacing w:before="0" w:after="0"/>
              <w:rPr>
                <w:rFonts w:ascii="Times New Roman" w:eastAsia="宋体" w:hAnsi="Times New Roman"/>
                <w:sz w:val="15"/>
                <w:szCs w:val="15"/>
                <w:highlight w:val="yellow"/>
              </w:rPr>
            </w:pPr>
          </w:p>
        </w:tc>
        <w:tc>
          <w:tcPr>
            <w:tcW w:w="521" w:type="pct"/>
            <w:tcBorders>
              <w:top w:val="nil"/>
              <w:left w:val="nil"/>
              <w:bottom w:val="nil"/>
              <w:right w:val="nil"/>
            </w:tcBorders>
          </w:tcPr>
          <w:p>
            <w:pPr>
              <w:pStyle w:val="shellrow"/>
              <w:adjustRightInd w:val="0"/>
              <w:snapToGrid w:val="0"/>
              <w:spacing w:before="0" w:after="0"/>
              <w:rPr>
                <w:rFonts w:ascii="Times New Roman" w:eastAsia="宋体" w:hAnsi="Times New Roman"/>
                <w:sz w:val="15"/>
                <w:szCs w:val="15"/>
                <w:highlight w:val="yellow"/>
              </w:rPr>
            </w:pPr>
          </w:p>
        </w:tc>
      </w:tr>
      <w:tr>
        <w:tblPrEx>
          <w:tblW w:w="4996" w:type="pct"/>
          <w:tblInd w:w="0" w:type="dxa"/>
          <w:tblLayout w:type="fixed"/>
          <w:tblCellMar>
            <w:top w:w="0" w:type="dxa"/>
            <w:left w:w="108" w:type="dxa"/>
            <w:bottom w:w="0" w:type="dxa"/>
            <w:right w:w="108" w:type="dxa"/>
          </w:tblCellMar>
        </w:tblPrEx>
        <w:trPr>
          <w:cantSplit/>
          <w:trHeight w:val="286"/>
        </w:trPr>
        <w:tc>
          <w:tcPr>
            <w:tcW w:w="671" w:type="pct"/>
            <w:tcBorders>
              <w:top w:val="nil"/>
              <w:left w:val="nil"/>
              <w:bottom w:val="nil"/>
              <w:right w:val="nil"/>
            </w:tcBorders>
          </w:tcPr>
          <w:p>
            <w:pPr>
              <w:pStyle w:val="shellrow"/>
              <w:adjustRightInd w:val="0"/>
              <w:snapToGrid w:val="0"/>
              <w:spacing w:before="0" w:after="0"/>
              <w:jc w:val="left"/>
              <w:rPr>
                <w:rFonts w:ascii="Times New Roman" w:eastAsia="宋体" w:hAnsi="Times New Roman"/>
                <w:sz w:val="15"/>
                <w:szCs w:val="15"/>
              </w:rPr>
            </w:pPr>
            <w:r>
              <w:rPr>
                <w:rFonts w:ascii="Times New Roman" w:eastAsia="宋体" w:hAnsi="Times New Roman"/>
                <w:sz w:val="15"/>
                <w:szCs w:val="15"/>
              </w:rPr>
              <w:t>基线体重（kg）</w:t>
            </w:r>
          </w:p>
        </w:tc>
        <w:tc>
          <w:tcPr>
            <w:tcW w:w="557" w:type="pct"/>
            <w:tcBorders>
              <w:top w:val="nil"/>
              <w:left w:val="nil"/>
              <w:bottom w:val="nil"/>
              <w:right w:val="nil"/>
            </w:tcBorders>
          </w:tcPr>
          <w:p>
            <w:pPr>
              <w:pStyle w:val="shellrow"/>
              <w:adjustRightInd w:val="0"/>
              <w:snapToGrid w:val="0"/>
              <w:spacing w:before="0" w:after="0"/>
              <w:rPr>
                <w:rFonts w:ascii="Times New Roman" w:eastAsia="宋体" w:hAnsi="Times New Roman"/>
                <w:sz w:val="15"/>
                <w:szCs w:val="15"/>
              </w:rPr>
            </w:pPr>
            <w:r>
              <w:rPr>
                <w:rFonts w:ascii="Times New Roman" w:eastAsia="宋体" w:hAnsi="Times New Roman"/>
                <w:sz w:val="15"/>
                <w:szCs w:val="15"/>
              </w:rPr>
              <w:t>n (%)</w:t>
            </w:r>
          </w:p>
        </w:tc>
        <w:tc>
          <w:tcPr>
            <w:tcW w:w="541" w:type="pct"/>
            <w:tcBorders>
              <w:top w:val="nil"/>
              <w:left w:val="nil"/>
              <w:bottom w:val="nil"/>
              <w:right w:val="nil"/>
            </w:tcBorders>
          </w:tcPr>
          <w:p>
            <w:pPr>
              <w:pStyle w:val="shellrow"/>
              <w:adjustRightInd w:val="0"/>
              <w:snapToGrid w:val="0"/>
              <w:spacing w:before="0" w:after="0"/>
              <w:rPr>
                <w:rFonts w:ascii="Times New Roman" w:eastAsia="宋体" w:hAnsi="Times New Roman"/>
                <w:sz w:val="15"/>
                <w:szCs w:val="15"/>
              </w:rPr>
            </w:pPr>
            <w:r>
              <w:rPr>
                <w:rFonts w:ascii="Times New Roman" w:eastAsia="宋体" w:hAnsi="Times New Roman"/>
                <w:sz w:val="15"/>
                <w:szCs w:val="15"/>
              </w:rPr>
              <w:t>2 (100)</w:t>
            </w:r>
          </w:p>
        </w:tc>
        <w:tc>
          <w:tcPr>
            <w:tcW w:w="525" w:type="pct"/>
            <w:tcBorders>
              <w:top w:val="nil"/>
              <w:left w:val="nil"/>
              <w:bottom w:val="nil"/>
              <w:right w:val="nil"/>
            </w:tcBorders>
          </w:tcPr>
          <w:p>
            <w:pPr>
              <w:pStyle w:val="shellrow"/>
              <w:adjustRightInd w:val="0"/>
              <w:snapToGrid w:val="0"/>
              <w:spacing w:before="0" w:after="0"/>
              <w:rPr>
                <w:rFonts w:ascii="Times New Roman" w:eastAsia="宋体" w:hAnsi="Times New Roman"/>
                <w:sz w:val="15"/>
                <w:szCs w:val="15"/>
              </w:rPr>
            </w:pPr>
            <w:r>
              <w:rPr>
                <w:rFonts w:ascii="Times New Roman" w:eastAsia="宋体" w:hAnsi="Times New Roman"/>
                <w:sz w:val="15"/>
                <w:szCs w:val="15"/>
              </w:rPr>
              <w:t>6 (100)</w:t>
            </w:r>
          </w:p>
        </w:tc>
        <w:tc>
          <w:tcPr>
            <w:tcW w:w="518" w:type="pct"/>
            <w:tcBorders>
              <w:top w:val="nil"/>
              <w:left w:val="nil"/>
              <w:bottom w:val="nil"/>
              <w:right w:val="nil"/>
            </w:tcBorders>
          </w:tcPr>
          <w:p>
            <w:pPr>
              <w:pStyle w:val="shellrow"/>
              <w:adjustRightInd w:val="0"/>
              <w:snapToGrid w:val="0"/>
              <w:spacing w:before="0" w:after="0"/>
              <w:rPr>
                <w:rFonts w:ascii="Times New Roman" w:eastAsia="宋体" w:hAnsi="Times New Roman"/>
                <w:sz w:val="15"/>
                <w:szCs w:val="15"/>
              </w:rPr>
            </w:pPr>
            <w:r>
              <w:rPr>
                <w:rFonts w:ascii="Times New Roman" w:eastAsia="宋体" w:hAnsi="Times New Roman"/>
                <w:sz w:val="15"/>
                <w:szCs w:val="15"/>
              </w:rPr>
              <w:t>8 (100)</w:t>
            </w:r>
          </w:p>
        </w:tc>
        <w:tc>
          <w:tcPr>
            <w:tcW w:w="573" w:type="pct"/>
            <w:tcBorders>
              <w:top w:val="nil"/>
              <w:left w:val="nil"/>
              <w:bottom w:val="nil"/>
              <w:right w:val="nil"/>
            </w:tcBorders>
          </w:tcPr>
          <w:p>
            <w:pPr>
              <w:pStyle w:val="shellrow"/>
              <w:adjustRightInd w:val="0"/>
              <w:snapToGrid w:val="0"/>
              <w:spacing w:before="0" w:after="0"/>
              <w:rPr>
                <w:rFonts w:ascii="Times New Roman" w:eastAsia="宋体" w:hAnsi="Times New Roman"/>
                <w:sz w:val="15"/>
                <w:szCs w:val="15"/>
              </w:rPr>
            </w:pPr>
            <w:r>
              <w:rPr>
                <w:rFonts w:ascii="Times New Roman" w:eastAsia="宋体" w:hAnsi="Times New Roman"/>
                <w:sz w:val="15"/>
                <w:szCs w:val="15"/>
              </w:rPr>
              <w:t>9 (100)</w:t>
            </w:r>
          </w:p>
        </w:tc>
        <w:tc>
          <w:tcPr>
            <w:tcW w:w="545" w:type="pct"/>
            <w:tcBorders>
              <w:top w:val="nil"/>
              <w:left w:val="nil"/>
              <w:bottom w:val="nil"/>
              <w:right w:val="nil"/>
            </w:tcBorders>
          </w:tcPr>
          <w:p>
            <w:pPr>
              <w:pStyle w:val="shellrow"/>
              <w:adjustRightInd w:val="0"/>
              <w:snapToGrid w:val="0"/>
              <w:spacing w:before="0" w:after="0"/>
              <w:rPr>
                <w:rFonts w:ascii="Times New Roman" w:eastAsia="宋体" w:hAnsi="Times New Roman"/>
                <w:sz w:val="15"/>
                <w:szCs w:val="15"/>
              </w:rPr>
            </w:pPr>
            <w:r>
              <w:rPr>
                <w:rFonts w:ascii="Times New Roman" w:eastAsia="宋体" w:hAnsi="Times New Roman"/>
                <w:sz w:val="15"/>
                <w:szCs w:val="15"/>
              </w:rPr>
              <w:t>9 (100)</w:t>
            </w:r>
          </w:p>
        </w:tc>
        <w:tc>
          <w:tcPr>
            <w:tcW w:w="544" w:type="pct"/>
            <w:tcBorders>
              <w:top w:val="nil"/>
              <w:left w:val="nil"/>
              <w:bottom w:val="nil"/>
              <w:right w:val="nil"/>
            </w:tcBorders>
          </w:tcPr>
          <w:p>
            <w:pPr>
              <w:pStyle w:val="shellrow"/>
              <w:adjustRightInd w:val="0"/>
              <w:snapToGrid w:val="0"/>
              <w:spacing w:before="0" w:after="0"/>
              <w:rPr>
                <w:rFonts w:ascii="Times New Roman" w:eastAsia="宋体" w:hAnsi="Times New Roman"/>
                <w:sz w:val="15"/>
                <w:szCs w:val="15"/>
              </w:rPr>
            </w:pPr>
            <w:r>
              <w:rPr>
                <w:rFonts w:ascii="Times New Roman" w:eastAsia="宋体" w:hAnsi="Times New Roman"/>
                <w:sz w:val="15"/>
                <w:szCs w:val="15"/>
              </w:rPr>
              <w:t>11 (100)</w:t>
            </w:r>
          </w:p>
        </w:tc>
        <w:tc>
          <w:tcPr>
            <w:tcW w:w="521" w:type="pct"/>
            <w:tcBorders>
              <w:top w:val="nil"/>
              <w:left w:val="nil"/>
              <w:bottom w:val="nil"/>
              <w:right w:val="nil"/>
            </w:tcBorders>
          </w:tcPr>
          <w:p>
            <w:pPr>
              <w:pStyle w:val="shellrow"/>
              <w:adjustRightInd w:val="0"/>
              <w:snapToGrid w:val="0"/>
              <w:spacing w:before="0" w:after="0"/>
              <w:rPr>
                <w:rFonts w:ascii="Times New Roman" w:eastAsia="宋体" w:hAnsi="Times New Roman"/>
                <w:sz w:val="15"/>
                <w:szCs w:val="15"/>
              </w:rPr>
            </w:pPr>
            <w:r>
              <w:rPr>
                <w:rFonts w:ascii="Times New Roman" w:eastAsia="宋体" w:hAnsi="Times New Roman"/>
                <w:sz w:val="15"/>
                <w:szCs w:val="15"/>
              </w:rPr>
              <w:t>45 (100)</w:t>
            </w:r>
          </w:p>
        </w:tc>
      </w:tr>
      <w:tr>
        <w:tblPrEx>
          <w:tblW w:w="4996" w:type="pct"/>
          <w:tblInd w:w="0" w:type="dxa"/>
          <w:tblLayout w:type="fixed"/>
          <w:tblCellMar>
            <w:top w:w="0" w:type="dxa"/>
            <w:left w:w="108" w:type="dxa"/>
            <w:bottom w:w="0" w:type="dxa"/>
            <w:right w:w="108" w:type="dxa"/>
          </w:tblCellMar>
        </w:tblPrEx>
        <w:trPr>
          <w:cantSplit/>
          <w:trHeight w:val="296"/>
        </w:trPr>
        <w:tc>
          <w:tcPr>
            <w:tcW w:w="671" w:type="pct"/>
            <w:tcBorders>
              <w:top w:val="nil"/>
              <w:left w:val="nil"/>
              <w:bottom w:val="nil"/>
              <w:right w:val="nil"/>
            </w:tcBorders>
          </w:tcPr>
          <w:p>
            <w:pPr>
              <w:pStyle w:val="shellrow"/>
              <w:adjustRightInd w:val="0"/>
              <w:snapToGrid w:val="0"/>
              <w:spacing w:before="0" w:after="0"/>
              <w:jc w:val="left"/>
              <w:rPr>
                <w:rFonts w:ascii="Times New Roman" w:eastAsia="宋体" w:hAnsi="Times New Roman"/>
                <w:sz w:val="15"/>
                <w:szCs w:val="15"/>
              </w:rPr>
            </w:pPr>
          </w:p>
        </w:tc>
        <w:tc>
          <w:tcPr>
            <w:tcW w:w="557" w:type="pct"/>
            <w:tcBorders>
              <w:top w:val="nil"/>
              <w:left w:val="nil"/>
              <w:bottom w:val="nil"/>
              <w:right w:val="nil"/>
            </w:tcBorders>
            <w:vAlign w:val="center"/>
          </w:tcPr>
          <w:p>
            <w:pPr>
              <w:adjustRightInd w:val="0"/>
              <w:snapToGrid w:val="0"/>
              <w:jc w:val="center"/>
              <w:rPr>
                <w:rFonts w:cs="Times New Roman"/>
                <w:color w:val="000000"/>
                <w:sz w:val="15"/>
                <w:szCs w:val="15"/>
              </w:rPr>
            </w:pPr>
            <w:r>
              <w:rPr>
                <w:rFonts w:cs="Times New Roman"/>
                <w:color w:val="000000"/>
                <w:sz w:val="15"/>
                <w:szCs w:val="15"/>
              </w:rPr>
              <w:t>平均值（SD）</w:t>
            </w:r>
          </w:p>
        </w:tc>
        <w:tc>
          <w:tcPr>
            <w:tcW w:w="541" w:type="pct"/>
            <w:tcBorders>
              <w:top w:val="nil"/>
              <w:left w:val="nil"/>
              <w:bottom w:val="nil"/>
              <w:right w:val="nil"/>
            </w:tcBorders>
            <w:vAlign w:val="center"/>
          </w:tcPr>
          <w:p>
            <w:pPr>
              <w:adjustRightInd w:val="0"/>
              <w:snapToGrid w:val="0"/>
              <w:jc w:val="center"/>
              <w:rPr>
                <w:rFonts w:cs="Times New Roman"/>
                <w:color w:val="000000"/>
                <w:sz w:val="15"/>
                <w:szCs w:val="15"/>
              </w:rPr>
            </w:pPr>
            <w:r>
              <w:rPr>
                <w:rFonts w:cs="Times New Roman"/>
                <w:color w:val="000000"/>
                <w:sz w:val="15"/>
                <w:szCs w:val="15"/>
              </w:rPr>
              <w:t>53.50 (14.849)</w:t>
            </w:r>
          </w:p>
        </w:tc>
        <w:tc>
          <w:tcPr>
            <w:tcW w:w="525" w:type="pct"/>
            <w:tcBorders>
              <w:top w:val="nil"/>
              <w:left w:val="nil"/>
              <w:bottom w:val="nil"/>
              <w:right w:val="nil"/>
            </w:tcBorders>
            <w:vAlign w:val="center"/>
          </w:tcPr>
          <w:p>
            <w:pPr>
              <w:adjustRightInd w:val="0"/>
              <w:snapToGrid w:val="0"/>
              <w:jc w:val="center"/>
              <w:rPr>
                <w:rFonts w:cs="Times New Roman"/>
                <w:color w:val="000000"/>
                <w:sz w:val="15"/>
                <w:szCs w:val="15"/>
              </w:rPr>
            </w:pPr>
            <w:r>
              <w:rPr>
                <w:rFonts w:cs="Times New Roman"/>
                <w:color w:val="000000"/>
                <w:sz w:val="15"/>
                <w:szCs w:val="15"/>
              </w:rPr>
              <w:t>55.17 (8.400)</w:t>
            </w:r>
          </w:p>
        </w:tc>
        <w:tc>
          <w:tcPr>
            <w:tcW w:w="518" w:type="pct"/>
            <w:tcBorders>
              <w:top w:val="nil"/>
              <w:left w:val="nil"/>
              <w:bottom w:val="nil"/>
              <w:right w:val="nil"/>
            </w:tcBorders>
            <w:vAlign w:val="center"/>
          </w:tcPr>
          <w:p>
            <w:pPr>
              <w:adjustRightInd w:val="0"/>
              <w:snapToGrid w:val="0"/>
              <w:jc w:val="center"/>
              <w:rPr>
                <w:rFonts w:cs="Times New Roman"/>
                <w:color w:val="000000"/>
                <w:sz w:val="15"/>
                <w:szCs w:val="15"/>
              </w:rPr>
            </w:pPr>
            <w:r>
              <w:rPr>
                <w:rFonts w:cs="Times New Roman"/>
                <w:color w:val="000000"/>
                <w:sz w:val="15"/>
                <w:szCs w:val="15"/>
              </w:rPr>
              <w:t>63.13 (8.509)</w:t>
            </w:r>
          </w:p>
        </w:tc>
        <w:tc>
          <w:tcPr>
            <w:tcW w:w="573" w:type="pct"/>
            <w:tcBorders>
              <w:top w:val="nil"/>
              <w:left w:val="nil"/>
              <w:bottom w:val="nil"/>
              <w:right w:val="nil"/>
            </w:tcBorders>
            <w:vAlign w:val="center"/>
          </w:tcPr>
          <w:p>
            <w:pPr>
              <w:adjustRightInd w:val="0"/>
              <w:snapToGrid w:val="0"/>
              <w:jc w:val="center"/>
              <w:rPr>
                <w:rFonts w:cs="Times New Roman"/>
                <w:color w:val="000000"/>
                <w:sz w:val="15"/>
                <w:szCs w:val="15"/>
              </w:rPr>
            </w:pPr>
            <w:r>
              <w:rPr>
                <w:rFonts w:cs="Times New Roman"/>
                <w:color w:val="000000"/>
                <w:sz w:val="15"/>
                <w:szCs w:val="15"/>
              </w:rPr>
              <w:t xml:space="preserve">64.44 </w:t>
            </w:r>
          </w:p>
          <w:p>
            <w:pPr>
              <w:adjustRightInd w:val="0"/>
              <w:snapToGrid w:val="0"/>
              <w:jc w:val="center"/>
              <w:rPr>
                <w:rFonts w:cs="Times New Roman"/>
                <w:color w:val="000000"/>
                <w:sz w:val="15"/>
                <w:szCs w:val="15"/>
              </w:rPr>
            </w:pPr>
            <w:r>
              <w:rPr>
                <w:rFonts w:cs="Times New Roman"/>
                <w:color w:val="000000"/>
                <w:sz w:val="15"/>
                <w:szCs w:val="15"/>
              </w:rPr>
              <w:t>(9.528)</w:t>
            </w:r>
          </w:p>
        </w:tc>
        <w:tc>
          <w:tcPr>
            <w:tcW w:w="545" w:type="pct"/>
            <w:tcBorders>
              <w:top w:val="nil"/>
              <w:left w:val="nil"/>
              <w:bottom w:val="nil"/>
              <w:right w:val="nil"/>
            </w:tcBorders>
            <w:vAlign w:val="center"/>
          </w:tcPr>
          <w:p>
            <w:pPr>
              <w:adjustRightInd w:val="0"/>
              <w:snapToGrid w:val="0"/>
              <w:jc w:val="center"/>
              <w:rPr>
                <w:rFonts w:cs="Times New Roman"/>
                <w:color w:val="000000"/>
                <w:sz w:val="15"/>
                <w:szCs w:val="15"/>
              </w:rPr>
            </w:pPr>
            <w:r>
              <w:rPr>
                <w:rFonts w:cs="Times New Roman"/>
                <w:color w:val="000000"/>
                <w:sz w:val="15"/>
                <w:szCs w:val="15"/>
              </w:rPr>
              <w:t>60.56 (6.729)</w:t>
            </w:r>
          </w:p>
        </w:tc>
        <w:tc>
          <w:tcPr>
            <w:tcW w:w="544" w:type="pct"/>
            <w:tcBorders>
              <w:top w:val="nil"/>
              <w:left w:val="nil"/>
              <w:bottom w:val="nil"/>
              <w:right w:val="nil"/>
            </w:tcBorders>
            <w:vAlign w:val="center"/>
          </w:tcPr>
          <w:p>
            <w:pPr>
              <w:adjustRightInd w:val="0"/>
              <w:snapToGrid w:val="0"/>
              <w:jc w:val="center"/>
              <w:rPr>
                <w:rFonts w:cs="Times New Roman"/>
                <w:color w:val="000000"/>
                <w:sz w:val="15"/>
                <w:szCs w:val="15"/>
              </w:rPr>
            </w:pPr>
            <w:r>
              <w:rPr>
                <w:rFonts w:cs="Times New Roman"/>
                <w:color w:val="000000"/>
                <w:sz w:val="15"/>
                <w:szCs w:val="15"/>
              </w:rPr>
              <w:t>63.95 (16.307)</w:t>
            </w:r>
          </w:p>
        </w:tc>
        <w:tc>
          <w:tcPr>
            <w:tcW w:w="521" w:type="pct"/>
            <w:tcBorders>
              <w:top w:val="nil"/>
              <w:left w:val="nil"/>
              <w:bottom w:val="nil"/>
              <w:right w:val="nil"/>
            </w:tcBorders>
            <w:vAlign w:val="center"/>
          </w:tcPr>
          <w:p>
            <w:pPr>
              <w:adjustRightInd w:val="0"/>
              <w:snapToGrid w:val="0"/>
              <w:jc w:val="center"/>
              <w:rPr>
                <w:rFonts w:cs="Times New Roman"/>
                <w:color w:val="000000"/>
                <w:sz w:val="15"/>
                <w:szCs w:val="15"/>
              </w:rPr>
            </w:pPr>
            <w:r>
              <w:rPr>
                <w:rFonts w:cs="Times New Roman"/>
                <w:color w:val="000000"/>
                <w:sz w:val="15"/>
                <w:szCs w:val="15"/>
              </w:rPr>
              <w:t>61.59 (11.047)</w:t>
            </w:r>
          </w:p>
        </w:tc>
      </w:tr>
      <w:tr>
        <w:tblPrEx>
          <w:tblW w:w="4996" w:type="pct"/>
          <w:tblInd w:w="0" w:type="dxa"/>
          <w:tblLayout w:type="fixed"/>
          <w:tblCellMar>
            <w:top w:w="0" w:type="dxa"/>
            <w:left w:w="108" w:type="dxa"/>
            <w:bottom w:w="0" w:type="dxa"/>
            <w:right w:w="108" w:type="dxa"/>
          </w:tblCellMar>
        </w:tblPrEx>
        <w:trPr>
          <w:cantSplit/>
          <w:trHeight w:val="296"/>
        </w:trPr>
        <w:tc>
          <w:tcPr>
            <w:tcW w:w="671" w:type="pct"/>
            <w:tcBorders>
              <w:top w:val="nil"/>
              <w:left w:val="nil"/>
              <w:bottom w:val="nil"/>
              <w:right w:val="nil"/>
            </w:tcBorders>
          </w:tcPr>
          <w:p>
            <w:pPr>
              <w:pStyle w:val="shellrow"/>
              <w:adjustRightInd w:val="0"/>
              <w:snapToGrid w:val="0"/>
              <w:spacing w:before="0" w:after="0"/>
              <w:jc w:val="left"/>
              <w:rPr>
                <w:rFonts w:ascii="Times New Roman" w:eastAsia="宋体" w:hAnsi="Times New Roman"/>
                <w:sz w:val="15"/>
                <w:szCs w:val="15"/>
              </w:rPr>
            </w:pPr>
          </w:p>
        </w:tc>
        <w:tc>
          <w:tcPr>
            <w:tcW w:w="557" w:type="pct"/>
            <w:tcBorders>
              <w:top w:val="nil"/>
              <w:left w:val="nil"/>
              <w:bottom w:val="nil"/>
              <w:right w:val="nil"/>
            </w:tcBorders>
          </w:tcPr>
          <w:p>
            <w:pPr>
              <w:pStyle w:val="shellrow"/>
              <w:adjustRightInd w:val="0"/>
              <w:snapToGrid w:val="0"/>
              <w:spacing w:before="0" w:after="0"/>
              <w:rPr>
                <w:rFonts w:ascii="Times New Roman" w:eastAsia="宋体" w:hAnsi="Times New Roman"/>
                <w:sz w:val="15"/>
                <w:szCs w:val="15"/>
              </w:rPr>
            </w:pPr>
            <w:r>
              <w:rPr>
                <w:rFonts w:ascii="Times New Roman" w:eastAsia="宋体" w:hAnsi="Times New Roman"/>
                <w:sz w:val="15"/>
                <w:szCs w:val="15"/>
              </w:rPr>
              <w:t>中位数</w:t>
            </w:r>
          </w:p>
        </w:tc>
        <w:tc>
          <w:tcPr>
            <w:tcW w:w="541" w:type="pct"/>
            <w:tcBorders>
              <w:top w:val="nil"/>
              <w:left w:val="nil"/>
              <w:bottom w:val="nil"/>
              <w:right w:val="nil"/>
            </w:tcBorders>
          </w:tcPr>
          <w:p>
            <w:pPr>
              <w:pStyle w:val="shellrow"/>
              <w:adjustRightInd w:val="0"/>
              <w:snapToGrid w:val="0"/>
              <w:spacing w:before="0" w:after="0"/>
              <w:rPr>
                <w:rFonts w:ascii="Times New Roman" w:eastAsia="宋体" w:hAnsi="Times New Roman"/>
                <w:sz w:val="15"/>
                <w:szCs w:val="15"/>
              </w:rPr>
            </w:pPr>
            <w:r>
              <w:rPr>
                <w:rFonts w:ascii="Times New Roman" w:eastAsia="宋体" w:hAnsi="Times New Roman"/>
                <w:sz w:val="15"/>
                <w:szCs w:val="15"/>
              </w:rPr>
              <w:t>53.50</w:t>
            </w:r>
          </w:p>
        </w:tc>
        <w:tc>
          <w:tcPr>
            <w:tcW w:w="525" w:type="pct"/>
            <w:tcBorders>
              <w:top w:val="nil"/>
              <w:left w:val="nil"/>
              <w:bottom w:val="nil"/>
              <w:right w:val="nil"/>
            </w:tcBorders>
          </w:tcPr>
          <w:p>
            <w:pPr>
              <w:pStyle w:val="shellrow"/>
              <w:adjustRightInd w:val="0"/>
              <w:snapToGrid w:val="0"/>
              <w:spacing w:before="0" w:after="0"/>
              <w:rPr>
                <w:rFonts w:ascii="Times New Roman" w:eastAsia="宋体" w:hAnsi="Times New Roman"/>
                <w:sz w:val="15"/>
                <w:szCs w:val="15"/>
              </w:rPr>
            </w:pPr>
            <w:r>
              <w:rPr>
                <w:rFonts w:ascii="Times New Roman" w:eastAsia="宋体" w:hAnsi="Times New Roman"/>
                <w:sz w:val="15"/>
                <w:szCs w:val="15"/>
              </w:rPr>
              <w:t>53.50</w:t>
            </w:r>
          </w:p>
        </w:tc>
        <w:tc>
          <w:tcPr>
            <w:tcW w:w="518" w:type="pct"/>
            <w:tcBorders>
              <w:top w:val="nil"/>
              <w:left w:val="nil"/>
              <w:bottom w:val="nil"/>
              <w:right w:val="nil"/>
            </w:tcBorders>
          </w:tcPr>
          <w:p>
            <w:pPr>
              <w:pStyle w:val="shellrow"/>
              <w:adjustRightInd w:val="0"/>
              <w:snapToGrid w:val="0"/>
              <w:spacing w:before="0" w:after="0"/>
              <w:rPr>
                <w:rFonts w:ascii="Times New Roman" w:eastAsia="宋体" w:hAnsi="Times New Roman"/>
                <w:sz w:val="15"/>
                <w:szCs w:val="15"/>
              </w:rPr>
            </w:pPr>
            <w:r>
              <w:rPr>
                <w:rFonts w:ascii="Times New Roman" w:eastAsia="宋体" w:hAnsi="Times New Roman"/>
                <w:sz w:val="15"/>
                <w:szCs w:val="15"/>
              </w:rPr>
              <w:t>63.50</w:t>
            </w:r>
          </w:p>
        </w:tc>
        <w:tc>
          <w:tcPr>
            <w:tcW w:w="573" w:type="pct"/>
            <w:tcBorders>
              <w:top w:val="nil"/>
              <w:left w:val="nil"/>
              <w:bottom w:val="nil"/>
              <w:right w:val="nil"/>
            </w:tcBorders>
          </w:tcPr>
          <w:p>
            <w:pPr>
              <w:pStyle w:val="shellrow"/>
              <w:adjustRightInd w:val="0"/>
              <w:snapToGrid w:val="0"/>
              <w:spacing w:before="0" w:after="0"/>
              <w:rPr>
                <w:rFonts w:ascii="Times New Roman" w:eastAsia="宋体" w:hAnsi="Times New Roman"/>
                <w:sz w:val="15"/>
                <w:szCs w:val="15"/>
              </w:rPr>
            </w:pPr>
            <w:r>
              <w:rPr>
                <w:rFonts w:ascii="Times New Roman" w:eastAsia="宋体" w:hAnsi="Times New Roman"/>
                <w:sz w:val="15"/>
                <w:szCs w:val="15"/>
              </w:rPr>
              <w:t>63.00</w:t>
            </w:r>
          </w:p>
        </w:tc>
        <w:tc>
          <w:tcPr>
            <w:tcW w:w="545" w:type="pct"/>
            <w:tcBorders>
              <w:top w:val="nil"/>
              <w:left w:val="nil"/>
              <w:bottom w:val="nil"/>
              <w:right w:val="nil"/>
            </w:tcBorders>
          </w:tcPr>
          <w:p>
            <w:pPr>
              <w:pStyle w:val="shellrow"/>
              <w:adjustRightInd w:val="0"/>
              <w:snapToGrid w:val="0"/>
              <w:spacing w:before="0" w:after="0"/>
              <w:rPr>
                <w:rFonts w:ascii="Times New Roman" w:eastAsia="宋体" w:hAnsi="Times New Roman"/>
                <w:sz w:val="15"/>
                <w:szCs w:val="15"/>
              </w:rPr>
            </w:pPr>
            <w:r>
              <w:rPr>
                <w:rFonts w:ascii="Times New Roman" w:eastAsia="宋体" w:hAnsi="Times New Roman"/>
                <w:sz w:val="15"/>
                <w:szCs w:val="15"/>
              </w:rPr>
              <w:t>59.00</w:t>
            </w:r>
          </w:p>
        </w:tc>
        <w:tc>
          <w:tcPr>
            <w:tcW w:w="544" w:type="pct"/>
            <w:tcBorders>
              <w:top w:val="nil"/>
              <w:left w:val="nil"/>
              <w:bottom w:val="nil"/>
              <w:right w:val="nil"/>
            </w:tcBorders>
          </w:tcPr>
          <w:p>
            <w:pPr>
              <w:pStyle w:val="shellrow"/>
              <w:adjustRightInd w:val="0"/>
              <w:snapToGrid w:val="0"/>
              <w:spacing w:before="0" w:after="0"/>
              <w:rPr>
                <w:rFonts w:ascii="Times New Roman" w:eastAsia="宋体" w:hAnsi="Times New Roman"/>
                <w:sz w:val="15"/>
                <w:szCs w:val="15"/>
              </w:rPr>
            </w:pPr>
            <w:r>
              <w:rPr>
                <w:rFonts w:ascii="Times New Roman" w:eastAsia="宋体" w:hAnsi="Times New Roman"/>
                <w:sz w:val="15"/>
                <w:szCs w:val="15"/>
              </w:rPr>
              <w:t>68.00</w:t>
            </w:r>
          </w:p>
        </w:tc>
        <w:tc>
          <w:tcPr>
            <w:tcW w:w="521" w:type="pct"/>
            <w:tcBorders>
              <w:top w:val="nil"/>
              <w:left w:val="nil"/>
              <w:bottom w:val="nil"/>
              <w:right w:val="nil"/>
            </w:tcBorders>
          </w:tcPr>
          <w:p>
            <w:pPr>
              <w:pStyle w:val="shellrow"/>
              <w:adjustRightInd w:val="0"/>
              <w:snapToGrid w:val="0"/>
              <w:spacing w:before="0" w:after="0"/>
              <w:rPr>
                <w:rFonts w:ascii="Times New Roman" w:eastAsia="宋体" w:hAnsi="Times New Roman"/>
                <w:sz w:val="15"/>
                <w:szCs w:val="15"/>
              </w:rPr>
            </w:pPr>
            <w:r>
              <w:rPr>
                <w:rFonts w:ascii="Times New Roman" w:eastAsia="宋体" w:hAnsi="Times New Roman"/>
                <w:sz w:val="15"/>
                <w:szCs w:val="15"/>
              </w:rPr>
              <w:t>61.00</w:t>
            </w:r>
          </w:p>
        </w:tc>
      </w:tr>
      <w:tr>
        <w:tblPrEx>
          <w:tblW w:w="4996" w:type="pct"/>
          <w:tblInd w:w="0" w:type="dxa"/>
          <w:tblLayout w:type="fixed"/>
          <w:tblCellMar>
            <w:top w:w="0" w:type="dxa"/>
            <w:left w:w="108" w:type="dxa"/>
            <w:bottom w:w="0" w:type="dxa"/>
            <w:right w:w="108" w:type="dxa"/>
          </w:tblCellMar>
        </w:tblPrEx>
        <w:trPr>
          <w:cantSplit/>
          <w:trHeight w:val="286"/>
        </w:trPr>
        <w:tc>
          <w:tcPr>
            <w:tcW w:w="671" w:type="pct"/>
            <w:tcBorders>
              <w:top w:val="nil"/>
              <w:left w:val="nil"/>
              <w:bottom w:val="nil"/>
              <w:right w:val="nil"/>
            </w:tcBorders>
          </w:tcPr>
          <w:p>
            <w:pPr>
              <w:pStyle w:val="shellrow"/>
              <w:adjustRightInd w:val="0"/>
              <w:snapToGrid w:val="0"/>
              <w:spacing w:before="0" w:after="0"/>
              <w:jc w:val="left"/>
              <w:rPr>
                <w:rFonts w:ascii="Times New Roman" w:eastAsia="宋体" w:hAnsi="Times New Roman"/>
                <w:sz w:val="15"/>
                <w:szCs w:val="15"/>
              </w:rPr>
            </w:pPr>
          </w:p>
        </w:tc>
        <w:tc>
          <w:tcPr>
            <w:tcW w:w="557" w:type="pct"/>
            <w:tcBorders>
              <w:top w:val="nil"/>
              <w:left w:val="nil"/>
              <w:bottom w:val="nil"/>
              <w:right w:val="nil"/>
            </w:tcBorders>
          </w:tcPr>
          <w:p>
            <w:pPr>
              <w:pStyle w:val="shellrow"/>
              <w:adjustRightInd w:val="0"/>
              <w:snapToGrid w:val="0"/>
              <w:spacing w:before="0" w:after="0"/>
              <w:rPr>
                <w:rFonts w:ascii="Times New Roman" w:eastAsia="宋体" w:hAnsi="Times New Roman"/>
                <w:sz w:val="15"/>
                <w:szCs w:val="15"/>
                <w:lang w:val="en-GB"/>
              </w:rPr>
            </w:pPr>
            <w:r>
              <w:rPr>
                <w:rFonts w:ascii="Times New Roman" w:eastAsia="宋体" w:hAnsi="Times New Roman"/>
                <w:sz w:val="15"/>
                <w:szCs w:val="15"/>
              </w:rPr>
              <w:t>最小值，最大值</w:t>
            </w:r>
          </w:p>
        </w:tc>
        <w:tc>
          <w:tcPr>
            <w:tcW w:w="541" w:type="pct"/>
            <w:tcBorders>
              <w:top w:val="nil"/>
              <w:left w:val="nil"/>
              <w:bottom w:val="nil"/>
              <w:right w:val="nil"/>
            </w:tcBorders>
          </w:tcPr>
          <w:p>
            <w:pPr>
              <w:pStyle w:val="shellrow"/>
              <w:adjustRightInd w:val="0"/>
              <w:snapToGrid w:val="0"/>
              <w:spacing w:before="0" w:after="0"/>
              <w:rPr>
                <w:rFonts w:ascii="Times New Roman" w:eastAsia="宋体" w:hAnsi="Times New Roman"/>
                <w:sz w:val="15"/>
                <w:szCs w:val="15"/>
              </w:rPr>
            </w:pPr>
            <w:r>
              <w:rPr>
                <w:rFonts w:ascii="Times New Roman" w:eastAsia="宋体" w:hAnsi="Times New Roman"/>
                <w:sz w:val="15"/>
                <w:szCs w:val="15"/>
              </w:rPr>
              <w:t>43.0,64.0</w:t>
            </w:r>
          </w:p>
        </w:tc>
        <w:tc>
          <w:tcPr>
            <w:tcW w:w="525" w:type="pct"/>
            <w:tcBorders>
              <w:top w:val="nil"/>
              <w:left w:val="nil"/>
              <w:bottom w:val="nil"/>
              <w:right w:val="nil"/>
            </w:tcBorders>
          </w:tcPr>
          <w:p>
            <w:pPr>
              <w:pStyle w:val="shellrow"/>
              <w:adjustRightInd w:val="0"/>
              <w:snapToGrid w:val="0"/>
              <w:spacing w:before="0" w:after="0"/>
              <w:rPr>
                <w:rFonts w:ascii="Times New Roman" w:eastAsia="宋体" w:hAnsi="Times New Roman"/>
                <w:sz w:val="15"/>
                <w:szCs w:val="15"/>
              </w:rPr>
            </w:pPr>
            <w:r>
              <w:rPr>
                <w:rFonts w:ascii="Times New Roman" w:eastAsia="宋体" w:hAnsi="Times New Roman"/>
                <w:sz w:val="15"/>
                <w:szCs w:val="15"/>
              </w:rPr>
              <w:t>44.0, 66.0</w:t>
            </w:r>
          </w:p>
        </w:tc>
        <w:tc>
          <w:tcPr>
            <w:tcW w:w="518" w:type="pct"/>
            <w:tcBorders>
              <w:top w:val="nil"/>
              <w:left w:val="nil"/>
              <w:bottom w:val="nil"/>
              <w:right w:val="nil"/>
            </w:tcBorders>
          </w:tcPr>
          <w:p>
            <w:pPr>
              <w:pStyle w:val="shellrow"/>
              <w:adjustRightInd w:val="0"/>
              <w:snapToGrid w:val="0"/>
              <w:spacing w:before="0" w:after="0"/>
              <w:rPr>
                <w:rFonts w:ascii="Times New Roman" w:eastAsia="宋体" w:hAnsi="Times New Roman"/>
                <w:sz w:val="15"/>
                <w:szCs w:val="15"/>
              </w:rPr>
            </w:pPr>
            <w:r>
              <w:rPr>
                <w:rFonts w:ascii="Times New Roman" w:eastAsia="宋体" w:hAnsi="Times New Roman"/>
                <w:sz w:val="15"/>
                <w:szCs w:val="15"/>
              </w:rPr>
              <w:t>54.0, 79.0</w:t>
            </w:r>
          </w:p>
        </w:tc>
        <w:tc>
          <w:tcPr>
            <w:tcW w:w="573" w:type="pct"/>
            <w:tcBorders>
              <w:top w:val="nil"/>
              <w:left w:val="nil"/>
              <w:bottom w:val="nil"/>
              <w:right w:val="nil"/>
            </w:tcBorders>
          </w:tcPr>
          <w:p>
            <w:pPr>
              <w:pStyle w:val="shellrow"/>
              <w:adjustRightInd w:val="0"/>
              <w:snapToGrid w:val="0"/>
              <w:spacing w:before="0" w:after="0"/>
              <w:rPr>
                <w:rFonts w:ascii="Times New Roman" w:eastAsia="宋体" w:hAnsi="Times New Roman"/>
                <w:sz w:val="15"/>
                <w:szCs w:val="15"/>
              </w:rPr>
            </w:pPr>
            <w:r>
              <w:rPr>
                <w:rFonts w:ascii="Times New Roman" w:eastAsia="宋体" w:hAnsi="Times New Roman"/>
                <w:sz w:val="15"/>
                <w:szCs w:val="15"/>
              </w:rPr>
              <w:t>53.0, 87.0</w:t>
            </w:r>
          </w:p>
        </w:tc>
        <w:tc>
          <w:tcPr>
            <w:tcW w:w="545" w:type="pct"/>
            <w:tcBorders>
              <w:top w:val="nil"/>
              <w:left w:val="nil"/>
              <w:bottom w:val="nil"/>
              <w:right w:val="nil"/>
            </w:tcBorders>
          </w:tcPr>
          <w:p>
            <w:pPr>
              <w:pStyle w:val="shellrow"/>
              <w:adjustRightInd w:val="0"/>
              <w:snapToGrid w:val="0"/>
              <w:spacing w:before="0" w:after="0"/>
              <w:rPr>
                <w:rFonts w:ascii="Times New Roman" w:eastAsia="宋体" w:hAnsi="Times New Roman"/>
                <w:sz w:val="15"/>
                <w:szCs w:val="15"/>
              </w:rPr>
            </w:pPr>
            <w:r>
              <w:rPr>
                <w:rFonts w:ascii="Times New Roman" w:eastAsia="宋体" w:hAnsi="Times New Roman"/>
                <w:sz w:val="15"/>
                <w:szCs w:val="15"/>
              </w:rPr>
              <w:t>53.0, 75.0</w:t>
            </w:r>
          </w:p>
        </w:tc>
        <w:tc>
          <w:tcPr>
            <w:tcW w:w="544" w:type="pct"/>
            <w:tcBorders>
              <w:top w:val="nil"/>
              <w:left w:val="nil"/>
              <w:bottom w:val="nil"/>
              <w:right w:val="nil"/>
            </w:tcBorders>
          </w:tcPr>
          <w:p>
            <w:pPr>
              <w:pStyle w:val="shellrow"/>
              <w:adjustRightInd w:val="0"/>
              <w:snapToGrid w:val="0"/>
              <w:spacing w:before="0" w:after="0"/>
              <w:jc w:val="both"/>
              <w:rPr>
                <w:rFonts w:ascii="Times New Roman" w:eastAsia="宋体" w:hAnsi="Times New Roman"/>
                <w:sz w:val="15"/>
                <w:szCs w:val="15"/>
              </w:rPr>
            </w:pPr>
            <w:r>
              <w:rPr>
                <w:rFonts w:ascii="Times New Roman" w:eastAsia="宋体" w:hAnsi="Times New Roman"/>
                <w:sz w:val="15"/>
                <w:szCs w:val="15"/>
              </w:rPr>
              <w:t>39.0</w:t>
            </w:r>
            <w:r>
              <w:rPr>
                <w:rFonts w:ascii="Times New Roman" w:eastAsia="宋体" w:hAnsi="Times New Roman"/>
                <w:sz w:val="15"/>
                <w:szCs w:val="15"/>
                <w:lang w:eastAsia="zh-CN"/>
              </w:rPr>
              <w:t>,</w:t>
            </w:r>
            <w:r>
              <w:rPr>
                <w:rFonts w:ascii="Times New Roman" w:eastAsia="宋体" w:hAnsi="Times New Roman"/>
                <w:sz w:val="15"/>
                <w:szCs w:val="15"/>
              </w:rPr>
              <w:t>90.5</w:t>
            </w:r>
          </w:p>
        </w:tc>
        <w:tc>
          <w:tcPr>
            <w:tcW w:w="521" w:type="pct"/>
            <w:tcBorders>
              <w:top w:val="nil"/>
              <w:left w:val="nil"/>
              <w:bottom w:val="nil"/>
              <w:right w:val="nil"/>
            </w:tcBorders>
          </w:tcPr>
          <w:p>
            <w:pPr>
              <w:pStyle w:val="shellrow"/>
              <w:adjustRightInd w:val="0"/>
              <w:snapToGrid w:val="0"/>
              <w:spacing w:before="0" w:after="0"/>
              <w:rPr>
                <w:rFonts w:ascii="Times New Roman" w:eastAsia="宋体" w:hAnsi="Times New Roman"/>
                <w:sz w:val="15"/>
                <w:szCs w:val="15"/>
              </w:rPr>
            </w:pPr>
            <w:r>
              <w:rPr>
                <w:rFonts w:ascii="Times New Roman" w:eastAsia="宋体" w:hAnsi="Times New Roman"/>
                <w:sz w:val="15"/>
                <w:szCs w:val="15"/>
              </w:rPr>
              <w:t>39.0,90.5</w:t>
            </w:r>
          </w:p>
        </w:tc>
      </w:tr>
      <w:tr>
        <w:tblPrEx>
          <w:tblW w:w="4996" w:type="pct"/>
          <w:tblInd w:w="0" w:type="dxa"/>
          <w:tblLayout w:type="fixed"/>
          <w:tblCellMar>
            <w:top w:w="0" w:type="dxa"/>
            <w:left w:w="108" w:type="dxa"/>
            <w:bottom w:w="0" w:type="dxa"/>
            <w:right w:w="108" w:type="dxa"/>
          </w:tblCellMar>
        </w:tblPrEx>
        <w:trPr>
          <w:cantSplit/>
          <w:trHeight w:val="264"/>
        </w:trPr>
        <w:tc>
          <w:tcPr>
            <w:tcW w:w="671" w:type="pct"/>
            <w:tcBorders>
              <w:top w:val="nil"/>
              <w:left w:val="nil"/>
              <w:bottom w:val="nil"/>
              <w:right w:val="nil"/>
            </w:tcBorders>
          </w:tcPr>
          <w:p>
            <w:pPr>
              <w:pStyle w:val="shellrow"/>
              <w:adjustRightInd w:val="0"/>
              <w:snapToGrid w:val="0"/>
              <w:spacing w:before="0" w:after="0"/>
              <w:jc w:val="left"/>
              <w:rPr>
                <w:rFonts w:ascii="Times New Roman" w:eastAsia="宋体" w:hAnsi="Times New Roman"/>
                <w:sz w:val="15"/>
                <w:szCs w:val="15"/>
              </w:rPr>
            </w:pPr>
          </w:p>
        </w:tc>
        <w:tc>
          <w:tcPr>
            <w:tcW w:w="557" w:type="pct"/>
            <w:tcBorders>
              <w:top w:val="nil"/>
              <w:left w:val="nil"/>
              <w:bottom w:val="nil"/>
              <w:right w:val="nil"/>
            </w:tcBorders>
          </w:tcPr>
          <w:p>
            <w:pPr>
              <w:pStyle w:val="shellrow"/>
              <w:adjustRightInd w:val="0"/>
              <w:snapToGrid w:val="0"/>
              <w:spacing w:before="0" w:after="0"/>
              <w:rPr>
                <w:rFonts w:ascii="Times New Roman" w:eastAsia="宋体" w:hAnsi="Times New Roman"/>
                <w:sz w:val="15"/>
                <w:szCs w:val="15"/>
                <w:lang w:val="en-GB"/>
              </w:rPr>
            </w:pPr>
          </w:p>
        </w:tc>
        <w:tc>
          <w:tcPr>
            <w:tcW w:w="541" w:type="pct"/>
            <w:tcBorders>
              <w:top w:val="nil"/>
              <w:left w:val="nil"/>
              <w:bottom w:val="nil"/>
              <w:right w:val="nil"/>
            </w:tcBorders>
          </w:tcPr>
          <w:p>
            <w:pPr>
              <w:pStyle w:val="shellrow"/>
              <w:adjustRightInd w:val="0"/>
              <w:snapToGrid w:val="0"/>
              <w:spacing w:before="0" w:after="0"/>
              <w:rPr>
                <w:rFonts w:ascii="Times New Roman" w:eastAsia="宋体" w:hAnsi="Times New Roman"/>
                <w:sz w:val="15"/>
                <w:szCs w:val="15"/>
                <w:highlight w:val="yellow"/>
              </w:rPr>
            </w:pPr>
          </w:p>
        </w:tc>
        <w:tc>
          <w:tcPr>
            <w:tcW w:w="525" w:type="pct"/>
            <w:tcBorders>
              <w:top w:val="nil"/>
              <w:left w:val="nil"/>
              <w:bottom w:val="nil"/>
              <w:right w:val="nil"/>
            </w:tcBorders>
          </w:tcPr>
          <w:p>
            <w:pPr>
              <w:pStyle w:val="shellrow"/>
              <w:adjustRightInd w:val="0"/>
              <w:snapToGrid w:val="0"/>
              <w:spacing w:before="0" w:after="0"/>
              <w:rPr>
                <w:rFonts w:ascii="Times New Roman" w:eastAsia="宋体" w:hAnsi="Times New Roman"/>
                <w:sz w:val="15"/>
                <w:szCs w:val="15"/>
                <w:highlight w:val="yellow"/>
              </w:rPr>
            </w:pPr>
          </w:p>
        </w:tc>
        <w:tc>
          <w:tcPr>
            <w:tcW w:w="518" w:type="pct"/>
            <w:tcBorders>
              <w:top w:val="nil"/>
              <w:left w:val="nil"/>
              <w:bottom w:val="nil"/>
              <w:right w:val="nil"/>
            </w:tcBorders>
          </w:tcPr>
          <w:p>
            <w:pPr>
              <w:pStyle w:val="shellrow"/>
              <w:adjustRightInd w:val="0"/>
              <w:snapToGrid w:val="0"/>
              <w:spacing w:before="0" w:after="0"/>
              <w:rPr>
                <w:rFonts w:ascii="Times New Roman" w:eastAsia="宋体" w:hAnsi="Times New Roman"/>
                <w:sz w:val="15"/>
                <w:szCs w:val="15"/>
                <w:highlight w:val="yellow"/>
              </w:rPr>
            </w:pPr>
          </w:p>
        </w:tc>
        <w:tc>
          <w:tcPr>
            <w:tcW w:w="573" w:type="pct"/>
            <w:tcBorders>
              <w:top w:val="nil"/>
              <w:left w:val="nil"/>
              <w:bottom w:val="nil"/>
              <w:right w:val="nil"/>
            </w:tcBorders>
          </w:tcPr>
          <w:p>
            <w:pPr>
              <w:pStyle w:val="shellrow"/>
              <w:adjustRightInd w:val="0"/>
              <w:snapToGrid w:val="0"/>
              <w:spacing w:before="0" w:after="0"/>
              <w:rPr>
                <w:rFonts w:ascii="Times New Roman" w:eastAsia="宋体" w:hAnsi="Times New Roman"/>
                <w:sz w:val="15"/>
                <w:szCs w:val="15"/>
                <w:highlight w:val="yellow"/>
              </w:rPr>
            </w:pPr>
          </w:p>
        </w:tc>
        <w:tc>
          <w:tcPr>
            <w:tcW w:w="545" w:type="pct"/>
            <w:tcBorders>
              <w:top w:val="nil"/>
              <w:left w:val="nil"/>
              <w:bottom w:val="nil"/>
              <w:right w:val="nil"/>
            </w:tcBorders>
          </w:tcPr>
          <w:p>
            <w:pPr>
              <w:pStyle w:val="shellrow"/>
              <w:adjustRightInd w:val="0"/>
              <w:snapToGrid w:val="0"/>
              <w:spacing w:before="0" w:after="0"/>
              <w:rPr>
                <w:rFonts w:ascii="Times New Roman" w:eastAsia="宋体" w:hAnsi="Times New Roman"/>
                <w:sz w:val="15"/>
                <w:szCs w:val="15"/>
                <w:highlight w:val="yellow"/>
              </w:rPr>
            </w:pPr>
          </w:p>
        </w:tc>
        <w:tc>
          <w:tcPr>
            <w:tcW w:w="544" w:type="pct"/>
            <w:tcBorders>
              <w:top w:val="nil"/>
              <w:left w:val="nil"/>
              <w:bottom w:val="nil"/>
              <w:right w:val="nil"/>
            </w:tcBorders>
          </w:tcPr>
          <w:p>
            <w:pPr>
              <w:pStyle w:val="shellrow"/>
              <w:adjustRightInd w:val="0"/>
              <w:snapToGrid w:val="0"/>
              <w:spacing w:before="0" w:after="0"/>
              <w:rPr>
                <w:rFonts w:ascii="Times New Roman" w:eastAsia="宋体" w:hAnsi="Times New Roman"/>
                <w:sz w:val="15"/>
                <w:szCs w:val="15"/>
                <w:highlight w:val="yellow"/>
              </w:rPr>
            </w:pPr>
          </w:p>
        </w:tc>
        <w:tc>
          <w:tcPr>
            <w:tcW w:w="521" w:type="pct"/>
            <w:tcBorders>
              <w:top w:val="nil"/>
              <w:left w:val="nil"/>
              <w:bottom w:val="nil"/>
              <w:right w:val="nil"/>
            </w:tcBorders>
          </w:tcPr>
          <w:p>
            <w:pPr>
              <w:pStyle w:val="shellrow"/>
              <w:adjustRightInd w:val="0"/>
              <w:snapToGrid w:val="0"/>
              <w:spacing w:before="0" w:after="0"/>
              <w:rPr>
                <w:rFonts w:ascii="Times New Roman" w:eastAsia="宋体" w:hAnsi="Times New Roman"/>
                <w:sz w:val="15"/>
                <w:szCs w:val="15"/>
                <w:highlight w:val="yellow"/>
              </w:rPr>
            </w:pPr>
          </w:p>
        </w:tc>
      </w:tr>
      <w:tr>
        <w:tblPrEx>
          <w:tblW w:w="4996" w:type="pct"/>
          <w:tblInd w:w="0" w:type="dxa"/>
          <w:tblLayout w:type="fixed"/>
          <w:tblCellMar>
            <w:top w:w="0" w:type="dxa"/>
            <w:left w:w="108" w:type="dxa"/>
            <w:bottom w:w="0" w:type="dxa"/>
            <w:right w:w="108" w:type="dxa"/>
          </w:tblCellMar>
        </w:tblPrEx>
        <w:trPr>
          <w:cantSplit/>
          <w:trHeight w:val="264"/>
        </w:trPr>
        <w:tc>
          <w:tcPr>
            <w:tcW w:w="671" w:type="pct"/>
            <w:tcBorders>
              <w:top w:val="nil"/>
              <w:left w:val="nil"/>
              <w:bottom w:val="nil"/>
              <w:right w:val="nil"/>
            </w:tcBorders>
          </w:tcPr>
          <w:p>
            <w:pPr>
              <w:pStyle w:val="shellrow"/>
              <w:adjustRightInd w:val="0"/>
              <w:snapToGrid w:val="0"/>
              <w:spacing w:before="0" w:after="0"/>
              <w:jc w:val="left"/>
              <w:rPr>
                <w:rFonts w:ascii="Times New Roman" w:eastAsia="宋体" w:hAnsi="Times New Roman"/>
                <w:sz w:val="15"/>
                <w:szCs w:val="15"/>
              </w:rPr>
            </w:pPr>
            <w:r>
              <w:rPr>
                <w:rFonts w:ascii="Times New Roman" w:eastAsia="宋体" w:hAnsi="Times New Roman"/>
                <w:sz w:val="15"/>
                <w:szCs w:val="15"/>
              </w:rPr>
              <w:t>BMI (kg/m</w:t>
            </w:r>
            <w:r>
              <w:rPr>
                <w:rFonts w:ascii="Times New Roman" w:eastAsia="宋体" w:hAnsi="Times New Roman"/>
                <w:sz w:val="15"/>
                <w:szCs w:val="15"/>
                <w:vertAlign w:val="superscript"/>
              </w:rPr>
              <w:t>2</w:t>
            </w:r>
            <w:r>
              <w:rPr>
                <w:rFonts w:ascii="Times New Roman" w:eastAsia="宋体" w:hAnsi="Times New Roman"/>
                <w:sz w:val="15"/>
                <w:szCs w:val="15"/>
              </w:rPr>
              <w:t>)</w:t>
            </w:r>
          </w:p>
        </w:tc>
        <w:tc>
          <w:tcPr>
            <w:tcW w:w="557" w:type="pct"/>
            <w:tcBorders>
              <w:top w:val="nil"/>
              <w:left w:val="nil"/>
              <w:bottom w:val="nil"/>
              <w:right w:val="nil"/>
            </w:tcBorders>
          </w:tcPr>
          <w:p>
            <w:pPr>
              <w:pStyle w:val="shellrow"/>
              <w:adjustRightInd w:val="0"/>
              <w:snapToGrid w:val="0"/>
              <w:spacing w:before="0" w:after="0"/>
              <w:rPr>
                <w:rFonts w:ascii="Times New Roman" w:eastAsia="宋体" w:hAnsi="Times New Roman"/>
                <w:sz w:val="15"/>
                <w:szCs w:val="15"/>
                <w:lang w:val="en-GB"/>
              </w:rPr>
            </w:pPr>
            <w:r>
              <w:rPr>
                <w:rFonts w:ascii="Times New Roman" w:eastAsia="宋体" w:hAnsi="Times New Roman"/>
                <w:sz w:val="15"/>
                <w:szCs w:val="15"/>
              </w:rPr>
              <w:t>n (%)</w:t>
            </w:r>
          </w:p>
        </w:tc>
        <w:tc>
          <w:tcPr>
            <w:tcW w:w="541" w:type="pct"/>
            <w:tcBorders>
              <w:top w:val="nil"/>
              <w:left w:val="nil"/>
              <w:bottom w:val="nil"/>
              <w:right w:val="nil"/>
            </w:tcBorders>
          </w:tcPr>
          <w:p>
            <w:pPr>
              <w:pStyle w:val="shellrow"/>
              <w:adjustRightInd w:val="0"/>
              <w:snapToGrid w:val="0"/>
              <w:spacing w:before="0" w:after="0"/>
              <w:rPr>
                <w:rFonts w:ascii="Times New Roman" w:eastAsia="宋体" w:hAnsi="Times New Roman"/>
                <w:sz w:val="15"/>
                <w:szCs w:val="15"/>
                <w:highlight w:val="yellow"/>
              </w:rPr>
            </w:pPr>
            <w:r>
              <w:rPr>
                <w:rFonts w:ascii="Times New Roman" w:eastAsia="宋体" w:hAnsi="Times New Roman"/>
                <w:sz w:val="15"/>
                <w:szCs w:val="15"/>
              </w:rPr>
              <w:t>2 (100)</w:t>
            </w:r>
          </w:p>
        </w:tc>
        <w:tc>
          <w:tcPr>
            <w:tcW w:w="525" w:type="pct"/>
            <w:tcBorders>
              <w:top w:val="nil"/>
              <w:left w:val="nil"/>
              <w:bottom w:val="nil"/>
              <w:right w:val="nil"/>
            </w:tcBorders>
          </w:tcPr>
          <w:p>
            <w:pPr>
              <w:pStyle w:val="shellrow"/>
              <w:adjustRightInd w:val="0"/>
              <w:snapToGrid w:val="0"/>
              <w:spacing w:before="0" w:after="0"/>
              <w:rPr>
                <w:rFonts w:ascii="Times New Roman" w:eastAsia="宋体" w:hAnsi="Times New Roman"/>
                <w:sz w:val="15"/>
                <w:szCs w:val="15"/>
                <w:highlight w:val="yellow"/>
              </w:rPr>
            </w:pPr>
            <w:r>
              <w:rPr>
                <w:rFonts w:ascii="Times New Roman" w:eastAsia="宋体" w:hAnsi="Times New Roman"/>
                <w:sz w:val="15"/>
                <w:szCs w:val="15"/>
              </w:rPr>
              <w:t>6 (100)</w:t>
            </w:r>
          </w:p>
        </w:tc>
        <w:tc>
          <w:tcPr>
            <w:tcW w:w="518" w:type="pct"/>
            <w:tcBorders>
              <w:top w:val="nil"/>
              <w:left w:val="nil"/>
              <w:bottom w:val="nil"/>
              <w:right w:val="nil"/>
            </w:tcBorders>
          </w:tcPr>
          <w:p>
            <w:pPr>
              <w:pStyle w:val="shellrow"/>
              <w:adjustRightInd w:val="0"/>
              <w:snapToGrid w:val="0"/>
              <w:spacing w:before="0" w:after="0"/>
              <w:rPr>
                <w:rFonts w:ascii="Times New Roman" w:eastAsia="宋体" w:hAnsi="Times New Roman"/>
                <w:sz w:val="15"/>
                <w:szCs w:val="15"/>
                <w:highlight w:val="yellow"/>
              </w:rPr>
            </w:pPr>
            <w:r>
              <w:rPr>
                <w:rFonts w:ascii="Times New Roman" w:eastAsia="宋体" w:hAnsi="Times New Roman"/>
                <w:sz w:val="15"/>
                <w:szCs w:val="15"/>
              </w:rPr>
              <w:t>8 (100)</w:t>
            </w:r>
          </w:p>
        </w:tc>
        <w:tc>
          <w:tcPr>
            <w:tcW w:w="573" w:type="pct"/>
            <w:tcBorders>
              <w:top w:val="nil"/>
              <w:left w:val="nil"/>
              <w:bottom w:val="nil"/>
              <w:right w:val="nil"/>
            </w:tcBorders>
          </w:tcPr>
          <w:p>
            <w:pPr>
              <w:pStyle w:val="shellrow"/>
              <w:adjustRightInd w:val="0"/>
              <w:snapToGrid w:val="0"/>
              <w:spacing w:before="0" w:after="0"/>
              <w:rPr>
                <w:rFonts w:ascii="Times New Roman" w:eastAsia="宋体" w:hAnsi="Times New Roman"/>
                <w:sz w:val="15"/>
                <w:szCs w:val="15"/>
                <w:highlight w:val="yellow"/>
              </w:rPr>
            </w:pPr>
            <w:r>
              <w:rPr>
                <w:rFonts w:ascii="Times New Roman" w:eastAsia="宋体" w:hAnsi="Times New Roman"/>
                <w:sz w:val="15"/>
                <w:szCs w:val="15"/>
              </w:rPr>
              <w:t>9 (100)</w:t>
            </w:r>
          </w:p>
        </w:tc>
        <w:tc>
          <w:tcPr>
            <w:tcW w:w="545" w:type="pct"/>
            <w:tcBorders>
              <w:top w:val="nil"/>
              <w:left w:val="nil"/>
              <w:bottom w:val="nil"/>
              <w:right w:val="nil"/>
            </w:tcBorders>
          </w:tcPr>
          <w:p>
            <w:pPr>
              <w:pStyle w:val="shellrow"/>
              <w:adjustRightInd w:val="0"/>
              <w:snapToGrid w:val="0"/>
              <w:spacing w:before="0" w:after="0"/>
              <w:rPr>
                <w:rFonts w:ascii="Times New Roman" w:eastAsia="宋体" w:hAnsi="Times New Roman"/>
                <w:sz w:val="15"/>
                <w:szCs w:val="15"/>
                <w:highlight w:val="yellow"/>
              </w:rPr>
            </w:pPr>
            <w:r>
              <w:rPr>
                <w:rFonts w:ascii="Times New Roman" w:eastAsia="宋体" w:hAnsi="Times New Roman"/>
                <w:sz w:val="15"/>
                <w:szCs w:val="15"/>
              </w:rPr>
              <w:t>9 (100)</w:t>
            </w:r>
          </w:p>
        </w:tc>
        <w:tc>
          <w:tcPr>
            <w:tcW w:w="544" w:type="pct"/>
            <w:tcBorders>
              <w:top w:val="nil"/>
              <w:left w:val="nil"/>
              <w:bottom w:val="nil"/>
              <w:right w:val="nil"/>
            </w:tcBorders>
          </w:tcPr>
          <w:p>
            <w:pPr>
              <w:pStyle w:val="shellrow"/>
              <w:adjustRightInd w:val="0"/>
              <w:snapToGrid w:val="0"/>
              <w:spacing w:before="0" w:after="0"/>
              <w:rPr>
                <w:rFonts w:ascii="Times New Roman" w:eastAsia="宋体" w:hAnsi="Times New Roman"/>
                <w:sz w:val="15"/>
                <w:szCs w:val="15"/>
                <w:highlight w:val="yellow"/>
              </w:rPr>
            </w:pPr>
            <w:r>
              <w:rPr>
                <w:rFonts w:ascii="Times New Roman" w:eastAsia="宋体" w:hAnsi="Times New Roman"/>
                <w:sz w:val="15"/>
                <w:szCs w:val="15"/>
              </w:rPr>
              <w:t>11 (100)</w:t>
            </w:r>
          </w:p>
        </w:tc>
        <w:tc>
          <w:tcPr>
            <w:tcW w:w="521" w:type="pct"/>
            <w:tcBorders>
              <w:top w:val="nil"/>
              <w:left w:val="nil"/>
              <w:bottom w:val="nil"/>
              <w:right w:val="nil"/>
            </w:tcBorders>
          </w:tcPr>
          <w:p>
            <w:pPr>
              <w:pStyle w:val="shellrow"/>
              <w:adjustRightInd w:val="0"/>
              <w:snapToGrid w:val="0"/>
              <w:spacing w:before="0" w:after="0"/>
              <w:rPr>
                <w:rFonts w:ascii="Times New Roman" w:eastAsia="宋体" w:hAnsi="Times New Roman"/>
                <w:sz w:val="15"/>
                <w:szCs w:val="15"/>
                <w:highlight w:val="yellow"/>
              </w:rPr>
            </w:pPr>
            <w:r>
              <w:rPr>
                <w:rFonts w:ascii="Times New Roman" w:eastAsia="宋体" w:hAnsi="Times New Roman"/>
                <w:sz w:val="15"/>
                <w:szCs w:val="15"/>
              </w:rPr>
              <w:t>45 (100)</w:t>
            </w:r>
          </w:p>
        </w:tc>
      </w:tr>
      <w:tr>
        <w:tblPrEx>
          <w:tblW w:w="4996" w:type="pct"/>
          <w:tblInd w:w="0" w:type="dxa"/>
          <w:tblLayout w:type="fixed"/>
          <w:tblCellMar>
            <w:top w:w="0" w:type="dxa"/>
            <w:left w:w="108" w:type="dxa"/>
            <w:bottom w:w="0" w:type="dxa"/>
            <w:right w:w="108" w:type="dxa"/>
          </w:tblCellMar>
        </w:tblPrEx>
        <w:trPr>
          <w:cantSplit/>
          <w:trHeight w:val="296"/>
        </w:trPr>
        <w:tc>
          <w:tcPr>
            <w:tcW w:w="671" w:type="pct"/>
            <w:tcBorders>
              <w:top w:val="nil"/>
              <w:left w:val="nil"/>
              <w:bottom w:val="nil"/>
              <w:right w:val="nil"/>
            </w:tcBorders>
          </w:tcPr>
          <w:p>
            <w:pPr>
              <w:pStyle w:val="shellrow"/>
              <w:adjustRightInd w:val="0"/>
              <w:snapToGrid w:val="0"/>
              <w:spacing w:before="0" w:after="0"/>
              <w:jc w:val="left"/>
              <w:rPr>
                <w:rFonts w:ascii="Times New Roman" w:eastAsia="宋体" w:hAnsi="Times New Roman"/>
                <w:sz w:val="15"/>
                <w:szCs w:val="15"/>
              </w:rPr>
            </w:pPr>
          </w:p>
        </w:tc>
        <w:tc>
          <w:tcPr>
            <w:tcW w:w="557" w:type="pct"/>
            <w:tcBorders>
              <w:top w:val="nil"/>
              <w:left w:val="nil"/>
              <w:bottom w:val="nil"/>
              <w:right w:val="nil"/>
            </w:tcBorders>
          </w:tcPr>
          <w:p>
            <w:pPr>
              <w:pStyle w:val="shellrow"/>
              <w:adjustRightInd w:val="0"/>
              <w:snapToGrid w:val="0"/>
              <w:spacing w:before="0" w:after="0"/>
              <w:rPr>
                <w:rFonts w:ascii="Times New Roman" w:eastAsia="宋体" w:hAnsi="Times New Roman"/>
                <w:sz w:val="15"/>
                <w:szCs w:val="15"/>
                <w:lang w:val="en-GB"/>
              </w:rPr>
            </w:pPr>
            <w:r>
              <w:rPr>
                <w:rFonts w:ascii="Times New Roman" w:eastAsia="宋体" w:hAnsi="Times New Roman"/>
                <w:sz w:val="15"/>
                <w:szCs w:val="15"/>
              </w:rPr>
              <w:t>中位数</w:t>
            </w:r>
          </w:p>
        </w:tc>
        <w:tc>
          <w:tcPr>
            <w:tcW w:w="541" w:type="pct"/>
            <w:tcBorders>
              <w:top w:val="nil"/>
              <w:left w:val="nil"/>
              <w:bottom w:val="nil"/>
              <w:right w:val="nil"/>
            </w:tcBorders>
          </w:tcPr>
          <w:p>
            <w:pPr>
              <w:pStyle w:val="shellrow"/>
              <w:adjustRightInd w:val="0"/>
              <w:snapToGrid w:val="0"/>
              <w:spacing w:before="0" w:after="0"/>
              <w:rPr>
                <w:rFonts w:ascii="Times New Roman" w:eastAsia="宋体" w:hAnsi="Times New Roman"/>
                <w:sz w:val="15"/>
                <w:szCs w:val="15"/>
              </w:rPr>
            </w:pPr>
            <w:r>
              <w:rPr>
                <w:rFonts w:ascii="Times New Roman" w:eastAsia="宋体" w:hAnsi="Times New Roman"/>
                <w:sz w:val="15"/>
                <w:szCs w:val="15"/>
              </w:rPr>
              <w:t>19.35</w:t>
            </w:r>
          </w:p>
        </w:tc>
        <w:tc>
          <w:tcPr>
            <w:tcW w:w="525" w:type="pct"/>
            <w:tcBorders>
              <w:top w:val="nil"/>
              <w:left w:val="nil"/>
              <w:bottom w:val="nil"/>
              <w:right w:val="nil"/>
            </w:tcBorders>
          </w:tcPr>
          <w:p>
            <w:pPr>
              <w:pStyle w:val="shellrow"/>
              <w:adjustRightInd w:val="0"/>
              <w:snapToGrid w:val="0"/>
              <w:spacing w:before="0" w:after="0"/>
              <w:rPr>
                <w:rFonts w:ascii="Times New Roman" w:eastAsia="宋体" w:hAnsi="Times New Roman"/>
                <w:sz w:val="15"/>
                <w:szCs w:val="15"/>
              </w:rPr>
            </w:pPr>
            <w:r>
              <w:rPr>
                <w:rFonts w:ascii="Times New Roman" w:eastAsia="宋体" w:hAnsi="Times New Roman"/>
                <w:sz w:val="15"/>
                <w:szCs w:val="15"/>
              </w:rPr>
              <w:t>21.45</w:t>
            </w:r>
          </w:p>
        </w:tc>
        <w:tc>
          <w:tcPr>
            <w:tcW w:w="518" w:type="pct"/>
            <w:tcBorders>
              <w:top w:val="nil"/>
              <w:left w:val="nil"/>
              <w:bottom w:val="nil"/>
              <w:right w:val="nil"/>
            </w:tcBorders>
          </w:tcPr>
          <w:p>
            <w:pPr>
              <w:pStyle w:val="shellrow"/>
              <w:adjustRightInd w:val="0"/>
              <w:snapToGrid w:val="0"/>
              <w:spacing w:before="0" w:after="0"/>
              <w:rPr>
                <w:rFonts w:ascii="Times New Roman" w:eastAsia="宋体" w:hAnsi="Times New Roman"/>
                <w:sz w:val="15"/>
                <w:szCs w:val="15"/>
              </w:rPr>
            </w:pPr>
            <w:r>
              <w:rPr>
                <w:rFonts w:ascii="Times New Roman" w:eastAsia="宋体" w:hAnsi="Times New Roman"/>
                <w:sz w:val="15"/>
                <w:szCs w:val="15"/>
              </w:rPr>
              <w:t>23.15</w:t>
            </w:r>
          </w:p>
        </w:tc>
        <w:tc>
          <w:tcPr>
            <w:tcW w:w="573" w:type="pct"/>
            <w:tcBorders>
              <w:top w:val="nil"/>
              <w:left w:val="nil"/>
              <w:bottom w:val="nil"/>
              <w:right w:val="nil"/>
            </w:tcBorders>
          </w:tcPr>
          <w:p>
            <w:pPr>
              <w:pStyle w:val="shellrow"/>
              <w:adjustRightInd w:val="0"/>
              <w:snapToGrid w:val="0"/>
              <w:spacing w:before="0" w:after="0"/>
              <w:rPr>
                <w:rFonts w:ascii="Times New Roman" w:eastAsia="宋体" w:hAnsi="Times New Roman"/>
                <w:sz w:val="15"/>
                <w:szCs w:val="15"/>
              </w:rPr>
            </w:pPr>
            <w:r>
              <w:rPr>
                <w:rFonts w:ascii="Times New Roman" w:eastAsia="宋体" w:hAnsi="Times New Roman"/>
                <w:sz w:val="15"/>
                <w:szCs w:val="15"/>
              </w:rPr>
              <w:t>24.40</w:t>
            </w:r>
          </w:p>
        </w:tc>
        <w:tc>
          <w:tcPr>
            <w:tcW w:w="545" w:type="pct"/>
            <w:tcBorders>
              <w:top w:val="nil"/>
              <w:left w:val="nil"/>
              <w:bottom w:val="nil"/>
              <w:right w:val="nil"/>
            </w:tcBorders>
          </w:tcPr>
          <w:p>
            <w:pPr>
              <w:pStyle w:val="shellrow"/>
              <w:adjustRightInd w:val="0"/>
              <w:snapToGrid w:val="0"/>
              <w:spacing w:before="0" w:after="0"/>
              <w:rPr>
                <w:rFonts w:ascii="Times New Roman" w:eastAsia="宋体" w:hAnsi="Times New Roman"/>
                <w:sz w:val="15"/>
                <w:szCs w:val="15"/>
              </w:rPr>
            </w:pPr>
            <w:r>
              <w:rPr>
                <w:rFonts w:ascii="Times New Roman" w:eastAsia="宋体" w:hAnsi="Times New Roman"/>
                <w:sz w:val="15"/>
                <w:szCs w:val="15"/>
              </w:rPr>
              <w:t>23.80</w:t>
            </w:r>
          </w:p>
        </w:tc>
        <w:tc>
          <w:tcPr>
            <w:tcW w:w="544" w:type="pct"/>
            <w:tcBorders>
              <w:top w:val="nil"/>
              <w:left w:val="nil"/>
              <w:bottom w:val="nil"/>
              <w:right w:val="nil"/>
            </w:tcBorders>
          </w:tcPr>
          <w:p>
            <w:pPr>
              <w:pStyle w:val="shellrow"/>
              <w:adjustRightInd w:val="0"/>
              <w:snapToGrid w:val="0"/>
              <w:spacing w:before="0" w:after="0"/>
              <w:rPr>
                <w:rFonts w:ascii="Times New Roman" w:eastAsia="宋体" w:hAnsi="Times New Roman"/>
                <w:sz w:val="15"/>
                <w:szCs w:val="15"/>
              </w:rPr>
            </w:pPr>
            <w:r>
              <w:rPr>
                <w:rFonts w:ascii="Times New Roman" w:eastAsia="宋体" w:hAnsi="Times New Roman"/>
                <w:sz w:val="15"/>
                <w:szCs w:val="15"/>
              </w:rPr>
              <w:t>23.20</w:t>
            </w:r>
          </w:p>
        </w:tc>
        <w:tc>
          <w:tcPr>
            <w:tcW w:w="521" w:type="pct"/>
            <w:tcBorders>
              <w:top w:val="nil"/>
              <w:left w:val="nil"/>
              <w:bottom w:val="nil"/>
              <w:right w:val="nil"/>
            </w:tcBorders>
          </w:tcPr>
          <w:p>
            <w:pPr>
              <w:pStyle w:val="shellrow"/>
              <w:adjustRightInd w:val="0"/>
              <w:snapToGrid w:val="0"/>
              <w:spacing w:before="0" w:after="0"/>
              <w:rPr>
                <w:rFonts w:ascii="Times New Roman" w:eastAsia="宋体" w:hAnsi="Times New Roman"/>
                <w:sz w:val="15"/>
                <w:szCs w:val="15"/>
              </w:rPr>
            </w:pPr>
            <w:r>
              <w:rPr>
                <w:rFonts w:ascii="Times New Roman" w:eastAsia="宋体" w:hAnsi="Times New Roman"/>
                <w:sz w:val="15"/>
                <w:szCs w:val="15"/>
              </w:rPr>
              <w:t>23.20</w:t>
            </w:r>
          </w:p>
        </w:tc>
      </w:tr>
      <w:tr>
        <w:tblPrEx>
          <w:tblW w:w="4996" w:type="pct"/>
          <w:tblInd w:w="0" w:type="dxa"/>
          <w:tblLayout w:type="fixed"/>
          <w:tblCellMar>
            <w:top w:w="0" w:type="dxa"/>
            <w:left w:w="108" w:type="dxa"/>
            <w:bottom w:w="0" w:type="dxa"/>
            <w:right w:w="108" w:type="dxa"/>
          </w:tblCellMar>
        </w:tblPrEx>
        <w:trPr>
          <w:cantSplit/>
          <w:trHeight w:val="286"/>
        </w:trPr>
        <w:tc>
          <w:tcPr>
            <w:tcW w:w="671" w:type="pct"/>
            <w:tcBorders>
              <w:top w:val="nil"/>
              <w:left w:val="nil"/>
              <w:bottom w:val="nil"/>
              <w:right w:val="nil"/>
            </w:tcBorders>
          </w:tcPr>
          <w:p>
            <w:pPr>
              <w:pStyle w:val="shellrow"/>
              <w:adjustRightInd w:val="0"/>
              <w:snapToGrid w:val="0"/>
              <w:spacing w:before="0" w:after="0"/>
              <w:jc w:val="left"/>
              <w:rPr>
                <w:rFonts w:ascii="Times New Roman" w:eastAsia="宋体" w:hAnsi="Times New Roman"/>
                <w:sz w:val="15"/>
                <w:szCs w:val="15"/>
              </w:rPr>
            </w:pPr>
          </w:p>
        </w:tc>
        <w:tc>
          <w:tcPr>
            <w:tcW w:w="557" w:type="pct"/>
            <w:tcBorders>
              <w:top w:val="nil"/>
              <w:left w:val="nil"/>
              <w:bottom w:val="nil"/>
              <w:right w:val="nil"/>
            </w:tcBorders>
          </w:tcPr>
          <w:p>
            <w:pPr>
              <w:pStyle w:val="shellrow"/>
              <w:adjustRightInd w:val="0"/>
              <w:snapToGrid w:val="0"/>
              <w:spacing w:before="0" w:after="0"/>
              <w:rPr>
                <w:rFonts w:ascii="Times New Roman" w:eastAsia="宋体" w:hAnsi="Times New Roman"/>
                <w:sz w:val="15"/>
                <w:szCs w:val="15"/>
                <w:lang w:val="en-GB"/>
              </w:rPr>
            </w:pPr>
            <w:r>
              <w:rPr>
                <w:rFonts w:ascii="Times New Roman" w:eastAsia="宋体" w:hAnsi="Times New Roman"/>
                <w:sz w:val="15"/>
                <w:szCs w:val="15"/>
              </w:rPr>
              <w:t>最小值，最大值</w:t>
            </w:r>
          </w:p>
        </w:tc>
        <w:tc>
          <w:tcPr>
            <w:tcW w:w="541" w:type="pct"/>
            <w:tcBorders>
              <w:top w:val="nil"/>
              <w:left w:val="nil"/>
              <w:bottom w:val="nil"/>
              <w:right w:val="nil"/>
            </w:tcBorders>
          </w:tcPr>
          <w:p>
            <w:pPr>
              <w:pStyle w:val="shellrow"/>
              <w:adjustRightInd w:val="0"/>
              <w:snapToGrid w:val="0"/>
              <w:spacing w:before="0" w:after="0"/>
              <w:rPr>
                <w:rFonts w:ascii="Times New Roman" w:eastAsia="宋体" w:hAnsi="Times New Roman"/>
                <w:sz w:val="15"/>
                <w:szCs w:val="15"/>
              </w:rPr>
            </w:pPr>
            <w:r>
              <w:rPr>
                <w:rFonts w:ascii="Times New Roman" w:eastAsia="宋体" w:hAnsi="Times New Roman"/>
                <w:sz w:val="15"/>
                <w:szCs w:val="15"/>
              </w:rPr>
              <w:t>15.8,22.9</w:t>
            </w:r>
          </w:p>
        </w:tc>
        <w:tc>
          <w:tcPr>
            <w:tcW w:w="525" w:type="pct"/>
            <w:tcBorders>
              <w:top w:val="nil"/>
              <w:left w:val="nil"/>
              <w:bottom w:val="nil"/>
              <w:right w:val="nil"/>
            </w:tcBorders>
          </w:tcPr>
          <w:p>
            <w:pPr>
              <w:pStyle w:val="shellrow"/>
              <w:adjustRightInd w:val="0"/>
              <w:snapToGrid w:val="0"/>
              <w:spacing w:before="0" w:after="0"/>
              <w:rPr>
                <w:rFonts w:ascii="Times New Roman" w:eastAsia="宋体" w:hAnsi="Times New Roman"/>
                <w:sz w:val="15"/>
                <w:szCs w:val="15"/>
              </w:rPr>
            </w:pPr>
            <w:r>
              <w:rPr>
                <w:rFonts w:ascii="Times New Roman" w:eastAsia="宋体" w:hAnsi="Times New Roman"/>
                <w:sz w:val="15"/>
                <w:szCs w:val="15"/>
              </w:rPr>
              <w:t>18.3, 29.7</w:t>
            </w:r>
          </w:p>
        </w:tc>
        <w:tc>
          <w:tcPr>
            <w:tcW w:w="518" w:type="pct"/>
            <w:tcBorders>
              <w:top w:val="nil"/>
              <w:left w:val="nil"/>
              <w:bottom w:val="nil"/>
              <w:right w:val="nil"/>
            </w:tcBorders>
          </w:tcPr>
          <w:p>
            <w:pPr>
              <w:pStyle w:val="shellrow"/>
              <w:adjustRightInd w:val="0"/>
              <w:snapToGrid w:val="0"/>
              <w:spacing w:before="0" w:after="0"/>
              <w:rPr>
                <w:rFonts w:ascii="Times New Roman" w:eastAsia="宋体" w:hAnsi="Times New Roman"/>
                <w:sz w:val="15"/>
                <w:szCs w:val="15"/>
              </w:rPr>
            </w:pPr>
            <w:r>
              <w:rPr>
                <w:rFonts w:ascii="Times New Roman" w:eastAsia="宋体" w:hAnsi="Times New Roman"/>
                <w:sz w:val="15"/>
                <w:szCs w:val="15"/>
              </w:rPr>
              <w:t>21.5, 25.5</w:t>
            </w:r>
          </w:p>
        </w:tc>
        <w:tc>
          <w:tcPr>
            <w:tcW w:w="573" w:type="pct"/>
            <w:tcBorders>
              <w:top w:val="nil"/>
              <w:left w:val="nil"/>
              <w:bottom w:val="nil"/>
              <w:right w:val="nil"/>
            </w:tcBorders>
          </w:tcPr>
          <w:p>
            <w:pPr>
              <w:pStyle w:val="shellrow"/>
              <w:adjustRightInd w:val="0"/>
              <w:snapToGrid w:val="0"/>
              <w:spacing w:before="0" w:after="0"/>
              <w:rPr>
                <w:rFonts w:ascii="Times New Roman" w:eastAsia="宋体" w:hAnsi="Times New Roman"/>
                <w:sz w:val="15"/>
                <w:szCs w:val="15"/>
              </w:rPr>
            </w:pPr>
            <w:r>
              <w:rPr>
                <w:rFonts w:ascii="Times New Roman" w:eastAsia="宋体" w:hAnsi="Times New Roman"/>
                <w:sz w:val="15"/>
                <w:szCs w:val="15"/>
              </w:rPr>
              <w:t>21.0, 28.4</w:t>
            </w:r>
          </w:p>
        </w:tc>
        <w:tc>
          <w:tcPr>
            <w:tcW w:w="545" w:type="pct"/>
            <w:tcBorders>
              <w:top w:val="nil"/>
              <w:left w:val="nil"/>
              <w:bottom w:val="nil"/>
              <w:right w:val="nil"/>
            </w:tcBorders>
          </w:tcPr>
          <w:p>
            <w:pPr>
              <w:pStyle w:val="shellrow"/>
              <w:adjustRightInd w:val="0"/>
              <w:snapToGrid w:val="0"/>
              <w:spacing w:before="0" w:after="0"/>
              <w:rPr>
                <w:rFonts w:ascii="Times New Roman" w:eastAsia="宋体" w:hAnsi="Times New Roman"/>
                <w:sz w:val="15"/>
                <w:szCs w:val="15"/>
              </w:rPr>
            </w:pPr>
            <w:r>
              <w:rPr>
                <w:rFonts w:ascii="Times New Roman" w:eastAsia="宋体" w:hAnsi="Times New Roman"/>
                <w:sz w:val="15"/>
                <w:szCs w:val="15"/>
              </w:rPr>
              <w:t>18.3, 24.9</w:t>
            </w:r>
          </w:p>
        </w:tc>
        <w:tc>
          <w:tcPr>
            <w:tcW w:w="544" w:type="pct"/>
            <w:tcBorders>
              <w:top w:val="nil"/>
              <w:left w:val="nil"/>
              <w:bottom w:val="nil"/>
              <w:right w:val="nil"/>
            </w:tcBorders>
          </w:tcPr>
          <w:p>
            <w:pPr>
              <w:pStyle w:val="shellrow"/>
              <w:adjustRightInd w:val="0"/>
              <w:snapToGrid w:val="0"/>
              <w:spacing w:before="0" w:after="0"/>
              <w:rPr>
                <w:rFonts w:ascii="Times New Roman" w:eastAsia="宋体" w:hAnsi="Times New Roman"/>
                <w:sz w:val="15"/>
                <w:szCs w:val="15"/>
              </w:rPr>
            </w:pPr>
            <w:r>
              <w:rPr>
                <w:rFonts w:ascii="Times New Roman" w:eastAsia="宋体" w:hAnsi="Times New Roman"/>
                <w:sz w:val="15"/>
                <w:szCs w:val="15"/>
              </w:rPr>
              <w:t>17.6,29.7</w:t>
            </w:r>
          </w:p>
        </w:tc>
        <w:tc>
          <w:tcPr>
            <w:tcW w:w="521" w:type="pct"/>
            <w:tcBorders>
              <w:top w:val="nil"/>
              <w:left w:val="nil"/>
              <w:bottom w:val="nil"/>
              <w:right w:val="nil"/>
            </w:tcBorders>
          </w:tcPr>
          <w:p>
            <w:pPr>
              <w:pStyle w:val="shellrow"/>
              <w:adjustRightInd w:val="0"/>
              <w:snapToGrid w:val="0"/>
              <w:spacing w:before="0" w:after="0"/>
              <w:rPr>
                <w:rFonts w:ascii="Times New Roman" w:eastAsia="宋体" w:hAnsi="Times New Roman"/>
                <w:sz w:val="15"/>
                <w:szCs w:val="15"/>
              </w:rPr>
            </w:pPr>
            <w:r>
              <w:rPr>
                <w:rFonts w:ascii="Times New Roman" w:eastAsia="宋体" w:hAnsi="Times New Roman"/>
                <w:sz w:val="15"/>
                <w:szCs w:val="15"/>
              </w:rPr>
              <w:t>15.8,29.7</w:t>
            </w:r>
          </w:p>
        </w:tc>
      </w:tr>
      <w:tr>
        <w:tblPrEx>
          <w:tblW w:w="4996" w:type="pct"/>
          <w:tblInd w:w="0" w:type="dxa"/>
          <w:tblLayout w:type="fixed"/>
          <w:tblCellMar>
            <w:top w:w="0" w:type="dxa"/>
            <w:left w:w="108" w:type="dxa"/>
            <w:bottom w:w="0" w:type="dxa"/>
            <w:right w:w="108" w:type="dxa"/>
          </w:tblCellMar>
        </w:tblPrEx>
        <w:trPr>
          <w:cantSplit/>
          <w:trHeight w:val="264"/>
        </w:trPr>
        <w:tc>
          <w:tcPr>
            <w:tcW w:w="671" w:type="pct"/>
            <w:tcBorders>
              <w:top w:val="nil"/>
              <w:left w:val="nil"/>
              <w:bottom w:val="nil"/>
              <w:right w:val="nil"/>
            </w:tcBorders>
          </w:tcPr>
          <w:p>
            <w:pPr>
              <w:pStyle w:val="shellrow"/>
              <w:adjustRightInd w:val="0"/>
              <w:snapToGrid w:val="0"/>
              <w:spacing w:before="0" w:after="0"/>
              <w:jc w:val="left"/>
              <w:rPr>
                <w:rFonts w:ascii="Times New Roman" w:eastAsia="宋体" w:hAnsi="Times New Roman"/>
                <w:sz w:val="15"/>
                <w:szCs w:val="15"/>
              </w:rPr>
            </w:pPr>
          </w:p>
        </w:tc>
        <w:tc>
          <w:tcPr>
            <w:tcW w:w="557" w:type="pct"/>
            <w:tcBorders>
              <w:top w:val="nil"/>
              <w:left w:val="nil"/>
              <w:bottom w:val="nil"/>
              <w:right w:val="nil"/>
            </w:tcBorders>
          </w:tcPr>
          <w:p>
            <w:pPr>
              <w:pStyle w:val="shellrow"/>
              <w:adjustRightInd w:val="0"/>
              <w:snapToGrid w:val="0"/>
              <w:spacing w:before="0" w:after="0"/>
              <w:rPr>
                <w:rFonts w:ascii="Times New Roman" w:eastAsia="宋体" w:hAnsi="Times New Roman"/>
                <w:sz w:val="15"/>
                <w:szCs w:val="15"/>
                <w:lang w:val="en-GB"/>
              </w:rPr>
            </w:pPr>
          </w:p>
        </w:tc>
        <w:tc>
          <w:tcPr>
            <w:tcW w:w="541" w:type="pct"/>
            <w:tcBorders>
              <w:top w:val="nil"/>
              <w:left w:val="nil"/>
              <w:bottom w:val="nil"/>
              <w:right w:val="nil"/>
            </w:tcBorders>
          </w:tcPr>
          <w:p>
            <w:pPr>
              <w:pStyle w:val="shellrow"/>
              <w:adjustRightInd w:val="0"/>
              <w:snapToGrid w:val="0"/>
              <w:spacing w:before="0" w:after="0"/>
              <w:rPr>
                <w:rFonts w:ascii="Times New Roman" w:eastAsia="宋体" w:hAnsi="Times New Roman"/>
                <w:sz w:val="15"/>
                <w:szCs w:val="15"/>
              </w:rPr>
            </w:pPr>
          </w:p>
        </w:tc>
        <w:tc>
          <w:tcPr>
            <w:tcW w:w="525" w:type="pct"/>
            <w:tcBorders>
              <w:top w:val="nil"/>
              <w:left w:val="nil"/>
              <w:bottom w:val="nil"/>
              <w:right w:val="nil"/>
            </w:tcBorders>
          </w:tcPr>
          <w:p>
            <w:pPr>
              <w:pStyle w:val="shellrow"/>
              <w:adjustRightInd w:val="0"/>
              <w:snapToGrid w:val="0"/>
              <w:spacing w:before="0" w:after="0"/>
              <w:rPr>
                <w:rFonts w:ascii="Times New Roman" w:eastAsia="宋体" w:hAnsi="Times New Roman"/>
                <w:sz w:val="15"/>
                <w:szCs w:val="15"/>
              </w:rPr>
            </w:pPr>
          </w:p>
        </w:tc>
        <w:tc>
          <w:tcPr>
            <w:tcW w:w="518" w:type="pct"/>
            <w:tcBorders>
              <w:top w:val="nil"/>
              <w:left w:val="nil"/>
              <w:bottom w:val="nil"/>
              <w:right w:val="nil"/>
            </w:tcBorders>
          </w:tcPr>
          <w:p>
            <w:pPr>
              <w:pStyle w:val="shellrow"/>
              <w:adjustRightInd w:val="0"/>
              <w:snapToGrid w:val="0"/>
              <w:spacing w:before="0" w:after="0"/>
              <w:rPr>
                <w:rFonts w:ascii="Times New Roman" w:eastAsia="宋体" w:hAnsi="Times New Roman"/>
                <w:sz w:val="15"/>
                <w:szCs w:val="15"/>
              </w:rPr>
            </w:pPr>
          </w:p>
        </w:tc>
        <w:tc>
          <w:tcPr>
            <w:tcW w:w="573" w:type="pct"/>
            <w:tcBorders>
              <w:top w:val="nil"/>
              <w:left w:val="nil"/>
              <w:bottom w:val="nil"/>
              <w:right w:val="nil"/>
            </w:tcBorders>
          </w:tcPr>
          <w:p>
            <w:pPr>
              <w:pStyle w:val="shellrow"/>
              <w:adjustRightInd w:val="0"/>
              <w:snapToGrid w:val="0"/>
              <w:spacing w:before="0" w:after="0"/>
              <w:rPr>
                <w:rFonts w:ascii="Times New Roman" w:eastAsia="宋体" w:hAnsi="Times New Roman"/>
                <w:sz w:val="15"/>
                <w:szCs w:val="15"/>
              </w:rPr>
            </w:pPr>
          </w:p>
        </w:tc>
        <w:tc>
          <w:tcPr>
            <w:tcW w:w="545" w:type="pct"/>
            <w:tcBorders>
              <w:top w:val="nil"/>
              <w:left w:val="nil"/>
              <w:bottom w:val="nil"/>
              <w:right w:val="nil"/>
            </w:tcBorders>
          </w:tcPr>
          <w:p>
            <w:pPr>
              <w:pStyle w:val="shellrow"/>
              <w:adjustRightInd w:val="0"/>
              <w:snapToGrid w:val="0"/>
              <w:spacing w:before="0" w:after="0"/>
              <w:rPr>
                <w:rFonts w:ascii="Times New Roman" w:eastAsia="宋体" w:hAnsi="Times New Roman"/>
                <w:sz w:val="15"/>
                <w:szCs w:val="15"/>
              </w:rPr>
            </w:pPr>
          </w:p>
        </w:tc>
        <w:tc>
          <w:tcPr>
            <w:tcW w:w="544" w:type="pct"/>
            <w:tcBorders>
              <w:top w:val="nil"/>
              <w:left w:val="nil"/>
              <w:bottom w:val="nil"/>
              <w:right w:val="nil"/>
            </w:tcBorders>
          </w:tcPr>
          <w:p>
            <w:pPr>
              <w:pStyle w:val="shellrow"/>
              <w:adjustRightInd w:val="0"/>
              <w:snapToGrid w:val="0"/>
              <w:spacing w:before="0" w:after="0"/>
              <w:rPr>
                <w:rFonts w:ascii="Times New Roman" w:eastAsia="宋体" w:hAnsi="Times New Roman"/>
                <w:sz w:val="15"/>
                <w:szCs w:val="15"/>
              </w:rPr>
            </w:pPr>
          </w:p>
        </w:tc>
        <w:tc>
          <w:tcPr>
            <w:tcW w:w="521" w:type="pct"/>
            <w:tcBorders>
              <w:top w:val="nil"/>
              <w:left w:val="nil"/>
              <w:bottom w:val="nil"/>
              <w:right w:val="nil"/>
            </w:tcBorders>
          </w:tcPr>
          <w:p>
            <w:pPr>
              <w:pStyle w:val="shellrow"/>
              <w:adjustRightInd w:val="0"/>
              <w:snapToGrid w:val="0"/>
              <w:spacing w:before="0" w:after="0"/>
              <w:rPr>
                <w:rFonts w:ascii="Times New Roman" w:eastAsia="宋体" w:hAnsi="Times New Roman"/>
                <w:sz w:val="15"/>
                <w:szCs w:val="15"/>
              </w:rPr>
            </w:pPr>
          </w:p>
        </w:tc>
      </w:tr>
      <w:tr>
        <w:tblPrEx>
          <w:tblW w:w="4996" w:type="pct"/>
          <w:tblInd w:w="0" w:type="dxa"/>
          <w:tblLayout w:type="fixed"/>
          <w:tblCellMar>
            <w:top w:w="0" w:type="dxa"/>
            <w:left w:w="108" w:type="dxa"/>
            <w:bottom w:w="0" w:type="dxa"/>
            <w:right w:w="108" w:type="dxa"/>
          </w:tblCellMar>
        </w:tblPrEx>
        <w:trPr>
          <w:cantSplit/>
          <w:trHeight w:val="286"/>
        </w:trPr>
        <w:tc>
          <w:tcPr>
            <w:tcW w:w="671" w:type="pct"/>
            <w:tcBorders>
              <w:top w:val="nil"/>
              <w:left w:val="nil"/>
              <w:bottom w:val="nil"/>
              <w:right w:val="nil"/>
            </w:tcBorders>
          </w:tcPr>
          <w:p>
            <w:pPr>
              <w:pStyle w:val="shellrow"/>
              <w:adjustRightInd w:val="0"/>
              <w:snapToGrid w:val="0"/>
              <w:spacing w:before="0" w:after="0"/>
              <w:jc w:val="left"/>
              <w:rPr>
                <w:rFonts w:ascii="Times New Roman" w:eastAsia="宋体" w:hAnsi="Times New Roman"/>
                <w:sz w:val="15"/>
                <w:szCs w:val="15"/>
              </w:rPr>
            </w:pPr>
            <w:r>
              <w:rPr>
                <w:rFonts w:ascii="Times New Roman" w:eastAsia="宋体" w:hAnsi="Times New Roman"/>
                <w:sz w:val="15"/>
                <w:szCs w:val="15"/>
              </w:rPr>
              <w:t>吸烟情况</w:t>
            </w:r>
          </w:p>
        </w:tc>
        <w:tc>
          <w:tcPr>
            <w:tcW w:w="557" w:type="pct"/>
            <w:tcBorders>
              <w:top w:val="nil"/>
              <w:left w:val="nil"/>
              <w:bottom w:val="nil"/>
              <w:right w:val="nil"/>
            </w:tcBorders>
          </w:tcPr>
          <w:p>
            <w:pPr>
              <w:pStyle w:val="shellrow"/>
              <w:adjustRightInd w:val="0"/>
              <w:snapToGrid w:val="0"/>
              <w:spacing w:before="0" w:after="0"/>
              <w:rPr>
                <w:rFonts w:ascii="Times New Roman" w:eastAsia="宋体" w:hAnsi="Times New Roman"/>
                <w:sz w:val="15"/>
                <w:szCs w:val="15"/>
                <w:lang w:val="en-GB"/>
              </w:rPr>
            </w:pPr>
          </w:p>
        </w:tc>
        <w:tc>
          <w:tcPr>
            <w:tcW w:w="541" w:type="pct"/>
            <w:tcBorders>
              <w:top w:val="nil"/>
              <w:left w:val="nil"/>
              <w:bottom w:val="nil"/>
              <w:right w:val="nil"/>
            </w:tcBorders>
          </w:tcPr>
          <w:p>
            <w:pPr>
              <w:pStyle w:val="shellrow"/>
              <w:adjustRightInd w:val="0"/>
              <w:snapToGrid w:val="0"/>
              <w:spacing w:before="0" w:after="0"/>
              <w:rPr>
                <w:rFonts w:ascii="Times New Roman" w:eastAsia="宋体" w:hAnsi="Times New Roman"/>
                <w:sz w:val="15"/>
                <w:szCs w:val="15"/>
              </w:rPr>
            </w:pPr>
          </w:p>
        </w:tc>
        <w:tc>
          <w:tcPr>
            <w:tcW w:w="525" w:type="pct"/>
            <w:tcBorders>
              <w:top w:val="nil"/>
              <w:left w:val="nil"/>
              <w:bottom w:val="nil"/>
              <w:right w:val="nil"/>
            </w:tcBorders>
          </w:tcPr>
          <w:p>
            <w:pPr>
              <w:pStyle w:val="shellrow"/>
              <w:adjustRightInd w:val="0"/>
              <w:snapToGrid w:val="0"/>
              <w:spacing w:before="0" w:after="0"/>
              <w:rPr>
                <w:rFonts w:ascii="Times New Roman" w:eastAsia="宋体" w:hAnsi="Times New Roman"/>
                <w:sz w:val="15"/>
                <w:szCs w:val="15"/>
              </w:rPr>
            </w:pPr>
          </w:p>
        </w:tc>
        <w:tc>
          <w:tcPr>
            <w:tcW w:w="518" w:type="pct"/>
            <w:tcBorders>
              <w:top w:val="nil"/>
              <w:left w:val="nil"/>
              <w:bottom w:val="nil"/>
              <w:right w:val="nil"/>
            </w:tcBorders>
          </w:tcPr>
          <w:p>
            <w:pPr>
              <w:pStyle w:val="shellrow"/>
              <w:adjustRightInd w:val="0"/>
              <w:snapToGrid w:val="0"/>
              <w:spacing w:before="0" w:after="0"/>
              <w:rPr>
                <w:rFonts w:ascii="Times New Roman" w:eastAsia="宋体" w:hAnsi="Times New Roman"/>
                <w:sz w:val="15"/>
                <w:szCs w:val="15"/>
              </w:rPr>
            </w:pPr>
          </w:p>
        </w:tc>
        <w:tc>
          <w:tcPr>
            <w:tcW w:w="573" w:type="pct"/>
            <w:tcBorders>
              <w:top w:val="nil"/>
              <w:left w:val="nil"/>
              <w:bottom w:val="nil"/>
              <w:right w:val="nil"/>
            </w:tcBorders>
          </w:tcPr>
          <w:p>
            <w:pPr>
              <w:pStyle w:val="shellrow"/>
              <w:adjustRightInd w:val="0"/>
              <w:snapToGrid w:val="0"/>
              <w:spacing w:before="0" w:after="0"/>
              <w:rPr>
                <w:rFonts w:ascii="Times New Roman" w:eastAsia="宋体" w:hAnsi="Times New Roman"/>
                <w:sz w:val="15"/>
                <w:szCs w:val="15"/>
              </w:rPr>
            </w:pPr>
          </w:p>
        </w:tc>
        <w:tc>
          <w:tcPr>
            <w:tcW w:w="545" w:type="pct"/>
            <w:tcBorders>
              <w:top w:val="nil"/>
              <w:left w:val="nil"/>
              <w:bottom w:val="nil"/>
              <w:right w:val="nil"/>
            </w:tcBorders>
          </w:tcPr>
          <w:p>
            <w:pPr>
              <w:pStyle w:val="shellrow"/>
              <w:adjustRightInd w:val="0"/>
              <w:snapToGrid w:val="0"/>
              <w:spacing w:before="0" w:after="0"/>
              <w:rPr>
                <w:rFonts w:ascii="Times New Roman" w:eastAsia="宋体" w:hAnsi="Times New Roman"/>
                <w:sz w:val="15"/>
                <w:szCs w:val="15"/>
              </w:rPr>
            </w:pPr>
          </w:p>
        </w:tc>
        <w:tc>
          <w:tcPr>
            <w:tcW w:w="544" w:type="pct"/>
            <w:tcBorders>
              <w:top w:val="nil"/>
              <w:left w:val="nil"/>
              <w:bottom w:val="nil"/>
              <w:right w:val="nil"/>
            </w:tcBorders>
          </w:tcPr>
          <w:p>
            <w:pPr>
              <w:pStyle w:val="shellrow"/>
              <w:adjustRightInd w:val="0"/>
              <w:snapToGrid w:val="0"/>
              <w:spacing w:before="0" w:after="0"/>
              <w:rPr>
                <w:rFonts w:ascii="Times New Roman" w:eastAsia="宋体" w:hAnsi="Times New Roman"/>
                <w:sz w:val="15"/>
                <w:szCs w:val="15"/>
              </w:rPr>
            </w:pPr>
          </w:p>
        </w:tc>
        <w:tc>
          <w:tcPr>
            <w:tcW w:w="521" w:type="pct"/>
            <w:tcBorders>
              <w:top w:val="nil"/>
              <w:left w:val="nil"/>
              <w:bottom w:val="nil"/>
              <w:right w:val="nil"/>
            </w:tcBorders>
          </w:tcPr>
          <w:p>
            <w:pPr>
              <w:pStyle w:val="shellrow"/>
              <w:adjustRightInd w:val="0"/>
              <w:snapToGrid w:val="0"/>
              <w:spacing w:before="0" w:after="0"/>
              <w:rPr>
                <w:rFonts w:ascii="Times New Roman" w:eastAsia="宋体" w:hAnsi="Times New Roman"/>
                <w:sz w:val="15"/>
                <w:szCs w:val="15"/>
              </w:rPr>
            </w:pPr>
          </w:p>
        </w:tc>
      </w:tr>
      <w:tr>
        <w:tblPrEx>
          <w:tblW w:w="4996" w:type="pct"/>
          <w:tblInd w:w="0" w:type="dxa"/>
          <w:tblLayout w:type="fixed"/>
          <w:tblCellMar>
            <w:top w:w="0" w:type="dxa"/>
            <w:left w:w="108" w:type="dxa"/>
            <w:bottom w:w="0" w:type="dxa"/>
            <w:right w:w="108" w:type="dxa"/>
          </w:tblCellMar>
        </w:tblPrEx>
        <w:trPr>
          <w:cantSplit/>
          <w:trHeight w:val="296"/>
        </w:trPr>
        <w:tc>
          <w:tcPr>
            <w:tcW w:w="671" w:type="pct"/>
            <w:tcBorders>
              <w:top w:val="nil"/>
              <w:left w:val="nil"/>
              <w:bottom w:val="nil"/>
              <w:right w:val="nil"/>
            </w:tcBorders>
          </w:tcPr>
          <w:p>
            <w:pPr>
              <w:pStyle w:val="shellrow"/>
              <w:adjustRightInd w:val="0"/>
              <w:snapToGrid w:val="0"/>
              <w:spacing w:before="0" w:after="0"/>
              <w:ind w:firstLine="153" w:firstLineChars="102"/>
              <w:jc w:val="left"/>
              <w:rPr>
                <w:rFonts w:ascii="Times New Roman" w:eastAsia="宋体" w:hAnsi="Times New Roman"/>
                <w:sz w:val="15"/>
                <w:szCs w:val="15"/>
              </w:rPr>
            </w:pPr>
            <w:r>
              <w:rPr>
                <w:rFonts w:ascii="Times New Roman" w:eastAsia="宋体" w:hAnsi="Times New Roman"/>
                <w:sz w:val="15"/>
                <w:szCs w:val="15"/>
                <w:lang w:eastAsia="zh-CN"/>
              </w:rPr>
              <w:t>目前</w:t>
            </w:r>
            <w:r>
              <w:rPr>
                <w:rFonts w:ascii="Times New Roman" w:eastAsia="宋体" w:hAnsi="Times New Roman"/>
                <w:sz w:val="15"/>
                <w:szCs w:val="15"/>
              </w:rPr>
              <w:t>吸烟</w:t>
            </w:r>
          </w:p>
        </w:tc>
        <w:tc>
          <w:tcPr>
            <w:tcW w:w="557" w:type="pct"/>
            <w:tcBorders>
              <w:top w:val="nil"/>
              <w:left w:val="nil"/>
              <w:bottom w:val="nil"/>
              <w:right w:val="nil"/>
            </w:tcBorders>
          </w:tcPr>
          <w:p>
            <w:pPr>
              <w:pStyle w:val="shellrow"/>
              <w:adjustRightInd w:val="0"/>
              <w:snapToGrid w:val="0"/>
              <w:spacing w:before="0" w:after="0"/>
              <w:rPr>
                <w:rFonts w:ascii="Times New Roman" w:eastAsia="宋体" w:hAnsi="Times New Roman"/>
                <w:sz w:val="15"/>
                <w:szCs w:val="15"/>
                <w:lang w:val="en-GB"/>
              </w:rPr>
            </w:pPr>
            <w:r>
              <w:rPr>
                <w:rFonts w:ascii="Times New Roman" w:eastAsia="宋体" w:hAnsi="Times New Roman"/>
                <w:sz w:val="15"/>
                <w:szCs w:val="15"/>
              </w:rPr>
              <w:t>n (%)</w:t>
            </w:r>
          </w:p>
        </w:tc>
        <w:tc>
          <w:tcPr>
            <w:tcW w:w="541" w:type="pct"/>
            <w:tcBorders>
              <w:top w:val="nil"/>
              <w:left w:val="nil"/>
              <w:bottom w:val="nil"/>
              <w:right w:val="nil"/>
            </w:tcBorders>
          </w:tcPr>
          <w:p>
            <w:pPr>
              <w:pStyle w:val="shellrow"/>
              <w:adjustRightInd w:val="0"/>
              <w:snapToGrid w:val="0"/>
              <w:spacing w:before="0" w:after="0"/>
              <w:rPr>
                <w:rFonts w:ascii="Times New Roman" w:eastAsia="宋体" w:hAnsi="Times New Roman"/>
                <w:sz w:val="15"/>
                <w:szCs w:val="15"/>
              </w:rPr>
            </w:pPr>
            <w:r>
              <w:rPr>
                <w:rFonts w:ascii="Times New Roman" w:eastAsia="宋体" w:hAnsi="Times New Roman"/>
                <w:sz w:val="15"/>
                <w:szCs w:val="15"/>
              </w:rPr>
              <w:t>0</w:t>
            </w:r>
          </w:p>
        </w:tc>
        <w:tc>
          <w:tcPr>
            <w:tcW w:w="525" w:type="pct"/>
            <w:tcBorders>
              <w:top w:val="nil"/>
              <w:left w:val="nil"/>
              <w:bottom w:val="nil"/>
              <w:right w:val="nil"/>
            </w:tcBorders>
          </w:tcPr>
          <w:p>
            <w:pPr>
              <w:pStyle w:val="shellrow"/>
              <w:adjustRightInd w:val="0"/>
              <w:snapToGrid w:val="0"/>
              <w:spacing w:before="0" w:after="0"/>
              <w:rPr>
                <w:rFonts w:ascii="Times New Roman" w:eastAsia="宋体" w:hAnsi="Times New Roman"/>
                <w:sz w:val="15"/>
                <w:szCs w:val="15"/>
              </w:rPr>
            </w:pPr>
            <w:r>
              <w:rPr>
                <w:rFonts w:ascii="Times New Roman" w:eastAsia="宋体" w:hAnsi="Times New Roman"/>
                <w:sz w:val="15"/>
                <w:szCs w:val="15"/>
              </w:rPr>
              <w:t>0</w:t>
            </w:r>
          </w:p>
        </w:tc>
        <w:tc>
          <w:tcPr>
            <w:tcW w:w="518" w:type="pct"/>
            <w:tcBorders>
              <w:top w:val="nil"/>
              <w:left w:val="nil"/>
              <w:bottom w:val="nil"/>
              <w:right w:val="nil"/>
            </w:tcBorders>
          </w:tcPr>
          <w:p>
            <w:pPr>
              <w:pStyle w:val="shellrow"/>
              <w:adjustRightInd w:val="0"/>
              <w:snapToGrid w:val="0"/>
              <w:spacing w:before="0" w:after="0"/>
              <w:rPr>
                <w:rFonts w:ascii="Times New Roman" w:eastAsia="宋体" w:hAnsi="Times New Roman"/>
                <w:sz w:val="15"/>
                <w:szCs w:val="15"/>
              </w:rPr>
            </w:pPr>
            <w:r>
              <w:rPr>
                <w:rFonts w:ascii="Times New Roman" w:eastAsia="宋体" w:hAnsi="Times New Roman"/>
                <w:sz w:val="15"/>
                <w:szCs w:val="15"/>
              </w:rPr>
              <w:t>0</w:t>
            </w:r>
          </w:p>
        </w:tc>
        <w:tc>
          <w:tcPr>
            <w:tcW w:w="573" w:type="pct"/>
            <w:tcBorders>
              <w:top w:val="nil"/>
              <w:left w:val="nil"/>
              <w:bottom w:val="nil"/>
              <w:right w:val="nil"/>
            </w:tcBorders>
          </w:tcPr>
          <w:p>
            <w:pPr>
              <w:pStyle w:val="shellrow"/>
              <w:adjustRightInd w:val="0"/>
              <w:snapToGrid w:val="0"/>
              <w:spacing w:before="0" w:after="0"/>
              <w:rPr>
                <w:rFonts w:ascii="Times New Roman" w:eastAsia="宋体" w:hAnsi="Times New Roman"/>
                <w:sz w:val="15"/>
                <w:szCs w:val="15"/>
              </w:rPr>
            </w:pPr>
            <w:r>
              <w:rPr>
                <w:rFonts w:ascii="Times New Roman" w:eastAsia="宋体" w:hAnsi="Times New Roman"/>
                <w:sz w:val="15"/>
                <w:szCs w:val="15"/>
              </w:rPr>
              <w:t>0</w:t>
            </w:r>
          </w:p>
        </w:tc>
        <w:tc>
          <w:tcPr>
            <w:tcW w:w="545" w:type="pct"/>
            <w:tcBorders>
              <w:top w:val="nil"/>
              <w:left w:val="nil"/>
              <w:bottom w:val="nil"/>
              <w:right w:val="nil"/>
            </w:tcBorders>
          </w:tcPr>
          <w:p>
            <w:pPr>
              <w:pStyle w:val="shellrow"/>
              <w:adjustRightInd w:val="0"/>
              <w:snapToGrid w:val="0"/>
              <w:spacing w:before="0" w:after="0"/>
              <w:rPr>
                <w:rFonts w:ascii="Times New Roman" w:eastAsia="宋体" w:hAnsi="Times New Roman"/>
                <w:sz w:val="15"/>
                <w:szCs w:val="15"/>
              </w:rPr>
            </w:pPr>
            <w:r>
              <w:rPr>
                <w:rFonts w:ascii="Times New Roman" w:eastAsia="宋体" w:hAnsi="Times New Roman"/>
                <w:sz w:val="15"/>
                <w:szCs w:val="15"/>
              </w:rPr>
              <w:t>0</w:t>
            </w:r>
          </w:p>
        </w:tc>
        <w:tc>
          <w:tcPr>
            <w:tcW w:w="544" w:type="pct"/>
            <w:tcBorders>
              <w:top w:val="nil"/>
              <w:left w:val="nil"/>
              <w:bottom w:val="nil"/>
              <w:right w:val="nil"/>
            </w:tcBorders>
          </w:tcPr>
          <w:p>
            <w:pPr>
              <w:pStyle w:val="shellrow"/>
              <w:adjustRightInd w:val="0"/>
              <w:snapToGrid w:val="0"/>
              <w:spacing w:before="0" w:after="0"/>
              <w:rPr>
                <w:rFonts w:ascii="Times New Roman" w:eastAsia="宋体" w:hAnsi="Times New Roman"/>
                <w:sz w:val="15"/>
                <w:szCs w:val="15"/>
              </w:rPr>
            </w:pPr>
            <w:r>
              <w:rPr>
                <w:rFonts w:ascii="Times New Roman" w:eastAsia="宋体" w:hAnsi="Times New Roman"/>
                <w:sz w:val="15"/>
                <w:szCs w:val="15"/>
              </w:rPr>
              <w:t>0</w:t>
            </w:r>
          </w:p>
        </w:tc>
        <w:tc>
          <w:tcPr>
            <w:tcW w:w="521" w:type="pct"/>
            <w:tcBorders>
              <w:top w:val="nil"/>
              <w:left w:val="nil"/>
              <w:bottom w:val="nil"/>
              <w:right w:val="nil"/>
            </w:tcBorders>
          </w:tcPr>
          <w:p>
            <w:pPr>
              <w:pStyle w:val="shellrow"/>
              <w:adjustRightInd w:val="0"/>
              <w:snapToGrid w:val="0"/>
              <w:spacing w:before="0" w:after="0"/>
              <w:rPr>
                <w:rFonts w:ascii="Times New Roman" w:eastAsia="宋体" w:hAnsi="Times New Roman"/>
                <w:sz w:val="15"/>
                <w:szCs w:val="15"/>
              </w:rPr>
            </w:pPr>
            <w:r>
              <w:rPr>
                <w:rFonts w:ascii="Times New Roman" w:eastAsia="宋体" w:hAnsi="Times New Roman"/>
                <w:sz w:val="15"/>
                <w:szCs w:val="15"/>
              </w:rPr>
              <w:t>0</w:t>
            </w:r>
          </w:p>
        </w:tc>
      </w:tr>
      <w:tr>
        <w:tblPrEx>
          <w:tblW w:w="4996" w:type="pct"/>
          <w:tblInd w:w="0" w:type="dxa"/>
          <w:tblLayout w:type="fixed"/>
          <w:tblCellMar>
            <w:top w:w="0" w:type="dxa"/>
            <w:left w:w="108" w:type="dxa"/>
            <w:bottom w:w="0" w:type="dxa"/>
            <w:right w:w="108" w:type="dxa"/>
          </w:tblCellMar>
        </w:tblPrEx>
        <w:trPr>
          <w:cantSplit/>
          <w:trHeight w:val="286"/>
        </w:trPr>
        <w:tc>
          <w:tcPr>
            <w:tcW w:w="671" w:type="pct"/>
            <w:tcBorders>
              <w:top w:val="nil"/>
              <w:left w:val="nil"/>
              <w:bottom w:val="nil"/>
              <w:right w:val="nil"/>
            </w:tcBorders>
          </w:tcPr>
          <w:p>
            <w:pPr>
              <w:pStyle w:val="shellrow"/>
              <w:adjustRightInd w:val="0"/>
              <w:snapToGrid w:val="0"/>
              <w:spacing w:before="0" w:after="0"/>
              <w:ind w:firstLine="153" w:firstLineChars="102"/>
              <w:jc w:val="left"/>
              <w:rPr>
                <w:rFonts w:ascii="Times New Roman" w:eastAsia="宋体" w:hAnsi="Times New Roman"/>
                <w:sz w:val="15"/>
                <w:szCs w:val="15"/>
              </w:rPr>
            </w:pPr>
            <w:r>
              <w:rPr>
                <w:rFonts w:ascii="Times New Roman" w:eastAsia="宋体" w:hAnsi="Times New Roman"/>
                <w:sz w:val="15"/>
                <w:szCs w:val="15"/>
                <w:lang w:eastAsia="zh-CN"/>
              </w:rPr>
              <w:t>既往</w:t>
            </w:r>
            <w:r>
              <w:rPr>
                <w:rFonts w:ascii="Times New Roman" w:eastAsia="宋体" w:hAnsi="Times New Roman"/>
                <w:sz w:val="15"/>
                <w:szCs w:val="15"/>
              </w:rPr>
              <w:t>吸烟</w:t>
            </w:r>
          </w:p>
        </w:tc>
        <w:tc>
          <w:tcPr>
            <w:tcW w:w="557" w:type="pct"/>
            <w:tcBorders>
              <w:top w:val="nil"/>
              <w:left w:val="nil"/>
              <w:bottom w:val="nil"/>
              <w:right w:val="nil"/>
            </w:tcBorders>
          </w:tcPr>
          <w:p>
            <w:pPr>
              <w:pStyle w:val="shellrow"/>
              <w:adjustRightInd w:val="0"/>
              <w:snapToGrid w:val="0"/>
              <w:spacing w:before="0" w:after="0"/>
              <w:rPr>
                <w:rFonts w:ascii="Times New Roman" w:eastAsia="宋体" w:hAnsi="Times New Roman"/>
                <w:sz w:val="15"/>
                <w:szCs w:val="15"/>
                <w:lang w:val="en-GB"/>
              </w:rPr>
            </w:pPr>
            <w:r>
              <w:rPr>
                <w:rFonts w:ascii="Times New Roman" w:eastAsia="宋体" w:hAnsi="Times New Roman"/>
                <w:sz w:val="15"/>
                <w:szCs w:val="15"/>
              </w:rPr>
              <w:t>n (%)</w:t>
            </w:r>
          </w:p>
        </w:tc>
        <w:tc>
          <w:tcPr>
            <w:tcW w:w="541" w:type="pct"/>
            <w:tcBorders>
              <w:top w:val="nil"/>
              <w:left w:val="nil"/>
              <w:bottom w:val="nil"/>
              <w:right w:val="nil"/>
            </w:tcBorders>
          </w:tcPr>
          <w:p>
            <w:pPr>
              <w:pStyle w:val="shellrow"/>
              <w:adjustRightInd w:val="0"/>
              <w:snapToGrid w:val="0"/>
              <w:spacing w:before="0" w:after="0"/>
              <w:rPr>
                <w:rFonts w:ascii="Times New Roman" w:eastAsia="宋体" w:hAnsi="Times New Roman"/>
                <w:sz w:val="15"/>
                <w:szCs w:val="15"/>
              </w:rPr>
            </w:pPr>
            <w:r>
              <w:rPr>
                <w:rFonts w:ascii="Times New Roman" w:eastAsia="宋体" w:hAnsi="Times New Roman"/>
                <w:sz w:val="15"/>
                <w:szCs w:val="15"/>
              </w:rPr>
              <w:t>0</w:t>
            </w:r>
          </w:p>
        </w:tc>
        <w:tc>
          <w:tcPr>
            <w:tcW w:w="525" w:type="pct"/>
            <w:tcBorders>
              <w:top w:val="nil"/>
              <w:left w:val="nil"/>
              <w:bottom w:val="nil"/>
              <w:right w:val="nil"/>
            </w:tcBorders>
          </w:tcPr>
          <w:p>
            <w:pPr>
              <w:pStyle w:val="shellrow"/>
              <w:adjustRightInd w:val="0"/>
              <w:snapToGrid w:val="0"/>
              <w:spacing w:before="0" w:after="0"/>
              <w:rPr>
                <w:rFonts w:ascii="Times New Roman" w:eastAsia="宋体" w:hAnsi="Times New Roman"/>
                <w:sz w:val="15"/>
                <w:szCs w:val="15"/>
              </w:rPr>
            </w:pPr>
            <w:r>
              <w:rPr>
                <w:rFonts w:ascii="Times New Roman" w:eastAsia="宋体" w:hAnsi="Times New Roman"/>
                <w:sz w:val="15"/>
                <w:szCs w:val="15"/>
              </w:rPr>
              <w:t xml:space="preserve"> 1 ( 16.7)</w:t>
            </w:r>
          </w:p>
        </w:tc>
        <w:tc>
          <w:tcPr>
            <w:tcW w:w="518" w:type="pct"/>
            <w:tcBorders>
              <w:top w:val="nil"/>
              <w:left w:val="nil"/>
              <w:bottom w:val="nil"/>
              <w:right w:val="nil"/>
            </w:tcBorders>
          </w:tcPr>
          <w:p>
            <w:pPr>
              <w:pStyle w:val="shellrow"/>
              <w:adjustRightInd w:val="0"/>
              <w:snapToGrid w:val="0"/>
              <w:spacing w:before="0" w:after="0"/>
              <w:rPr>
                <w:rFonts w:ascii="Times New Roman" w:eastAsia="宋体" w:hAnsi="Times New Roman"/>
                <w:sz w:val="15"/>
                <w:szCs w:val="15"/>
              </w:rPr>
            </w:pPr>
            <w:r>
              <w:rPr>
                <w:rFonts w:ascii="Times New Roman" w:eastAsia="宋体" w:hAnsi="Times New Roman"/>
                <w:sz w:val="15"/>
                <w:szCs w:val="15"/>
              </w:rPr>
              <w:t xml:space="preserve">  2 ( 25.0)</w:t>
            </w:r>
          </w:p>
        </w:tc>
        <w:tc>
          <w:tcPr>
            <w:tcW w:w="573" w:type="pct"/>
            <w:tcBorders>
              <w:top w:val="nil"/>
              <w:left w:val="nil"/>
              <w:bottom w:val="nil"/>
              <w:right w:val="nil"/>
            </w:tcBorders>
          </w:tcPr>
          <w:p>
            <w:pPr>
              <w:pStyle w:val="shellrow"/>
              <w:adjustRightInd w:val="0"/>
              <w:snapToGrid w:val="0"/>
              <w:spacing w:before="0" w:after="0"/>
              <w:rPr>
                <w:rFonts w:ascii="Times New Roman" w:eastAsia="宋体" w:hAnsi="Times New Roman"/>
                <w:sz w:val="15"/>
                <w:szCs w:val="15"/>
              </w:rPr>
            </w:pPr>
            <w:r>
              <w:rPr>
                <w:rFonts w:ascii="Times New Roman" w:eastAsia="宋体" w:hAnsi="Times New Roman"/>
                <w:sz w:val="15"/>
                <w:szCs w:val="15"/>
              </w:rPr>
              <w:t xml:space="preserve"> 2 ( 22.2)</w:t>
            </w:r>
          </w:p>
        </w:tc>
        <w:tc>
          <w:tcPr>
            <w:tcW w:w="545" w:type="pct"/>
            <w:tcBorders>
              <w:top w:val="nil"/>
              <w:left w:val="nil"/>
              <w:bottom w:val="nil"/>
              <w:right w:val="nil"/>
            </w:tcBorders>
          </w:tcPr>
          <w:p>
            <w:pPr>
              <w:pStyle w:val="shellrow"/>
              <w:adjustRightInd w:val="0"/>
              <w:snapToGrid w:val="0"/>
              <w:spacing w:before="0" w:after="0"/>
              <w:rPr>
                <w:rFonts w:ascii="Times New Roman" w:eastAsia="宋体" w:hAnsi="Times New Roman"/>
                <w:sz w:val="15"/>
                <w:szCs w:val="15"/>
              </w:rPr>
            </w:pPr>
            <w:r>
              <w:rPr>
                <w:rFonts w:ascii="Times New Roman" w:eastAsia="宋体" w:hAnsi="Times New Roman"/>
                <w:sz w:val="15"/>
                <w:szCs w:val="15"/>
              </w:rPr>
              <w:t xml:space="preserve">  6 ( 66.7)</w:t>
            </w:r>
          </w:p>
        </w:tc>
        <w:tc>
          <w:tcPr>
            <w:tcW w:w="544" w:type="pct"/>
            <w:tcBorders>
              <w:top w:val="nil"/>
              <w:left w:val="nil"/>
              <w:bottom w:val="nil"/>
              <w:right w:val="nil"/>
            </w:tcBorders>
          </w:tcPr>
          <w:p>
            <w:pPr>
              <w:pStyle w:val="shellrow"/>
              <w:adjustRightInd w:val="0"/>
              <w:snapToGrid w:val="0"/>
              <w:spacing w:before="0" w:after="0"/>
              <w:rPr>
                <w:rFonts w:ascii="Times New Roman" w:eastAsia="宋体" w:hAnsi="Times New Roman"/>
                <w:sz w:val="15"/>
                <w:szCs w:val="15"/>
              </w:rPr>
            </w:pPr>
            <w:r>
              <w:rPr>
                <w:rFonts w:ascii="Times New Roman" w:eastAsia="宋体" w:hAnsi="Times New Roman"/>
                <w:sz w:val="15"/>
                <w:szCs w:val="15"/>
              </w:rPr>
              <w:t xml:space="preserve"> 6 ( 54.5)</w:t>
            </w:r>
          </w:p>
        </w:tc>
        <w:tc>
          <w:tcPr>
            <w:tcW w:w="521" w:type="pct"/>
            <w:tcBorders>
              <w:top w:val="nil"/>
              <w:left w:val="nil"/>
              <w:bottom w:val="nil"/>
              <w:right w:val="nil"/>
            </w:tcBorders>
          </w:tcPr>
          <w:p>
            <w:pPr>
              <w:pStyle w:val="shellrow"/>
              <w:adjustRightInd w:val="0"/>
              <w:snapToGrid w:val="0"/>
              <w:spacing w:before="0" w:after="0"/>
              <w:rPr>
                <w:rFonts w:ascii="Times New Roman" w:eastAsia="宋体" w:hAnsi="Times New Roman"/>
                <w:sz w:val="15"/>
                <w:szCs w:val="15"/>
              </w:rPr>
            </w:pPr>
            <w:r>
              <w:rPr>
                <w:rFonts w:ascii="Times New Roman" w:eastAsia="宋体" w:hAnsi="Times New Roman"/>
                <w:sz w:val="15"/>
                <w:szCs w:val="15"/>
              </w:rPr>
              <w:t>17 (37.8)</w:t>
            </w:r>
          </w:p>
        </w:tc>
      </w:tr>
      <w:tr>
        <w:tblPrEx>
          <w:tblW w:w="4996" w:type="pct"/>
          <w:tblInd w:w="0" w:type="dxa"/>
          <w:tblLayout w:type="fixed"/>
          <w:tblCellMar>
            <w:top w:w="0" w:type="dxa"/>
            <w:left w:w="108" w:type="dxa"/>
            <w:bottom w:w="0" w:type="dxa"/>
            <w:right w:w="108" w:type="dxa"/>
          </w:tblCellMar>
        </w:tblPrEx>
        <w:trPr>
          <w:cantSplit/>
          <w:trHeight w:val="286"/>
        </w:trPr>
        <w:tc>
          <w:tcPr>
            <w:tcW w:w="671" w:type="pct"/>
            <w:tcBorders>
              <w:top w:val="nil"/>
              <w:left w:val="nil"/>
              <w:bottom w:val="nil"/>
              <w:right w:val="nil"/>
            </w:tcBorders>
          </w:tcPr>
          <w:p>
            <w:pPr>
              <w:pStyle w:val="shellrow"/>
              <w:adjustRightInd w:val="0"/>
              <w:snapToGrid w:val="0"/>
              <w:spacing w:before="0" w:after="0"/>
              <w:ind w:firstLine="153" w:firstLineChars="102"/>
              <w:jc w:val="left"/>
              <w:rPr>
                <w:rFonts w:ascii="Times New Roman" w:eastAsia="宋体" w:hAnsi="Times New Roman"/>
                <w:sz w:val="15"/>
                <w:szCs w:val="15"/>
              </w:rPr>
            </w:pPr>
            <w:r>
              <w:rPr>
                <w:rFonts w:ascii="Times New Roman" w:eastAsia="宋体" w:hAnsi="Times New Roman"/>
                <w:sz w:val="15"/>
                <w:szCs w:val="15"/>
                <w:lang w:eastAsia="zh-CN"/>
              </w:rPr>
              <w:t>从不</w:t>
            </w:r>
            <w:r>
              <w:rPr>
                <w:rFonts w:ascii="Times New Roman" w:eastAsia="宋体" w:hAnsi="Times New Roman"/>
                <w:sz w:val="15"/>
                <w:szCs w:val="15"/>
              </w:rPr>
              <w:t>吸烟</w:t>
            </w:r>
          </w:p>
        </w:tc>
        <w:tc>
          <w:tcPr>
            <w:tcW w:w="557" w:type="pct"/>
            <w:tcBorders>
              <w:top w:val="nil"/>
              <w:left w:val="nil"/>
              <w:bottom w:val="nil"/>
              <w:right w:val="nil"/>
            </w:tcBorders>
          </w:tcPr>
          <w:p>
            <w:pPr>
              <w:pStyle w:val="shellrow"/>
              <w:adjustRightInd w:val="0"/>
              <w:snapToGrid w:val="0"/>
              <w:spacing w:before="0" w:after="0"/>
              <w:rPr>
                <w:rFonts w:ascii="Times New Roman" w:eastAsia="宋体" w:hAnsi="Times New Roman"/>
                <w:sz w:val="15"/>
                <w:szCs w:val="15"/>
                <w:lang w:val="en-GB"/>
              </w:rPr>
            </w:pPr>
            <w:r>
              <w:rPr>
                <w:rFonts w:ascii="Times New Roman" w:eastAsia="宋体" w:hAnsi="Times New Roman"/>
                <w:sz w:val="15"/>
                <w:szCs w:val="15"/>
              </w:rPr>
              <w:t>n (%)</w:t>
            </w:r>
          </w:p>
        </w:tc>
        <w:tc>
          <w:tcPr>
            <w:tcW w:w="541" w:type="pct"/>
            <w:tcBorders>
              <w:top w:val="nil"/>
              <w:left w:val="nil"/>
              <w:bottom w:val="nil"/>
              <w:right w:val="nil"/>
            </w:tcBorders>
          </w:tcPr>
          <w:p>
            <w:pPr>
              <w:pStyle w:val="shellrow"/>
              <w:adjustRightInd w:val="0"/>
              <w:snapToGrid w:val="0"/>
              <w:spacing w:before="0" w:after="0"/>
              <w:rPr>
                <w:rFonts w:ascii="Times New Roman" w:eastAsia="宋体" w:hAnsi="Times New Roman"/>
                <w:sz w:val="15"/>
                <w:szCs w:val="15"/>
              </w:rPr>
            </w:pPr>
            <w:r>
              <w:rPr>
                <w:rFonts w:ascii="Times New Roman" w:eastAsia="宋体" w:hAnsi="Times New Roman"/>
                <w:sz w:val="15"/>
                <w:szCs w:val="15"/>
              </w:rPr>
              <w:t xml:space="preserve">  2 ( 100)</w:t>
            </w:r>
          </w:p>
        </w:tc>
        <w:tc>
          <w:tcPr>
            <w:tcW w:w="525" w:type="pct"/>
            <w:tcBorders>
              <w:top w:val="nil"/>
              <w:left w:val="nil"/>
              <w:bottom w:val="nil"/>
              <w:right w:val="nil"/>
            </w:tcBorders>
          </w:tcPr>
          <w:p>
            <w:pPr>
              <w:pStyle w:val="shellrow"/>
              <w:adjustRightInd w:val="0"/>
              <w:snapToGrid w:val="0"/>
              <w:spacing w:before="0" w:after="0"/>
              <w:rPr>
                <w:rFonts w:ascii="Times New Roman" w:eastAsia="宋体" w:hAnsi="Times New Roman"/>
                <w:sz w:val="15"/>
                <w:szCs w:val="15"/>
              </w:rPr>
            </w:pPr>
            <w:r>
              <w:rPr>
                <w:rFonts w:ascii="Times New Roman" w:eastAsia="宋体" w:hAnsi="Times New Roman"/>
                <w:sz w:val="15"/>
                <w:szCs w:val="15"/>
              </w:rPr>
              <w:t xml:space="preserve">  5 ( 83.3)</w:t>
            </w:r>
          </w:p>
        </w:tc>
        <w:tc>
          <w:tcPr>
            <w:tcW w:w="518" w:type="pct"/>
            <w:tcBorders>
              <w:top w:val="nil"/>
              <w:left w:val="nil"/>
              <w:bottom w:val="nil"/>
              <w:right w:val="nil"/>
            </w:tcBorders>
          </w:tcPr>
          <w:p>
            <w:pPr>
              <w:pStyle w:val="shellrow"/>
              <w:adjustRightInd w:val="0"/>
              <w:snapToGrid w:val="0"/>
              <w:spacing w:before="0" w:after="0"/>
              <w:rPr>
                <w:rFonts w:ascii="Times New Roman" w:eastAsia="宋体" w:hAnsi="Times New Roman"/>
                <w:sz w:val="15"/>
                <w:szCs w:val="15"/>
              </w:rPr>
            </w:pPr>
            <w:r>
              <w:rPr>
                <w:rFonts w:ascii="Times New Roman" w:eastAsia="宋体" w:hAnsi="Times New Roman"/>
                <w:sz w:val="15"/>
                <w:szCs w:val="15"/>
              </w:rPr>
              <w:t xml:space="preserve">  6 ( 75.0)</w:t>
            </w:r>
          </w:p>
        </w:tc>
        <w:tc>
          <w:tcPr>
            <w:tcW w:w="573" w:type="pct"/>
            <w:tcBorders>
              <w:top w:val="nil"/>
              <w:left w:val="nil"/>
              <w:bottom w:val="nil"/>
              <w:right w:val="nil"/>
            </w:tcBorders>
          </w:tcPr>
          <w:p>
            <w:pPr>
              <w:pStyle w:val="shellrow"/>
              <w:adjustRightInd w:val="0"/>
              <w:snapToGrid w:val="0"/>
              <w:spacing w:before="0" w:after="0"/>
              <w:rPr>
                <w:rFonts w:ascii="Times New Roman" w:eastAsia="宋体" w:hAnsi="Times New Roman"/>
                <w:sz w:val="15"/>
                <w:szCs w:val="15"/>
              </w:rPr>
            </w:pPr>
            <w:r>
              <w:rPr>
                <w:rFonts w:ascii="Times New Roman" w:eastAsia="宋体" w:hAnsi="Times New Roman"/>
                <w:sz w:val="15"/>
                <w:szCs w:val="15"/>
              </w:rPr>
              <w:t xml:space="preserve">  7 ( 77.8)</w:t>
            </w:r>
          </w:p>
        </w:tc>
        <w:tc>
          <w:tcPr>
            <w:tcW w:w="545" w:type="pct"/>
            <w:tcBorders>
              <w:top w:val="nil"/>
              <w:left w:val="nil"/>
              <w:bottom w:val="nil"/>
              <w:right w:val="nil"/>
            </w:tcBorders>
          </w:tcPr>
          <w:p>
            <w:pPr>
              <w:pStyle w:val="shellrow"/>
              <w:adjustRightInd w:val="0"/>
              <w:snapToGrid w:val="0"/>
              <w:spacing w:before="0" w:after="0"/>
              <w:rPr>
                <w:rFonts w:ascii="Times New Roman" w:eastAsia="宋体" w:hAnsi="Times New Roman"/>
                <w:sz w:val="15"/>
                <w:szCs w:val="15"/>
              </w:rPr>
            </w:pPr>
            <w:r>
              <w:rPr>
                <w:rFonts w:ascii="Times New Roman" w:eastAsia="宋体" w:hAnsi="Times New Roman"/>
                <w:sz w:val="15"/>
                <w:szCs w:val="15"/>
              </w:rPr>
              <w:t xml:space="preserve">  3 ( 33.3)</w:t>
            </w:r>
          </w:p>
        </w:tc>
        <w:tc>
          <w:tcPr>
            <w:tcW w:w="544" w:type="pct"/>
            <w:tcBorders>
              <w:top w:val="nil"/>
              <w:left w:val="nil"/>
              <w:bottom w:val="nil"/>
              <w:right w:val="nil"/>
            </w:tcBorders>
          </w:tcPr>
          <w:p>
            <w:pPr>
              <w:pStyle w:val="shellrow"/>
              <w:adjustRightInd w:val="0"/>
              <w:snapToGrid w:val="0"/>
              <w:spacing w:before="0" w:after="0"/>
              <w:rPr>
                <w:rFonts w:ascii="Times New Roman" w:eastAsia="宋体" w:hAnsi="Times New Roman"/>
                <w:sz w:val="15"/>
                <w:szCs w:val="15"/>
              </w:rPr>
            </w:pPr>
            <w:r>
              <w:rPr>
                <w:rFonts w:ascii="Times New Roman" w:eastAsia="宋体" w:hAnsi="Times New Roman"/>
                <w:sz w:val="15"/>
                <w:szCs w:val="15"/>
              </w:rPr>
              <w:t xml:space="preserve"> 5 ( 45.5)</w:t>
            </w:r>
          </w:p>
        </w:tc>
        <w:tc>
          <w:tcPr>
            <w:tcW w:w="521" w:type="pct"/>
            <w:tcBorders>
              <w:top w:val="nil"/>
              <w:left w:val="nil"/>
              <w:bottom w:val="nil"/>
              <w:right w:val="nil"/>
            </w:tcBorders>
          </w:tcPr>
          <w:p>
            <w:pPr>
              <w:pStyle w:val="shellrow"/>
              <w:adjustRightInd w:val="0"/>
              <w:snapToGrid w:val="0"/>
              <w:spacing w:before="0" w:after="0"/>
              <w:rPr>
                <w:rFonts w:ascii="Times New Roman" w:eastAsia="宋体" w:hAnsi="Times New Roman"/>
                <w:sz w:val="15"/>
                <w:szCs w:val="15"/>
              </w:rPr>
            </w:pPr>
            <w:r>
              <w:rPr>
                <w:rFonts w:ascii="Times New Roman" w:eastAsia="宋体" w:hAnsi="Times New Roman"/>
                <w:sz w:val="15"/>
                <w:szCs w:val="15"/>
              </w:rPr>
              <w:t>28 (62.2)</w:t>
            </w:r>
          </w:p>
        </w:tc>
      </w:tr>
      <w:tr>
        <w:tblPrEx>
          <w:tblW w:w="4996" w:type="pct"/>
          <w:tblInd w:w="0" w:type="dxa"/>
          <w:tblLayout w:type="fixed"/>
          <w:tblCellMar>
            <w:top w:w="0" w:type="dxa"/>
            <w:left w:w="108" w:type="dxa"/>
            <w:bottom w:w="0" w:type="dxa"/>
            <w:right w:w="108" w:type="dxa"/>
          </w:tblCellMar>
        </w:tblPrEx>
        <w:trPr>
          <w:cantSplit/>
          <w:trHeight w:val="264"/>
        </w:trPr>
        <w:tc>
          <w:tcPr>
            <w:tcW w:w="671" w:type="pct"/>
            <w:tcBorders>
              <w:top w:val="nil"/>
              <w:left w:val="nil"/>
              <w:bottom w:val="nil"/>
              <w:right w:val="nil"/>
            </w:tcBorders>
          </w:tcPr>
          <w:p>
            <w:pPr>
              <w:pStyle w:val="shellrow"/>
              <w:adjustRightInd w:val="0"/>
              <w:snapToGrid w:val="0"/>
              <w:spacing w:before="0" w:after="0"/>
              <w:jc w:val="left"/>
              <w:rPr>
                <w:rFonts w:ascii="Times New Roman" w:eastAsia="宋体" w:hAnsi="Times New Roman"/>
                <w:sz w:val="15"/>
                <w:szCs w:val="15"/>
              </w:rPr>
            </w:pPr>
          </w:p>
        </w:tc>
        <w:tc>
          <w:tcPr>
            <w:tcW w:w="557" w:type="pct"/>
            <w:tcBorders>
              <w:top w:val="nil"/>
              <w:left w:val="nil"/>
              <w:bottom w:val="nil"/>
              <w:right w:val="nil"/>
            </w:tcBorders>
          </w:tcPr>
          <w:p>
            <w:pPr>
              <w:pStyle w:val="shellrow"/>
              <w:adjustRightInd w:val="0"/>
              <w:snapToGrid w:val="0"/>
              <w:spacing w:before="0" w:after="0"/>
              <w:rPr>
                <w:rFonts w:ascii="Times New Roman" w:eastAsia="宋体" w:hAnsi="Times New Roman"/>
                <w:sz w:val="15"/>
                <w:szCs w:val="15"/>
                <w:lang w:val="en-GB"/>
              </w:rPr>
            </w:pPr>
          </w:p>
        </w:tc>
        <w:tc>
          <w:tcPr>
            <w:tcW w:w="541" w:type="pct"/>
            <w:tcBorders>
              <w:top w:val="nil"/>
              <w:left w:val="nil"/>
              <w:bottom w:val="nil"/>
              <w:right w:val="nil"/>
            </w:tcBorders>
          </w:tcPr>
          <w:p>
            <w:pPr>
              <w:pStyle w:val="shellrow"/>
              <w:adjustRightInd w:val="0"/>
              <w:snapToGrid w:val="0"/>
              <w:spacing w:before="0" w:after="0"/>
              <w:rPr>
                <w:rFonts w:ascii="Times New Roman" w:eastAsia="宋体" w:hAnsi="Times New Roman"/>
                <w:sz w:val="15"/>
                <w:szCs w:val="15"/>
              </w:rPr>
            </w:pPr>
          </w:p>
        </w:tc>
        <w:tc>
          <w:tcPr>
            <w:tcW w:w="525" w:type="pct"/>
            <w:tcBorders>
              <w:top w:val="nil"/>
              <w:left w:val="nil"/>
              <w:bottom w:val="nil"/>
              <w:right w:val="nil"/>
            </w:tcBorders>
          </w:tcPr>
          <w:p>
            <w:pPr>
              <w:pStyle w:val="shellrow"/>
              <w:adjustRightInd w:val="0"/>
              <w:snapToGrid w:val="0"/>
              <w:spacing w:before="0" w:after="0"/>
              <w:rPr>
                <w:rFonts w:ascii="Times New Roman" w:eastAsia="宋体" w:hAnsi="Times New Roman"/>
                <w:sz w:val="15"/>
                <w:szCs w:val="15"/>
              </w:rPr>
            </w:pPr>
          </w:p>
        </w:tc>
        <w:tc>
          <w:tcPr>
            <w:tcW w:w="518" w:type="pct"/>
            <w:tcBorders>
              <w:top w:val="nil"/>
              <w:left w:val="nil"/>
              <w:bottom w:val="nil"/>
              <w:right w:val="nil"/>
            </w:tcBorders>
          </w:tcPr>
          <w:p>
            <w:pPr>
              <w:pStyle w:val="shellrow"/>
              <w:adjustRightInd w:val="0"/>
              <w:snapToGrid w:val="0"/>
              <w:spacing w:before="0" w:after="0"/>
              <w:rPr>
                <w:rFonts w:ascii="Times New Roman" w:eastAsia="宋体" w:hAnsi="Times New Roman"/>
                <w:sz w:val="15"/>
                <w:szCs w:val="15"/>
              </w:rPr>
            </w:pPr>
          </w:p>
        </w:tc>
        <w:tc>
          <w:tcPr>
            <w:tcW w:w="573" w:type="pct"/>
            <w:tcBorders>
              <w:top w:val="nil"/>
              <w:left w:val="nil"/>
              <w:bottom w:val="nil"/>
              <w:right w:val="nil"/>
            </w:tcBorders>
          </w:tcPr>
          <w:p>
            <w:pPr>
              <w:pStyle w:val="shellrow"/>
              <w:adjustRightInd w:val="0"/>
              <w:snapToGrid w:val="0"/>
              <w:spacing w:before="0" w:after="0"/>
              <w:rPr>
                <w:rFonts w:ascii="Times New Roman" w:eastAsia="宋体" w:hAnsi="Times New Roman"/>
                <w:sz w:val="15"/>
                <w:szCs w:val="15"/>
              </w:rPr>
            </w:pPr>
          </w:p>
        </w:tc>
        <w:tc>
          <w:tcPr>
            <w:tcW w:w="545" w:type="pct"/>
            <w:tcBorders>
              <w:top w:val="nil"/>
              <w:left w:val="nil"/>
              <w:bottom w:val="nil"/>
              <w:right w:val="nil"/>
            </w:tcBorders>
          </w:tcPr>
          <w:p>
            <w:pPr>
              <w:pStyle w:val="shellrow"/>
              <w:adjustRightInd w:val="0"/>
              <w:snapToGrid w:val="0"/>
              <w:spacing w:before="0" w:after="0"/>
              <w:rPr>
                <w:rFonts w:ascii="Times New Roman" w:eastAsia="宋体" w:hAnsi="Times New Roman"/>
                <w:sz w:val="15"/>
                <w:szCs w:val="15"/>
              </w:rPr>
            </w:pPr>
          </w:p>
        </w:tc>
        <w:tc>
          <w:tcPr>
            <w:tcW w:w="544" w:type="pct"/>
            <w:tcBorders>
              <w:top w:val="nil"/>
              <w:left w:val="nil"/>
              <w:bottom w:val="nil"/>
              <w:right w:val="nil"/>
            </w:tcBorders>
          </w:tcPr>
          <w:p>
            <w:pPr>
              <w:pStyle w:val="shellrow"/>
              <w:adjustRightInd w:val="0"/>
              <w:snapToGrid w:val="0"/>
              <w:spacing w:before="0" w:after="0"/>
              <w:rPr>
                <w:rFonts w:ascii="Times New Roman" w:eastAsia="宋体" w:hAnsi="Times New Roman"/>
                <w:sz w:val="15"/>
                <w:szCs w:val="15"/>
              </w:rPr>
            </w:pPr>
          </w:p>
        </w:tc>
        <w:tc>
          <w:tcPr>
            <w:tcW w:w="521" w:type="pct"/>
            <w:tcBorders>
              <w:top w:val="nil"/>
              <w:left w:val="nil"/>
              <w:bottom w:val="nil"/>
              <w:right w:val="nil"/>
            </w:tcBorders>
          </w:tcPr>
          <w:p>
            <w:pPr>
              <w:pStyle w:val="shellrow"/>
              <w:adjustRightInd w:val="0"/>
              <w:snapToGrid w:val="0"/>
              <w:spacing w:before="0" w:after="0"/>
              <w:rPr>
                <w:rFonts w:ascii="Times New Roman" w:eastAsia="宋体" w:hAnsi="Times New Roman"/>
                <w:sz w:val="15"/>
                <w:szCs w:val="15"/>
              </w:rPr>
            </w:pPr>
          </w:p>
        </w:tc>
      </w:tr>
      <w:tr>
        <w:tblPrEx>
          <w:tblW w:w="4996" w:type="pct"/>
          <w:tblInd w:w="0" w:type="dxa"/>
          <w:tblLayout w:type="fixed"/>
          <w:tblCellMar>
            <w:top w:w="0" w:type="dxa"/>
            <w:left w:w="108" w:type="dxa"/>
            <w:bottom w:w="0" w:type="dxa"/>
            <w:right w:w="108" w:type="dxa"/>
          </w:tblCellMar>
        </w:tblPrEx>
        <w:trPr>
          <w:cantSplit/>
          <w:trHeight w:val="296"/>
        </w:trPr>
        <w:tc>
          <w:tcPr>
            <w:tcW w:w="671" w:type="pct"/>
            <w:tcBorders>
              <w:top w:val="nil"/>
              <w:left w:val="nil"/>
              <w:bottom w:val="nil"/>
              <w:right w:val="nil"/>
            </w:tcBorders>
          </w:tcPr>
          <w:p>
            <w:pPr>
              <w:pStyle w:val="shellrow"/>
              <w:adjustRightInd w:val="0"/>
              <w:snapToGrid w:val="0"/>
              <w:spacing w:before="0" w:after="0"/>
              <w:jc w:val="left"/>
              <w:rPr>
                <w:rFonts w:ascii="Times New Roman" w:eastAsia="宋体" w:hAnsi="Times New Roman"/>
                <w:sz w:val="15"/>
                <w:szCs w:val="15"/>
              </w:rPr>
            </w:pPr>
            <w:r>
              <w:rPr>
                <w:rFonts w:ascii="Times New Roman" w:eastAsia="宋体" w:hAnsi="Times New Roman"/>
                <w:sz w:val="15"/>
                <w:szCs w:val="15"/>
              </w:rPr>
              <w:t>饮酒情况</w:t>
            </w:r>
          </w:p>
        </w:tc>
        <w:tc>
          <w:tcPr>
            <w:tcW w:w="557" w:type="pct"/>
            <w:tcBorders>
              <w:top w:val="nil"/>
              <w:left w:val="nil"/>
              <w:bottom w:val="nil"/>
              <w:right w:val="nil"/>
            </w:tcBorders>
          </w:tcPr>
          <w:p>
            <w:pPr>
              <w:pStyle w:val="shellrow"/>
              <w:adjustRightInd w:val="0"/>
              <w:snapToGrid w:val="0"/>
              <w:spacing w:before="0" w:after="0"/>
              <w:rPr>
                <w:rFonts w:ascii="Times New Roman" w:eastAsia="宋体" w:hAnsi="Times New Roman"/>
                <w:sz w:val="15"/>
                <w:szCs w:val="15"/>
                <w:lang w:val="en-GB"/>
              </w:rPr>
            </w:pPr>
          </w:p>
        </w:tc>
        <w:tc>
          <w:tcPr>
            <w:tcW w:w="541" w:type="pct"/>
            <w:tcBorders>
              <w:top w:val="nil"/>
              <w:left w:val="nil"/>
              <w:bottom w:val="nil"/>
              <w:right w:val="nil"/>
            </w:tcBorders>
          </w:tcPr>
          <w:p>
            <w:pPr>
              <w:pStyle w:val="shellrow"/>
              <w:adjustRightInd w:val="0"/>
              <w:snapToGrid w:val="0"/>
              <w:spacing w:before="0" w:after="0"/>
              <w:rPr>
                <w:rFonts w:ascii="Times New Roman" w:eastAsia="宋体" w:hAnsi="Times New Roman"/>
                <w:sz w:val="15"/>
                <w:szCs w:val="15"/>
              </w:rPr>
            </w:pPr>
          </w:p>
        </w:tc>
        <w:tc>
          <w:tcPr>
            <w:tcW w:w="525" w:type="pct"/>
            <w:tcBorders>
              <w:top w:val="nil"/>
              <w:left w:val="nil"/>
              <w:bottom w:val="nil"/>
              <w:right w:val="nil"/>
            </w:tcBorders>
          </w:tcPr>
          <w:p>
            <w:pPr>
              <w:pStyle w:val="shellrow"/>
              <w:adjustRightInd w:val="0"/>
              <w:snapToGrid w:val="0"/>
              <w:spacing w:before="0" w:after="0"/>
              <w:rPr>
                <w:rFonts w:ascii="Times New Roman" w:eastAsia="宋体" w:hAnsi="Times New Roman"/>
                <w:sz w:val="15"/>
                <w:szCs w:val="15"/>
              </w:rPr>
            </w:pPr>
          </w:p>
        </w:tc>
        <w:tc>
          <w:tcPr>
            <w:tcW w:w="518" w:type="pct"/>
            <w:tcBorders>
              <w:top w:val="nil"/>
              <w:left w:val="nil"/>
              <w:bottom w:val="nil"/>
              <w:right w:val="nil"/>
            </w:tcBorders>
          </w:tcPr>
          <w:p>
            <w:pPr>
              <w:pStyle w:val="shellrow"/>
              <w:adjustRightInd w:val="0"/>
              <w:snapToGrid w:val="0"/>
              <w:spacing w:before="0" w:after="0"/>
              <w:rPr>
                <w:rFonts w:ascii="Times New Roman" w:eastAsia="宋体" w:hAnsi="Times New Roman"/>
                <w:sz w:val="15"/>
                <w:szCs w:val="15"/>
              </w:rPr>
            </w:pPr>
          </w:p>
        </w:tc>
        <w:tc>
          <w:tcPr>
            <w:tcW w:w="573" w:type="pct"/>
            <w:tcBorders>
              <w:top w:val="nil"/>
              <w:left w:val="nil"/>
              <w:bottom w:val="nil"/>
              <w:right w:val="nil"/>
            </w:tcBorders>
          </w:tcPr>
          <w:p>
            <w:pPr>
              <w:pStyle w:val="shellrow"/>
              <w:adjustRightInd w:val="0"/>
              <w:snapToGrid w:val="0"/>
              <w:spacing w:before="0" w:after="0"/>
              <w:rPr>
                <w:rFonts w:ascii="Times New Roman" w:eastAsia="宋体" w:hAnsi="Times New Roman"/>
                <w:sz w:val="15"/>
                <w:szCs w:val="15"/>
              </w:rPr>
            </w:pPr>
          </w:p>
        </w:tc>
        <w:tc>
          <w:tcPr>
            <w:tcW w:w="545" w:type="pct"/>
            <w:tcBorders>
              <w:top w:val="nil"/>
              <w:left w:val="nil"/>
              <w:bottom w:val="nil"/>
              <w:right w:val="nil"/>
            </w:tcBorders>
          </w:tcPr>
          <w:p>
            <w:pPr>
              <w:pStyle w:val="shellrow"/>
              <w:adjustRightInd w:val="0"/>
              <w:snapToGrid w:val="0"/>
              <w:spacing w:before="0" w:after="0"/>
              <w:rPr>
                <w:rFonts w:ascii="Times New Roman" w:eastAsia="宋体" w:hAnsi="Times New Roman"/>
                <w:sz w:val="15"/>
                <w:szCs w:val="15"/>
              </w:rPr>
            </w:pPr>
          </w:p>
        </w:tc>
        <w:tc>
          <w:tcPr>
            <w:tcW w:w="544" w:type="pct"/>
            <w:tcBorders>
              <w:top w:val="nil"/>
              <w:left w:val="nil"/>
              <w:bottom w:val="nil"/>
              <w:right w:val="nil"/>
            </w:tcBorders>
          </w:tcPr>
          <w:p>
            <w:pPr>
              <w:pStyle w:val="shellrow"/>
              <w:adjustRightInd w:val="0"/>
              <w:snapToGrid w:val="0"/>
              <w:spacing w:before="0" w:after="0"/>
              <w:rPr>
                <w:rFonts w:ascii="Times New Roman" w:eastAsia="宋体" w:hAnsi="Times New Roman"/>
                <w:sz w:val="15"/>
                <w:szCs w:val="15"/>
              </w:rPr>
            </w:pPr>
          </w:p>
        </w:tc>
        <w:tc>
          <w:tcPr>
            <w:tcW w:w="521" w:type="pct"/>
            <w:tcBorders>
              <w:top w:val="nil"/>
              <w:left w:val="nil"/>
              <w:bottom w:val="nil"/>
              <w:right w:val="nil"/>
            </w:tcBorders>
          </w:tcPr>
          <w:p>
            <w:pPr>
              <w:pStyle w:val="shellrow"/>
              <w:adjustRightInd w:val="0"/>
              <w:snapToGrid w:val="0"/>
              <w:spacing w:before="0" w:after="0"/>
              <w:rPr>
                <w:rFonts w:ascii="Times New Roman" w:eastAsia="宋体" w:hAnsi="Times New Roman"/>
                <w:sz w:val="15"/>
                <w:szCs w:val="15"/>
              </w:rPr>
            </w:pPr>
          </w:p>
        </w:tc>
      </w:tr>
      <w:tr>
        <w:tblPrEx>
          <w:tblW w:w="4996" w:type="pct"/>
          <w:tblInd w:w="0" w:type="dxa"/>
          <w:tblLayout w:type="fixed"/>
          <w:tblCellMar>
            <w:top w:w="0" w:type="dxa"/>
            <w:left w:w="108" w:type="dxa"/>
            <w:bottom w:w="0" w:type="dxa"/>
            <w:right w:w="108" w:type="dxa"/>
          </w:tblCellMar>
        </w:tblPrEx>
        <w:trPr>
          <w:cantSplit/>
          <w:trHeight w:val="286"/>
        </w:trPr>
        <w:tc>
          <w:tcPr>
            <w:tcW w:w="671" w:type="pct"/>
            <w:tcBorders>
              <w:top w:val="nil"/>
              <w:left w:val="nil"/>
              <w:bottom w:val="nil"/>
              <w:right w:val="nil"/>
            </w:tcBorders>
          </w:tcPr>
          <w:p>
            <w:pPr>
              <w:pStyle w:val="shellrow"/>
              <w:adjustRightInd w:val="0"/>
              <w:snapToGrid w:val="0"/>
              <w:spacing w:before="0" w:after="0"/>
              <w:ind w:firstLine="153" w:firstLineChars="102"/>
              <w:jc w:val="left"/>
              <w:rPr>
                <w:rFonts w:ascii="Times New Roman" w:eastAsia="宋体" w:hAnsi="Times New Roman"/>
                <w:sz w:val="15"/>
                <w:szCs w:val="15"/>
              </w:rPr>
            </w:pPr>
            <w:r>
              <w:rPr>
                <w:rFonts w:ascii="Times New Roman" w:eastAsia="宋体" w:hAnsi="Times New Roman"/>
                <w:sz w:val="15"/>
                <w:szCs w:val="15"/>
              </w:rPr>
              <w:t>是</w:t>
            </w:r>
          </w:p>
        </w:tc>
        <w:tc>
          <w:tcPr>
            <w:tcW w:w="557" w:type="pct"/>
            <w:tcBorders>
              <w:top w:val="nil"/>
              <w:left w:val="nil"/>
              <w:bottom w:val="nil"/>
              <w:right w:val="nil"/>
            </w:tcBorders>
          </w:tcPr>
          <w:p>
            <w:pPr>
              <w:pStyle w:val="shellrow"/>
              <w:adjustRightInd w:val="0"/>
              <w:snapToGrid w:val="0"/>
              <w:spacing w:before="0" w:after="0"/>
              <w:rPr>
                <w:rFonts w:ascii="Times New Roman" w:eastAsia="宋体" w:hAnsi="Times New Roman"/>
                <w:sz w:val="15"/>
                <w:szCs w:val="15"/>
                <w:lang w:val="en-GB"/>
              </w:rPr>
            </w:pPr>
            <w:r>
              <w:rPr>
                <w:rFonts w:ascii="Times New Roman" w:eastAsia="宋体" w:hAnsi="Times New Roman"/>
                <w:sz w:val="15"/>
                <w:szCs w:val="15"/>
              </w:rPr>
              <w:t>n (%)</w:t>
            </w:r>
          </w:p>
        </w:tc>
        <w:tc>
          <w:tcPr>
            <w:tcW w:w="541" w:type="pct"/>
            <w:tcBorders>
              <w:top w:val="nil"/>
              <w:left w:val="nil"/>
              <w:bottom w:val="nil"/>
              <w:right w:val="nil"/>
            </w:tcBorders>
          </w:tcPr>
          <w:p>
            <w:pPr>
              <w:pStyle w:val="shellrow"/>
              <w:adjustRightInd w:val="0"/>
              <w:snapToGrid w:val="0"/>
              <w:spacing w:before="0" w:after="0"/>
              <w:rPr>
                <w:rFonts w:ascii="Times New Roman" w:eastAsia="宋体" w:hAnsi="Times New Roman"/>
                <w:sz w:val="15"/>
                <w:szCs w:val="15"/>
              </w:rPr>
            </w:pPr>
            <w:r>
              <w:rPr>
                <w:rFonts w:ascii="Times New Roman" w:eastAsia="宋体" w:hAnsi="Times New Roman"/>
                <w:sz w:val="15"/>
                <w:szCs w:val="15"/>
              </w:rPr>
              <w:t xml:space="preserve"> 0</w:t>
            </w:r>
          </w:p>
        </w:tc>
        <w:tc>
          <w:tcPr>
            <w:tcW w:w="525" w:type="pct"/>
            <w:tcBorders>
              <w:top w:val="nil"/>
              <w:left w:val="nil"/>
              <w:bottom w:val="nil"/>
              <w:right w:val="nil"/>
            </w:tcBorders>
          </w:tcPr>
          <w:p>
            <w:pPr>
              <w:pStyle w:val="shellrow"/>
              <w:adjustRightInd w:val="0"/>
              <w:snapToGrid w:val="0"/>
              <w:spacing w:before="0" w:after="0"/>
              <w:rPr>
                <w:rFonts w:ascii="Times New Roman" w:eastAsia="宋体" w:hAnsi="Times New Roman"/>
                <w:sz w:val="15"/>
                <w:szCs w:val="15"/>
              </w:rPr>
            </w:pPr>
            <w:r>
              <w:rPr>
                <w:rFonts w:ascii="Times New Roman" w:eastAsia="宋体" w:hAnsi="Times New Roman"/>
                <w:sz w:val="15"/>
                <w:szCs w:val="15"/>
              </w:rPr>
              <w:t xml:space="preserve">  1 ( 16.7)</w:t>
            </w:r>
          </w:p>
        </w:tc>
        <w:tc>
          <w:tcPr>
            <w:tcW w:w="518" w:type="pct"/>
            <w:tcBorders>
              <w:top w:val="nil"/>
              <w:left w:val="nil"/>
              <w:bottom w:val="nil"/>
              <w:right w:val="nil"/>
            </w:tcBorders>
          </w:tcPr>
          <w:p>
            <w:pPr>
              <w:pStyle w:val="shellrow"/>
              <w:adjustRightInd w:val="0"/>
              <w:snapToGrid w:val="0"/>
              <w:spacing w:before="0" w:after="0"/>
              <w:rPr>
                <w:rFonts w:ascii="Times New Roman" w:eastAsia="宋体" w:hAnsi="Times New Roman"/>
                <w:sz w:val="15"/>
                <w:szCs w:val="15"/>
              </w:rPr>
            </w:pPr>
            <w:r>
              <w:rPr>
                <w:rFonts w:ascii="Times New Roman" w:eastAsia="宋体" w:hAnsi="Times New Roman"/>
                <w:sz w:val="15"/>
                <w:szCs w:val="15"/>
              </w:rPr>
              <w:t xml:space="preserve">  1 ( 12.5)</w:t>
            </w:r>
          </w:p>
        </w:tc>
        <w:tc>
          <w:tcPr>
            <w:tcW w:w="573" w:type="pct"/>
            <w:tcBorders>
              <w:top w:val="nil"/>
              <w:left w:val="nil"/>
              <w:bottom w:val="nil"/>
              <w:right w:val="nil"/>
            </w:tcBorders>
          </w:tcPr>
          <w:p>
            <w:pPr>
              <w:pStyle w:val="shellrow"/>
              <w:adjustRightInd w:val="0"/>
              <w:snapToGrid w:val="0"/>
              <w:spacing w:before="0" w:after="0"/>
              <w:rPr>
                <w:rFonts w:ascii="Times New Roman" w:eastAsia="宋体" w:hAnsi="Times New Roman"/>
                <w:sz w:val="15"/>
                <w:szCs w:val="15"/>
              </w:rPr>
            </w:pPr>
            <w:r>
              <w:rPr>
                <w:rFonts w:ascii="Times New Roman" w:eastAsia="宋体" w:hAnsi="Times New Roman"/>
                <w:sz w:val="15"/>
                <w:szCs w:val="15"/>
              </w:rPr>
              <w:t xml:space="preserve">  0</w:t>
            </w:r>
          </w:p>
        </w:tc>
        <w:tc>
          <w:tcPr>
            <w:tcW w:w="545" w:type="pct"/>
            <w:tcBorders>
              <w:top w:val="nil"/>
              <w:left w:val="nil"/>
              <w:bottom w:val="nil"/>
              <w:right w:val="nil"/>
            </w:tcBorders>
          </w:tcPr>
          <w:p>
            <w:pPr>
              <w:pStyle w:val="shellrow"/>
              <w:adjustRightInd w:val="0"/>
              <w:snapToGrid w:val="0"/>
              <w:spacing w:before="0" w:after="0"/>
              <w:rPr>
                <w:rFonts w:ascii="Times New Roman" w:eastAsia="宋体" w:hAnsi="Times New Roman"/>
                <w:sz w:val="15"/>
                <w:szCs w:val="15"/>
              </w:rPr>
            </w:pPr>
            <w:r>
              <w:rPr>
                <w:rFonts w:ascii="Times New Roman" w:eastAsia="宋体" w:hAnsi="Times New Roman"/>
                <w:sz w:val="15"/>
                <w:szCs w:val="15"/>
              </w:rPr>
              <w:t xml:space="preserve">  2 ( 22.2)</w:t>
            </w:r>
          </w:p>
        </w:tc>
        <w:tc>
          <w:tcPr>
            <w:tcW w:w="544" w:type="pct"/>
            <w:tcBorders>
              <w:top w:val="nil"/>
              <w:left w:val="nil"/>
              <w:bottom w:val="nil"/>
              <w:right w:val="nil"/>
            </w:tcBorders>
          </w:tcPr>
          <w:p>
            <w:pPr>
              <w:pStyle w:val="shellrow"/>
              <w:adjustRightInd w:val="0"/>
              <w:snapToGrid w:val="0"/>
              <w:spacing w:before="0" w:after="0"/>
              <w:rPr>
                <w:rFonts w:ascii="Times New Roman" w:eastAsia="宋体" w:hAnsi="Times New Roman"/>
                <w:sz w:val="15"/>
                <w:szCs w:val="15"/>
              </w:rPr>
            </w:pPr>
            <w:r>
              <w:rPr>
                <w:rFonts w:ascii="Times New Roman" w:eastAsia="宋体" w:hAnsi="Times New Roman"/>
                <w:sz w:val="15"/>
                <w:szCs w:val="15"/>
              </w:rPr>
              <w:t xml:space="preserve"> 3 ( 27.3)</w:t>
            </w:r>
          </w:p>
        </w:tc>
        <w:tc>
          <w:tcPr>
            <w:tcW w:w="521" w:type="pct"/>
            <w:tcBorders>
              <w:top w:val="nil"/>
              <w:left w:val="nil"/>
              <w:bottom w:val="nil"/>
              <w:right w:val="nil"/>
            </w:tcBorders>
          </w:tcPr>
          <w:p>
            <w:pPr>
              <w:pStyle w:val="shellrow"/>
              <w:adjustRightInd w:val="0"/>
              <w:snapToGrid w:val="0"/>
              <w:spacing w:before="0" w:after="0"/>
              <w:rPr>
                <w:rFonts w:ascii="Times New Roman" w:eastAsia="宋体" w:hAnsi="Times New Roman"/>
                <w:sz w:val="15"/>
                <w:szCs w:val="15"/>
              </w:rPr>
            </w:pPr>
            <w:r>
              <w:rPr>
                <w:rFonts w:ascii="Times New Roman" w:eastAsia="宋体" w:hAnsi="Times New Roman"/>
                <w:sz w:val="15"/>
                <w:szCs w:val="15"/>
              </w:rPr>
              <w:t xml:space="preserve"> 7 ( 15.6)</w:t>
            </w:r>
          </w:p>
        </w:tc>
      </w:tr>
      <w:tr>
        <w:tblPrEx>
          <w:tblW w:w="4996" w:type="pct"/>
          <w:tblInd w:w="0" w:type="dxa"/>
          <w:tblLayout w:type="fixed"/>
          <w:tblCellMar>
            <w:top w:w="0" w:type="dxa"/>
            <w:left w:w="108" w:type="dxa"/>
            <w:bottom w:w="0" w:type="dxa"/>
            <w:right w:w="108" w:type="dxa"/>
          </w:tblCellMar>
        </w:tblPrEx>
        <w:trPr>
          <w:cantSplit/>
          <w:trHeight w:val="286"/>
        </w:trPr>
        <w:tc>
          <w:tcPr>
            <w:tcW w:w="671" w:type="pct"/>
            <w:tcBorders>
              <w:top w:val="nil"/>
              <w:left w:val="nil"/>
              <w:bottom w:val="nil"/>
              <w:right w:val="nil"/>
            </w:tcBorders>
          </w:tcPr>
          <w:p>
            <w:pPr>
              <w:pStyle w:val="shellrow"/>
              <w:adjustRightInd w:val="0"/>
              <w:snapToGrid w:val="0"/>
              <w:spacing w:before="0" w:after="0"/>
              <w:jc w:val="left"/>
              <w:rPr>
                <w:rFonts w:ascii="Times New Roman" w:eastAsia="宋体" w:hAnsi="Times New Roman"/>
                <w:sz w:val="15"/>
                <w:szCs w:val="15"/>
              </w:rPr>
            </w:pPr>
            <w:r>
              <w:rPr>
                <w:rFonts w:ascii="Times New Roman" w:eastAsia="宋体" w:hAnsi="Times New Roman"/>
                <w:sz w:val="15"/>
                <w:szCs w:val="15"/>
              </w:rPr>
              <w:t xml:space="preserve">    否</w:t>
            </w:r>
          </w:p>
        </w:tc>
        <w:tc>
          <w:tcPr>
            <w:tcW w:w="557" w:type="pct"/>
            <w:tcBorders>
              <w:top w:val="nil"/>
              <w:left w:val="nil"/>
              <w:bottom w:val="nil"/>
              <w:right w:val="nil"/>
            </w:tcBorders>
          </w:tcPr>
          <w:p>
            <w:pPr>
              <w:pStyle w:val="shellrow"/>
              <w:adjustRightInd w:val="0"/>
              <w:snapToGrid w:val="0"/>
              <w:spacing w:before="0" w:after="0"/>
              <w:rPr>
                <w:rFonts w:ascii="Times New Roman" w:eastAsia="宋体" w:hAnsi="Times New Roman"/>
                <w:sz w:val="15"/>
                <w:szCs w:val="15"/>
                <w:lang w:val="en-GB"/>
              </w:rPr>
            </w:pPr>
            <w:r>
              <w:rPr>
                <w:rFonts w:ascii="Times New Roman" w:eastAsia="宋体" w:hAnsi="Times New Roman"/>
                <w:sz w:val="15"/>
                <w:szCs w:val="15"/>
              </w:rPr>
              <w:t>n (%)</w:t>
            </w:r>
          </w:p>
        </w:tc>
        <w:tc>
          <w:tcPr>
            <w:tcW w:w="541" w:type="pct"/>
            <w:tcBorders>
              <w:top w:val="nil"/>
              <w:left w:val="nil"/>
              <w:bottom w:val="nil"/>
              <w:right w:val="nil"/>
            </w:tcBorders>
          </w:tcPr>
          <w:p>
            <w:pPr>
              <w:pStyle w:val="shellrow"/>
              <w:adjustRightInd w:val="0"/>
              <w:snapToGrid w:val="0"/>
              <w:spacing w:before="0" w:after="0"/>
              <w:rPr>
                <w:rFonts w:ascii="Times New Roman" w:eastAsia="宋体" w:hAnsi="Times New Roman"/>
                <w:sz w:val="15"/>
                <w:szCs w:val="15"/>
              </w:rPr>
            </w:pPr>
            <w:r>
              <w:rPr>
                <w:rFonts w:ascii="Times New Roman" w:eastAsia="宋体" w:hAnsi="Times New Roman"/>
                <w:sz w:val="15"/>
                <w:szCs w:val="15"/>
              </w:rPr>
              <w:t xml:space="preserve">  2 ( 100)</w:t>
            </w:r>
          </w:p>
        </w:tc>
        <w:tc>
          <w:tcPr>
            <w:tcW w:w="525" w:type="pct"/>
            <w:tcBorders>
              <w:top w:val="nil"/>
              <w:left w:val="nil"/>
              <w:bottom w:val="nil"/>
              <w:right w:val="nil"/>
            </w:tcBorders>
          </w:tcPr>
          <w:p>
            <w:pPr>
              <w:pStyle w:val="shellrow"/>
              <w:adjustRightInd w:val="0"/>
              <w:snapToGrid w:val="0"/>
              <w:spacing w:before="0" w:after="0"/>
              <w:rPr>
                <w:rFonts w:ascii="Times New Roman" w:eastAsia="宋体" w:hAnsi="Times New Roman"/>
                <w:sz w:val="15"/>
                <w:szCs w:val="15"/>
              </w:rPr>
            </w:pPr>
            <w:r>
              <w:rPr>
                <w:rFonts w:ascii="Times New Roman" w:eastAsia="宋体" w:hAnsi="Times New Roman"/>
                <w:sz w:val="15"/>
                <w:szCs w:val="15"/>
              </w:rPr>
              <w:t xml:space="preserve">  5 ( 83.3)</w:t>
            </w:r>
          </w:p>
        </w:tc>
        <w:tc>
          <w:tcPr>
            <w:tcW w:w="518" w:type="pct"/>
            <w:tcBorders>
              <w:top w:val="nil"/>
              <w:left w:val="nil"/>
              <w:bottom w:val="nil"/>
              <w:right w:val="nil"/>
            </w:tcBorders>
          </w:tcPr>
          <w:p>
            <w:pPr>
              <w:pStyle w:val="shellrow"/>
              <w:adjustRightInd w:val="0"/>
              <w:snapToGrid w:val="0"/>
              <w:spacing w:before="0" w:after="0"/>
              <w:rPr>
                <w:rFonts w:ascii="Times New Roman" w:eastAsia="宋体" w:hAnsi="Times New Roman"/>
                <w:sz w:val="15"/>
                <w:szCs w:val="15"/>
              </w:rPr>
            </w:pPr>
            <w:r>
              <w:rPr>
                <w:rFonts w:ascii="Times New Roman" w:eastAsia="宋体" w:hAnsi="Times New Roman"/>
                <w:sz w:val="15"/>
                <w:szCs w:val="15"/>
              </w:rPr>
              <w:t xml:space="preserve">  7 ( 87.5)</w:t>
            </w:r>
          </w:p>
        </w:tc>
        <w:tc>
          <w:tcPr>
            <w:tcW w:w="573" w:type="pct"/>
            <w:tcBorders>
              <w:top w:val="nil"/>
              <w:left w:val="nil"/>
              <w:bottom w:val="nil"/>
              <w:right w:val="nil"/>
            </w:tcBorders>
          </w:tcPr>
          <w:p>
            <w:pPr>
              <w:pStyle w:val="shellrow"/>
              <w:adjustRightInd w:val="0"/>
              <w:snapToGrid w:val="0"/>
              <w:spacing w:before="0" w:after="0"/>
              <w:rPr>
                <w:rFonts w:ascii="Times New Roman" w:eastAsia="宋体" w:hAnsi="Times New Roman"/>
                <w:sz w:val="15"/>
                <w:szCs w:val="15"/>
              </w:rPr>
            </w:pPr>
            <w:r>
              <w:rPr>
                <w:rFonts w:ascii="Times New Roman" w:eastAsia="宋体" w:hAnsi="Times New Roman"/>
                <w:sz w:val="15"/>
                <w:szCs w:val="15"/>
              </w:rPr>
              <w:t xml:space="preserve">  9 ( 100)</w:t>
            </w:r>
          </w:p>
        </w:tc>
        <w:tc>
          <w:tcPr>
            <w:tcW w:w="545" w:type="pct"/>
            <w:tcBorders>
              <w:top w:val="nil"/>
              <w:left w:val="nil"/>
              <w:bottom w:val="nil"/>
              <w:right w:val="nil"/>
            </w:tcBorders>
          </w:tcPr>
          <w:p>
            <w:pPr>
              <w:pStyle w:val="shellrow"/>
              <w:adjustRightInd w:val="0"/>
              <w:snapToGrid w:val="0"/>
              <w:spacing w:before="0" w:after="0"/>
              <w:rPr>
                <w:rFonts w:ascii="Times New Roman" w:eastAsia="宋体" w:hAnsi="Times New Roman"/>
                <w:sz w:val="15"/>
                <w:szCs w:val="15"/>
              </w:rPr>
            </w:pPr>
            <w:r>
              <w:rPr>
                <w:rFonts w:ascii="Times New Roman" w:eastAsia="宋体" w:hAnsi="Times New Roman"/>
                <w:sz w:val="15"/>
                <w:szCs w:val="15"/>
              </w:rPr>
              <w:t xml:space="preserve">  7 ( 77.8)</w:t>
            </w:r>
          </w:p>
        </w:tc>
        <w:tc>
          <w:tcPr>
            <w:tcW w:w="544" w:type="pct"/>
            <w:tcBorders>
              <w:top w:val="nil"/>
              <w:left w:val="nil"/>
              <w:bottom w:val="nil"/>
              <w:right w:val="nil"/>
            </w:tcBorders>
          </w:tcPr>
          <w:p>
            <w:pPr>
              <w:pStyle w:val="shellrow"/>
              <w:adjustRightInd w:val="0"/>
              <w:snapToGrid w:val="0"/>
              <w:spacing w:before="0" w:after="0"/>
              <w:rPr>
                <w:rFonts w:ascii="Times New Roman" w:eastAsia="宋体" w:hAnsi="Times New Roman"/>
                <w:sz w:val="15"/>
                <w:szCs w:val="15"/>
              </w:rPr>
            </w:pPr>
            <w:r>
              <w:rPr>
                <w:rFonts w:ascii="Times New Roman" w:eastAsia="宋体" w:hAnsi="Times New Roman"/>
                <w:sz w:val="15"/>
                <w:szCs w:val="15"/>
              </w:rPr>
              <w:t xml:space="preserve"> 8 ( 72.7)</w:t>
            </w:r>
          </w:p>
        </w:tc>
        <w:tc>
          <w:tcPr>
            <w:tcW w:w="521" w:type="pct"/>
            <w:tcBorders>
              <w:top w:val="nil"/>
              <w:left w:val="nil"/>
              <w:bottom w:val="nil"/>
              <w:right w:val="nil"/>
            </w:tcBorders>
          </w:tcPr>
          <w:p>
            <w:pPr>
              <w:pStyle w:val="shellrow"/>
              <w:adjustRightInd w:val="0"/>
              <w:snapToGrid w:val="0"/>
              <w:spacing w:before="0" w:after="0"/>
              <w:rPr>
                <w:rFonts w:ascii="Times New Roman" w:eastAsia="宋体" w:hAnsi="Times New Roman"/>
                <w:sz w:val="15"/>
                <w:szCs w:val="15"/>
              </w:rPr>
            </w:pPr>
            <w:r>
              <w:rPr>
                <w:rFonts w:ascii="Times New Roman" w:eastAsia="宋体" w:hAnsi="Times New Roman"/>
                <w:sz w:val="15"/>
                <w:szCs w:val="15"/>
              </w:rPr>
              <w:t>38 (84.4)</w:t>
            </w:r>
          </w:p>
        </w:tc>
      </w:tr>
      <w:tr>
        <w:tblPrEx>
          <w:tblW w:w="4996" w:type="pct"/>
          <w:tblInd w:w="0" w:type="dxa"/>
          <w:tblLayout w:type="fixed"/>
          <w:tblCellMar>
            <w:top w:w="0" w:type="dxa"/>
            <w:left w:w="108" w:type="dxa"/>
            <w:bottom w:w="0" w:type="dxa"/>
            <w:right w:w="108" w:type="dxa"/>
          </w:tblCellMar>
        </w:tblPrEx>
        <w:trPr>
          <w:cantSplit/>
          <w:trHeight w:val="264"/>
        </w:trPr>
        <w:tc>
          <w:tcPr>
            <w:tcW w:w="671" w:type="pct"/>
            <w:tcBorders>
              <w:top w:val="nil"/>
              <w:left w:val="nil"/>
              <w:bottom w:val="nil"/>
              <w:right w:val="nil"/>
            </w:tcBorders>
          </w:tcPr>
          <w:p>
            <w:pPr>
              <w:pStyle w:val="shellrow"/>
              <w:adjustRightInd w:val="0"/>
              <w:snapToGrid w:val="0"/>
              <w:spacing w:before="0" w:after="0"/>
              <w:jc w:val="left"/>
              <w:rPr>
                <w:rFonts w:ascii="Times New Roman" w:eastAsia="宋体" w:hAnsi="Times New Roman"/>
                <w:sz w:val="15"/>
                <w:szCs w:val="15"/>
              </w:rPr>
            </w:pPr>
          </w:p>
        </w:tc>
        <w:tc>
          <w:tcPr>
            <w:tcW w:w="557" w:type="pct"/>
            <w:tcBorders>
              <w:top w:val="nil"/>
              <w:left w:val="nil"/>
              <w:bottom w:val="nil"/>
              <w:right w:val="nil"/>
            </w:tcBorders>
          </w:tcPr>
          <w:p>
            <w:pPr>
              <w:pStyle w:val="shellrow"/>
              <w:adjustRightInd w:val="0"/>
              <w:snapToGrid w:val="0"/>
              <w:spacing w:before="0" w:after="0"/>
              <w:rPr>
                <w:rFonts w:ascii="Times New Roman" w:eastAsia="宋体" w:hAnsi="Times New Roman"/>
                <w:sz w:val="15"/>
                <w:szCs w:val="15"/>
                <w:lang w:val="en-GB"/>
              </w:rPr>
            </w:pPr>
          </w:p>
        </w:tc>
        <w:tc>
          <w:tcPr>
            <w:tcW w:w="541" w:type="pct"/>
            <w:tcBorders>
              <w:top w:val="nil"/>
              <w:left w:val="nil"/>
              <w:bottom w:val="nil"/>
              <w:right w:val="nil"/>
            </w:tcBorders>
          </w:tcPr>
          <w:p>
            <w:pPr>
              <w:pStyle w:val="shellrow"/>
              <w:adjustRightInd w:val="0"/>
              <w:snapToGrid w:val="0"/>
              <w:spacing w:before="0" w:after="0"/>
              <w:rPr>
                <w:rFonts w:ascii="Times New Roman" w:eastAsia="宋体" w:hAnsi="Times New Roman"/>
                <w:sz w:val="15"/>
                <w:szCs w:val="15"/>
              </w:rPr>
            </w:pPr>
          </w:p>
        </w:tc>
        <w:tc>
          <w:tcPr>
            <w:tcW w:w="525" w:type="pct"/>
            <w:tcBorders>
              <w:top w:val="nil"/>
              <w:left w:val="nil"/>
              <w:bottom w:val="nil"/>
              <w:right w:val="nil"/>
            </w:tcBorders>
          </w:tcPr>
          <w:p>
            <w:pPr>
              <w:pStyle w:val="shellrow"/>
              <w:adjustRightInd w:val="0"/>
              <w:snapToGrid w:val="0"/>
              <w:spacing w:before="0" w:after="0"/>
              <w:rPr>
                <w:rFonts w:ascii="Times New Roman" w:eastAsia="宋体" w:hAnsi="Times New Roman"/>
                <w:sz w:val="15"/>
                <w:szCs w:val="15"/>
              </w:rPr>
            </w:pPr>
          </w:p>
        </w:tc>
        <w:tc>
          <w:tcPr>
            <w:tcW w:w="518" w:type="pct"/>
            <w:tcBorders>
              <w:top w:val="nil"/>
              <w:left w:val="nil"/>
              <w:bottom w:val="nil"/>
              <w:right w:val="nil"/>
            </w:tcBorders>
          </w:tcPr>
          <w:p>
            <w:pPr>
              <w:pStyle w:val="shellrow"/>
              <w:adjustRightInd w:val="0"/>
              <w:snapToGrid w:val="0"/>
              <w:spacing w:before="0" w:after="0"/>
              <w:rPr>
                <w:rFonts w:ascii="Times New Roman" w:eastAsia="宋体" w:hAnsi="Times New Roman"/>
                <w:sz w:val="15"/>
                <w:szCs w:val="15"/>
              </w:rPr>
            </w:pPr>
          </w:p>
        </w:tc>
        <w:tc>
          <w:tcPr>
            <w:tcW w:w="573" w:type="pct"/>
            <w:tcBorders>
              <w:top w:val="nil"/>
              <w:left w:val="nil"/>
              <w:bottom w:val="nil"/>
              <w:right w:val="nil"/>
            </w:tcBorders>
          </w:tcPr>
          <w:p>
            <w:pPr>
              <w:pStyle w:val="shellrow"/>
              <w:adjustRightInd w:val="0"/>
              <w:snapToGrid w:val="0"/>
              <w:spacing w:before="0" w:after="0"/>
              <w:rPr>
                <w:rFonts w:ascii="Times New Roman" w:eastAsia="宋体" w:hAnsi="Times New Roman"/>
                <w:sz w:val="15"/>
                <w:szCs w:val="15"/>
              </w:rPr>
            </w:pPr>
          </w:p>
        </w:tc>
        <w:tc>
          <w:tcPr>
            <w:tcW w:w="545" w:type="pct"/>
            <w:tcBorders>
              <w:top w:val="nil"/>
              <w:left w:val="nil"/>
              <w:bottom w:val="nil"/>
              <w:right w:val="nil"/>
            </w:tcBorders>
          </w:tcPr>
          <w:p>
            <w:pPr>
              <w:pStyle w:val="shellrow"/>
              <w:adjustRightInd w:val="0"/>
              <w:snapToGrid w:val="0"/>
              <w:spacing w:before="0" w:after="0"/>
              <w:rPr>
                <w:rFonts w:ascii="Times New Roman" w:eastAsia="宋体" w:hAnsi="Times New Roman"/>
                <w:sz w:val="15"/>
                <w:szCs w:val="15"/>
              </w:rPr>
            </w:pPr>
          </w:p>
        </w:tc>
        <w:tc>
          <w:tcPr>
            <w:tcW w:w="544" w:type="pct"/>
            <w:tcBorders>
              <w:top w:val="nil"/>
              <w:left w:val="nil"/>
              <w:bottom w:val="nil"/>
              <w:right w:val="nil"/>
            </w:tcBorders>
          </w:tcPr>
          <w:p>
            <w:pPr>
              <w:pStyle w:val="shellrow"/>
              <w:adjustRightInd w:val="0"/>
              <w:snapToGrid w:val="0"/>
              <w:spacing w:before="0" w:after="0"/>
              <w:rPr>
                <w:rFonts w:ascii="Times New Roman" w:eastAsia="宋体" w:hAnsi="Times New Roman"/>
                <w:sz w:val="15"/>
                <w:szCs w:val="15"/>
              </w:rPr>
            </w:pPr>
          </w:p>
        </w:tc>
        <w:tc>
          <w:tcPr>
            <w:tcW w:w="521" w:type="pct"/>
            <w:tcBorders>
              <w:top w:val="nil"/>
              <w:left w:val="nil"/>
              <w:bottom w:val="nil"/>
              <w:right w:val="nil"/>
            </w:tcBorders>
          </w:tcPr>
          <w:p>
            <w:pPr>
              <w:pStyle w:val="shellrow"/>
              <w:adjustRightInd w:val="0"/>
              <w:snapToGrid w:val="0"/>
              <w:spacing w:before="0" w:after="0"/>
              <w:rPr>
                <w:rFonts w:ascii="Times New Roman" w:eastAsia="宋体" w:hAnsi="Times New Roman"/>
                <w:sz w:val="15"/>
                <w:szCs w:val="15"/>
              </w:rPr>
            </w:pPr>
          </w:p>
        </w:tc>
      </w:tr>
      <w:tr>
        <w:tblPrEx>
          <w:tblW w:w="4996" w:type="pct"/>
          <w:tblInd w:w="0" w:type="dxa"/>
          <w:tblLayout w:type="fixed"/>
          <w:tblCellMar>
            <w:top w:w="0" w:type="dxa"/>
            <w:left w:w="108" w:type="dxa"/>
            <w:bottom w:w="0" w:type="dxa"/>
            <w:right w:w="108" w:type="dxa"/>
          </w:tblCellMar>
        </w:tblPrEx>
        <w:trPr>
          <w:cantSplit/>
          <w:trHeight w:val="296"/>
        </w:trPr>
        <w:tc>
          <w:tcPr>
            <w:tcW w:w="671" w:type="pct"/>
            <w:tcBorders>
              <w:top w:val="nil"/>
              <w:left w:val="nil"/>
              <w:bottom w:val="nil"/>
              <w:right w:val="nil"/>
            </w:tcBorders>
          </w:tcPr>
          <w:p>
            <w:pPr>
              <w:pStyle w:val="shellrow"/>
              <w:adjustRightInd w:val="0"/>
              <w:snapToGrid w:val="0"/>
              <w:spacing w:before="0" w:after="0"/>
              <w:jc w:val="left"/>
              <w:rPr>
                <w:rFonts w:ascii="Times New Roman" w:eastAsia="宋体" w:hAnsi="Times New Roman"/>
                <w:sz w:val="15"/>
                <w:szCs w:val="15"/>
                <w:lang w:eastAsia="zh-CN"/>
              </w:rPr>
            </w:pPr>
            <w:r>
              <w:rPr>
                <w:rFonts w:ascii="Times New Roman" w:eastAsia="宋体" w:hAnsi="Times New Roman"/>
                <w:sz w:val="15"/>
                <w:szCs w:val="15"/>
                <w:lang w:eastAsia="zh-CN"/>
              </w:rPr>
              <w:t>基线ECOG体能状态评分</w:t>
            </w:r>
          </w:p>
        </w:tc>
        <w:tc>
          <w:tcPr>
            <w:tcW w:w="557" w:type="pct"/>
            <w:tcBorders>
              <w:top w:val="nil"/>
              <w:left w:val="nil"/>
              <w:bottom w:val="nil"/>
              <w:right w:val="nil"/>
            </w:tcBorders>
          </w:tcPr>
          <w:p>
            <w:pPr>
              <w:pStyle w:val="shellrow"/>
              <w:adjustRightInd w:val="0"/>
              <w:snapToGrid w:val="0"/>
              <w:spacing w:before="0" w:after="0"/>
              <w:rPr>
                <w:rFonts w:ascii="Times New Roman" w:eastAsia="宋体" w:hAnsi="Times New Roman"/>
                <w:sz w:val="15"/>
                <w:szCs w:val="15"/>
                <w:lang w:val="en-GB" w:eastAsia="zh-CN"/>
              </w:rPr>
            </w:pPr>
          </w:p>
        </w:tc>
        <w:tc>
          <w:tcPr>
            <w:tcW w:w="541" w:type="pct"/>
            <w:tcBorders>
              <w:top w:val="nil"/>
              <w:left w:val="nil"/>
              <w:bottom w:val="nil"/>
              <w:right w:val="nil"/>
            </w:tcBorders>
          </w:tcPr>
          <w:p>
            <w:pPr>
              <w:pStyle w:val="shellrow"/>
              <w:adjustRightInd w:val="0"/>
              <w:snapToGrid w:val="0"/>
              <w:spacing w:before="0" w:after="0"/>
              <w:rPr>
                <w:rFonts w:ascii="Times New Roman" w:eastAsia="宋体" w:hAnsi="Times New Roman"/>
                <w:sz w:val="15"/>
                <w:szCs w:val="15"/>
                <w:lang w:eastAsia="zh-CN"/>
              </w:rPr>
            </w:pPr>
          </w:p>
        </w:tc>
        <w:tc>
          <w:tcPr>
            <w:tcW w:w="525" w:type="pct"/>
            <w:tcBorders>
              <w:top w:val="nil"/>
              <w:left w:val="nil"/>
              <w:bottom w:val="nil"/>
              <w:right w:val="nil"/>
            </w:tcBorders>
          </w:tcPr>
          <w:p>
            <w:pPr>
              <w:pStyle w:val="shellrow"/>
              <w:adjustRightInd w:val="0"/>
              <w:snapToGrid w:val="0"/>
              <w:spacing w:before="0" w:after="0"/>
              <w:rPr>
                <w:rFonts w:ascii="Times New Roman" w:eastAsia="宋体" w:hAnsi="Times New Roman"/>
                <w:sz w:val="15"/>
                <w:szCs w:val="15"/>
                <w:lang w:eastAsia="zh-CN"/>
              </w:rPr>
            </w:pPr>
          </w:p>
        </w:tc>
        <w:tc>
          <w:tcPr>
            <w:tcW w:w="518" w:type="pct"/>
            <w:tcBorders>
              <w:top w:val="nil"/>
              <w:left w:val="nil"/>
              <w:bottom w:val="nil"/>
              <w:right w:val="nil"/>
            </w:tcBorders>
          </w:tcPr>
          <w:p>
            <w:pPr>
              <w:pStyle w:val="shellrow"/>
              <w:adjustRightInd w:val="0"/>
              <w:snapToGrid w:val="0"/>
              <w:spacing w:before="0" w:after="0"/>
              <w:rPr>
                <w:rFonts w:ascii="Times New Roman" w:eastAsia="宋体" w:hAnsi="Times New Roman"/>
                <w:sz w:val="15"/>
                <w:szCs w:val="15"/>
                <w:lang w:eastAsia="zh-CN"/>
              </w:rPr>
            </w:pPr>
          </w:p>
        </w:tc>
        <w:tc>
          <w:tcPr>
            <w:tcW w:w="573" w:type="pct"/>
            <w:tcBorders>
              <w:top w:val="nil"/>
              <w:left w:val="nil"/>
              <w:bottom w:val="nil"/>
              <w:right w:val="nil"/>
            </w:tcBorders>
          </w:tcPr>
          <w:p>
            <w:pPr>
              <w:pStyle w:val="shellrow"/>
              <w:adjustRightInd w:val="0"/>
              <w:snapToGrid w:val="0"/>
              <w:spacing w:before="0" w:after="0"/>
              <w:rPr>
                <w:rFonts w:ascii="Times New Roman" w:eastAsia="宋体" w:hAnsi="Times New Roman"/>
                <w:sz w:val="15"/>
                <w:szCs w:val="15"/>
                <w:lang w:eastAsia="zh-CN"/>
              </w:rPr>
            </w:pPr>
          </w:p>
        </w:tc>
        <w:tc>
          <w:tcPr>
            <w:tcW w:w="545" w:type="pct"/>
            <w:tcBorders>
              <w:top w:val="nil"/>
              <w:left w:val="nil"/>
              <w:bottom w:val="nil"/>
              <w:right w:val="nil"/>
            </w:tcBorders>
          </w:tcPr>
          <w:p>
            <w:pPr>
              <w:pStyle w:val="shellrow"/>
              <w:adjustRightInd w:val="0"/>
              <w:snapToGrid w:val="0"/>
              <w:spacing w:before="0" w:after="0"/>
              <w:rPr>
                <w:rFonts w:ascii="Times New Roman" w:eastAsia="宋体" w:hAnsi="Times New Roman"/>
                <w:sz w:val="15"/>
                <w:szCs w:val="15"/>
                <w:lang w:eastAsia="zh-CN"/>
              </w:rPr>
            </w:pPr>
          </w:p>
        </w:tc>
        <w:tc>
          <w:tcPr>
            <w:tcW w:w="544" w:type="pct"/>
            <w:tcBorders>
              <w:top w:val="nil"/>
              <w:left w:val="nil"/>
              <w:bottom w:val="nil"/>
              <w:right w:val="nil"/>
            </w:tcBorders>
          </w:tcPr>
          <w:p>
            <w:pPr>
              <w:pStyle w:val="shellrow"/>
              <w:adjustRightInd w:val="0"/>
              <w:snapToGrid w:val="0"/>
              <w:spacing w:before="0" w:after="0"/>
              <w:rPr>
                <w:rFonts w:ascii="Times New Roman" w:eastAsia="宋体" w:hAnsi="Times New Roman"/>
                <w:sz w:val="15"/>
                <w:szCs w:val="15"/>
                <w:lang w:eastAsia="zh-CN"/>
              </w:rPr>
            </w:pPr>
          </w:p>
        </w:tc>
        <w:tc>
          <w:tcPr>
            <w:tcW w:w="521" w:type="pct"/>
            <w:tcBorders>
              <w:top w:val="nil"/>
              <w:left w:val="nil"/>
              <w:bottom w:val="nil"/>
              <w:right w:val="nil"/>
            </w:tcBorders>
          </w:tcPr>
          <w:p>
            <w:pPr>
              <w:pStyle w:val="shellrow"/>
              <w:adjustRightInd w:val="0"/>
              <w:snapToGrid w:val="0"/>
              <w:spacing w:before="0" w:after="0"/>
              <w:rPr>
                <w:rFonts w:ascii="Times New Roman" w:eastAsia="宋体" w:hAnsi="Times New Roman"/>
                <w:sz w:val="15"/>
                <w:szCs w:val="15"/>
                <w:lang w:eastAsia="zh-CN"/>
              </w:rPr>
            </w:pPr>
          </w:p>
        </w:tc>
      </w:tr>
      <w:tr>
        <w:tblPrEx>
          <w:tblW w:w="4996" w:type="pct"/>
          <w:tblInd w:w="0" w:type="dxa"/>
          <w:tblLayout w:type="fixed"/>
          <w:tblCellMar>
            <w:top w:w="0" w:type="dxa"/>
            <w:left w:w="108" w:type="dxa"/>
            <w:bottom w:w="0" w:type="dxa"/>
            <w:right w:w="108" w:type="dxa"/>
          </w:tblCellMar>
        </w:tblPrEx>
        <w:trPr>
          <w:cantSplit/>
          <w:trHeight w:val="264"/>
        </w:trPr>
        <w:tc>
          <w:tcPr>
            <w:tcW w:w="671" w:type="pct"/>
            <w:tcBorders>
              <w:top w:val="nil"/>
              <w:left w:val="nil"/>
              <w:bottom w:val="nil"/>
              <w:right w:val="nil"/>
            </w:tcBorders>
          </w:tcPr>
          <w:p>
            <w:pPr>
              <w:pStyle w:val="shellrow"/>
              <w:adjustRightInd w:val="0"/>
              <w:snapToGrid w:val="0"/>
              <w:spacing w:before="0" w:after="0"/>
              <w:jc w:val="left"/>
              <w:rPr>
                <w:rFonts w:ascii="Times New Roman" w:eastAsia="宋体" w:hAnsi="Times New Roman"/>
                <w:sz w:val="15"/>
                <w:szCs w:val="15"/>
              </w:rPr>
            </w:pPr>
            <w:r>
              <w:rPr>
                <w:rFonts w:ascii="Times New Roman" w:eastAsia="宋体" w:hAnsi="Times New Roman"/>
                <w:sz w:val="15"/>
                <w:szCs w:val="15"/>
                <w:lang w:eastAsia="zh-CN"/>
              </w:rPr>
              <w:t xml:space="preserve">  </w:t>
            </w:r>
            <w:r>
              <w:rPr>
                <w:rFonts w:ascii="Times New Roman" w:eastAsia="宋体" w:hAnsi="Times New Roman"/>
                <w:sz w:val="15"/>
                <w:szCs w:val="15"/>
              </w:rPr>
              <w:t>0</w:t>
            </w:r>
          </w:p>
        </w:tc>
        <w:tc>
          <w:tcPr>
            <w:tcW w:w="557" w:type="pct"/>
            <w:tcBorders>
              <w:top w:val="nil"/>
              <w:left w:val="nil"/>
              <w:bottom w:val="nil"/>
              <w:right w:val="nil"/>
            </w:tcBorders>
          </w:tcPr>
          <w:p>
            <w:pPr>
              <w:pStyle w:val="shellrow"/>
              <w:adjustRightInd w:val="0"/>
              <w:snapToGrid w:val="0"/>
              <w:spacing w:before="0" w:after="0"/>
              <w:rPr>
                <w:rFonts w:ascii="Times New Roman" w:eastAsia="宋体" w:hAnsi="Times New Roman"/>
                <w:sz w:val="15"/>
                <w:szCs w:val="15"/>
                <w:lang w:val="en-GB"/>
              </w:rPr>
            </w:pPr>
            <w:r>
              <w:rPr>
                <w:rFonts w:ascii="Times New Roman" w:eastAsia="宋体" w:hAnsi="Times New Roman"/>
                <w:sz w:val="15"/>
                <w:szCs w:val="15"/>
              </w:rPr>
              <w:t>n (%)</w:t>
            </w:r>
          </w:p>
        </w:tc>
        <w:tc>
          <w:tcPr>
            <w:tcW w:w="541" w:type="pct"/>
            <w:tcBorders>
              <w:top w:val="nil"/>
              <w:left w:val="nil"/>
              <w:bottom w:val="nil"/>
              <w:right w:val="nil"/>
            </w:tcBorders>
          </w:tcPr>
          <w:p>
            <w:pPr>
              <w:pStyle w:val="shellrow"/>
              <w:adjustRightInd w:val="0"/>
              <w:snapToGrid w:val="0"/>
              <w:spacing w:before="0" w:after="0"/>
              <w:rPr>
                <w:rFonts w:ascii="Times New Roman" w:eastAsia="宋体" w:hAnsi="Times New Roman"/>
                <w:sz w:val="15"/>
                <w:szCs w:val="15"/>
              </w:rPr>
            </w:pPr>
            <w:r>
              <w:rPr>
                <w:rFonts w:ascii="Times New Roman" w:eastAsia="宋体" w:hAnsi="Times New Roman"/>
                <w:sz w:val="15"/>
                <w:szCs w:val="15"/>
              </w:rPr>
              <w:t xml:space="preserve">  0</w:t>
            </w:r>
          </w:p>
        </w:tc>
        <w:tc>
          <w:tcPr>
            <w:tcW w:w="525" w:type="pct"/>
            <w:tcBorders>
              <w:top w:val="nil"/>
              <w:left w:val="nil"/>
              <w:bottom w:val="nil"/>
              <w:right w:val="nil"/>
            </w:tcBorders>
          </w:tcPr>
          <w:p>
            <w:pPr>
              <w:pStyle w:val="shellrow"/>
              <w:adjustRightInd w:val="0"/>
              <w:snapToGrid w:val="0"/>
              <w:spacing w:before="0" w:after="0"/>
              <w:rPr>
                <w:rFonts w:ascii="Times New Roman" w:eastAsia="宋体" w:hAnsi="Times New Roman"/>
                <w:sz w:val="15"/>
                <w:szCs w:val="15"/>
              </w:rPr>
            </w:pPr>
            <w:r>
              <w:rPr>
                <w:rFonts w:ascii="Times New Roman" w:eastAsia="宋体" w:hAnsi="Times New Roman"/>
                <w:sz w:val="15"/>
                <w:szCs w:val="15"/>
              </w:rPr>
              <w:t xml:space="preserve"> 2 ( 33.3)</w:t>
            </w:r>
          </w:p>
        </w:tc>
        <w:tc>
          <w:tcPr>
            <w:tcW w:w="518" w:type="pct"/>
            <w:tcBorders>
              <w:top w:val="nil"/>
              <w:left w:val="nil"/>
              <w:bottom w:val="nil"/>
              <w:right w:val="nil"/>
            </w:tcBorders>
          </w:tcPr>
          <w:p>
            <w:pPr>
              <w:pStyle w:val="shellrow"/>
              <w:adjustRightInd w:val="0"/>
              <w:snapToGrid w:val="0"/>
              <w:spacing w:before="0" w:after="0"/>
              <w:rPr>
                <w:rFonts w:ascii="Times New Roman" w:eastAsia="宋体" w:hAnsi="Times New Roman"/>
                <w:sz w:val="15"/>
                <w:szCs w:val="15"/>
              </w:rPr>
            </w:pPr>
            <w:r>
              <w:rPr>
                <w:rFonts w:ascii="Times New Roman" w:eastAsia="宋体" w:hAnsi="Times New Roman"/>
                <w:sz w:val="15"/>
                <w:szCs w:val="15"/>
              </w:rPr>
              <w:t xml:space="preserve"> 2 ( 25.0)</w:t>
            </w:r>
          </w:p>
        </w:tc>
        <w:tc>
          <w:tcPr>
            <w:tcW w:w="573" w:type="pct"/>
            <w:tcBorders>
              <w:top w:val="nil"/>
              <w:left w:val="nil"/>
              <w:bottom w:val="nil"/>
              <w:right w:val="nil"/>
            </w:tcBorders>
          </w:tcPr>
          <w:p>
            <w:pPr>
              <w:pStyle w:val="shellrow"/>
              <w:adjustRightInd w:val="0"/>
              <w:snapToGrid w:val="0"/>
              <w:spacing w:before="0" w:after="0"/>
              <w:rPr>
                <w:rFonts w:ascii="Times New Roman" w:eastAsia="宋体" w:hAnsi="Times New Roman"/>
                <w:sz w:val="15"/>
                <w:szCs w:val="15"/>
              </w:rPr>
            </w:pPr>
            <w:r>
              <w:rPr>
                <w:rFonts w:ascii="Times New Roman" w:eastAsia="宋体" w:hAnsi="Times New Roman"/>
                <w:sz w:val="15"/>
                <w:szCs w:val="15"/>
              </w:rPr>
              <w:t xml:space="preserve">  2 ( 22.2)</w:t>
            </w:r>
          </w:p>
        </w:tc>
        <w:tc>
          <w:tcPr>
            <w:tcW w:w="545" w:type="pct"/>
            <w:tcBorders>
              <w:top w:val="nil"/>
              <w:left w:val="nil"/>
              <w:bottom w:val="nil"/>
              <w:right w:val="nil"/>
            </w:tcBorders>
          </w:tcPr>
          <w:p>
            <w:pPr>
              <w:pStyle w:val="shellrow"/>
              <w:adjustRightInd w:val="0"/>
              <w:snapToGrid w:val="0"/>
              <w:spacing w:before="0" w:after="0"/>
              <w:rPr>
                <w:rFonts w:ascii="Times New Roman" w:eastAsia="宋体" w:hAnsi="Times New Roman"/>
                <w:sz w:val="15"/>
                <w:szCs w:val="15"/>
              </w:rPr>
            </w:pPr>
            <w:r>
              <w:rPr>
                <w:rFonts w:ascii="Times New Roman" w:eastAsia="宋体" w:hAnsi="Times New Roman"/>
                <w:sz w:val="15"/>
                <w:szCs w:val="15"/>
              </w:rPr>
              <w:t xml:space="preserve">  1 ( 11.1)</w:t>
            </w:r>
          </w:p>
        </w:tc>
        <w:tc>
          <w:tcPr>
            <w:tcW w:w="544" w:type="pct"/>
            <w:tcBorders>
              <w:top w:val="nil"/>
              <w:left w:val="nil"/>
              <w:bottom w:val="nil"/>
              <w:right w:val="nil"/>
            </w:tcBorders>
          </w:tcPr>
          <w:p>
            <w:pPr>
              <w:pStyle w:val="shellrow"/>
              <w:adjustRightInd w:val="0"/>
              <w:snapToGrid w:val="0"/>
              <w:spacing w:before="0" w:after="0"/>
              <w:rPr>
                <w:rFonts w:ascii="Times New Roman" w:eastAsia="宋体" w:hAnsi="Times New Roman"/>
                <w:sz w:val="15"/>
                <w:szCs w:val="15"/>
              </w:rPr>
            </w:pPr>
            <w:r>
              <w:rPr>
                <w:rFonts w:ascii="Times New Roman" w:eastAsia="宋体" w:hAnsi="Times New Roman"/>
                <w:sz w:val="15"/>
                <w:szCs w:val="15"/>
              </w:rPr>
              <w:t xml:space="preserve">  1 ( 9.1)</w:t>
            </w:r>
          </w:p>
        </w:tc>
        <w:tc>
          <w:tcPr>
            <w:tcW w:w="521" w:type="pct"/>
            <w:tcBorders>
              <w:top w:val="nil"/>
              <w:left w:val="nil"/>
              <w:bottom w:val="nil"/>
              <w:right w:val="nil"/>
            </w:tcBorders>
          </w:tcPr>
          <w:p>
            <w:pPr>
              <w:pStyle w:val="shellrow"/>
              <w:adjustRightInd w:val="0"/>
              <w:snapToGrid w:val="0"/>
              <w:spacing w:before="0" w:after="0"/>
              <w:rPr>
                <w:rFonts w:ascii="Times New Roman" w:eastAsia="宋体" w:hAnsi="Times New Roman"/>
                <w:sz w:val="15"/>
                <w:szCs w:val="15"/>
              </w:rPr>
            </w:pPr>
            <w:r>
              <w:rPr>
                <w:rFonts w:ascii="Times New Roman" w:eastAsia="宋体" w:hAnsi="Times New Roman"/>
                <w:sz w:val="15"/>
                <w:szCs w:val="15"/>
              </w:rPr>
              <w:t xml:space="preserve"> 8 ( 17.8)</w:t>
            </w:r>
          </w:p>
        </w:tc>
      </w:tr>
      <w:tr>
        <w:tblPrEx>
          <w:tblW w:w="4996" w:type="pct"/>
          <w:tblInd w:w="0" w:type="dxa"/>
          <w:tblLayout w:type="fixed"/>
          <w:tblCellMar>
            <w:top w:w="0" w:type="dxa"/>
            <w:left w:w="108" w:type="dxa"/>
            <w:bottom w:w="0" w:type="dxa"/>
            <w:right w:w="108" w:type="dxa"/>
          </w:tblCellMar>
        </w:tblPrEx>
        <w:trPr>
          <w:cantSplit/>
          <w:trHeight w:val="264"/>
        </w:trPr>
        <w:tc>
          <w:tcPr>
            <w:tcW w:w="671" w:type="pct"/>
            <w:tcBorders>
              <w:top w:val="nil"/>
              <w:left w:val="nil"/>
              <w:bottom w:val="nil"/>
              <w:right w:val="nil"/>
            </w:tcBorders>
          </w:tcPr>
          <w:p>
            <w:pPr>
              <w:pStyle w:val="shellrow"/>
              <w:adjustRightInd w:val="0"/>
              <w:snapToGrid w:val="0"/>
              <w:spacing w:before="0" w:after="0"/>
              <w:jc w:val="left"/>
              <w:rPr>
                <w:rFonts w:ascii="Times New Roman" w:eastAsia="宋体" w:hAnsi="Times New Roman"/>
                <w:sz w:val="15"/>
                <w:szCs w:val="15"/>
              </w:rPr>
            </w:pPr>
            <w:r>
              <w:rPr>
                <w:rFonts w:ascii="Times New Roman" w:eastAsia="宋体" w:hAnsi="Times New Roman"/>
                <w:sz w:val="15"/>
                <w:szCs w:val="15"/>
              </w:rPr>
              <w:t xml:space="preserve">  1</w:t>
            </w:r>
          </w:p>
        </w:tc>
        <w:tc>
          <w:tcPr>
            <w:tcW w:w="557" w:type="pct"/>
            <w:tcBorders>
              <w:top w:val="nil"/>
              <w:left w:val="nil"/>
              <w:bottom w:val="nil"/>
              <w:right w:val="nil"/>
            </w:tcBorders>
          </w:tcPr>
          <w:p>
            <w:pPr>
              <w:pStyle w:val="shellrow"/>
              <w:adjustRightInd w:val="0"/>
              <w:snapToGrid w:val="0"/>
              <w:spacing w:before="0" w:after="0"/>
              <w:rPr>
                <w:rFonts w:ascii="Times New Roman" w:eastAsia="宋体" w:hAnsi="Times New Roman"/>
                <w:sz w:val="15"/>
                <w:szCs w:val="15"/>
                <w:lang w:val="en-GB"/>
              </w:rPr>
            </w:pPr>
            <w:r>
              <w:rPr>
                <w:rFonts w:ascii="Times New Roman" w:eastAsia="宋体" w:hAnsi="Times New Roman"/>
                <w:sz w:val="15"/>
                <w:szCs w:val="15"/>
              </w:rPr>
              <w:t>n (%)</w:t>
            </w:r>
          </w:p>
        </w:tc>
        <w:tc>
          <w:tcPr>
            <w:tcW w:w="541" w:type="pct"/>
            <w:tcBorders>
              <w:top w:val="nil"/>
              <w:left w:val="nil"/>
              <w:bottom w:val="nil"/>
              <w:right w:val="nil"/>
            </w:tcBorders>
          </w:tcPr>
          <w:p>
            <w:pPr>
              <w:pStyle w:val="shellrow"/>
              <w:adjustRightInd w:val="0"/>
              <w:snapToGrid w:val="0"/>
              <w:spacing w:before="0" w:after="0"/>
              <w:rPr>
                <w:rFonts w:ascii="Times New Roman" w:eastAsia="宋体" w:hAnsi="Times New Roman"/>
                <w:sz w:val="15"/>
                <w:szCs w:val="15"/>
              </w:rPr>
            </w:pPr>
            <w:r>
              <w:rPr>
                <w:rFonts w:ascii="Times New Roman" w:eastAsia="宋体" w:hAnsi="Times New Roman"/>
                <w:sz w:val="15"/>
                <w:szCs w:val="15"/>
              </w:rPr>
              <w:t>2 ( 100)</w:t>
            </w:r>
          </w:p>
        </w:tc>
        <w:tc>
          <w:tcPr>
            <w:tcW w:w="525" w:type="pct"/>
            <w:tcBorders>
              <w:top w:val="nil"/>
              <w:left w:val="nil"/>
              <w:bottom w:val="nil"/>
              <w:right w:val="nil"/>
            </w:tcBorders>
          </w:tcPr>
          <w:p>
            <w:pPr>
              <w:pStyle w:val="shellrow"/>
              <w:adjustRightInd w:val="0"/>
              <w:snapToGrid w:val="0"/>
              <w:spacing w:before="0" w:after="0"/>
              <w:rPr>
                <w:rFonts w:ascii="Times New Roman" w:eastAsia="宋体" w:hAnsi="Times New Roman"/>
                <w:sz w:val="15"/>
                <w:szCs w:val="15"/>
              </w:rPr>
            </w:pPr>
            <w:r>
              <w:rPr>
                <w:rFonts w:ascii="Times New Roman" w:eastAsia="宋体" w:hAnsi="Times New Roman"/>
                <w:sz w:val="15"/>
                <w:szCs w:val="15"/>
              </w:rPr>
              <w:t xml:space="preserve">  4 ( 66.7)</w:t>
            </w:r>
          </w:p>
        </w:tc>
        <w:tc>
          <w:tcPr>
            <w:tcW w:w="518" w:type="pct"/>
            <w:tcBorders>
              <w:top w:val="nil"/>
              <w:left w:val="nil"/>
              <w:bottom w:val="nil"/>
              <w:right w:val="nil"/>
            </w:tcBorders>
          </w:tcPr>
          <w:p>
            <w:pPr>
              <w:pStyle w:val="shellrow"/>
              <w:adjustRightInd w:val="0"/>
              <w:snapToGrid w:val="0"/>
              <w:spacing w:before="0" w:after="0"/>
              <w:rPr>
                <w:rFonts w:ascii="Times New Roman" w:eastAsia="宋体" w:hAnsi="Times New Roman"/>
                <w:sz w:val="15"/>
                <w:szCs w:val="15"/>
              </w:rPr>
            </w:pPr>
            <w:r>
              <w:rPr>
                <w:rFonts w:ascii="Times New Roman" w:eastAsia="宋体" w:hAnsi="Times New Roman"/>
                <w:sz w:val="15"/>
                <w:szCs w:val="15"/>
              </w:rPr>
              <w:t xml:space="preserve">  6 ( 75.0)</w:t>
            </w:r>
          </w:p>
        </w:tc>
        <w:tc>
          <w:tcPr>
            <w:tcW w:w="573" w:type="pct"/>
            <w:tcBorders>
              <w:top w:val="nil"/>
              <w:left w:val="nil"/>
              <w:bottom w:val="nil"/>
              <w:right w:val="nil"/>
            </w:tcBorders>
          </w:tcPr>
          <w:p>
            <w:pPr>
              <w:pStyle w:val="shellrow"/>
              <w:adjustRightInd w:val="0"/>
              <w:snapToGrid w:val="0"/>
              <w:spacing w:before="0" w:after="0"/>
              <w:rPr>
                <w:rFonts w:ascii="Times New Roman" w:eastAsia="宋体" w:hAnsi="Times New Roman"/>
                <w:sz w:val="15"/>
                <w:szCs w:val="15"/>
              </w:rPr>
            </w:pPr>
            <w:r>
              <w:rPr>
                <w:rFonts w:ascii="Times New Roman" w:eastAsia="宋体" w:hAnsi="Times New Roman"/>
                <w:sz w:val="15"/>
                <w:szCs w:val="15"/>
              </w:rPr>
              <w:t xml:space="preserve">  7 ( 77.8)</w:t>
            </w:r>
          </w:p>
        </w:tc>
        <w:tc>
          <w:tcPr>
            <w:tcW w:w="545" w:type="pct"/>
            <w:tcBorders>
              <w:top w:val="nil"/>
              <w:left w:val="nil"/>
              <w:bottom w:val="nil"/>
              <w:right w:val="nil"/>
            </w:tcBorders>
          </w:tcPr>
          <w:p>
            <w:pPr>
              <w:pStyle w:val="shellrow"/>
              <w:adjustRightInd w:val="0"/>
              <w:snapToGrid w:val="0"/>
              <w:spacing w:before="0" w:after="0"/>
              <w:rPr>
                <w:rFonts w:ascii="Times New Roman" w:eastAsia="宋体" w:hAnsi="Times New Roman"/>
                <w:sz w:val="15"/>
                <w:szCs w:val="15"/>
              </w:rPr>
            </w:pPr>
            <w:r>
              <w:rPr>
                <w:rFonts w:ascii="Times New Roman" w:eastAsia="宋体" w:hAnsi="Times New Roman"/>
                <w:sz w:val="15"/>
                <w:szCs w:val="15"/>
              </w:rPr>
              <w:t xml:space="preserve">  8 ( 88.9)</w:t>
            </w:r>
          </w:p>
        </w:tc>
        <w:tc>
          <w:tcPr>
            <w:tcW w:w="544" w:type="pct"/>
            <w:tcBorders>
              <w:top w:val="nil"/>
              <w:left w:val="nil"/>
              <w:bottom w:val="nil"/>
              <w:right w:val="nil"/>
            </w:tcBorders>
          </w:tcPr>
          <w:p>
            <w:pPr>
              <w:pStyle w:val="shellrow"/>
              <w:adjustRightInd w:val="0"/>
              <w:snapToGrid w:val="0"/>
              <w:spacing w:before="0" w:after="0"/>
              <w:jc w:val="both"/>
              <w:rPr>
                <w:rFonts w:ascii="Times New Roman" w:eastAsia="宋体" w:hAnsi="Times New Roman"/>
                <w:sz w:val="15"/>
                <w:szCs w:val="15"/>
              </w:rPr>
            </w:pPr>
            <w:r>
              <w:rPr>
                <w:rFonts w:ascii="Times New Roman" w:eastAsia="宋体" w:hAnsi="Times New Roman"/>
                <w:sz w:val="15"/>
                <w:szCs w:val="15"/>
              </w:rPr>
              <w:t>10 (90.9)</w:t>
            </w:r>
          </w:p>
        </w:tc>
        <w:tc>
          <w:tcPr>
            <w:tcW w:w="521" w:type="pct"/>
            <w:tcBorders>
              <w:top w:val="nil"/>
              <w:left w:val="nil"/>
              <w:bottom w:val="nil"/>
              <w:right w:val="nil"/>
            </w:tcBorders>
          </w:tcPr>
          <w:p>
            <w:pPr>
              <w:pStyle w:val="shellrow"/>
              <w:adjustRightInd w:val="0"/>
              <w:snapToGrid w:val="0"/>
              <w:spacing w:before="0" w:after="0"/>
              <w:jc w:val="both"/>
              <w:rPr>
                <w:rFonts w:ascii="Times New Roman" w:eastAsia="宋体" w:hAnsi="Times New Roman"/>
                <w:sz w:val="15"/>
                <w:szCs w:val="15"/>
              </w:rPr>
            </w:pPr>
            <w:r>
              <w:rPr>
                <w:rFonts w:ascii="Times New Roman" w:eastAsia="宋体" w:hAnsi="Times New Roman"/>
                <w:sz w:val="15"/>
                <w:szCs w:val="15"/>
              </w:rPr>
              <w:t>37 (82.2)</w:t>
            </w:r>
          </w:p>
        </w:tc>
      </w:tr>
      <w:tr>
        <w:tblPrEx>
          <w:tblW w:w="4996" w:type="pct"/>
          <w:tblInd w:w="0" w:type="dxa"/>
          <w:tblLayout w:type="fixed"/>
          <w:tblCellMar>
            <w:top w:w="0" w:type="dxa"/>
            <w:left w:w="108" w:type="dxa"/>
            <w:bottom w:w="0" w:type="dxa"/>
            <w:right w:w="108" w:type="dxa"/>
          </w:tblCellMar>
        </w:tblPrEx>
        <w:trPr>
          <w:cantSplit/>
          <w:trHeight w:val="743"/>
        </w:trPr>
        <w:tc>
          <w:tcPr>
            <w:tcW w:w="5000" w:type="pct"/>
            <w:gridSpan w:val="9"/>
            <w:tcBorders>
              <w:top w:val="single" w:sz="4" w:space="0" w:color="auto"/>
              <w:left w:val="nil"/>
              <w:bottom w:val="nil"/>
              <w:right w:val="nil"/>
            </w:tcBorders>
          </w:tcPr>
          <w:p>
            <w:pPr>
              <w:pStyle w:val="shellrow"/>
              <w:adjustRightInd w:val="0"/>
              <w:snapToGrid w:val="0"/>
              <w:spacing w:before="0" w:after="0"/>
              <w:jc w:val="left"/>
              <w:rPr>
                <w:rFonts w:ascii="Times New Roman" w:eastAsia="宋体" w:hAnsi="Times New Roman"/>
                <w:sz w:val="15"/>
                <w:szCs w:val="15"/>
                <w:lang w:val="en-GB" w:eastAsia="zh-CN"/>
              </w:rPr>
            </w:pPr>
            <w:r>
              <w:rPr>
                <w:rFonts w:ascii="Times New Roman" w:eastAsia="宋体" w:hAnsi="Times New Roman"/>
                <w:sz w:val="15"/>
                <w:szCs w:val="15"/>
                <w:lang w:eastAsia="zh-CN"/>
              </w:rPr>
              <w:t>[1]计算女性受试者中具有生育能力亚组所占百分比。</w:t>
            </w:r>
          </w:p>
          <w:p>
            <w:pPr>
              <w:adjustRightInd w:val="0"/>
              <w:snapToGrid w:val="0"/>
              <w:rPr>
                <w:rFonts w:cs="Times New Roman"/>
                <w:sz w:val="15"/>
                <w:szCs w:val="15"/>
                <w:lang w:val="en-GB"/>
              </w:rPr>
            </w:pPr>
            <w:r>
              <w:rPr>
                <w:rFonts w:cs="Times New Roman"/>
                <w:sz w:val="15"/>
                <w:szCs w:val="15"/>
              </w:rPr>
              <w:t>BMI(kg/m</w:t>
            </w:r>
            <w:r>
              <w:rPr>
                <w:rFonts w:cs="Times New Roman"/>
                <w:sz w:val="15"/>
                <w:szCs w:val="15"/>
                <w:vertAlign w:val="superscript"/>
              </w:rPr>
              <w:t>2</w:t>
            </w:r>
            <w:r>
              <w:rPr>
                <w:rFonts w:cs="Times New Roman"/>
                <w:sz w:val="15"/>
                <w:szCs w:val="15"/>
              </w:rPr>
              <w:t>) = 体重(kg)/身高(m)^2。</w:t>
            </w:r>
          </w:p>
          <w:p>
            <w:pPr>
              <w:adjustRightInd w:val="0"/>
              <w:snapToGrid w:val="0"/>
              <w:rPr>
                <w:rFonts w:cs="Times New Roman"/>
                <w:sz w:val="15"/>
                <w:szCs w:val="15"/>
                <w:lang w:val="en-GB"/>
              </w:rPr>
            </w:pPr>
            <w:r>
              <w:rPr>
                <w:rFonts w:cs="Times New Roman"/>
                <w:sz w:val="15"/>
                <w:szCs w:val="15"/>
              </w:rPr>
              <w:t>年龄（岁）：相对于知情同意日期计算。</w:t>
            </w:r>
          </w:p>
          <w:p>
            <w:pPr>
              <w:pStyle w:val="shellrow"/>
              <w:adjustRightInd w:val="0"/>
              <w:snapToGrid w:val="0"/>
              <w:spacing w:before="0" w:after="0"/>
              <w:jc w:val="left"/>
              <w:rPr>
                <w:rFonts w:ascii="Times New Roman" w:eastAsia="宋体" w:hAnsi="Times New Roman"/>
                <w:sz w:val="15"/>
                <w:szCs w:val="15"/>
                <w:lang w:val="en-GB" w:eastAsia="zh-CN"/>
              </w:rPr>
            </w:pPr>
            <w:r>
              <w:rPr>
                <w:rFonts w:ascii="Times New Roman" w:eastAsia="宋体" w:hAnsi="Times New Roman"/>
                <w:sz w:val="15"/>
                <w:szCs w:val="15"/>
                <w:lang w:eastAsia="zh-CN"/>
              </w:rPr>
              <w:t>来源：列表16.2.4.1,列表16.2.4.2,列表16.2.8.9和列表16.2.8.12</w:t>
            </w:r>
          </w:p>
        </w:tc>
      </w:tr>
    </w:tbl>
    <w:p>
      <w:pPr>
        <w:pStyle w:val="ERIS3"/>
        <w:numPr>
          <w:ilvl w:val="255"/>
          <w:numId w:val="0"/>
        </w:numPr>
        <w:adjustRightInd w:val="0"/>
        <w:snapToGrid w:val="0"/>
        <w:spacing w:after="0" w:line="360" w:lineRule="auto"/>
        <w:outlineLvl w:val="2"/>
        <w:pPrChange w:id="472" w:author="李兴栋" w:date="2024-04-09T14:56:55Z">
          <w:pPr>
            <w:pStyle w:val="ERIS20"/>
            <w:numPr>
              <w:ilvl w:val="0"/>
              <w:numId w:val="0"/>
            </w:numPr>
            <w:adjustRightInd w:val="0"/>
            <w:snapToGrid w:val="0"/>
            <w:spacing w:after="0" w:line="360" w:lineRule="auto"/>
            <w:outlineLvl w:val="2"/>
          </w:pPr>
        </w:pPrChange>
        <w:rPr>
          <w:rFonts w:cs="Times New Roman"/>
          <w:rPrChange w:id="473" w:author="李兴栋" w:date="2024-04-09T14:56:55Z">
            <w:rPr>
              <w:rFonts w:cs="Times New Roman"/>
            </w:rPr>
          </w:rPrChange>
        </w:rPr>
      </w:pPr>
      <w:bookmarkStart w:id="474" w:name="_Toc30656"/>
      <w:bookmarkStart w:id="475" w:name="_Toc18695"/>
      <w:r>
        <w:rPr>
          <w:rFonts w:cs="Times New Roman" w:hint="default"/>
          <w:lang w:val="en-US" w:eastAsia="zh-CN"/>
          <w:rPrChange w:id="476" w:author="李兴栋" w:date="2024-04-09T14:56:55Z">
            <w:rPr>
              <w:rFonts w:cs="Times New Roman" w:hint="eastAsia"/>
              <w:lang w:val="en-US" w:eastAsia="zh-CN"/>
            </w:rPr>
          </w:rPrChange>
        </w:rPr>
        <w:t>10.4</w:t>
      </w:r>
      <w:r>
        <w:rPr>
          <w:rFonts w:cs="Times New Roman"/>
          <w:rPrChange w:id="477" w:author="李兴栋" w:date="2024-04-09T14:56:55Z">
            <w:rPr>
              <w:rFonts w:cs="Times New Roman"/>
            </w:rPr>
          </w:rPrChange>
        </w:rPr>
        <w:t>.2</w:t>
      </w:r>
      <w:r>
        <w:rPr>
          <w:rFonts w:cs="Times New Roman" w:hint="default"/>
          <w:rPrChange w:id="478" w:author="李兴栋" w:date="2024-04-09T14:56:55Z">
            <w:rPr>
              <w:rFonts w:cs="Times New Roman" w:hint="eastAsia"/>
            </w:rPr>
          </w:rPrChange>
        </w:rPr>
        <w:t xml:space="preserve"> </w:t>
      </w:r>
      <w:r>
        <w:rPr>
          <w:rFonts w:cs="Times New Roman"/>
          <w:rPrChange w:id="479" w:author="李兴栋" w:date="2024-04-09T14:56:55Z">
            <w:rPr>
              <w:rFonts w:cs="Times New Roman"/>
            </w:rPr>
          </w:rPrChange>
        </w:rPr>
        <w:t>既往肿瘤治疗基线特征（FAS）</w:t>
      </w:r>
      <w:bookmarkEnd w:id="474"/>
      <w:bookmarkEnd w:id="475"/>
    </w:p>
    <w:p>
      <w:pPr>
        <w:pStyle w:val="ERIS"/>
        <w:ind w:firstLine="480" w:firstLineChars="200"/>
        <w:jc w:val="left"/>
      </w:pPr>
      <w:r>
        <w:rPr>
          <w:rFonts w:ascii="Times New Roman" w:eastAsia="宋体" w:hAnsi="Times New Roman" w:cs="Times New Roman"/>
          <w:sz w:val="24"/>
        </w:rPr>
        <w:t>基于FAS集的45例受试者中，66.7%（30例）的受试者入组时疾病临床分期为IV期，11.1%（5例）的受试者为IIIb期(TNM第7版)。病理类型为腺癌的有43例，鳞癌有0例，其他有2例（其中支气管0例，肺恶性肿瘤0例）。100%（45例）的患者ALK基因状态为阳性。存在转移病灶的百分比和人数在表格中未提供，无法填写。基线脑转移60.0%（27例）的受试者基线存在脑转移。所有患者自首次确诊至入组的时间中位数分别为：20mg组25.150个月，40mg组25.365个月，80mg组16.195个月，120mg组29.370个月，160mg组19.120个月，210mg组18.920个月。见表14.1.3.3。</w:t>
      </w:r>
    </w:p>
    <w:p>
      <w:pPr>
        <w:pStyle w:val="ERIS"/>
        <w:ind w:firstLine="480" w:firstLineChars="200"/>
        <w:jc w:val="left"/>
      </w:pPr>
      <w:r>
        <w:rPr>
          <w:rFonts w:ascii="Times New Roman" w:eastAsia="宋体" w:hAnsi="Times New Roman" w:cs="Times New Roman"/>
          <w:sz w:val="24"/>
        </w:rPr>
        <w:t>基于FAS集的45例受试者中，接受过一线治疗的百分比和人数在表格中未提供，无法填写。所有受试者中既往接受过靶向治疗受试者有77.8%（35例），其中吉非替尼治疗人数在表格中未提供，其他ALK抑制剂治疗人数为34例接受ALK抑制剂治疗（克唑替尼人数在表格中未提供，塞瑞替尼人数在表格中未提供，TQ-B3139 为0例），其中2线ALK抑制剂治疗人数在表格中未提供；入组前接受过化疗的有66.7%（30例）受试者在入组前接受过化疗（包含辅助或新辅助及局部用药），其中1线化疗的有60.0%（18例）的受试者接受过1线化疗，2线化疗的有16.7%（5例）的受试者接受过2线化疗，接受过3线或4线化疗的受试者分别为10.0%（3例）和3.3%（1例）。既往放疗史的有24.4%（11例）受试者有既往放疗史。至少接受过一次肿瘤手术治疗操作史的有82.2%（37例）至少接受过一次肿瘤手术治疗/操作史。详见表 14.1.3.3和表14.1.4.1-14.1.4.4。</w:t>
      </w:r>
    </w:p>
    <w:p>
      <w:pPr>
        <w:spacing w:before="0" w:after="0"/>
        <w:jc w:val="center"/>
      </w:pPr>
      <w:r>
        <w:rPr>
          <w:b/>
        </w:rPr>
        <w:t>表 9 肿瘤病史（FAS）</w:t>
      </w:r>
    </w:p>
    <w:tbl>
      <w:tblPr>
        <w:tblStyle w:val="TableNormal"/>
        <w:tblW w:w="5000" w:type="pct"/>
        <w:jc w:val="center"/>
        <w:tblInd w:w="0" w:type="dxa"/>
        <w:tblLayout w:type="fixed"/>
        <w:tblCellMar>
          <w:top w:w="0" w:type="dxa"/>
          <w:left w:w="0" w:type="dxa"/>
          <w:bottom w:w="0" w:type="dxa"/>
          <w:right w:w="0" w:type="dxa"/>
        </w:tblCellMar>
      </w:tblPr>
      <w:tblGrid>
        <w:gridCol w:w="1565"/>
        <w:gridCol w:w="771"/>
        <w:gridCol w:w="958"/>
        <w:gridCol w:w="958"/>
        <w:gridCol w:w="958"/>
        <w:gridCol w:w="958"/>
        <w:gridCol w:w="958"/>
        <w:gridCol w:w="958"/>
        <w:gridCol w:w="958"/>
      </w:tblGrid>
      <w:tr>
        <w:tblPrEx>
          <w:tblW w:w="5000" w:type="pct"/>
          <w:jc w:val="center"/>
          <w:tblInd w:w="0" w:type="dxa"/>
          <w:tblLayout w:type="fixed"/>
          <w:tblCellMar>
            <w:top w:w="0" w:type="dxa"/>
            <w:left w:w="0" w:type="dxa"/>
            <w:bottom w:w="0" w:type="dxa"/>
            <w:right w:w="0" w:type="dxa"/>
          </w:tblCellMar>
        </w:tblPrEx>
        <w:trPr>
          <w:cantSplit/>
          <w:tblHeader/>
          <w:jc w:val="center"/>
        </w:trPr>
        <w:tc>
          <w:tcPr>
            <w:tcW w:w="2232" w:type="dxa"/>
            <w:tcBorders>
              <w:bottom w:val="single" w:sz="8" w:space="0" w:color="000000"/>
            </w:tcBorders>
            <w:shd w:val="clear" w:color="auto" w:fill="FFFFFF"/>
            <w:tcMar>
              <w:left w:w="8" w:type="dxa"/>
              <w:right w:w="8"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091" w:type="dxa"/>
            <w:tcBorders>
              <w:bottom w:val="single" w:sz="8" w:space="0" w:color="000000"/>
            </w:tcBorders>
            <w:shd w:val="clear" w:color="auto" w:fill="FFFFFF"/>
            <w:tcMar>
              <w:left w:w="8" w:type="dxa"/>
              <w:right w:w="8"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统计量</w:t>
            </w:r>
          </w:p>
        </w:tc>
        <w:tc>
          <w:tcPr>
            <w:tcW w:w="1359" w:type="dxa"/>
            <w:tcBorders>
              <w:bottom w:val="single" w:sz="8" w:space="0" w:color="000000"/>
            </w:tcBorders>
            <w:shd w:val="clear" w:color="auto" w:fill="FFFFFF"/>
            <w:tcMar>
              <w:left w:w="8" w:type="dxa"/>
              <w:right w:w="8"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20 mg</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(N=2)</w:t>
            </w:r>
          </w:p>
        </w:tc>
        <w:tc>
          <w:tcPr>
            <w:tcW w:w="1359" w:type="dxa"/>
            <w:tcBorders>
              <w:bottom w:val="single" w:sz="8" w:space="0" w:color="000000"/>
            </w:tcBorders>
            <w:shd w:val="clear" w:color="auto" w:fill="FFFFFF"/>
            <w:tcMar>
              <w:left w:w="8" w:type="dxa"/>
              <w:right w:w="8"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40 mg</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(N=6)</w:t>
            </w:r>
          </w:p>
        </w:tc>
        <w:tc>
          <w:tcPr>
            <w:tcW w:w="1359" w:type="dxa"/>
            <w:tcBorders>
              <w:bottom w:val="single" w:sz="8" w:space="0" w:color="000000"/>
            </w:tcBorders>
            <w:shd w:val="clear" w:color="auto" w:fill="FFFFFF"/>
            <w:tcMar>
              <w:left w:w="8" w:type="dxa"/>
              <w:right w:w="8"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80 mg</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(N=8)</w:t>
            </w:r>
          </w:p>
        </w:tc>
        <w:tc>
          <w:tcPr>
            <w:tcW w:w="1359" w:type="dxa"/>
            <w:tcBorders>
              <w:bottom w:val="single" w:sz="8" w:space="0" w:color="000000"/>
            </w:tcBorders>
            <w:shd w:val="clear" w:color="auto" w:fill="FFFFFF"/>
            <w:tcMar>
              <w:left w:w="8" w:type="dxa"/>
              <w:right w:w="8"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120 mg</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(N=9)</w:t>
            </w:r>
          </w:p>
        </w:tc>
        <w:tc>
          <w:tcPr>
            <w:tcW w:w="1359" w:type="dxa"/>
            <w:tcBorders>
              <w:bottom w:val="single" w:sz="8" w:space="0" w:color="000000"/>
            </w:tcBorders>
            <w:shd w:val="clear" w:color="auto" w:fill="FFFFFF"/>
            <w:tcMar>
              <w:left w:w="8" w:type="dxa"/>
              <w:right w:w="8"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160 mg</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(N=9)</w:t>
            </w:r>
          </w:p>
        </w:tc>
        <w:tc>
          <w:tcPr>
            <w:tcW w:w="1359" w:type="dxa"/>
            <w:tcBorders>
              <w:bottom w:val="single" w:sz="8" w:space="0" w:color="000000"/>
            </w:tcBorders>
            <w:shd w:val="clear" w:color="auto" w:fill="FFFFFF"/>
            <w:tcMar>
              <w:left w:w="8" w:type="dxa"/>
              <w:right w:w="8"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210 mg</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(N=11)</w:t>
            </w:r>
          </w:p>
        </w:tc>
        <w:tc>
          <w:tcPr>
            <w:tcW w:w="1359" w:type="dxa"/>
            <w:tcBorders>
              <w:bottom w:val="single" w:sz="8" w:space="0" w:color="000000"/>
            </w:tcBorders>
            <w:shd w:val="clear" w:color="auto" w:fill="FFFFFF"/>
            <w:tcMar>
              <w:left w:w="8" w:type="dxa"/>
              <w:right w:w="8"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总计</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(N=45)</w:t>
            </w:r>
          </w:p>
        </w:tc>
      </w:tr>
      <w:tr>
        <w:tblPrEx>
          <w:tblW w:w="5000" w:type="pct"/>
          <w:jc w:val="center"/>
          <w:tblInd w:w="0" w:type="dxa"/>
          <w:tblLayout w:type="fixed"/>
          <w:tblCellMar>
            <w:top w:w="0" w:type="dxa"/>
            <w:left w:w="0" w:type="dxa"/>
            <w:bottom w:w="0" w:type="dxa"/>
            <w:right w:w="0" w:type="dxa"/>
          </w:tblCellMar>
        </w:tblPrEx>
        <w:trPr>
          <w:cantSplit/>
          <w:jc w:val="center"/>
        </w:trPr>
        <w:tc>
          <w:tcPr>
            <w:tcW w:w="2232" w:type="dxa"/>
            <w:shd w:val="clear" w:color="auto" w:fill="FFFFFF"/>
            <w:tcMar>
              <w:left w:w="8" w:type="dxa"/>
              <w:right w:w="8" w:type="dxa"/>
            </w:tcMar>
            <w:textDirection w:val="lrTb"/>
            <w:vAlign w:val="bottom"/>
          </w:tcPr>
          <w:p>
            <w:pPr>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自首次确诊至入组的时间（月）</w:t>
            </w:r>
          </w:p>
        </w:tc>
        <w:tc>
          <w:tcPr>
            <w:tcW w:w="1091" w:type="dxa"/>
            <w:shd w:val="clear" w:color="auto" w:fill="FFFFFF"/>
            <w:tcMar>
              <w:left w:w="8" w:type="dxa"/>
              <w:right w:w="8" w:type="dxa"/>
            </w:tcMar>
            <w:textDirection w:val="lrTb"/>
            <w:vAlign w:val="bottom"/>
          </w:tcPr>
          <w:p>
            <w:pPr>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(100)</w:t>
            </w: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6 (100)</w:t>
            </w: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8 (100)</w:t>
            </w: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9 (100)</w:t>
            </w: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9 (100)</w:t>
            </w: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11 (100)</w:t>
            </w: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45 (100)</w:t>
            </w:r>
          </w:p>
        </w:tc>
      </w:tr>
      <w:tr>
        <w:tblPrEx>
          <w:tblW w:w="5000" w:type="pct"/>
          <w:jc w:val="center"/>
          <w:tblInd w:w="0" w:type="dxa"/>
          <w:tblLayout w:type="fixed"/>
          <w:tblCellMar>
            <w:top w:w="0" w:type="dxa"/>
            <w:left w:w="0" w:type="dxa"/>
            <w:bottom w:w="0" w:type="dxa"/>
            <w:right w:w="0" w:type="dxa"/>
          </w:tblCellMar>
        </w:tblPrEx>
        <w:trPr>
          <w:cantSplit/>
          <w:jc w:val="center"/>
        </w:trPr>
        <w:tc>
          <w:tcPr>
            <w:tcW w:w="2232" w:type="dxa"/>
            <w:shd w:val="clear" w:color="auto" w:fill="FFFFFF"/>
            <w:tcMar>
              <w:left w:w="8" w:type="dxa"/>
              <w:right w:w="8" w:type="dxa"/>
            </w:tcMar>
            <w:textDirection w:val="lrTb"/>
            <w:vAlign w:val="bottom"/>
          </w:tcPr>
          <w:p>
            <w:pPr>
              <w:widowControl w:val="0"/>
              <w:adjustRightInd w:val="0"/>
              <w:spacing w:before="0" w:after="0" w:line="0" w:lineRule="exact"/>
              <w:jc w:val="left"/>
              <w:rPr>
                <w:rFonts w:ascii="SimSun" w:hAnsi="SimSun" w:cs="SimSun"/>
                <w:color w:val="000000"/>
                <w:sz w:val="16"/>
                <w:szCs w:val="16"/>
              </w:rPr>
            </w:pPr>
          </w:p>
        </w:tc>
        <w:tc>
          <w:tcPr>
            <w:tcW w:w="1091" w:type="dxa"/>
            <w:shd w:val="clear" w:color="auto" w:fill="FFFFFF"/>
            <w:tcMar>
              <w:left w:w="8" w:type="dxa"/>
              <w:right w:w="8" w:type="dxa"/>
            </w:tcMar>
            <w:textDirection w:val="lrTb"/>
            <w:vAlign w:val="bottom"/>
          </w:tcPr>
          <w:p>
            <w:pPr>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平均值（SD）</w:t>
            </w: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25.150 (17.451)</w:t>
            </w: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41.133 (40.385)</w:t>
            </w: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22.389 (19.881)</w:t>
            </w: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32.321 (19.125)</w:t>
            </w: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22.438 (20.181)</w:t>
            </w: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22.110 (18.950)</w:t>
            </w: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26.939 (22.904)</w:t>
            </w:r>
          </w:p>
        </w:tc>
      </w:tr>
      <w:tr>
        <w:tblPrEx>
          <w:tblW w:w="5000" w:type="pct"/>
          <w:jc w:val="center"/>
          <w:tblInd w:w="0" w:type="dxa"/>
          <w:tblLayout w:type="fixed"/>
          <w:tblCellMar>
            <w:top w:w="0" w:type="dxa"/>
            <w:left w:w="0" w:type="dxa"/>
            <w:bottom w:w="0" w:type="dxa"/>
            <w:right w:w="0" w:type="dxa"/>
          </w:tblCellMar>
        </w:tblPrEx>
        <w:trPr>
          <w:cantSplit/>
          <w:jc w:val="center"/>
        </w:trPr>
        <w:tc>
          <w:tcPr>
            <w:tcW w:w="2232" w:type="dxa"/>
            <w:shd w:val="clear" w:color="auto" w:fill="FFFFFF"/>
            <w:tcMar>
              <w:left w:w="8" w:type="dxa"/>
              <w:right w:w="8" w:type="dxa"/>
            </w:tcMar>
            <w:textDirection w:val="lrTb"/>
            <w:vAlign w:val="bottom"/>
          </w:tcPr>
          <w:p>
            <w:pPr>
              <w:widowControl w:val="0"/>
              <w:adjustRightInd w:val="0"/>
              <w:spacing w:before="0" w:after="0" w:line="0" w:lineRule="exact"/>
              <w:jc w:val="left"/>
              <w:rPr>
                <w:rFonts w:ascii="SimSun" w:hAnsi="SimSun" w:cs="SimSun"/>
                <w:color w:val="000000"/>
                <w:sz w:val="16"/>
                <w:szCs w:val="16"/>
              </w:rPr>
            </w:pPr>
          </w:p>
        </w:tc>
        <w:tc>
          <w:tcPr>
            <w:tcW w:w="1091" w:type="dxa"/>
            <w:shd w:val="clear" w:color="auto" w:fill="FFFFFF"/>
            <w:tcMar>
              <w:left w:w="8" w:type="dxa"/>
              <w:right w:w="8" w:type="dxa"/>
            </w:tcMar>
            <w:textDirection w:val="lrTb"/>
            <w:vAlign w:val="bottom"/>
          </w:tcPr>
          <w:p>
            <w:pPr>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中位数</w:t>
            </w: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25.150</w:t>
            </w: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25.365</w:t>
            </w: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16.195</w:t>
            </w: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29.370</w:t>
            </w: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19.120</w:t>
            </w: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18.920</w:t>
            </w: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18.920</w:t>
            </w:r>
          </w:p>
        </w:tc>
      </w:tr>
      <w:tr>
        <w:tblPrEx>
          <w:tblW w:w="5000" w:type="pct"/>
          <w:jc w:val="center"/>
          <w:tblInd w:w="0" w:type="dxa"/>
          <w:tblLayout w:type="fixed"/>
          <w:tblCellMar>
            <w:top w:w="0" w:type="dxa"/>
            <w:left w:w="0" w:type="dxa"/>
            <w:bottom w:w="0" w:type="dxa"/>
            <w:right w:w="0" w:type="dxa"/>
          </w:tblCellMar>
        </w:tblPrEx>
        <w:trPr>
          <w:cantSplit/>
          <w:jc w:val="center"/>
        </w:trPr>
        <w:tc>
          <w:tcPr>
            <w:tcW w:w="2232" w:type="dxa"/>
            <w:shd w:val="clear" w:color="auto" w:fill="FFFFFF"/>
            <w:tcMar>
              <w:left w:w="8" w:type="dxa"/>
              <w:right w:w="8" w:type="dxa"/>
            </w:tcMar>
            <w:textDirection w:val="lrTb"/>
            <w:vAlign w:val="bottom"/>
          </w:tcPr>
          <w:p>
            <w:pPr>
              <w:widowControl w:val="0"/>
              <w:adjustRightInd w:val="0"/>
              <w:spacing w:before="0" w:after="0" w:line="0" w:lineRule="exact"/>
              <w:jc w:val="left"/>
              <w:rPr>
                <w:rFonts w:ascii="SimSun" w:hAnsi="SimSun" w:cs="SimSun"/>
                <w:color w:val="000000"/>
                <w:sz w:val="16"/>
                <w:szCs w:val="16"/>
              </w:rPr>
            </w:pPr>
          </w:p>
        </w:tc>
        <w:tc>
          <w:tcPr>
            <w:tcW w:w="1091" w:type="dxa"/>
            <w:shd w:val="clear" w:color="auto" w:fill="FFFFFF"/>
            <w:tcMar>
              <w:left w:w="8" w:type="dxa"/>
              <w:right w:w="8" w:type="dxa"/>
            </w:tcMar>
            <w:textDirection w:val="lrTb"/>
            <w:vAlign w:val="bottom"/>
          </w:tcPr>
          <w:p>
            <w:pPr>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Q1, Q3</w:t>
            </w: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12.810, 37.490</w:t>
            </w: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10.180, 69.720</w:t>
            </w: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12.595, 22.785</w:t>
            </w: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17.180, 43.960</w:t>
            </w: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9.130, 25.590</w:t>
            </w: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10.450, 22.930</w:t>
            </w: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11.330, 37.490</w:t>
            </w:r>
          </w:p>
        </w:tc>
      </w:tr>
      <w:tr>
        <w:tblPrEx>
          <w:tblW w:w="5000" w:type="pct"/>
          <w:jc w:val="center"/>
          <w:tblInd w:w="0" w:type="dxa"/>
          <w:tblLayout w:type="fixed"/>
          <w:tblCellMar>
            <w:top w:w="0" w:type="dxa"/>
            <w:left w:w="0" w:type="dxa"/>
            <w:bottom w:w="0" w:type="dxa"/>
            <w:right w:w="0" w:type="dxa"/>
          </w:tblCellMar>
        </w:tblPrEx>
        <w:trPr>
          <w:cantSplit/>
          <w:jc w:val="center"/>
        </w:trPr>
        <w:tc>
          <w:tcPr>
            <w:tcW w:w="2232" w:type="dxa"/>
            <w:shd w:val="clear" w:color="auto" w:fill="FFFFFF"/>
            <w:tcMar>
              <w:left w:w="8" w:type="dxa"/>
              <w:right w:w="8" w:type="dxa"/>
            </w:tcMar>
            <w:textDirection w:val="lrTb"/>
            <w:vAlign w:val="bottom"/>
          </w:tcPr>
          <w:p>
            <w:pPr>
              <w:widowControl w:val="0"/>
              <w:adjustRightInd w:val="0"/>
              <w:spacing w:before="0" w:after="0" w:line="0" w:lineRule="exact"/>
              <w:jc w:val="left"/>
              <w:rPr>
                <w:rFonts w:ascii="SimSun" w:hAnsi="SimSun" w:cs="SimSun"/>
                <w:color w:val="000000"/>
                <w:sz w:val="16"/>
                <w:szCs w:val="16"/>
              </w:rPr>
            </w:pPr>
          </w:p>
        </w:tc>
        <w:tc>
          <w:tcPr>
            <w:tcW w:w="1091" w:type="dxa"/>
            <w:shd w:val="clear" w:color="auto" w:fill="FFFFFF"/>
            <w:tcMar>
              <w:left w:w="8" w:type="dxa"/>
              <w:right w:w="8" w:type="dxa"/>
            </w:tcMar>
            <w:textDirection w:val="lrTb"/>
            <w:vAlign w:val="bottom"/>
          </w:tcPr>
          <w:p>
            <w:pPr>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最小值，最大值</w:t>
            </w: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12.81, 37.49</w:t>
            </w: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8.05, 108.12</w:t>
            </w: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6.54, 69.42</w:t>
            </w: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6.47, 68.34</w:t>
            </w: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1.35, 67.48</w:t>
            </w: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2.07, 71.52</w:t>
            </w: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1.35, 108.12</w:t>
            </w:r>
          </w:p>
        </w:tc>
      </w:tr>
      <w:tr>
        <w:tblPrEx>
          <w:tblW w:w="5000" w:type="pct"/>
          <w:jc w:val="center"/>
          <w:tblInd w:w="0" w:type="dxa"/>
          <w:tblLayout w:type="fixed"/>
          <w:tblCellMar>
            <w:top w:w="0" w:type="dxa"/>
            <w:left w:w="0" w:type="dxa"/>
            <w:bottom w:w="0" w:type="dxa"/>
            <w:right w:w="0" w:type="dxa"/>
          </w:tblCellMar>
        </w:tblPrEx>
        <w:trPr>
          <w:cantSplit/>
          <w:jc w:val="center"/>
        </w:trPr>
        <w:tc>
          <w:tcPr>
            <w:tcW w:w="12836" w:type="dxa"/>
            <w:gridSpan w:val="9"/>
            <w:shd w:val="clear" w:color="auto" w:fill="FFFFFF"/>
            <w:tcMar>
              <w:left w:w="8" w:type="dxa"/>
              <w:right w:w="8" w:type="dxa"/>
            </w:tcMar>
            <w:textDirection w:val="lrTb"/>
            <w:vAlign w:val="bottom"/>
          </w:tcPr>
          <w:p>
            <w:pPr>
              <w:widowControl w:val="0"/>
              <w:adjustRightInd w:val="0"/>
              <w:spacing w:before="0" w:after="0" w:line="0" w:lineRule="exact"/>
              <w:jc w:val="left"/>
              <w:rPr>
                <w:rFonts w:ascii="SimSun" w:hAnsi="SimSun" w:cs="SimSun"/>
                <w:color w:val="000000"/>
                <w:sz w:val="16"/>
                <w:szCs w:val="16"/>
              </w:rPr>
            </w:pPr>
          </w:p>
        </w:tc>
      </w:tr>
      <w:tr>
        <w:tblPrEx>
          <w:tblW w:w="5000" w:type="pct"/>
          <w:jc w:val="center"/>
          <w:tblInd w:w="0" w:type="dxa"/>
          <w:tblLayout w:type="fixed"/>
          <w:tblCellMar>
            <w:top w:w="0" w:type="dxa"/>
            <w:left w:w="0" w:type="dxa"/>
            <w:bottom w:w="0" w:type="dxa"/>
            <w:right w:w="0" w:type="dxa"/>
          </w:tblCellMar>
        </w:tblPrEx>
        <w:trPr>
          <w:cantSplit/>
          <w:jc w:val="center"/>
        </w:trPr>
        <w:tc>
          <w:tcPr>
            <w:tcW w:w="2232" w:type="dxa"/>
            <w:shd w:val="clear" w:color="auto" w:fill="FFFFFF"/>
            <w:tcMar>
              <w:left w:w="8" w:type="dxa"/>
              <w:right w:w="8" w:type="dxa"/>
            </w:tcMar>
            <w:textDirection w:val="lrTb"/>
            <w:vAlign w:val="bottom"/>
          </w:tcPr>
          <w:p>
            <w:pPr>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首次诊断时的临床分期</w:t>
            </w:r>
          </w:p>
        </w:tc>
        <w:tc>
          <w:tcPr>
            <w:tcW w:w="1091" w:type="dxa"/>
            <w:shd w:val="clear" w:color="auto" w:fill="FFFFFF"/>
            <w:tcMar>
              <w:left w:w="8" w:type="dxa"/>
              <w:right w:w="8" w:type="dxa"/>
            </w:tcMar>
            <w:textDirection w:val="lrTb"/>
            <w:vAlign w:val="bottom"/>
          </w:tcPr>
          <w:p>
            <w:pPr>
              <w:widowControl w:val="0"/>
              <w:adjustRightInd w:val="0"/>
              <w:spacing w:before="0" w:after="0" w:line="0" w:lineRule="exact"/>
              <w:jc w:val="left"/>
              <w:rPr>
                <w:rFonts w:ascii="SimSun" w:hAnsi="SimSun" w:cs="SimSun"/>
                <w:color w:val="000000"/>
                <w:sz w:val="16"/>
                <w:szCs w:val="16"/>
              </w:rPr>
            </w:pP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p>
        </w:tc>
      </w:tr>
      <w:tr>
        <w:tblPrEx>
          <w:tblW w:w="5000" w:type="pct"/>
          <w:jc w:val="center"/>
          <w:tblInd w:w="0" w:type="dxa"/>
          <w:tblLayout w:type="fixed"/>
          <w:tblCellMar>
            <w:top w:w="0" w:type="dxa"/>
            <w:left w:w="0" w:type="dxa"/>
            <w:bottom w:w="0" w:type="dxa"/>
            <w:right w:w="0" w:type="dxa"/>
          </w:tblCellMar>
        </w:tblPrEx>
        <w:trPr>
          <w:cantSplit/>
          <w:jc w:val="center"/>
        </w:trPr>
        <w:tc>
          <w:tcPr>
            <w:tcW w:w="2232" w:type="dxa"/>
            <w:shd w:val="clear" w:color="auto" w:fill="FFFFFF"/>
            <w:tcMar>
              <w:left w:w="8" w:type="dxa"/>
              <w:right w:w="8" w:type="dxa"/>
            </w:tcMar>
            <w:textDirection w:val="lrTb"/>
            <w:vAlign w:val="bottom"/>
          </w:tcPr>
          <w:p>
            <w:pPr>
              <w:widowControl w:val="0"/>
              <w:adjustRightInd w:val="0"/>
              <w:spacing w:before="0" w:after="0" w:line="0" w:lineRule="exact"/>
              <w:ind w:left="200"/>
              <w:jc w:val="left"/>
              <w:rPr>
                <w:rFonts w:ascii="SimSun" w:hAnsi="SimSun" w:cs="SimSun"/>
                <w:color w:val="000000"/>
                <w:sz w:val="16"/>
                <w:szCs w:val="16"/>
              </w:rPr>
            </w:pPr>
            <w:r>
              <w:rPr>
                <w:rFonts w:ascii="Times New Roman" w:eastAsia="宋体" w:hAnsi="Times New Roman" w:cs="Times New Roman"/>
                <w:snapToGrid/>
                <w:color w:val="000000"/>
                <w:sz w:val="16"/>
                <w:szCs w:val="16"/>
              </w:rPr>
              <w:t>I</w:t>
            </w:r>
          </w:p>
        </w:tc>
        <w:tc>
          <w:tcPr>
            <w:tcW w:w="1091" w:type="dxa"/>
            <w:shd w:val="clear" w:color="auto" w:fill="FFFFFF"/>
            <w:tcMar>
              <w:left w:w="8" w:type="dxa"/>
              <w:right w:w="8" w:type="dxa"/>
            </w:tcMar>
            <w:textDirection w:val="lrTb"/>
            <w:vAlign w:val="bottom"/>
          </w:tcPr>
          <w:p>
            <w:pPr>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(12.5)</w:t>
            </w: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2232" w:type="dxa"/>
            <w:shd w:val="clear" w:color="auto" w:fill="FFFFFF"/>
            <w:tcMar>
              <w:left w:w="8" w:type="dxa"/>
              <w:right w:w="8" w:type="dxa"/>
            </w:tcMar>
            <w:textDirection w:val="lrTb"/>
            <w:vAlign w:val="bottom"/>
          </w:tcPr>
          <w:p>
            <w:pPr>
              <w:widowControl w:val="0"/>
              <w:adjustRightInd w:val="0"/>
              <w:spacing w:before="0" w:after="0" w:line="0" w:lineRule="exact"/>
              <w:ind w:left="200"/>
              <w:jc w:val="left"/>
              <w:rPr>
                <w:rFonts w:ascii="SimSun" w:hAnsi="SimSun" w:cs="SimSun"/>
                <w:color w:val="000000"/>
                <w:sz w:val="16"/>
                <w:szCs w:val="16"/>
              </w:rPr>
            </w:pPr>
            <w:r>
              <w:rPr>
                <w:rFonts w:ascii="Times New Roman" w:eastAsia="宋体" w:hAnsi="Times New Roman" w:cs="Times New Roman"/>
                <w:snapToGrid/>
                <w:color w:val="000000"/>
                <w:sz w:val="16"/>
                <w:szCs w:val="16"/>
              </w:rPr>
              <w:t>II</w:t>
            </w:r>
          </w:p>
        </w:tc>
        <w:tc>
          <w:tcPr>
            <w:tcW w:w="1091" w:type="dxa"/>
            <w:shd w:val="clear" w:color="auto" w:fill="FFFFFF"/>
            <w:tcMar>
              <w:left w:w="8" w:type="dxa"/>
              <w:right w:w="8" w:type="dxa"/>
            </w:tcMar>
            <w:textDirection w:val="lrTb"/>
            <w:vAlign w:val="bottom"/>
          </w:tcPr>
          <w:p>
            <w:pPr>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(9.1)</w:t>
            </w: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2232" w:type="dxa"/>
            <w:shd w:val="clear" w:color="auto" w:fill="FFFFFF"/>
            <w:tcMar>
              <w:left w:w="8" w:type="dxa"/>
              <w:right w:w="8" w:type="dxa"/>
            </w:tcMar>
            <w:textDirection w:val="lrTb"/>
            <w:vAlign w:val="bottom"/>
          </w:tcPr>
          <w:p>
            <w:pPr>
              <w:widowControl w:val="0"/>
              <w:adjustRightInd w:val="0"/>
              <w:spacing w:before="0" w:after="0" w:line="0" w:lineRule="exact"/>
              <w:ind w:left="200"/>
              <w:jc w:val="left"/>
              <w:rPr>
                <w:rFonts w:ascii="SimSun" w:hAnsi="SimSun" w:cs="SimSun"/>
                <w:color w:val="000000"/>
                <w:sz w:val="16"/>
                <w:szCs w:val="16"/>
              </w:rPr>
            </w:pPr>
            <w:r>
              <w:rPr>
                <w:rFonts w:ascii="Times New Roman" w:eastAsia="宋体" w:hAnsi="Times New Roman" w:cs="Times New Roman"/>
                <w:snapToGrid/>
                <w:color w:val="000000"/>
                <w:sz w:val="16"/>
                <w:szCs w:val="16"/>
              </w:rPr>
              <w:t>IIIa</w:t>
            </w:r>
          </w:p>
        </w:tc>
        <w:tc>
          <w:tcPr>
            <w:tcW w:w="1091" w:type="dxa"/>
            <w:shd w:val="clear" w:color="auto" w:fill="FFFFFF"/>
            <w:tcMar>
              <w:left w:w="8" w:type="dxa"/>
              <w:right w:w="8" w:type="dxa"/>
            </w:tcMar>
            <w:textDirection w:val="lrTb"/>
            <w:vAlign w:val="bottom"/>
          </w:tcPr>
          <w:p>
            <w:pPr>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(33.3)</w:t>
            </w: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(25.0)</w:t>
            </w: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(9.1)</w:t>
            </w: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7 (15.6)</w:t>
            </w:r>
          </w:p>
        </w:tc>
      </w:tr>
      <w:tr>
        <w:tblPrEx>
          <w:tblW w:w="5000" w:type="pct"/>
          <w:jc w:val="center"/>
          <w:tblInd w:w="0" w:type="dxa"/>
          <w:tblLayout w:type="fixed"/>
          <w:tblCellMar>
            <w:top w:w="0" w:type="dxa"/>
            <w:left w:w="0" w:type="dxa"/>
            <w:bottom w:w="0" w:type="dxa"/>
            <w:right w:w="0" w:type="dxa"/>
          </w:tblCellMar>
        </w:tblPrEx>
        <w:trPr>
          <w:cantSplit/>
          <w:jc w:val="center"/>
        </w:trPr>
        <w:tc>
          <w:tcPr>
            <w:tcW w:w="2232" w:type="dxa"/>
            <w:shd w:val="clear" w:color="auto" w:fill="FFFFFF"/>
            <w:tcMar>
              <w:left w:w="8" w:type="dxa"/>
              <w:right w:w="8" w:type="dxa"/>
            </w:tcMar>
            <w:textDirection w:val="lrTb"/>
            <w:vAlign w:val="bottom"/>
          </w:tcPr>
          <w:p>
            <w:pPr>
              <w:widowControl w:val="0"/>
              <w:adjustRightInd w:val="0"/>
              <w:spacing w:before="0" w:after="0" w:line="0" w:lineRule="exact"/>
              <w:ind w:left="200"/>
              <w:jc w:val="left"/>
              <w:rPr>
                <w:rFonts w:ascii="SimSun" w:hAnsi="SimSun" w:cs="SimSun"/>
                <w:color w:val="000000"/>
                <w:sz w:val="16"/>
                <w:szCs w:val="16"/>
              </w:rPr>
            </w:pPr>
            <w:r>
              <w:rPr>
                <w:rFonts w:ascii="Times New Roman" w:eastAsia="宋体" w:hAnsi="Times New Roman" w:cs="Times New Roman"/>
                <w:snapToGrid/>
                <w:color w:val="000000"/>
                <w:sz w:val="16"/>
                <w:szCs w:val="16"/>
              </w:rPr>
              <w:t>IIIb</w:t>
            </w:r>
          </w:p>
        </w:tc>
        <w:tc>
          <w:tcPr>
            <w:tcW w:w="1091" w:type="dxa"/>
            <w:shd w:val="clear" w:color="auto" w:fill="FFFFFF"/>
            <w:tcMar>
              <w:left w:w="8" w:type="dxa"/>
              <w:right w:w="8" w:type="dxa"/>
            </w:tcMar>
            <w:textDirection w:val="lrTb"/>
            <w:vAlign w:val="bottom"/>
          </w:tcPr>
          <w:p>
            <w:pPr>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(50.0)</w:t>
            </w: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(25.0)</w:t>
            </w: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(22.2)</w:t>
            </w: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 (11.1)</w:t>
            </w:r>
          </w:p>
        </w:tc>
      </w:tr>
      <w:tr>
        <w:tblPrEx>
          <w:tblW w:w="5000" w:type="pct"/>
          <w:jc w:val="center"/>
          <w:tblInd w:w="0" w:type="dxa"/>
          <w:tblLayout w:type="fixed"/>
          <w:tblCellMar>
            <w:top w:w="0" w:type="dxa"/>
            <w:left w:w="0" w:type="dxa"/>
            <w:bottom w:w="0" w:type="dxa"/>
            <w:right w:w="0" w:type="dxa"/>
          </w:tblCellMar>
        </w:tblPrEx>
        <w:trPr>
          <w:cantSplit/>
          <w:jc w:val="center"/>
        </w:trPr>
        <w:tc>
          <w:tcPr>
            <w:tcW w:w="2232" w:type="dxa"/>
            <w:shd w:val="clear" w:color="auto" w:fill="FFFFFF"/>
            <w:tcMar>
              <w:left w:w="8" w:type="dxa"/>
              <w:right w:w="8" w:type="dxa"/>
            </w:tcMar>
            <w:textDirection w:val="lrTb"/>
            <w:vAlign w:val="bottom"/>
          </w:tcPr>
          <w:p>
            <w:pPr>
              <w:widowControl w:val="0"/>
              <w:adjustRightInd w:val="0"/>
              <w:spacing w:before="0" w:after="0" w:line="0" w:lineRule="exact"/>
              <w:ind w:left="200"/>
              <w:jc w:val="left"/>
              <w:rPr>
                <w:rFonts w:ascii="SimSun" w:hAnsi="SimSun" w:cs="SimSun"/>
                <w:color w:val="000000"/>
                <w:sz w:val="16"/>
                <w:szCs w:val="16"/>
              </w:rPr>
            </w:pPr>
            <w:r>
              <w:rPr>
                <w:rFonts w:ascii="Times New Roman" w:eastAsia="宋体" w:hAnsi="Times New Roman" w:cs="Times New Roman"/>
                <w:snapToGrid/>
                <w:color w:val="000000"/>
                <w:sz w:val="16"/>
                <w:szCs w:val="16"/>
              </w:rPr>
              <w:t>IV</w:t>
            </w:r>
          </w:p>
        </w:tc>
        <w:tc>
          <w:tcPr>
            <w:tcW w:w="1091" w:type="dxa"/>
            <w:shd w:val="clear" w:color="auto" w:fill="FFFFFF"/>
            <w:tcMar>
              <w:left w:w="8" w:type="dxa"/>
              <w:right w:w="8" w:type="dxa"/>
            </w:tcMar>
            <w:textDirection w:val="lrTb"/>
            <w:vAlign w:val="bottom"/>
          </w:tcPr>
          <w:p>
            <w:pPr>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(50.0)</w:t>
            </w: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 (66.7)</w:t>
            </w: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 (37.5)</w:t>
            </w: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8 (88.9)</w:t>
            </w: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6 (66.7)</w:t>
            </w: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8 (72.7)</w:t>
            </w: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30 (66.7)</w:t>
            </w:r>
          </w:p>
        </w:tc>
      </w:tr>
      <w:tr>
        <w:tblPrEx>
          <w:tblW w:w="5000" w:type="pct"/>
          <w:jc w:val="center"/>
          <w:tblInd w:w="0" w:type="dxa"/>
          <w:tblLayout w:type="fixed"/>
          <w:tblCellMar>
            <w:top w:w="0" w:type="dxa"/>
            <w:left w:w="0" w:type="dxa"/>
            <w:bottom w:w="0" w:type="dxa"/>
            <w:right w:w="0" w:type="dxa"/>
          </w:tblCellMar>
        </w:tblPrEx>
        <w:trPr>
          <w:cantSplit/>
          <w:jc w:val="center"/>
        </w:trPr>
        <w:tc>
          <w:tcPr>
            <w:tcW w:w="2232" w:type="dxa"/>
            <w:shd w:val="clear" w:color="auto" w:fill="FFFFFF"/>
            <w:tcMar>
              <w:left w:w="8" w:type="dxa"/>
              <w:right w:w="8" w:type="dxa"/>
            </w:tcMar>
            <w:textDirection w:val="lrTb"/>
            <w:vAlign w:val="bottom"/>
          </w:tcPr>
          <w:p>
            <w:pPr>
              <w:widowControl w:val="0"/>
              <w:adjustRightInd w:val="0"/>
              <w:spacing w:before="0" w:after="0" w:line="0" w:lineRule="exact"/>
              <w:ind w:left="200"/>
              <w:jc w:val="left"/>
              <w:rPr>
                <w:rFonts w:ascii="SimSun" w:hAnsi="SimSun" w:cs="SimSun"/>
                <w:color w:val="000000"/>
                <w:sz w:val="16"/>
                <w:szCs w:val="16"/>
              </w:rPr>
            </w:pPr>
            <w:r>
              <w:rPr>
                <w:rFonts w:ascii="Times New Roman" w:eastAsia="宋体" w:hAnsi="Times New Roman" w:cs="Times New Roman"/>
                <w:snapToGrid/>
                <w:color w:val="000000"/>
                <w:sz w:val="16"/>
                <w:szCs w:val="16"/>
              </w:rPr>
              <w:t>未知</w:t>
            </w:r>
          </w:p>
        </w:tc>
        <w:tc>
          <w:tcPr>
            <w:tcW w:w="1091" w:type="dxa"/>
            <w:shd w:val="clear" w:color="auto" w:fill="FFFFFF"/>
            <w:tcMar>
              <w:left w:w="8" w:type="dxa"/>
              <w:right w:w="8" w:type="dxa"/>
            </w:tcMar>
            <w:textDirection w:val="lrTb"/>
            <w:vAlign w:val="bottom"/>
          </w:tcPr>
          <w:p>
            <w:pPr>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(9.1)</w:t>
            </w: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12836" w:type="dxa"/>
            <w:gridSpan w:val="9"/>
            <w:shd w:val="clear" w:color="auto" w:fill="FFFFFF"/>
            <w:tcMar>
              <w:left w:w="8" w:type="dxa"/>
              <w:right w:w="8" w:type="dxa"/>
            </w:tcMar>
            <w:textDirection w:val="lrTb"/>
            <w:vAlign w:val="bottom"/>
          </w:tcPr>
          <w:p>
            <w:pPr>
              <w:widowControl w:val="0"/>
              <w:adjustRightInd w:val="0"/>
              <w:spacing w:before="0" w:after="0" w:line="0" w:lineRule="exact"/>
              <w:jc w:val="left"/>
              <w:rPr>
                <w:rFonts w:ascii="SimSun" w:hAnsi="SimSun" w:cs="SimSun"/>
                <w:color w:val="000000"/>
                <w:sz w:val="16"/>
                <w:szCs w:val="16"/>
              </w:rPr>
            </w:pPr>
          </w:p>
        </w:tc>
      </w:tr>
      <w:tr>
        <w:tblPrEx>
          <w:tblW w:w="5000" w:type="pct"/>
          <w:jc w:val="center"/>
          <w:tblInd w:w="0" w:type="dxa"/>
          <w:tblLayout w:type="fixed"/>
          <w:tblCellMar>
            <w:top w:w="0" w:type="dxa"/>
            <w:left w:w="0" w:type="dxa"/>
            <w:bottom w:w="0" w:type="dxa"/>
            <w:right w:w="0" w:type="dxa"/>
          </w:tblCellMar>
        </w:tblPrEx>
        <w:trPr>
          <w:cantSplit/>
          <w:jc w:val="center"/>
        </w:trPr>
        <w:tc>
          <w:tcPr>
            <w:tcW w:w="2232" w:type="dxa"/>
            <w:shd w:val="clear" w:color="auto" w:fill="FFFFFF"/>
            <w:tcMar>
              <w:left w:w="8" w:type="dxa"/>
              <w:right w:w="8" w:type="dxa"/>
            </w:tcMar>
            <w:textDirection w:val="lrTb"/>
            <w:vAlign w:val="bottom"/>
          </w:tcPr>
          <w:p>
            <w:pPr>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知情同意时的临床分期[1]</w:t>
            </w:r>
          </w:p>
        </w:tc>
        <w:tc>
          <w:tcPr>
            <w:tcW w:w="1091" w:type="dxa"/>
            <w:shd w:val="clear" w:color="auto" w:fill="FFFFFF"/>
            <w:tcMar>
              <w:left w:w="8" w:type="dxa"/>
              <w:right w:w="8" w:type="dxa"/>
            </w:tcMar>
            <w:textDirection w:val="lrTb"/>
            <w:vAlign w:val="bottom"/>
          </w:tcPr>
          <w:p>
            <w:pPr>
              <w:widowControl w:val="0"/>
              <w:adjustRightInd w:val="0"/>
              <w:spacing w:before="0" w:after="0" w:line="0" w:lineRule="exact"/>
              <w:jc w:val="left"/>
              <w:rPr>
                <w:rFonts w:ascii="SimSun" w:hAnsi="SimSun" w:cs="SimSun"/>
                <w:color w:val="000000"/>
                <w:sz w:val="16"/>
                <w:szCs w:val="16"/>
              </w:rPr>
            </w:pP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p>
        </w:tc>
      </w:tr>
      <w:tr>
        <w:tblPrEx>
          <w:tblW w:w="5000" w:type="pct"/>
          <w:jc w:val="center"/>
          <w:tblInd w:w="0" w:type="dxa"/>
          <w:tblLayout w:type="fixed"/>
          <w:tblCellMar>
            <w:top w:w="0" w:type="dxa"/>
            <w:left w:w="0" w:type="dxa"/>
            <w:bottom w:w="0" w:type="dxa"/>
            <w:right w:w="0" w:type="dxa"/>
          </w:tblCellMar>
        </w:tblPrEx>
        <w:trPr>
          <w:cantSplit/>
          <w:jc w:val="center"/>
        </w:trPr>
        <w:tc>
          <w:tcPr>
            <w:tcW w:w="2232" w:type="dxa"/>
            <w:shd w:val="clear" w:color="auto" w:fill="FFFFFF"/>
            <w:tcMar>
              <w:left w:w="8" w:type="dxa"/>
              <w:right w:w="8" w:type="dxa"/>
            </w:tcMar>
            <w:textDirection w:val="lrTb"/>
            <w:vAlign w:val="bottom"/>
          </w:tcPr>
          <w:p>
            <w:pPr>
              <w:widowControl w:val="0"/>
              <w:adjustRightInd w:val="0"/>
              <w:spacing w:before="0" w:after="0" w:line="0" w:lineRule="exact"/>
              <w:ind w:left="200"/>
              <w:jc w:val="left"/>
              <w:rPr>
                <w:rFonts w:ascii="SimSun" w:hAnsi="SimSun" w:cs="SimSun"/>
                <w:color w:val="000000"/>
                <w:sz w:val="16"/>
                <w:szCs w:val="16"/>
              </w:rPr>
            </w:pPr>
            <w:r>
              <w:rPr>
                <w:rFonts w:ascii="Times New Roman" w:eastAsia="宋体" w:hAnsi="Times New Roman" w:cs="Times New Roman"/>
                <w:snapToGrid/>
                <w:color w:val="000000"/>
                <w:sz w:val="16"/>
                <w:szCs w:val="16"/>
              </w:rPr>
              <w:t>IIIb</w:t>
            </w:r>
          </w:p>
        </w:tc>
        <w:tc>
          <w:tcPr>
            <w:tcW w:w="1091" w:type="dxa"/>
            <w:shd w:val="clear" w:color="auto" w:fill="FFFFFF"/>
            <w:tcMar>
              <w:left w:w="8" w:type="dxa"/>
              <w:right w:w="8" w:type="dxa"/>
            </w:tcMar>
            <w:textDirection w:val="lrTb"/>
            <w:vAlign w:val="bottom"/>
          </w:tcPr>
          <w:p>
            <w:pPr>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(12.5)</w:t>
            </w: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2232" w:type="dxa"/>
            <w:shd w:val="clear" w:color="auto" w:fill="FFFFFF"/>
            <w:tcMar>
              <w:left w:w="8" w:type="dxa"/>
              <w:right w:w="8" w:type="dxa"/>
            </w:tcMar>
            <w:textDirection w:val="lrTb"/>
            <w:vAlign w:val="bottom"/>
          </w:tcPr>
          <w:p>
            <w:pPr>
              <w:widowControl w:val="0"/>
              <w:adjustRightInd w:val="0"/>
              <w:spacing w:before="0" w:after="0" w:line="0" w:lineRule="exact"/>
              <w:ind w:left="200"/>
              <w:jc w:val="left"/>
              <w:rPr>
                <w:rFonts w:ascii="SimSun" w:hAnsi="SimSun" w:cs="SimSun"/>
                <w:color w:val="000000"/>
                <w:sz w:val="16"/>
                <w:szCs w:val="16"/>
              </w:rPr>
            </w:pPr>
            <w:r>
              <w:rPr>
                <w:rFonts w:ascii="Times New Roman" w:eastAsia="宋体" w:hAnsi="Times New Roman" w:cs="Times New Roman"/>
                <w:snapToGrid/>
                <w:color w:val="000000"/>
                <w:sz w:val="16"/>
                <w:szCs w:val="16"/>
              </w:rPr>
              <w:t>IV</w:t>
            </w:r>
          </w:p>
        </w:tc>
        <w:tc>
          <w:tcPr>
            <w:tcW w:w="1091" w:type="dxa"/>
            <w:shd w:val="clear" w:color="auto" w:fill="FFFFFF"/>
            <w:tcMar>
              <w:left w:w="8" w:type="dxa"/>
              <w:right w:w="8" w:type="dxa"/>
            </w:tcMar>
            <w:textDirection w:val="lrTb"/>
            <w:vAlign w:val="bottom"/>
          </w:tcPr>
          <w:p>
            <w:pPr>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(100)</w:t>
            </w: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6 (100)</w:t>
            </w: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7 (87.5)</w:t>
            </w: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9 (100)</w:t>
            </w: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9 (100)</w:t>
            </w: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11 (100)</w:t>
            </w: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44 (97.8)</w:t>
            </w:r>
          </w:p>
        </w:tc>
      </w:tr>
      <w:tr>
        <w:tblPrEx>
          <w:tblW w:w="5000" w:type="pct"/>
          <w:jc w:val="center"/>
          <w:tblInd w:w="0" w:type="dxa"/>
          <w:tblLayout w:type="fixed"/>
          <w:tblCellMar>
            <w:top w:w="0" w:type="dxa"/>
            <w:left w:w="0" w:type="dxa"/>
            <w:bottom w:w="0" w:type="dxa"/>
            <w:right w:w="0" w:type="dxa"/>
          </w:tblCellMar>
        </w:tblPrEx>
        <w:trPr>
          <w:cantSplit/>
          <w:jc w:val="center"/>
        </w:trPr>
        <w:tc>
          <w:tcPr>
            <w:tcW w:w="12836" w:type="dxa"/>
            <w:gridSpan w:val="9"/>
            <w:shd w:val="clear" w:color="auto" w:fill="FFFFFF"/>
            <w:tcMar>
              <w:left w:w="8" w:type="dxa"/>
              <w:right w:w="8" w:type="dxa"/>
            </w:tcMar>
            <w:textDirection w:val="lrTb"/>
            <w:vAlign w:val="bottom"/>
          </w:tcPr>
          <w:p>
            <w:pPr>
              <w:widowControl w:val="0"/>
              <w:adjustRightInd w:val="0"/>
              <w:spacing w:before="0" w:after="0" w:line="0" w:lineRule="exact"/>
              <w:jc w:val="left"/>
              <w:rPr>
                <w:rFonts w:ascii="SimSun" w:hAnsi="SimSun" w:cs="SimSun"/>
                <w:color w:val="000000"/>
                <w:sz w:val="16"/>
                <w:szCs w:val="16"/>
              </w:rPr>
            </w:pPr>
          </w:p>
        </w:tc>
      </w:tr>
      <w:tr>
        <w:tblPrEx>
          <w:tblW w:w="5000" w:type="pct"/>
          <w:jc w:val="center"/>
          <w:tblInd w:w="0" w:type="dxa"/>
          <w:tblLayout w:type="fixed"/>
          <w:tblCellMar>
            <w:top w:w="0" w:type="dxa"/>
            <w:left w:w="0" w:type="dxa"/>
            <w:bottom w:w="0" w:type="dxa"/>
            <w:right w:w="0" w:type="dxa"/>
          </w:tblCellMar>
        </w:tblPrEx>
        <w:trPr>
          <w:cantSplit/>
          <w:jc w:val="center"/>
        </w:trPr>
        <w:tc>
          <w:tcPr>
            <w:tcW w:w="2232" w:type="dxa"/>
            <w:shd w:val="clear" w:color="auto" w:fill="FFFFFF"/>
            <w:tcMar>
              <w:left w:w="8" w:type="dxa"/>
              <w:right w:w="8" w:type="dxa"/>
            </w:tcMar>
            <w:textDirection w:val="lrTb"/>
            <w:vAlign w:val="bottom"/>
          </w:tcPr>
          <w:p>
            <w:pPr>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病灶部位数量</w:t>
            </w:r>
          </w:p>
        </w:tc>
        <w:tc>
          <w:tcPr>
            <w:tcW w:w="1091" w:type="dxa"/>
            <w:shd w:val="clear" w:color="auto" w:fill="FFFFFF"/>
            <w:tcMar>
              <w:left w:w="8" w:type="dxa"/>
              <w:right w:w="8" w:type="dxa"/>
            </w:tcMar>
            <w:textDirection w:val="lrTb"/>
            <w:vAlign w:val="bottom"/>
          </w:tcPr>
          <w:p>
            <w:pPr>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(100)</w:t>
            </w: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6 (100)</w:t>
            </w: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8 (100)</w:t>
            </w: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9 (100)</w:t>
            </w: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9 (100)</w:t>
            </w: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11 (100)</w:t>
            </w: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45 (100)</w:t>
            </w:r>
          </w:p>
        </w:tc>
      </w:tr>
      <w:tr>
        <w:tblPrEx>
          <w:tblW w:w="5000" w:type="pct"/>
          <w:jc w:val="center"/>
          <w:tblInd w:w="0" w:type="dxa"/>
          <w:tblLayout w:type="fixed"/>
          <w:tblCellMar>
            <w:top w:w="0" w:type="dxa"/>
            <w:left w:w="0" w:type="dxa"/>
            <w:bottom w:w="0" w:type="dxa"/>
            <w:right w:w="0" w:type="dxa"/>
          </w:tblCellMar>
        </w:tblPrEx>
        <w:trPr>
          <w:cantSplit/>
          <w:jc w:val="center"/>
        </w:trPr>
        <w:tc>
          <w:tcPr>
            <w:tcW w:w="2232" w:type="dxa"/>
            <w:shd w:val="clear" w:color="auto" w:fill="FFFFFF"/>
            <w:tcMar>
              <w:left w:w="8" w:type="dxa"/>
              <w:right w:w="8" w:type="dxa"/>
            </w:tcMar>
            <w:textDirection w:val="lrTb"/>
            <w:vAlign w:val="bottom"/>
          </w:tcPr>
          <w:p>
            <w:pPr>
              <w:widowControl w:val="0"/>
              <w:adjustRightInd w:val="0"/>
              <w:spacing w:before="0" w:after="0" w:line="0" w:lineRule="exact"/>
              <w:jc w:val="left"/>
              <w:rPr>
                <w:rFonts w:ascii="SimSun" w:hAnsi="SimSun" w:cs="SimSun"/>
                <w:color w:val="000000"/>
                <w:sz w:val="16"/>
                <w:szCs w:val="16"/>
              </w:rPr>
            </w:pPr>
          </w:p>
        </w:tc>
        <w:tc>
          <w:tcPr>
            <w:tcW w:w="1091" w:type="dxa"/>
            <w:shd w:val="clear" w:color="auto" w:fill="FFFFFF"/>
            <w:tcMar>
              <w:left w:w="8" w:type="dxa"/>
              <w:right w:w="8" w:type="dxa"/>
            </w:tcMar>
            <w:textDirection w:val="lrTb"/>
            <w:vAlign w:val="bottom"/>
          </w:tcPr>
          <w:p>
            <w:pPr>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平均值（SD）</w:t>
            </w: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4.0 (1.41)</w:t>
            </w: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2.5 (1.38)</w:t>
            </w: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3.6 (1.69)</w:t>
            </w: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4.0 (1.87)</w:t>
            </w: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2.8 (1.09)</w:t>
            </w: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3.5 (1.44)</w:t>
            </w: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3.4 (1.53)</w:t>
            </w:r>
          </w:p>
        </w:tc>
      </w:tr>
      <w:tr>
        <w:tblPrEx>
          <w:tblW w:w="5000" w:type="pct"/>
          <w:jc w:val="center"/>
          <w:tblInd w:w="0" w:type="dxa"/>
          <w:tblLayout w:type="fixed"/>
          <w:tblCellMar>
            <w:top w:w="0" w:type="dxa"/>
            <w:left w:w="0" w:type="dxa"/>
            <w:bottom w:w="0" w:type="dxa"/>
            <w:right w:w="0" w:type="dxa"/>
          </w:tblCellMar>
        </w:tblPrEx>
        <w:trPr>
          <w:cantSplit/>
          <w:jc w:val="center"/>
        </w:trPr>
        <w:tc>
          <w:tcPr>
            <w:tcW w:w="2232" w:type="dxa"/>
            <w:shd w:val="clear" w:color="auto" w:fill="FFFFFF"/>
            <w:tcMar>
              <w:left w:w="8" w:type="dxa"/>
              <w:right w:w="8" w:type="dxa"/>
            </w:tcMar>
            <w:textDirection w:val="lrTb"/>
            <w:vAlign w:val="bottom"/>
          </w:tcPr>
          <w:p>
            <w:pPr>
              <w:widowControl w:val="0"/>
              <w:adjustRightInd w:val="0"/>
              <w:spacing w:before="0" w:after="0" w:line="0" w:lineRule="exact"/>
              <w:jc w:val="left"/>
              <w:rPr>
                <w:rFonts w:ascii="SimSun" w:hAnsi="SimSun" w:cs="SimSun"/>
                <w:color w:val="000000"/>
                <w:sz w:val="16"/>
                <w:szCs w:val="16"/>
              </w:rPr>
            </w:pPr>
          </w:p>
        </w:tc>
        <w:tc>
          <w:tcPr>
            <w:tcW w:w="1091" w:type="dxa"/>
            <w:shd w:val="clear" w:color="auto" w:fill="FFFFFF"/>
            <w:tcMar>
              <w:left w:w="8" w:type="dxa"/>
              <w:right w:w="8" w:type="dxa"/>
            </w:tcMar>
            <w:textDirection w:val="lrTb"/>
            <w:vAlign w:val="bottom"/>
          </w:tcPr>
          <w:p>
            <w:pPr>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中位数</w:t>
            </w: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4.0</w:t>
            </w: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2.0</w:t>
            </w: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4.5</w:t>
            </w: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4.0</w:t>
            </w: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3.0</w:t>
            </w: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3.0</w:t>
            </w: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3.0</w:t>
            </w:r>
          </w:p>
        </w:tc>
      </w:tr>
      <w:tr>
        <w:tblPrEx>
          <w:tblW w:w="5000" w:type="pct"/>
          <w:jc w:val="center"/>
          <w:tblInd w:w="0" w:type="dxa"/>
          <w:tblLayout w:type="fixed"/>
          <w:tblCellMar>
            <w:top w:w="0" w:type="dxa"/>
            <w:left w:w="0" w:type="dxa"/>
            <w:bottom w:w="0" w:type="dxa"/>
            <w:right w:w="0" w:type="dxa"/>
          </w:tblCellMar>
        </w:tblPrEx>
        <w:trPr>
          <w:cantSplit/>
          <w:jc w:val="center"/>
        </w:trPr>
        <w:tc>
          <w:tcPr>
            <w:tcW w:w="2232" w:type="dxa"/>
            <w:shd w:val="clear" w:color="auto" w:fill="FFFFFF"/>
            <w:tcMar>
              <w:left w:w="8" w:type="dxa"/>
              <w:right w:w="8" w:type="dxa"/>
            </w:tcMar>
            <w:textDirection w:val="lrTb"/>
            <w:vAlign w:val="bottom"/>
          </w:tcPr>
          <w:p>
            <w:pPr>
              <w:widowControl w:val="0"/>
              <w:adjustRightInd w:val="0"/>
              <w:spacing w:before="0" w:after="0" w:line="0" w:lineRule="exact"/>
              <w:jc w:val="left"/>
              <w:rPr>
                <w:rFonts w:ascii="SimSun" w:hAnsi="SimSun" w:cs="SimSun"/>
                <w:color w:val="000000"/>
                <w:sz w:val="16"/>
                <w:szCs w:val="16"/>
              </w:rPr>
            </w:pPr>
          </w:p>
        </w:tc>
        <w:tc>
          <w:tcPr>
            <w:tcW w:w="1091" w:type="dxa"/>
            <w:shd w:val="clear" w:color="auto" w:fill="FFFFFF"/>
            <w:tcMar>
              <w:left w:w="8" w:type="dxa"/>
              <w:right w:w="8" w:type="dxa"/>
            </w:tcMar>
            <w:textDirection w:val="lrTb"/>
            <w:vAlign w:val="bottom"/>
          </w:tcPr>
          <w:p>
            <w:pPr>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Q1, Q3</w:t>
            </w: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3.0, 5.0</w:t>
            </w: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2.0, 3.0</w:t>
            </w: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2.0, 5.0</w:t>
            </w: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3.0, 5.0</w:t>
            </w: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2.0, 4.0</w:t>
            </w: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3.0, 5.0</w:t>
            </w: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2.0, 5.0</w:t>
            </w:r>
          </w:p>
        </w:tc>
      </w:tr>
      <w:tr>
        <w:tblPrEx>
          <w:tblW w:w="5000" w:type="pct"/>
          <w:jc w:val="center"/>
          <w:tblInd w:w="0" w:type="dxa"/>
          <w:tblLayout w:type="fixed"/>
          <w:tblCellMar>
            <w:top w:w="0" w:type="dxa"/>
            <w:left w:w="0" w:type="dxa"/>
            <w:bottom w:w="0" w:type="dxa"/>
            <w:right w:w="0" w:type="dxa"/>
          </w:tblCellMar>
        </w:tblPrEx>
        <w:trPr>
          <w:cantSplit/>
          <w:jc w:val="center"/>
        </w:trPr>
        <w:tc>
          <w:tcPr>
            <w:tcW w:w="2232" w:type="dxa"/>
            <w:shd w:val="clear" w:color="auto" w:fill="FFFFFF"/>
            <w:tcMar>
              <w:left w:w="8" w:type="dxa"/>
              <w:right w:w="8" w:type="dxa"/>
            </w:tcMar>
            <w:textDirection w:val="lrTb"/>
            <w:vAlign w:val="bottom"/>
          </w:tcPr>
          <w:p>
            <w:pPr>
              <w:widowControl w:val="0"/>
              <w:adjustRightInd w:val="0"/>
              <w:spacing w:before="0" w:after="0" w:line="0" w:lineRule="exact"/>
              <w:jc w:val="left"/>
              <w:rPr>
                <w:rFonts w:ascii="SimSun" w:hAnsi="SimSun" w:cs="SimSun"/>
                <w:color w:val="000000"/>
                <w:sz w:val="16"/>
                <w:szCs w:val="16"/>
              </w:rPr>
            </w:pPr>
          </w:p>
        </w:tc>
        <w:tc>
          <w:tcPr>
            <w:tcW w:w="1091" w:type="dxa"/>
            <w:shd w:val="clear" w:color="auto" w:fill="FFFFFF"/>
            <w:tcMar>
              <w:left w:w="8" w:type="dxa"/>
              <w:right w:w="8" w:type="dxa"/>
            </w:tcMar>
            <w:textDirection w:val="lrTb"/>
            <w:vAlign w:val="bottom"/>
          </w:tcPr>
          <w:p>
            <w:pPr>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最小值，最大值</w:t>
            </w: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3, 5</w:t>
            </w: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1, 5</w:t>
            </w: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1, 5</w:t>
            </w: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1, 7</w:t>
            </w: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1, 4</w:t>
            </w: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1, 6</w:t>
            </w: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1, 7</w:t>
            </w:r>
          </w:p>
        </w:tc>
      </w:tr>
      <w:tr>
        <w:tblPrEx>
          <w:tblW w:w="5000" w:type="pct"/>
          <w:jc w:val="center"/>
          <w:tblInd w:w="0" w:type="dxa"/>
          <w:tblLayout w:type="fixed"/>
          <w:tblCellMar>
            <w:top w:w="0" w:type="dxa"/>
            <w:left w:w="0" w:type="dxa"/>
            <w:bottom w:w="0" w:type="dxa"/>
            <w:right w:w="0" w:type="dxa"/>
          </w:tblCellMar>
        </w:tblPrEx>
        <w:trPr>
          <w:cantSplit/>
          <w:jc w:val="center"/>
        </w:trPr>
        <w:tc>
          <w:tcPr>
            <w:tcW w:w="2232" w:type="dxa"/>
            <w:shd w:val="clear" w:color="auto" w:fill="FFFFFF"/>
            <w:tcMar>
              <w:left w:w="8" w:type="dxa"/>
              <w:right w:w="8" w:type="dxa"/>
            </w:tcMar>
            <w:textDirection w:val="lrTb"/>
            <w:vAlign w:val="bottom"/>
          </w:tcPr>
          <w:p>
            <w:pPr>
              <w:widowControl w:val="0"/>
              <w:adjustRightInd w:val="0"/>
              <w:spacing w:before="0" w:after="0" w:line="0" w:lineRule="exact"/>
              <w:ind w:left="200"/>
              <w:jc w:val="left"/>
              <w:rPr>
                <w:rFonts w:ascii="SimSun" w:hAnsi="SimSun" w:cs="SimSun"/>
                <w:color w:val="000000"/>
                <w:sz w:val="16"/>
                <w:szCs w:val="16"/>
              </w:rPr>
            </w:pPr>
            <w:r>
              <w:rPr>
                <w:rFonts w:ascii="Times New Roman" w:eastAsia="宋体" w:hAnsi="Times New Roman" w:cs="Times New Roman"/>
                <w:snapToGrid/>
                <w:color w:val="000000"/>
                <w:sz w:val="16"/>
                <w:szCs w:val="16"/>
              </w:rPr>
              <w:t>1</w:t>
            </w:r>
          </w:p>
        </w:tc>
        <w:tc>
          <w:tcPr>
            <w:tcW w:w="1091" w:type="dxa"/>
            <w:shd w:val="clear" w:color="auto" w:fill="FFFFFF"/>
            <w:tcMar>
              <w:left w:w="8" w:type="dxa"/>
              <w:right w:w="8" w:type="dxa"/>
            </w:tcMar>
            <w:textDirection w:val="lrTb"/>
            <w:vAlign w:val="bottom"/>
          </w:tcPr>
          <w:p>
            <w:pPr>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(16.7)</w:t>
            </w: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(12.5)</w:t>
            </w: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(9.1)</w:t>
            </w: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 (11.1)</w:t>
            </w:r>
          </w:p>
        </w:tc>
      </w:tr>
      <w:tr>
        <w:tblPrEx>
          <w:tblW w:w="5000" w:type="pct"/>
          <w:jc w:val="center"/>
          <w:tblInd w:w="0" w:type="dxa"/>
          <w:tblLayout w:type="fixed"/>
          <w:tblCellMar>
            <w:top w:w="0" w:type="dxa"/>
            <w:left w:w="0" w:type="dxa"/>
            <w:bottom w:w="0" w:type="dxa"/>
            <w:right w:w="0" w:type="dxa"/>
          </w:tblCellMar>
        </w:tblPrEx>
        <w:trPr>
          <w:cantSplit/>
          <w:jc w:val="center"/>
        </w:trPr>
        <w:tc>
          <w:tcPr>
            <w:tcW w:w="2232" w:type="dxa"/>
            <w:shd w:val="clear" w:color="auto" w:fill="FFFFFF"/>
            <w:tcMar>
              <w:left w:w="8" w:type="dxa"/>
              <w:right w:w="8" w:type="dxa"/>
            </w:tcMar>
            <w:textDirection w:val="lrTb"/>
            <w:vAlign w:val="bottom"/>
          </w:tcPr>
          <w:p>
            <w:pPr>
              <w:widowControl w:val="0"/>
              <w:adjustRightInd w:val="0"/>
              <w:spacing w:before="0" w:after="0" w:line="0" w:lineRule="exact"/>
              <w:ind w:left="200"/>
              <w:jc w:val="left"/>
              <w:rPr>
                <w:rFonts w:ascii="SimSun" w:hAnsi="SimSun" w:cs="SimSun"/>
                <w:color w:val="000000"/>
                <w:sz w:val="16"/>
                <w:szCs w:val="16"/>
              </w:rPr>
            </w:pPr>
            <w:r>
              <w:rPr>
                <w:rFonts w:ascii="Times New Roman" w:eastAsia="宋体" w:hAnsi="Times New Roman" w:cs="Times New Roman"/>
                <w:snapToGrid/>
                <w:color w:val="000000"/>
                <w:sz w:val="16"/>
                <w:szCs w:val="16"/>
              </w:rPr>
              <w:t>2</w:t>
            </w:r>
          </w:p>
        </w:tc>
        <w:tc>
          <w:tcPr>
            <w:tcW w:w="1091" w:type="dxa"/>
            <w:shd w:val="clear" w:color="auto" w:fill="FFFFFF"/>
            <w:tcMar>
              <w:left w:w="8" w:type="dxa"/>
              <w:right w:w="8" w:type="dxa"/>
            </w:tcMar>
            <w:textDirection w:val="lrTb"/>
            <w:vAlign w:val="bottom"/>
          </w:tcPr>
          <w:p>
            <w:pPr>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 (50.0)</w:t>
            </w: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(25.0)</w:t>
            </w: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 (33.3)</w:t>
            </w: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(9.1)</w:t>
            </w: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 (22.2)</w:t>
            </w:r>
          </w:p>
        </w:tc>
      </w:tr>
      <w:tr>
        <w:tblPrEx>
          <w:tblW w:w="5000" w:type="pct"/>
          <w:jc w:val="center"/>
          <w:tblInd w:w="0" w:type="dxa"/>
          <w:tblLayout w:type="fixed"/>
          <w:tblCellMar>
            <w:top w:w="0" w:type="dxa"/>
            <w:left w:w="0" w:type="dxa"/>
            <w:bottom w:w="0" w:type="dxa"/>
            <w:right w:w="0" w:type="dxa"/>
          </w:tblCellMar>
        </w:tblPrEx>
        <w:trPr>
          <w:cantSplit/>
          <w:jc w:val="center"/>
        </w:trPr>
        <w:tc>
          <w:tcPr>
            <w:tcW w:w="2232" w:type="dxa"/>
            <w:shd w:val="clear" w:color="auto" w:fill="FFFFFF"/>
            <w:tcMar>
              <w:left w:w="8" w:type="dxa"/>
              <w:right w:w="8" w:type="dxa"/>
            </w:tcMar>
            <w:textDirection w:val="lrTb"/>
            <w:vAlign w:val="bottom"/>
          </w:tcPr>
          <w:p>
            <w:pPr>
              <w:widowControl w:val="0"/>
              <w:adjustRightInd w:val="0"/>
              <w:spacing w:before="0" w:after="0" w:line="0" w:lineRule="exact"/>
              <w:ind w:left="200"/>
              <w:jc w:val="left"/>
              <w:rPr>
                <w:rFonts w:ascii="SimSun" w:hAnsi="SimSun" w:cs="SimSun"/>
                <w:color w:val="000000"/>
                <w:sz w:val="16"/>
                <w:szCs w:val="16"/>
              </w:rPr>
            </w:pPr>
            <w:r>
              <w:rPr>
                <w:rFonts w:ascii="Times New Roman" w:eastAsia="宋体" w:hAnsi="Times New Roman" w:cs="Times New Roman"/>
                <w:snapToGrid/>
                <w:color w:val="000000"/>
                <w:sz w:val="16"/>
                <w:szCs w:val="16"/>
              </w:rPr>
              <w:t>&gt;=3</w:t>
            </w:r>
          </w:p>
        </w:tc>
        <w:tc>
          <w:tcPr>
            <w:tcW w:w="1091" w:type="dxa"/>
            <w:shd w:val="clear" w:color="auto" w:fill="FFFFFF"/>
            <w:tcMar>
              <w:left w:w="8" w:type="dxa"/>
              <w:right w:w="8" w:type="dxa"/>
            </w:tcMar>
            <w:textDirection w:val="lrTb"/>
            <w:vAlign w:val="bottom"/>
          </w:tcPr>
          <w:p>
            <w:pPr>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(100)</w:t>
            </w: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(33.3)</w:t>
            </w: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 (62.5)</w:t>
            </w: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7 (77.8)</w:t>
            </w: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 (55.6)</w:t>
            </w: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9 (81.8)</w:t>
            </w: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30 (66.7)</w:t>
            </w:r>
          </w:p>
        </w:tc>
      </w:tr>
      <w:tr>
        <w:tblPrEx>
          <w:tblW w:w="5000" w:type="pct"/>
          <w:jc w:val="center"/>
          <w:tblInd w:w="0" w:type="dxa"/>
          <w:tblLayout w:type="fixed"/>
          <w:tblCellMar>
            <w:top w:w="0" w:type="dxa"/>
            <w:left w:w="0" w:type="dxa"/>
            <w:bottom w:w="0" w:type="dxa"/>
            <w:right w:w="0" w:type="dxa"/>
          </w:tblCellMar>
        </w:tblPrEx>
        <w:trPr>
          <w:cantSplit/>
          <w:jc w:val="center"/>
        </w:trPr>
        <w:tc>
          <w:tcPr>
            <w:tcW w:w="12836" w:type="dxa"/>
            <w:gridSpan w:val="9"/>
            <w:shd w:val="clear" w:color="auto" w:fill="FFFFFF"/>
            <w:tcMar>
              <w:left w:w="8" w:type="dxa"/>
              <w:right w:w="8" w:type="dxa"/>
            </w:tcMar>
            <w:textDirection w:val="lrTb"/>
            <w:vAlign w:val="bottom"/>
          </w:tcPr>
          <w:p>
            <w:pPr>
              <w:widowControl w:val="0"/>
              <w:adjustRightInd w:val="0"/>
              <w:spacing w:before="0" w:after="0" w:line="0" w:lineRule="exact"/>
              <w:jc w:val="left"/>
              <w:rPr>
                <w:rFonts w:ascii="SimSun" w:hAnsi="SimSun" w:cs="SimSun"/>
                <w:color w:val="000000"/>
                <w:sz w:val="16"/>
                <w:szCs w:val="16"/>
              </w:rPr>
            </w:pPr>
          </w:p>
        </w:tc>
      </w:tr>
      <w:tr>
        <w:tblPrEx>
          <w:tblW w:w="5000" w:type="pct"/>
          <w:jc w:val="center"/>
          <w:tblInd w:w="0" w:type="dxa"/>
          <w:tblLayout w:type="fixed"/>
          <w:tblCellMar>
            <w:top w:w="0" w:type="dxa"/>
            <w:left w:w="0" w:type="dxa"/>
            <w:bottom w:w="0" w:type="dxa"/>
            <w:right w:w="0" w:type="dxa"/>
          </w:tblCellMar>
        </w:tblPrEx>
        <w:trPr>
          <w:cantSplit/>
          <w:jc w:val="center"/>
        </w:trPr>
        <w:tc>
          <w:tcPr>
            <w:tcW w:w="2232" w:type="dxa"/>
            <w:shd w:val="clear" w:color="auto" w:fill="FFFFFF"/>
            <w:tcMar>
              <w:left w:w="8" w:type="dxa"/>
              <w:right w:w="8" w:type="dxa"/>
            </w:tcMar>
            <w:textDirection w:val="lrTb"/>
            <w:vAlign w:val="bottom"/>
          </w:tcPr>
          <w:p>
            <w:pPr>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病灶部位（不包括脑转移）</w:t>
            </w:r>
          </w:p>
        </w:tc>
        <w:tc>
          <w:tcPr>
            <w:tcW w:w="1091" w:type="dxa"/>
            <w:shd w:val="clear" w:color="auto" w:fill="FFFFFF"/>
            <w:tcMar>
              <w:left w:w="8" w:type="dxa"/>
              <w:right w:w="8" w:type="dxa"/>
            </w:tcMar>
            <w:textDirection w:val="lrTb"/>
            <w:vAlign w:val="bottom"/>
          </w:tcPr>
          <w:p>
            <w:pPr>
              <w:widowControl w:val="0"/>
              <w:adjustRightInd w:val="0"/>
              <w:spacing w:before="0" w:after="0" w:line="0" w:lineRule="exact"/>
              <w:jc w:val="left"/>
              <w:rPr>
                <w:rFonts w:ascii="SimSun" w:hAnsi="SimSun" w:cs="SimSun"/>
                <w:color w:val="000000"/>
                <w:sz w:val="16"/>
                <w:szCs w:val="16"/>
              </w:rPr>
            </w:pP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p>
        </w:tc>
      </w:tr>
      <w:tr>
        <w:tblPrEx>
          <w:tblW w:w="5000" w:type="pct"/>
          <w:jc w:val="center"/>
          <w:tblInd w:w="0" w:type="dxa"/>
          <w:tblLayout w:type="fixed"/>
          <w:tblCellMar>
            <w:top w:w="0" w:type="dxa"/>
            <w:left w:w="0" w:type="dxa"/>
            <w:bottom w:w="0" w:type="dxa"/>
            <w:right w:w="0" w:type="dxa"/>
          </w:tblCellMar>
        </w:tblPrEx>
        <w:trPr>
          <w:cantSplit/>
          <w:jc w:val="center"/>
        </w:trPr>
        <w:tc>
          <w:tcPr>
            <w:tcW w:w="2232" w:type="dxa"/>
            <w:shd w:val="clear" w:color="auto" w:fill="FFFFFF"/>
            <w:tcMar>
              <w:left w:w="8" w:type="dxa"/>
              <w:right w:w="8" w:type="dxa"/>
            </w:tcMar>
            <w:textDirection w:val="lrTb"/>
            <w:vAlign w:val="bottom"/>
          </w:tcPr>
          <w:p>
            <w:pPr>
              <w:widowControl w:val="0"/>
              <w:adjustRightInd w:val="0"/>
              <w:spacing w:before="0" w:after="0" w:line="0" w:lineRule="exact"/>
              <w:ind w:left="200"/>
              <w:jc w:val="left"/>
              <w:rPr>
                <w:rFonts w:ascii="SimSun" w:hAnsi="SimSun" w:cs="SimSun"/>
                <w:color w:val="000000"/>
                <w:sz w:val="16"/>
                <w:szCs w:val="16"/>
              </w:rPr>
            </w:pPr>
            <w:r>
              <w:rPr>
                <w:rFonts w:ascii="Times New Roman" w:eastAsia="宋体" w:hAnsi="Times New Roman" w:cs="Times New Roman"/>
                <w:snapToGrid/>
                <w:color w:val="000000"/>
                <w:sz w:val="16"/>
                <w:szCs w:val="16"/>
              </w:rPr>
              <w:t>肺</w:t>
            </w:r>
          </w:p>
        </w:tc>
        <w:tc>
          <w:tcPr>
            <w:tcW w:w="1091" w:type="dxa"/>
            <w:shd w:val="clear" w:color="auto" w:fill="FFFFFF"/>
            <w:tcMar>
              <w:left w:w="8" w:type="dxa"/>
              <w:right w:w="8" w:type="dxa"/>
            </w:tcMar>
            <w:textDirection w:val="lrTb"/>
            <w:vAlign w:val="bottom"/>
          </w:tcPr>
          <w:p>
            <w:pPr>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(100)</w:t>
            </w: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6 (100)</w:t>
            </w: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7 (87.5)</w:t>
            </w: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8 (88.9)</w:t>
            </w: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9 (100)</w:t>
            </w: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11 (100)</w:t>
            </w: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43 (95.6)</w:t>
            </w:r>
          </w:p>
        </w:tc>
      </w:tr>
      <w:tr>
        <w:tblPrEx>
          <w:tblW w:w="5000" w:type="pct"/>
          <w:jc w:val="center"/>
          <w:tblInd w:w="0" w:type="dxa"/>
          <w:tblLayout w:type="fixed"/>
          <w:tblCellMar>
            <w:top w:w="0" w:type="dxa"/>
            <w:left w:w="0" w:type="dxa"/>
            <w:bottom w:w="0" w:type="dxa"/>
            <w:right w:w="0" w:type="dxa"/>
          </w:tblCellMar>
        </w:tblPrEx>
        <w:trPr>
          <w:cantSplit/>
          <w:jc w:val="center"/>
        </w:trPr>
        <w:tc>
          <w:tcPr>
            <w:tcW w:w="2232" w:type="dxa"/>
            <w:shd w:val="clear" w:color="auto" w:fill="FFFFFF"/>
            <w:tcMar>
              <w:left w:w="8" w:type="dxa"/>
              <w:right w:w="8" w:type="dxa"/>
            </w:tcMar>
            <w:textDirection w:val="lrTb"/>
            <w:vAlign w:val="bottom"/>
          </w:tcPr>
          <w:p>
            <w:pPr>
              <w:widowControl w:val="0"/>
              <w:adjustRightInd w:val="0"/>
              <w:spacing w:before="0" w:after="0" w:line="0" w:lineRule="exact"/>
              <w:ind w:left="200"/>
              <w:jc w:val="left"/>
              <w:rPr>
                <w:rFonts w:ascii="SimSun" w:hAnsi="SimSun" w:cs="SimSun"/>
                <w:color w:val="000000"/>
                <w:sz w:val="16"/>
                <w:szCs w:val="16"/>
              </w:rPr>
            </w:pPr>
            <w:r>
              <w:rPr>
                <w:rFonts w:ascii="Times New Roman" w:eastAsia="宋体" w:hAnsi="Times New Roman" w:cs="Times New Roman"/>
                <w:snapToGrid/>
                <w:color w:val="000000"/>
                <w:sz w:val="16"/>
                <w:szCs w:val="16"/>
              </w:rPr>
              <w:t>胸膜</w:t>
            </w:r>
          </w:p>
        </w:tc>
        <w:tc>
          <w:tcPr>
            <w:tcW w:w="1091" w:type="dxa"/>
            <w:shd w:val="clear" w:color="auto" w:fill="FFFFFF"/>
            <w:tcMar>
              <w:left w:w="8" w:type="dxa"/>
              <w:right w:w="8" w:type="dxa"/>
            </w:tcMar>
            <w:textDirection w:val="lrTb"/>
            <w:vAlign w:val="bottom"/>
          </w:tcPr>
          <w:p>
            <w:pPr>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(50.0)</w:t>
            </w: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 (50.0)</w:t>
            </w: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 (50.0)</w:t>
            </w: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 (55.6)</w:t>
            </w: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 (33.3)</w:t>
            </w: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 (36.4)</w:t>
            </w: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20 (44.4)</w:t>
            </w:r>
          </w:p>
        </w:tc>
      </w:tr>
      <w:tr>
        <w:tblPrEx>
          <w:tblW w:w="5000" w:type="pct"/>
          <w:jc w:val="center"/>
          <w:tblInd w:w="0" w:type="dxa"/>
          <w:tblLayout w:type="fixed"/>
          <w:tblCellMar>
            <w:top w:w="0" w:type="dxa"/>
            <w:left w:w="0" w:type="dxa"/>
            <w:bottom w:w="0" w:type="dxa"/>
            <w:right w:w="0" w:type="dxa"/>
          </w:tblCellMar>
        </w:tblPrEx>
        <w:trPr>
          <w:cantSplit/>
          <w:jc w:val="center"/>
        </w:trPr>
        <w:tc>
          <w:tcPr>
            <w:tcW w:w="2232" w:type="dxa"/>
            <w:shd w:val="clear" w:color="auto" w:fill="FFFFFF"/>
            <w:tcMar>
              <w:left w:w="8" w:type="dxa"/>
              <w:right w:w="8" w:type="dxa"/>
            </w:tcMar>
            <w:textDirection w:val="lrTb"/>
            <w:vAlign w:val="bottom"/>
          </w:tcPr>
          <w:p>
            <w:pPr>
              <w:widowControl w:val="0"/>
              <w:adjustRightInd w:val="0"/>
              <w:spacing w:before="0" w:after="0" w:line="0" w:lineRule="exact"/>
              <w:ind w:left="200"/>
              <w:jc w:val="left"/>
              <w:rPr>
                <w:rFonts w:ascii="SimSun" w:hAnsi="SimSun" w:cs="SimSun"/>
                <w:color w:val="000000"/>
                <w:sz w:val="16"/>
                <w:szCs w:val="16"/>
              </w:rPr>
            </w:pPr>
            <w:r>
              <w:rPr>
                <w:rFonts w:ascii="Times New Roman" w:eastAsia="宋体" w:hAnsi="Times New Roman" w:cs="Times New Roman"/>
                <w:snapToGrid/>
                <w:color w:val="000000"/>
                <w:sz w:val="16"/>
                <w:szCs w:val="16"/>
              </w:rPr>
              <w:t>淋巴结</w:t>
            </w:r>
          </w:p>
        </w:tc>
        <w:tc>
          <w:tcPr>
            <w:tcW w:w="1091" w:type="dxa"/>
            <w:shd w:val="clear" w:color="auto" w:fill="FFFFFF"/>
            <w:tcMar>
              <w:left w:w="8" w:type="dxa"/>
              <w:right w:w="8" w:type="dxa"/>
            </w:tcMar>
            <w:textDirection w:val="lrTb"/>
            <w:vAlign w:val="bottom"/>
          </w:tcPr>
          <w:p>
            <w:pPr>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(50.0)</w:t>
            </w: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6 (75.0)</w:t>
            </w: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 (33.3)</w:t>
            </w: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(22.2)</w:t>
            </w: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8 (72.7)</w:t>
            </w: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20 (44.4)</w:t>
            </w:r>
          </w:p>
        </w:tc>
      </w:tr>
      <w:tr>
        <w:tblPrEx>
          <w:tblW w:w="5000" w:type="pct"/>
          <w:jc w:val="center"/>
          <w:tblInd w:w="0" w:type="dxa"/>
          <w:tblLayout w:type="fixed"/>
          <w:tblCellMar>
            <w:top w:w="0" w:type="dxa"/>
            <w:left w:w="0" w:type="dxa"/>
            <w:bottom w:w="0" w:type="dxa"/>
            <w:right w:w="0" w:type="dxa"/>
          </w:tblCellMar>
        </w:tblPrEx>
        <w:trPr>
          <w:cantSplit/>
          <w:jc w:val="center"/>
        </w:trPr>
        <w:tc>
          <w:tcPr>
            <w:tcW w:w="2232" w:type="dxa"/>
            <w:shd w:val="clear" w:color="auto" w:fill="FFFFFF"/>
            <w:tcMar>
              <w:left w:w="8" w:type="dxa"/>
              <w:right w:w="8" w:type="dxa"/>
            </w:tcMar>
            <w:textDirection w:val="lrTb"/>
            <w:vAlign w:val="bottom"/>
          </w:tcPr>
          <w:p>
            <w:pPr>
              <w:widowControl w:val="0"/>
              <w:adjustRightInd w:val="0"/>
              <w:spacing w:before="0" w:after="0" w:line="0" w:lineRule="exact"/>
              <w:ind w:left="200"/>
              <w:jc w:val="left"/>
              <w:rPr>
                <w:rFonts w:ascii="SimSun" w:hAnsi="SimSun" w:cs="SimSun"/>
                <w:color w:val="000000"/>
                <w:sz w:val="16"/>
                <w:szCs w:val="16"/>
              </w:rPr>
            </w:pPr>
            <w:r>
              <w:rPr>
                <w:rFonts w:ascii="Times New Roman" w:eastAsia="宋体" w:hAnsi="Times New Roman" w:cs="Times New Roman"/>
                <w:snapToGrid/>
                <w:color w:val="000000"/>
                <w:sz w:val="16"/>
                <w:szCs w:val="16"/>
              </w:rPr>
              <w:t>骨</w:t>
            </w:r>
          </w:p>
        </w:tc>
        <w:tc>
          <w:tcPr>
            <w:tcW w:w="1091" w:type="dxa"/>
            <w:shd w:val="clear" w:color="auto" w:fill="FFFFFF"/>
            <w:tcMar>
              <w:left w:w="8" w:type="dxa"/>
              <w:right w:w="8" w:type="dxa"/>
            </w:tcMar>
            <w:textDirection w:val="lrTb"/>
            <w:vAlign w:val="bottom"/>
          </w:tcPr>
          <w:p>
            <w:pPr>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(50.0)</w:t>
            </w: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(16.7)</w:t>
            </w: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 (50.0)</w:t>
            </w: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 (44.4)</w:t>
            </w: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 (33.3)</w:t>
            </w: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 (36.4)</w:t>
            </w: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17 (37.8)</w:t>
            </w:r>
          </w:p>
        </w:tc>
      </w:tr>
      <w:tr>
        <w:tblPrEx>
          <w:tblW w:w="5000" w:type="pct"/>
          <w:jc w:val="center"/>
          <w:tblInd w:w="0" w:type="dxa"/>
          <w:tblLayout w:type="fixed"/>
          <w:tblCellMar>
            <w:top w:w="0" w:type="dxa"/>
            <w:left w:w="0" w:type="dxa"/>
            <w:bottom w:w="0" w:type="dxa"/>
            <w:right w:w="0" w:type="dxa"/>
          </w:tblCellMar>
        </w:tblPrEx>
        <w:trPr>
          <w:cantSplit/>
          <w:jc w:val="center"/>
        </w:trPr>
        <w:tc>
          <w:tcPr>
            <w:tcW w:w="2232" w:type="dxa"/>
            <w:shd w:val="clear" w:color="auto" w:fill="FFFFFF"/>
            <w:tcMar>
              <w:left w:w="8" w:type="dxa"/>
              <w:right w:w="8" w:type="dxa"/>
            </w:tcMar>
            <w:textDirection w:val="lrTb"/>
            <w:vAlign w:val="bottom"/>
          </w:tcPr>
          <w:p>
            <w:pPr>
              <w:widowControl w:val="0"/>
              <w:adjustRightInd w:val="0"/>
              <w:spacing w:before="0" w:after="0" w:line="0" w:lineRule="exact"/>
              <w:ind w:left="200"/>
              <w:jc w:val="left"/>
              <w:rPr>
                <w:rFonts w:ascii="SimSun" w:hAnsi="SimSun" w:cs="SimSun"/>
                <w:color w:val="000000"/>
                <w:sz w:val="16"/>
                <w:szCs w:val="16"/>
              </w:rPr>
            </w:pPr>
            <w:r>
              <w:rPr>
                <w:rFonts w:ascii="Times New Roman" w:eastAsia="宋体" w:hAnsi="Times New Roman" w:cs="Times New Roman"/>
                <w:snapToGrid/>
                <w:color w:val="000000"/>
                <w:sz w:val="16"/>
                <w:szCs w:val="16"/>
              </w:rPr>
              <w:t>肝</w:t>
            </w:r>
          </w:p>
        </w:tc>
        <w:tc>
          <w:tcPr>
            <w:tcW w:w="1091" w:type="dxa"/>
            <w:shd w:val="clear" w:color="auto" w:fill="FFFFFF"/>
            <w:tcMar>
              <w:left w:w="8" w:type="dxa"/>
              <w:right w:w="8" w:type="dxa"/>
            </w:tcMar>
            <w:textDirection w:val="lrTb"/>
            <w:vAlign w:val="bottom"/>
          </w:tcPr>
          <w:p>
            <w:pPr>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(50.0)</w:t>
            </w: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(12.5)</w:t>
            </w: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 (44.4)</w:t>
            </w: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(18.2)</w:t>
            </w: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9 (20.0)</w:t>
            </w:r>
          </w:p>
        </w:tc>
      </w:tr>
      <w:tr>
        <w:tblPrEx>
          <w:tblW w:w="5000" w:type="pct"/>
          <w:jc w:val="center"/>
          <w:tblInd w:w="0" w:type="dxa"/>
          <w:tblLayout w:type="fixed"/>
          <w:tblCellMar>
            <w:top w:w="0" w:type="dxa"/>
            <w:left w:w="0" w:type="dxa"/>
            <w:bottom w:w="0" w:type="dxa"/>
            <w:right w:w="0" w:type="dxa"/>
          </w:tblCellMar>
        </w:tblPrEx>
        <w:trPr>
          <w:cantSplit/>
          <w:jc w:val="center"/>
        </w:trPr>
        <w:tc>
          <w:tcPr>
            <w:tcW w:w="2232" w:type="dxa"/>
            <w:shd w:val="clear" w:color="auto" w:fill="FFFFFF"/>
            <w:tcMar>
              <w:left w:w="8" w:type="dxa"/>
              <w:right w:w="8" w:type="dxa"/>
            </w:tcMar>
            <w:textDirection w:val="lrTb"/>
            <w:vAlign w:val="bottom"/>
          </w:tcPr>
          <w:p>
            <w:pPr>
              <w:widowControl w:val="0"/>
              <w:adjustRightInd w:val="0"/>
              <w:spacing w:before="0" w:after="0" w:line="0" w:lineRule="exact"/>
              <w:ind w:left="200"/>
              <w:jc w:val="left"/>
              <w:rPr>
                <w:rFonts w:ascii="SimSun" w:hAnsi="SimSun" w:cs="SimSun"/>
                <w:color w:val="000000"/>
                <w:sz w:val="16"/>
                <w:szCs w:val="16"/>
              </w:rPr>
            </w:pPr>
            <w:r>
              <w:rPr>
                <w:rFonts w:ascii="Times New Roman" w:eastAsia="宋体" w:hAnsi="Times New Roman" w:cs="Times New Roman"/>
                <w:snapToGrid/>
                <w:color w:val="000000"/>
                <w:sz w:val="16"/>
                <w:szCs w:val="16"/>
              </w:rPr>
              <w:t>其他</w:t>
            </w:r>
          </w:p>
        </w:tc>
        <w:tc>
          <w:tcPr>
            <w:tcW w:w="1091" w:type="dxa"/>
            <w:shd w:val="clear" w:color="auto" w:fill="FFFFFF"/>
            <w:tcMar>
              <w:left w:w="8" w:type="dxa"/>
              <w:right w:w="8" w:type="dxa"/>
            </w:tcMar>
            <w:textDirection w:val="lrTb"/>
            <w:vAlign w:val="bottom"/>
          </w:tcPr>
          <w:p>
            <w:pPr>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(50.0)</w:t>
            </w: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(16.7)</w:t>
            </w: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(12.5)</w:t>
            </w: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(9.1)</w:t>
            </w: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 (11.1)</w:t>
            </w:r>
          </w:p>
        </w:tc>
      </w:tr>
      <w:tr>
        <w:tblPrEx>
          <w:tblW w:w="5000" w:type="pct"/>
          <w:jc w:val="center"/>
          <w:tblInd w:w="0" w:type="dxa"/>
          <w:tblLayout w:type="fixed"/>
          <w:tblCellMar>
            <w:top w:w="0" w:type="dxa"/>
            <w:left w:w="0" w:type="dxa"/>
            <w:bottom w:w="0" w:type="dxa"/>
            <w:right w:w="0" w:type="dxa"/>
          </w:tblCellMar>
        </w:tblPrEx>
        <w:trPr>
          <w:cantSplit/>
          <w:jc w:val="center"/>
        </w:trPr>
        <w:tc>
          <w:tcPr>
            <w:tcW w:w="2232" w:type="dxa"/>
            <w:shd w:val="clear" w:color="auto" w:fill="FFFFFF"/>
            <w:tcMar>
              <w:left w:w="8" w:type="dxa"/>
              <w:right w:w="8" w:type="dxa"/>
            </w:tcMar>
            <w:textDirection w:val="lrTb"/>
            <w:vAlign w:val="bottom"/>
          </w:tcPr>
          <w:p>
            <w:pPr>
              <w:widowControl w:val="0"/>
              <w:adjustRightInd w:val="0"/>
              <w:spacing w:before="0" w:after="0" w:line="0" w:lineRule="exact"/>
              <w:ind w:left="200"/>
              <w:jc w:val="left"/>
              <w:rPr>
                <w:rFonts w:ascii="SimSun" w:hAnsi="SimSun" w:cs="SimSun"/>
                <w:color w:val="000000"/>
                <w:sz w:val="16"/>
                <w:szCs w:val="16"/>
              </w:rPr>
            </w:pPr>
            <w:r>
              <w:rPr>
                <w:rFonts w:ascii="Times New Roman" w:eastAsia="宋体" w:hAnsi="Times New Roman" w:cs="Times New Roman"/>
                <w:snapToGrid/>
                <w:color w:val="000000"/>
                <w:sz w:val="16"/>
                <w:szCs w:val="16"/>
              </w:rPr>
              <w:t>腹部</w:t>
            </w:r>
          </w:p>
        </w:tc>
        <w:tc>
          <w:tcPr>
            <w:tcW w:w="1091" w:type="dxa"/>
            <w:shd w:val="clear" w:color="auto" w:fill="FFFFFF"/>
            <w:tcMar>
              <w:left w:w="8" w:type="dxa"/>
              <w:right w:w="8" w:type="dxa"/>
            </w:tcMar>
            <w:textDirection w:val="lrTb"/>
            <w:vAlign w:val="bottom"/>
          </w:tcPr>
          <w:p>
            <w:pPr>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(16.7)</w:t>
            </w: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(12.5)</w:t>
            </w: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(9.1)</w:t>
            </w: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 (8.9)</w:t>
            </w:r>
          </w:p>
        </w:tc>
      </w:tr>
      <w:tr>
        <w:tblPrEx>
          <w:tblW w:w="5000" w:type="pct"/>
          <w:jc w:val="center"/>
          <w:tblInd w:w="0" w:type="dxa"/>
          <w:tblLayout w:type="fixed"/>
          <w:tblCellMar>
            <w:top w:w="0" w:type="dxa"/>
            <w:left w:w="0" w:type="dxa"/>
            <w:bottom w:w="0" w:type="dxa"/>
            <w:right w:w="0" w:type="dxa"/>
          </w:tblCellMar>
        </w:tblPrEx>
        <w:trPr>
          <w:cantSplit/>
          <w:jc w:val="center"/>
        </w:trPr>
        <w:tc>
          <w:tcPr>
            <w:tcW w:w="2232" w:type="dxa"/>
            <w:shd w:val="clear" w:color="auto" w:fill="FFFFFF"/>
            <w:tcMar>
              <w:left w:w="8" w:type="dxa"/>
              <w:right w:w="8" w:type="dxa"/>
            </w:tcMar>
            <w:textDirection w:val="lrTb"/>
            <w:vAlign w:val="bottom"/>
          </w:tcPr>
          <w:p>
            <w:pPr>
              <w:widowControl w:val="0"/>
              <w:adjustRightInd w:val="0"/>
              <w:spacing w:before="0" w:after="0" w:line="0" w:lineRule="exact"/>
              <w:ind w:left="200"/>
              <w:jc w:val="left"/>
              <w:rPr>
                <w:rFonts w:ascii="SimSun" w:hAnsi="SimSun" w:cs="SimSun"/>
                <w:color w:val="000000"/>
                <w:sz w:val="16"/>
                <w:szCs w:val="16"/>
              </w:rPr>
            </w:pPr>
            <w:r>
              <w:rPr>
                <w:rFonts w:ascii="Times New Roman" w:eastAsia="宋体" w:hAnsi="Times New Roman" w:cs="Times New Roman"/>
                <w:snapToGrid/>
                <w:color w:val="000000"/>
                <w:sz w:val="16"/>
                <w:szCs w:val="16"/>
              </w:rPr>
              <w:t>胸腔积液</w:t>
            </w:r>
          </w:p>
        </w:tc>
        <w:tc>
          <w:tcPr>
            <w:tcW w:w="1091" w:type="dxa"/>
            <w:shd w:val="clear" w:color="auto" w:fill="FFFFFF"/>
            <w:tcMar>
              <w:left w:w="8" w:type="dxa"/>
              <w:right w:w="8" w:type="dxa"/>
            </w:tcMar>
            <w:textDirection w:val="lrTb"/>
            <w:vAlign w:val="bottom"/>
          </w:tcPr>
          <w:p>
            <w:pPr>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(16.7)</w:t>
            </w: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(12.5)</w:t>
            </w: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(9.1)</w:t>
            </w: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 (8.9)</w:t>
            </w:r>
          </w:p>
        </w:tc>
      </w:tr>
      <w:tr>
        <w:tblPrEx>
          <w:tblW w:w="5000" w:type="pct"/>
          <w:jc w:val="center"/>
          <w:tblInd w:w="0" w:type="dxa"/>
          <w:tblLayout w:type="fixed"/>
          <w:tblCellMar>
            <w:top w:w="0" w:type="dxa"/>
            <w:left w:w="0" w:type="dxa"/>
            <w:bottom w:w="0" w:type="dxa"/>
            <w:right w:w="0" w:type="dxa"/>
          </w:tblCellMar>
        </w:tblPrEx>
        <w:trPr>
          <w:cantSplit/>
          <w:jc w:val="center"/>
        </w:trPr>
        <w:tc>
          <w:tcPr>
            <w:tcW w:w="2232" w:type="dxa"/>
            <w:shd w:val="clear" w:color="auto" w:fill="FFFFFF"/>
            <w:tcMar>
              <w:left w:w="8" w:type="dxa"/>
              <w:right w:w="8" w:type="dxa"/>
            </w:tcMar>
            <w:textDirection w:val="lrTb"/>
            <w:vAlign w:val="bottom"/>
          </w:tcPr>
          <w:p>
            <w:pPr>
              <w:widowControl w:val="0"/>
              <w:adjustRightInd w:val="0"/>
              <w:spacing w:before="0" w:after="0" w:line="0" w:lineRule="exact"/>
              <w:ind w:left="200"/>
              <w:jc w:val="left"/>
              <w:rPr>
                <w:rFonts w:ascii="SimSun" w:hAnsi="SimSun" w:cs="SimSun"/>
                <w:color w:val="000000"/>
                <w:sz w:val="16"/>
                <w:szCs w:val="16"/>
              </w:rPr>
            </w:pPr>
            <w:r>
              <w:rPr>
                <w:rFonts w:ascii="Times New Roman" w:eastAsia="宋体" w:hAnsi="Times New Roman" w:cs="Times New Roman"/>
                <w:snapToGrid/>
                <w:color w:val="000000"/>
                <w:sz w:val="16"/>
                <w:szCs w:val="16"/>
              </w:rPr>
              <w:t>肾上腺</w:t>
            </w:r>
          </w:p>
        </w:tc>
        <w:tc>
          <w:tcPr>
            <w:tcW w:w="1091" w:type="dxa"/>
            <w:shd w:val="clear" w:color="auto" w:fill="FFFFFF"/>
            <w:tcMar>
              <w:left w:w="8" w:type="dxa"/>
              <w:right w:w="8" w:type="dxa"/>
            </w:tcMar>
            <w:textDirection w:val="lrTb"/>
            <w:vAlign w:val="bottom"/>
          </w:tcPr>
          <w:p>
            <w:pPr>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(9.1)</w:t>
            </w: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(4.4)</w:t>
            </w:r>
          </w:p>
        </w:tc>
      </w:tr>
      <w:tr>
        <w:tblPrEx>
          <w:tblW w:w="5000" w:type="pct"/>
          <w:jc w:val="center"/>
          <w:tblInd w:w="0" w:type="dxa"/>
          <w:tblLayout w:type="fixed"/>
          <w:tblCellMar>
            <w:top w:w="0" w:type="dxa"/>
            <w:left w:w="0" w:type="dxa"/>
            <w:bottom w:w="0" w:type="dxa"/>
            <w:right w:w="0" w:type="dxa"/>
          </w:tblCellMar>
        </w:tblPrEx>
        <w:trPr>
          <w:cantSplit/>
          <w:jc w:val="center"/>
        </w:trPr>
        <w:tc>
          <w:tcPr>
            <w:tcW w:w="2232" w:type="dxa"/>
            <w:shd w:val="clear" w:color="auto" w:fill="FFFFFF"/>
            <w:tcMar>
              <w:left w:w="8" w:type="dxa"/>
              <w:right w:w="8" w:type="dxa"/>
            </w:tcMar>
            <w:textDirection w:val="lrTb"/>
            <w:vAlign w:val="bottom"/>
          </w:tcPr>
          <w:p>
            <w:pPr>
              <w:widowControl w:val="0"/>
              <w:adjustRightInd w:val="0"/>
              <w:spacing w:before="0" w:after="0" w:line="0" w:lineRule="exact"/>
              <w:ind w:left="200"/>
              <w:jc w:val="left"/>
              <w:rPr>
                <w:rFonts w:ascii="SimSun" w:hAnsi="SimSun" w:cs="SimSun"/>
                <w:color w:val="000000"/>
                <w:sz w:val="16"/>
                <w:szCs w:val="16"/>
              </w:rPr>
            </w:pPr>
            <w:r>
              <w:rPr>
                <w:rFonts w:ascii="Times New Roman" w:eastAsia="宋体" w:hAnsi="Times New Roman" w:cs="Times New Roman"/>
                <w:snapToGrid/>
                <w:color w:val="000000"/>
                <w:sz w:val="16"/>
                <w:szCs w:val="16"/>
              </w:rPr>
              <w:t>胸</w:t>
            </w:r>
          </w:p>
        </w:tc>
        <w:tc>
          <w:tcPr>
            <w:tcW w:w="1091" w:type="dxa"/>
            <w:shd w:val="clear" w:color="auto" w:fill="FFFFFF"/>
            <w:tcMar>
              <w:left w:w="8" w:type="dxa"/>
              <w:right w:w="8" w:type="dxa"/>
            </w:tcMar>
            <w:textDirection w:val="lrTb"/>
            <w:vAlign w:val="bottom"/>
          </w:tcPr>
          <w:p>
            <w:pPr>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(12.5)</w:t>
            </w: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12836" w:type="dxa"/>
            <w:gridSpan w:val="9"/>
            <w:shd w:val="clear" w:color="auto" w:fill="FFFFFF"/>
            <w:tcMar>
              <w:left w:w="8" w:type="dxa"/>
              <w:right w:w="8" w:type="dxa"/>
            </w:tcMar>
            <w:textDirection w:val="lrTb"/>
            <w:vAlign w:val="bottom"/>
          </w:tcPr>
          <w:p>
            <w:pPr>
              <w:widowControl w:val="0"/>
              <w:adjustRightInd w:val="0"/>
              <w:spacing w:before="0" w:after="0" w:line="0" w:lineRule="exact"/>
              <w:jc w:val="left"/>
              <w:rPr>
                <w:rFonts w:ascii="SimSun" w:hAnsi="SimSun" w:cs="SimSun"/>
                <w:color w:val="000000"/>
                <w:sz w:val="16"/>
                <w:szCs w:val="16"/>
              </w:rPr>
            </w:pPr>
          </w:p>
        </w:tc>
      </w:tr>
      <w:tr>
        <w:tblPrEx>
          <w:tblW w:w="5000" w:type="pct"/>
          <w:jc w:val="center"/>
          <w:tblInd w:w="0" w:type="dxa"/>
          <w:tblLayout w:type="fixed"/>
          <w:tblCellMar>
            <w:top w:w="0" w:type="dxa"/>
            <w:left w:w="0" w:type="dxa"/>
            <w:bottom w:w="0" w:type="dxa"/>
            <w:right w:w="0" w:type="dxa"/>
          </w:tblCellMar>
        </w:tblPrEx>
        <w:trPr>
          <w:cantSplit/>
          <w:jc w:val="center"/>
        </w:trPr>
        <w:tc>
          <w:tcPr>
            <w:tcW w:w="2232" w:type="dxa"/>
            <w:shd w:val="clear" w:color="auto" w:fill="FFFFFF"/>
            <w:tcMar>
              <w:left w:w="8" w:type="dxa"/>
              <w:right w:w="8" w:type="dxa"/>
            </w:tcMar>
            <w:textDirection w:val="lrTb"/>
            <w:vAlign w:val="bottom"/>
          </w:tcPr>
          <w:p>
            <w:pPr>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脑转移</w:t>
            </w:r>
          </w:p>
        </w:tc>
        <w:tc>
          <w:tcPr>
            <w:tcW w:w="1091" w:type="dxa"/>
            <w:shd w:val="clear" w:color="auto" w:fill="FFFFFF"/>
            <w:tcMar>
              <w:left w:w="8" w:type="dxa"/>
              <w:right w:w="8" w:type="dxa"/>
            </w:tcMar>
            <w:textDirection w:val="lrTb"/>
            <w:vAlign w:val="bottom"/>
          </w:tcPr>
          <w:p>
            <w:pPr>
              <w:widowControl w:val="0"/>
              <w:adjustRightInd w:val="0"/>
              <w:spacing w:before="0" w:after="0" w:line="0" w:lineRule="exact"/>
              <w:jc w:val="left"/>
              <w:rPr>
                <w:rFonts w:ascii="SimSun" w:hAnsi="SimSun" w:cs="SimSun"/>
                <w:color w:val="000000"/>
                <w:sz w:val="16"/>
                <w:szCs w:val="16"/>
              </w:rPr>
            </w:pP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p>
        </w:tc>
      </w:tr>
      <w:tr>
        <w:tblPrEx>
          <w:tblW w:w="5000" w:type="pct"/>
          <w:jc w:val="center"/>
          <w:tblInd w:w="0" w:type="dxa"/>
          <w:tblLayout w:type="fixed"/>
          <w:tblCellMar>
            <w:top w:w="0" w:type="dxa"/>
            <w:left w:w="0" w:type="dxa"/>
            <w:bottom w:w="0" w:type="dxa"/>
            <w:right w:w="0" w:type="dxa"/>
          </w:tblCellMar>
        </w:tblPrEx>
        <w:trPr>
          <w:cantSplit/>
          <w:jc w:val="center"/>
        </w:trPr>
        <w:tc>
          <w:tcPr>
            <w:tcW w:w="2232" w:type="dxa"/>
            <w:shd w:val="clear" w:color="auto" w:fill="FFFFFF"/>
            <w:tcMar>
              <w:left w:w="8" w:type="dxa"/>
              <w:right w:w="8" w:type="dxa"/>
            </w:tcMar>
            <w:textDirection w:val="lrTb"/>
            <w:vAlign w:val="bottom"/>
          </w:tcPr>
          <w:p>
            <w:pPr>
              <w:widowControl w:val="0"/>
              <w:adjustRightInd w:val="0"/>
              <w:spacing w:before="0" w:after="0" w:line="0" w:lineRule="exact"/>
              <w:ind w:left="200"/>
              <w:jc w:val="left"/>
              <w:rPr>
                <w:rFonts w:ascii="SimSun" w:hAnsi="SimSun" w:cs="SimSun"/>
                <w:color w:val="000000"/>
                <w:sz w:val="16"/>
                <w:szCs w:val="16"/>
              </w:rPr>
            </w:pPr>
            <w:r>
              <w:rPr>
                <w:rFonts w:ascii="Times New Roman" w:eastAsia="宋体" w:hAnsi="Times New Roman" w:cs="Times New Roman"/>
                <w:snapToGrid/>
                <w:color w:val="000000"/>
                <w:sz w:val="16"/>
                <w:szCs w:val="16"/>
              </w:rPr>
              <w:t>是</w:t>
            </w:r>
          </w:p>
        </w:tc>
        <w:tc>
          <w:tcPr>
            <w:tcW w:w="1091" w:type="dxa"/>
            <w:shd w:val="clear" w:color="auto" w:fill="FFFFFF"/>
            <w:tcMar>
              <w:left w:w="8" w:type="dxa"/>
              <w:right w:w="8" w:type="dxa"/>
            </w:tcMar>
            <w:textDirection w:val="lrTb"/>
            <w:vAlign w:val="bottom"/>
          </w:tcPr>
          <w:p>
            <w:pPr>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(50.0)</w:t>
            </w: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(33.3)</w:t>
            </w: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 (50.0)</w:t>
            </w: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7 (77.8)</w:t>
            </w: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7 (77.8)</w:t>
            </w: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6 (54.5)</w:t>
            </w: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27 (60.0)</w:t>
            </w:r>
          </w:p>
        </w:tc>
      </w:tr>
      <w:tr>
        <w:tblPrEx>
          <w:tblW w:w="5000" w:type="pct"/>
          <w:jc w:val="center"/>
          <w:tblInd w:w="0" w:type="dxa"/>
          <w:tblLayout w:type="fixed"/>
          <w:tblCellMar>
            <w:top w:w="0" w:type="dxa"/>
            <w:left w:w="0" w:type="dxa"/>
            <w:bottom w:w="0" w:type="dxa"/>
            <w:right w:w="0" w:type="dxa"/>
          </w:tblCellMar>
        </w:tblPrEx>
        <w:trPr>
          <w:cantSplit/>
          <w:jc w:val="center"/>
        </w:trPr>
        <w:tc>
          <w:tcPr>
            <w:tcW w:w="2232" w:type="dxa"/>
            <w:shd w:val="clear" w:color="auto" w:fill="FFFFFF"/>
            <w:tcMar>
              <w:left w:w="8" w:type="dxa"/>
              <w:right w:w="8" w:type="dxa"/>
            </w:tcMar>
            <w:textDirection w:val="lrTb"/>
            <w:vAlign w:val="bottom"/>
          </w:tcPr>
          <w:p>
            <w:pPr>
              <w:widowControl w:val="0"/>
              <w:adjustRightInd w:val="0"/>
              <w:spacing w:before="0" w:after="0" w:line="0" w:lineRule="exact"/>
              <w:ind w:left="200"/>
              <w:jc w:val="left"/>
              <w:rPr>
                <w:rFonts w:ascii="SimSun" w:hAnsi="SimSun" w:cs="SimSun"/>
                <w:color w:val="000000"/>
                <w:sz w:val="16"/>
                <w:szCs w:val="16"/>
              </w:rPr>
            </w:pPr>
            <w:r>
              <w:rPr>
                <w:rFonts w:ascii="Times New Roman" w:eastAsia="宋体" w:hAnsi="Times New Roman" w:cs="Times New Roman"/>
                <w:snapToGrid/>
                <w:color w:val="000000"/>
                <w:sz w:val="16"/>
                <w:szCs w:val="16"/>
              </w:rPr>
              <w:t>否</w:t>
            </w:r>
          </w:p>
        </w:tc>
        <w:tc>
          <w:tcPr>
            <w:tcW w:w="1091" w:type="dxa"/>
            <w:shd w:val="clear" w:color="auto" w:fill="FFFFFF"/>
            <w:tcMar>
              <w:left w:w="8" w:type="dxa"/>
              <w:right w:w="8" w:type="dxa"/>
            </w:tcMar>
            <w:textDirection w:val="lrTb"/>
            <w:vAlign w:val="bottom"/>
          </w:tcPr>
          <w:p>
            <w:pPr>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(50.0)</w:t>
            </w: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 (66.7)</w:t>
            </w: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 (50.0)</w:t>
            </w: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(22.2)</w:t>
            </w: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(22.2)</w:t>
            </w: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 (45.5)</w:t>
            </w: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18 (40.0)</w:t>
            </w:r>
          </w:p>
        </w:tc>
      </w:tr>
      <w:tr>
        <w:tblPrEx>
          <w:tblW w:w="5000" w:type="pct"/>
          <w:jc w:val="center"/>
          <w:tblInd w:w="0" w:type="dxa"/>
          <w:tblLayout w:type="fixed"/>
          <w:tblCellMar>
            <w:top w:w="0" w:type="dxa"/>
            <w:left w:w="0" w:type="dxa"/>
            <w:bottom w:w="0" w:type="dxa"/>
            <w:right w:w="0" w:type="dxa"/>
          </w:tblCellMar>
        </w:tblPrEx>
        <w:trPr>
          <w:cantSplit/>
          <w:jc w:val="center"/>
        </w:trPr>
        <w:tc>
          <w:tcPr>
            <w:tcW w:w="12836" w:type="dxa"/>
            <w:gridSpan w:val="9"/>
            <w:shd w:val="clear" w:color="auto" w:fill="FFFFFF"/>
            <w:tcMar>
              <w:left w:w="8" w:type="dxa"/>
              <w:right w:w="8" w:type="dxa"/>
            </w:tcMar>
            <w:textDirection w:val="lrTb"/>
            <w:vAlign w:val="bottom"/>
          </w:tcPr>
          <w:p>
            <w:pPr>
              <w:widowControl w:val="0"/>
              <w:adjustRightInd w:val="0"/>
              <w:spacing w:before="0" w:after="0" w:line="0" w:lineRule="exact"/>
              <w:jc w:val="left"/>
              <w:rPr>
                <w:rFonts w:ascii="SimSun" w:hAnsi="SimSun" w:cs="SimSun"/>
                <w:color w:val="000000"/>
                <w:sz w:val="16"/>
                <w:szCs w:val="16"/>
              </w:rPr>
            </w:pPr>
          </w:p>
        </w:tc>
      </w:tr>
      <w:tr>
        <w:tblPrEx>
          <w:tblW w:w="5000" w:type="pct"/>
          <w:jc w:val="center"/>
          <w:tblInd w:w="0" w:type="dxa"/>
          <w:tblLayout w:type="fixed"/>
          <w:tblCellMar>
            <w:top w:w="0" w:type="dxa"/>
            <w:left w:w="0" w:type="dxa"/>
            <w:bottom w:w="0" w:type="dxa"/>
            <w:right w:w="0" w:type="dxa"/>
          </w:tblCellMar>
        </w:tblPrEx>
        <w:trPr>
          <w:cantSplit/>
          <w:jc w:val="center"/>
        </w:trPr>
        <w:tc>
          <w:tcPr>
            <w:tcW w:w="2232" w:type="dxa"/>
            <w:shd w:val="clear" w:color="auto" w:fill="FFFFFF"/>
            <w:tcMar>
              <w:left w:w="8" w:type="dxa"/>
              <w:right w:w="8" w:type="dxa"/>
            </w:tcMar>
            <w:textDirection w:val="lrTb"/>
            <w:vAlign w:val="bottom"/>
          </w:tcPr>
          <w:p>
            <w:pPr>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ALK基因状态[3]</w:t>
            </w:r>
          </w:p>
        </w:tc>
        <w:tc>
          <w:tcPr>
            <w:tcW w:w="1091" w:type="dxa"/>
            <w:shd w:val="clear" w:color="auto" w:fill="FFFFFF"/>
            <w:tcMar>
              <w:left w:w="8" w:type="dxa"/>
              <w:right w:w="8" w:type="dxa"/>
            </w:tcMar>
            <w:textDirection w:val="lrTb"/>
            <w:vAlign w:val="bottom"/>
          </w:tcPr>
          <w:p>
            <w:pPr>
              <w:widowControl w:val="0"/>
              <w:adjustRightInd w:val="0"/>
              <w:spacing w:before="0" w:after="0" w:line="0" w:lineRule="exact"/>
              <w:jc w:val="left"/>
              <w:rPr>
                <w:rFonts w:ascii="SimSun" w:hAnsi="SimSun" w:cs="SimSun"/>
                <w:color w:val="000000"/>
                <w:sz w:val="16"/>
                <w:szCs w:val="16"/>
              </w:rPr>
            </w:pP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p>
        </w:tc>
      </w:tr>
      <w:tr>
        <w:tblPrEx>
          <w:tblW w:w="5000" w:type="pct"/>
          <w:jc w:val="center"/>
          <w:tblInd w:w="0" w:type="dxa"/>
          <w:tblLayout w:type="fixed"/>
          <w:tblCellMar>
            <w:top w:w="0" w:type="dxa"/>
            <w:left w:w="0" w:type="dxa"/>
            <w:bottom w:w="0" w:type="dxa"/>
            <w:right w:w="0" w:type="dxa"/>
          </w:tblCellMar>
        </w:tblPrEx>
        <w:trPr>
          <w:cantSplit/>
          <w:jc w:val="center"/>
        </w:trPr>
        <w:tc>
          <w:tcPr>
            <w:tcW w:w="2232" w:type="dxa"/>
            <w:shd w:val="clear" w:color="auto" w:fill="FFFFFF"/>
            <w:tcMar>
              <w:left w:w="8" w:type="dxa"/>
              <w:right w:w="8" w:type="dxa"/>
            </w:tcMar>
            <w:textDirection w:val="lrTb"/>
            <w:vAlign w:val="bottom"/>
          </w:tcPr>
          <w:p>
            <w:pPr>
              <w:widowControl w:val="0"/>
              <w:adjustRightInd w:val="0"/>
              <w:spacing w:before="0" w:after="0" w:line="0" w:lineRule="exact"/>
              <w:ind w:left="200"/>
              <w:jc w:val="left"/>
              <w:rPr>
                <w:rFonts w:ascii="SimSun" w:hAnsi="SimSun" w:cs="SimSun"/>
                <w:color w:val="000000"/>
                <w:sz w:val="16"/>
                <w:szCs w:val="16"/>
              </w:rPr>
            </w:pPr>
            <w:r>
              <w:rPr>
                <w:rFonts w:ascii="Times New Roman" w:eastAsia="宋体" w:hAnsi="Times New Roman" w:cs="Times New Roman"/>
                <w:snapToGrid/>
                <w:color w:val="000000"/>
                <w:sz w:val="16"/>
                <w:szCs w:val="16"/>
              </w:rPr>
              <w:t>阳性</w:t>
            </w:r>
          </w:p>
        </w:tc>
        <w:tc>
          <w:tcPr>
            <w:tcW w:w="1091" w:type="dxa"/>
            <w:shd w:val="clear" w:color="auto" w:fill="FFFFFF"/>
            <w:tcMar>
              <w:left w:w="8" w:type="dxa"/>
              <w:right w:w="8" w:type="dxa"/>
            </w:tcMar>
            <w:textDirection w:val="lrTb"/>
            <w:vAlign w:val="bottom"/>
          </w:tcPr>
          <w:p>
            <w:pPr>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(100)</w:t>
            </w: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6 (100)</w:t>
            </w: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8 (100)</w:t>
            </w: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9 (100)</w:t>
            </w: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9 (100)</w:t>
            </w: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11 (100)</w:t>
            </w: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45 (100)</w:t>
            </w:r>
          </w:p>
        </w:tc>
      </w:tr>
      <w:tr>
        <w:tblPrEx>
          <w:tblW w:w="5000" w:type="pct"/>
          <w:jc w:val="center"/>
          <w:tblInd w:w="0" w:type="dxa"/>
          <w:tblLayout w:type="fixed"/>
          <w:tblCellMar>
            <w:top w:w="0" w:type="dxa"/>
            <w:left w:w="0" w:type="dxa"/>
            <w:bottom w:w="0" w:type="dxa"/>
            <w:right w:w="0" w:type="dxa"/>
          </w:tblCellMar>
        </w:tblPrEx>
        <w:trPr>
          <w:cantSplit/>
          <w:jc w:val="center"/>
        </w:trPr>
        <w:tc>
          <w:tcPr>
            <w:tcW w:w="2232" w:type="dxa"/>
            <w:shd w:val="clear" w:color="auto" w:fill="FFFFFF"/>
            <w:tcMar>
              <w:left w:w="8" w:type="dxa"/>
              <w:right w:w="8" w:type="dxa"/>
            </w:tcMar>
            <w:textDirection w:val="lrTb"/>
            <w:vAlign w:val="bottom"/>
          </w:tcPr>
          <w:p>
            <w:pPr>
              <w:widowControl w:val="0"/>
              <w:adjustRightInd w:val="0"/>
              <w:spacing w:before="0" w:after="0" w:line="0" w:lineRule="exact"/>
              <w:ind w:left="200"/>
              <w:jc w:val="left"/>
              <w:rPr>
                <w:rFonts w:ascii="SimSun" w:hAnsi="SimSun" w:cs="SimSun"/>
                <w:color w:val="000000"/>
                <w:sz w:val="16"/>
                <w:szCs w:val="16"/>
              </w:rPr>
            </w:pPr>
            <w:r>
              <w:rPr>
                <w:rFonts w:ascii="Times New Roman" w:eastAsia="宋体" w:hAnsi="Times New Roman" w:cs="Times New Roman"/>
                <w:snapToGrid/>
                <w:color w:val="000000"/>
                <w:sz w:val="16"/>
                <w:szCs w:val="16"/>
              </w:rPr>
              <w:t>阴性</w:t>
            </w:r>
          </w:p>
        </w:tc>
        <w:tc>
          <w:tcPr>
            <w:tcW w:w="1091" w:type="dxa"/>
            <w:shd w:val="clear" w:color="auto" w:fill="FFFFFF"/>
            <w:tcMar>
              <w:left w:w="8" w:type="dxa"/>
              <w:right w:w="8" w:type="dxa"/>
            </w:tcMar>
            <w:textDirection w:val="lrTb"/>
            <w:vAlign w:val="bottom"/>
          </w:tcPr>
          <w:p>
            <w:pPr>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12836" w:type="dxa"/>
            <w:gridSpan w:val="9"/>
            <w:shd w:val="clear" w:color="auto" w:fill="FFFFFF"/>
            <w:tcMar>
              <w:left w:w="8" w:type="dxa"/>
              <w:right w:w="8" w:type="dxa"/>
            </w:tcMar>
            <w:textDirection w:val="lrTb"/>
            <w:vAlign w:val="bottom"/>
          </w:tcPr>
          <w:p>
            <w:pPr>
              <w:widowControl w:val="0"/>
              <w:adjustRightInd w:val="0"/>
              <w:spacing w:before="0" w:after="0" w:line="0" w:lineRule="exact"/>
              <w:jc w:val="left"/>
              <w:rPr>
                <w:rFonts w:ascii="SimSun" w:hAnsi="SimSun" w:cs="SimSun"/>
                <w:color w:val="000000"/>
                <w:sz w:val="16"/>
                <w:szCs w:val="16"/>
              </w:rPr>
            </w:pPr>
          </w:p>
        </w:tc>
      </w:tr>
      <w:tr>
        <w:tblPrEx>
          <w:tblW w:w="5000" w:type="pct"/>
          <w:jc w:val="center"/>
          <w:tblInd w:w="0" w:type="dxa"/>
          <w:tblLayout w:type="fixed"/>
          <w:tblCellMar>
            <w:top w:w="0" w:type="dxa"/>
            <w:left w:w="0" w:type="dxa"/>
            <w:bottom w:w="0" w:type="dxa"/>
            <w:right w:w="0" w:type="dxa"/>
          </w:tblCellMar>
        </w:tblPrEx>
        <w:trPr>
          <w:cantSplit/>
          <w:jc w:val="center"/>
        </w:trPr>
        <w:tc>
          <w:tcPr>
            <w:tcW w:w="2232" w:type="dxa"/>
            <w:shd w:val="clear" w:color="auto" w:fill="FFFFFF"/>
            <w:tcMar>
              <w:left w:w="8" w:type="dxa"/>
              <w:right w:w="8" w:type="dxa"/>
            </w:tcMar>
            <w:textDirection w:val="lrTb"/>
            <w:vAlign w:val="bottom"/>
          </w:tcPr>
          <w:p>
            <w:pPr>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既往肿瘤治疗</w:t>
            </w:r>
          </w:p>
        </w:tc>
        <w:tc>
          <w:tcPr>
            <w:tcW w:w="1091" w:type="dxa"/>
            <w:shd w:val="clear" w:color="auto" w:fill="FFFFFF"/>
            <w:tcMar>
              <w:left w:w="8" w:type="dxa"/>
              <w:right w:w="8" w:type="dxa"/>
            </w:tcMar>
            <w:textDirection w:val="lrTb"/>
            <w:vAlign w:val="bottom"/>
          </w:tcPr>
          <w:p>
            <w:pPr>
              <w:widowControl w:val="0"/>
              <w:adjustRightInd w:val="0"/>
              <w:spacing w:before="0" w:after="0" w:line="0" w:lineRule="exact"/>
              <w:jc w:val="left"/>
              <w:rPr>
                <w:rFonts w:ascii="SimSun" w:hAnsi="SimSun" w:cs="SimSun"/>
                <w:color w:val="000000"/>
                <w:sz w:val="16"/>
                <w:szCs w:val="16"/>
              </w:rPr>
            </w:pP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p>
        </w:tc>
      </w:tr>
      <w:tr>
        <w:tblPrEx>
          <w:tblW w:w="5000" w:type="pct"/>
          <w:jc w:val="center"/>
          <w:tblInd w:w="0" w:type="dxa"/>
          <w:tblLayout w:type="fixed"/>
          <w:tblCellMar>
            <w:top w:w="0" w:type="dxa"/>
            <w:left w:w="0" w:type="dxa"/>
            <w:bottom w:w="0" w:type="dxa"/>
            <w:right w:w="0" w:type="dxa"/>
          </w:tblCellMar>
        </w:tblPrEx>
        <w:trPr>
          <w:cantSplit/>
          <w:jc w:val="center"/>
        </w:trPr>
        <w:tc>
          <w:tcPr>
            <w:tcW w:w="2232" w:type="dxa"/>
            <w:shd w:val="clear" w:color="auto" w:fill="FFFFFF"/>
            <w:tcMar>
              <w:left w:w="8" w:type="dxa"/>
              <w:right w:w="8" w:type="dxa"/>
            </w:tcMar>
            <w:textDirection w:val="lrTb"/>
            <w:vAlign w:val="bottom"/>
          </w:tcPr>
          <w:p>
            <w:pPr>
              <w:widowControl w:val="0"/>
              <w:adjustRightInd w:val="0"/>
              <w:spacing w:before="0" w:after="0" w:line="0" w:lineRule="exact"/>
              <w:ind w:left="200"/>
              <w:jc w:val="left"/>
              <w:rPr>
                <w:rFonts w:ascii="SimSun" w:hAnsi="SimSun" w:cs="SimSun"/>
                <w:color w:val="000000"/>
                <w:sz w:val="16"/>
                <w:szCs w:val="16"/>
              </w:rPr>
            </w:pPr>
            <w:r>
              <w:rPr>
                <w:rFonts w:ascii="Times New Roman" w:eastAsia="宋体" w:hAnsi="Times New Roman" w:cs="Times New Roman"/>
                <w:snapToGrid/>
                <w:color w:val="000000"/>
                <w:sz w:val="16"/>
                <w:szCs w:val="16"/>
              </w:rPr>
              <w:t>化疗</w:t>
            </w:r>
          </w:p>
        </w:tc>
        <w:tc>
          <w:tcPr>
            <w:tcW w:w="1091" w:type="dxa"/>
            <w:shd w:val="clear" w:color="auto" w:fill="FFFFFF"/>
            <w:tcMar>
              <w:left w:w="8" w:type="dxa"/>
              <w:right w:w="8" w:type="dxa"/>
            </w:tcMar>
            <w:textDirection w:val="lrTb"/>
            <w:vAlign w:val="bottom"/>
          </w:tcPr>
          <w:p>
            <w:pPr>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(100)</w:t>
            </w: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 (66.7)</w:t>
            </w: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7 (87.5)</w:t>
            </w: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7 (77.8)</w:t>
            </w: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6 (66.7)</w:t>
            </w: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 (36.4)</w:t>
            </w: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30 (66.7)</w:t>
            </w:r>
          </w:p>
        </w:tc>
      </w:tr>
      <w:tr>
        <w:tblPrEx>
          <w:tblW w:w="5000" w:type="pct"/>
          <w:jc w:val="center"/>
          <w:tblInd w:w="0" w:type="dxa"/>
          <w:tblLayout w:type="fixed"/>
          <w:tblCellMar>
            <w:top w:w="0" w:type="dxa"/>
            <w:left w:w="0" w:type="dxa"/>
            <w:bottom w:w="0" w:type="dxa"/>
            <w:right w:w="0" w:type="dxa"/>
          </w:tblCellMar>
        </w:tblPrEx>
        <w:trPr>
          <w:cantSplit/>
          <w:jc w:val="center"/>
        </w:trPr>
        <w:tc>
          <w:tcPr>
            <w:tcW w:w="2232" w:type="dxa"/>
            <w:shd w:val="clear" w:color="auto" w:fill="FFFFFF"/>
            <w:tcMar>
              <w:left w:w="8" w:type="dxa"/>
              <w:right w:w="8" w:type="dxa"/>
            </w:tcMar>
            <w:textDirection w:val="lrTb"/>
            <w:vAlign w:val="bottom"/>
          </w:tcPr>
          <w:p>
            <w:pPr>
              <w:widowControl w:val="0"/>
              <w:adjustRightInd w:val="0"/>
              <w:spacing w:before="0" w:after="0" w:line="0" w:lineRule="exact"/>
              <w:ind w:left="200"/>
              <w:jc w:val="left"/>
              <w:rPr>
                <w:rFonts w:ascii="SimSun" w:hAnsi="SimSun" w:cs="SimSun"/>
                <w:color w:val="000000"/>
                <w:sz w:val="16"/>
                <w:szCs w:val="16"/>
              </w:rPr>
            </w:pPr>
            <w:r>
              <w:rPr>
                <w:rFonts w:ascii="Times New Roman" w:eastAsia="宋体" w:hAnsi="Times New Roman" w:cs="Times New Roman"/>
                <w:snapToGrid/>
                <w:color w:val="000000"/>
                <w:sz w:val="16"/>
                <w:szCs w:val="16"/>
              </w:rPr>
              <w:t>放疗</w:t>
            </w:r>
          </w:p>
        </w:tc>
        <w:tc>
          <w:tcPr>
            <w:tcW w:w="1091" w:type="dxa"/>
            <w:shd w:val="clear" w:color="auto" w:fill="FFFFFF"/>
            <w:tcMar>
              <w:left w:w="8" w:type="dxa"/>
              <w:right w:w="8" w:type="dxa"/>
            </w:tcMar>
            <w:textDirection w:val="lrTb"/>
            <w:vAlign w:val="bottom"/>
          </w:tcPr>
          <w:p>
            <w:pPr>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(50.0)</w:t>
            </w: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(16.7)</w:t>
            </w: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 (37.5)</w:t>
            </w: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 (33.3)</w:t>
            </w: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(22.2)</w:t>
            </w: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(9.1)</w:t>
            </w: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11 (24.4)</w:t>
            </w:r>
          </w:p>
        </w:tc>
      </w:tr>
      <w:tr>
        <w:tblPrEx>
          <w:tblW w:w="5000" w:type="pct"/>
          <w:jc w:val="center"/>
          <w:tblInd w:w="0" w:type="dxa"/>
          <w:tblLayout w:type="fixed"/>
          <w:tblCellMar>
            <w:top w:w="0" w:type="dxa"/>
            <w:left w:w="0" w:type="dxa"/>
            <w:bottom w:w="0" w:type="dxa"/>
            <w:right w:w="0" w:type="dxa"/>
          </w:tblCellMar>
        </w:tblPrEx>
        <w:trPr>
          <w:cantSplit/>
          <w:jc w:val="center"/>
        </w:trPr>
        <w:tc>
          <w:tcPr>
            <w:tcW w:w="2232" w:type="dxa"/>
            <w:shd w:val="clear" w:color="auto" w:fill="FFFFFF"/>
            <w:tcMar>
              <w:left w:w="8" w:type="dxa"/>
              <w:right w:w="8" w:type="dxa"/>
            </w:tcMar>
            <w:textDirection w:val="lrTb"/>
            <w:vAlign w:val="bottom"/>
          </w:tcPr>
          <w:p>
            <w:pPr>
              <w:widowControl w:val="0"/>
              <w:adjustRightInd w:val="0"/>
              <w:spacing w:before="0" w:after="0" w:line="0" w:lineRule="exact"/>
              <w:ind w:left="200"/>
              <w:jc w:val="left"/>
              <w:rPr>
                <w:rFonts w:ascii="SimSun" w:hAnsi="SimSun" w:cs="SimSun"/>
                <w:color w:val="000000"/>
                <w:sz w:val="16"/>
                <w:szCs w:val="16"/>
              </w:rPr>
            </w:pPr>
            <w:r>
              <w:rPr>
                <w:rFonts w:ascii="Times New Roman" w:eastAsia="宋体" w:hAnsi="Times New Roman" w:cs="Times New Roman"/>
                <w:snapToGrid/>
                <w:color w:val="000000"/>
                <w:sz w:val="16"/>
                <w:szCs w:val="16"/>
              </w:rPr>
              <w:t>肿瘤手术治疗/操作</w:t>
            </w:r>
          </w:p>
        </w:tc>
        <w:tc>
          <w:tcPr>
            <w:tcW w:w="1091" w:type="dxa"/>
            <w:shd w:val="clear" w:color="auto" w:fill="FFFFFF"/>
            <w:tcMar>
              <w:left w:w="8" w:type="dxa"/>
              <w:right w:w="8" w:type="dxa"/>
            </w:tcMar>
            <w:textDirection w:val="lrTb"/>
            <w:vAlign w:val="bottom"/>
          </w:tcPr>
          <w:p>
            <w:pPr>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(100)</w:t>
            </w: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 (83.3)</w:t>
            </w: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 (62.5)</w:t>
            </w: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8 (88.9)</w:t>
            </w: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8 (88.9)</w:t>
            </w: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9 (81.8)</w:t>
            </w: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37 (82.2)</w:t>
            </w:r>
          </w:p>
        </w:tc>
      </w:tr>
      <w:tr>
        <w:tblPrEx>
          <w:tblW w:w="5000" w:type="pct"/>
          <w:jc w:val="center"/>
          <w:tblInd w:w="0" w:type="dxa"/>
          <w:tblLayout w:type="fixed"/>
          <w:tblCellMar>
            <w:top w:w="0" w:type="dxa"/>
            <w:left w:w="0" w:type="dxa"/>
            <w:bottom w:w="0" w:type="dxa"/>
            <w:right w:w="0" w:type="dxa"/>
          </w:tblCellMar>
        </w:tblPrEx>
        <w:trPr>
          <w:cantSplit/>
          <w:jc w:val="center"/>
        </w:trPr>
        <w:tc>
          <w:tcPr>
            <w:tcW w:w="2232" w:type="dxa"/>
            <w:shd w:val="clear" w:color="auto" w:fill="FFFFFF"/>
            <w:tcMar>
              <w:left w:w="8" w:type="dxa"/>
              <w:right w:w="8" w:type="dxa"/>
            </w:tcMar>
            <w:textDirection w:val="lrTb"/>
            <w:vAlign w:val="bottom"/>
          </w:tcPr>
          <w:p>
            <w:pPr>
              <w:widowControl w:val="0"/>
              <w:adjustRightInd w:val="0"/>
              <w:spacing w:before="0" w:after="0" w:line="0" w:lineRule="exact"/>
              <w:ind w:left="200"/>
              <w:jc w:val="left"/>
              <w:rPr>
                <w:rFonts w:ascii="SimSun" w:hAnsi="SimSun" w:cs="SimSun"/>
                <w:color w:val="000000"/>
                <w:sz w:val="16"/>
                <w:szCs w:val="16"/>
              </w:rPr>
            </w:pPr>
            <w:r>
              <w:rPr>
                <w:rFonts w:ascii="Times New Roman" w:eastAsia="宋体" w:hAnsi="Times New Roman" w:cs="Times New Roman"/>
                <w:snapToGrid/>
                <w:color w:val="000000"/>
                <w:sz w:val="16"/>
                <w:szCs w:val="16"/>
              </w:rPr>
              <w:t>肿瘤靶向治疗[2]</w:t>
            </w:r>
          </w:p>
        </w:tc>
        <w:tc>
          <w:tcPr>
            <w:tcW w:w="1091" w:type="dxa"/>
            <w:shd w:val="clear" w:color="auto" w:fill="FFFFFF"/>
            <w:tcMar>
              <w:left w:w="8" w:type="dxa"/>
              <w:right w:w="8" w:type="dxa"/>
            </w:tcMar>
            <w:textDirection w:val="lrTb"/>
            <w:vAlign w:val="bottom"/>
          </w:tcPr>
          <w:p>
            <w:pPr>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(100)</w:t>
            </w: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 (66.7)</w:t>
            </w: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 (62.5)</w:t>
            </w: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9 (100)</w:t>
            </w: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6 (66.7)</w:t>
            </w: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9 (81.8)</w:t>
            </w: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35 (77.8)</w:t>
            </w:r>
          </w:p>
        </w:tc>
      </w:tr>
      <w:tr>
        <w:tblPrEx>
          <w:tblW w:w="5000" w:type="pct"/>
          <w:jc w:val="center"/>
          <w:tblInd w:w="0" w:type="dxa"/>
          <w:tblLayout w:type="fixed"/>
          <w:tblCellMar>
            <w:top w:w="0" w:type="dxa"/>
            <w:left w:w="0" w:type="dxa"/>
            <w:bottom w:w="0" w:type="dxa"/>
            <w:right w:w="0" w:type="dxa"/>
          </w:tblCellMar>
        </w:tblPrEx>
        <w:trPr>
          <w:cantSplit/>
          <w:jc w:val="center"/>
        </w:trPr>
        <w:tc>
          <w:tcPr>
            <w:tcW w:w="12836" w:type="dxa"/>
            <w:gridSpan w:val="9"/>
            <w:shd w:val="clear" w:color="auto" w:fill="FFFFFF"/>
            <w:tcMar>
              <w:left w:w="8" w:type="dxa"/>
              <w:right w:w="8" w:type="dxa"/>
            </w:tcMar>
            <w:textDirection w:val="lrTb"/>
            <w:vAlign w:val="bottom"/>
          </w:tcPr>
          <w:p>
            <w:pPr>
              <w:widowControl w:val="0"/>
              <w:adjustRightInd w:val="0"/>
              <w:spacing w:before="0" w:after="0" w:line="0" w:lineRule="exact"/>
              <w:jc w:val="left"/>
              <w:rPr>
                <w:rFonts w:ascii="SimSun" w:hAnsi="SimSun" w:cs="SimSun"/>
                <w:color w:val="000000"/>
                <w:sz w:val="16"/>
                <w:szCs w:val="16"/>
              </w:rPr>
            </w:pPr>
          </w:p>
        </w:tc>
      </w:tr>
      <w:tr>
        <w:tblPrEx>
          <w:tblW w:w="5000" w:type="pct"/>
          <w:jc w:val="center"/>
          <w:tblInd w:w="0" w:type="dxa"/>
          <w:tblLayout w:type="fixed"/>
          <w:tblCellMar>
            <w:top w:w="0" w:type="dxa"/>
            <w:left w:w="0" w:type="dxa"/>
            <w:bottom w:w="0" w:type="dxa"/>
            <w:right w:w="0" w:type="dxa"/>
          </w:tblCellMar>
        </w:tblPrEx>
        <w:trPr>
          <w:cantSplit/>
          <w:jc w:val="center"/>
        </w:trPr>
        <w:tc>
          <w:tcPr>
            <w:tcW w:w="2232" w:type="dxa"/>
            <w:shd w:val="clear" w:color="auto" w:fill="FFFFFF"/>
            <w:tcMar>
              <w:left w:w="8" w:type="dxa"/>
              <w:right w:w="8" w:type="dxa"/>
            </w:tcMar>
            <w:textDirection w:val="lrTb"/>
            <w:vAlign w:val="bottom"/>
          </w:tcPr>
          <w:p>
            <w:pPr>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既往系统治疗线数</w:t>
            </w:r>
          </w:p>
        </w:tc>
        <w:tc>
          <w:tcPr>
            <w:tcW w:w="1091" w:type="dxa"/>
            <w:shd w:val="clear" w:color="auto" w:fill="FFFFFF"/>
            <w:tcMar>
              <w:left w:w="8" w:type="dxa"/>
              <w:right w:w="8" w:type="dxa"/>
            </w:tcMar>
            <w:textDirection w:val="lrTb"/>
            <w:vAlign w:val="bottom"/>
          </w:tcPr>
          <w:p>
            <w:pPr>
              <w:widowControl w:val="0"/>
              <w:adjustRightInd w:val="0"/>
              <w:spacing w:before="0" w:after="0" w:line="0" w:lineRule="exact"/>
              <w:jc w:val="left"/>
              <w:rPr>
                <w:rFonts w:ascii="SimSun" w:hAnsi="SimSun" w:cs="SimSun"/>
                <w:color w:val="000000"/>
                <w:sz w:val="16"/>
                <w:szCs w:val="16"/>
              </w:rPr>
            </w:pP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p>
        </w:tc>
      </w:tr>
      <w:tr>
        <w:tblPrEx>
          <w:tblW w:w="5000" w:type="pct"/>
          <w:jc w:val="center"/>
          <w:tblInd w:w="0" w:type="dxa"/>
          <w:tblLayout w:type="fixed"/>
          <w:tblCellMar>
            <w:top w:w="0" w:type="dxa"/>
            <w:left w:w="0" w:type="dxa"/>
            <w:bottom w:w="0" w:type="dxa"/>
            <w:right w:w="0" w:type="dxa"/>
          </w:tblCellMar>
        </w:tblPrEx>
        <w:trPr>
          <w:cantSplit/>
          <w:jc w:val="center"/>
        </w:trPr>
        <w:tc>
          <w:tcPr>
            <w:tcW w:w="2232" w:type="dxa"/>
            <w:shd w:val="clear" w:color="auto" w:fill="FFFFFF"/>
            <w:tcMar>
              <w:left w:w="8" w:type="dxa"/>
              <w:right w:w="8" w:type="dxa"/>
            </w:tcMar>
            <w:textDirection w:val="lrTb"/>
            <w:vAlign w:val="bottom"/>
          </w:tcPr>
          <w:p>
            <w:pPr>
              <w:widowControl w:val="0"/>
              <w:adjustRightInd w:val="0"/>
              <w:spacing w:before="0" w:after="0" w:line="0" w:lineRule="exact"/>
              <w:ind w:left="200"/>
              <w:jc w:val="left"/>
              <w:rPr>
                <w:rFonts w:ascii="SimSun" w:hAnsi="SimSun" w:cs="SimSun"/>
                <w:color w:val="000000"/>
                <w:sz w:val="16"/>
                <w:szCs w:val="16"/>
              </w:rPr>
            </w:pPr>
            <w:r>
              <w:rPr>
                <w:rFonts w:ascii="Times New Roman" w:eastAsia="宋体" w:hAnsi="Times New Roman" w:cs="Times New Roman"/>
                <w:snapToGrid/>
                <w:color w:val="000000"/>
                <w:sz w:val="16"/>
                <w:szCs w:val="16"/>
              </w:rPr>
              <w:t>1</w:t>
            </w:r>
          </w:p>
        </w:tc>
        <w:tc>
          <w:tcPr>
            <w:tcW w:w="1091" w:type="dxa"/>
            <w:shd w:val="clear" w:color="auto" w:fill="FFFFFF"/>
            <w:tcMar>
              <w:left w:w="8" w:type="dxa"/>
              <w:right w:w="8" w:type="dxa"/>
            </w:tcMar>
            <w:textDirection w:val="lrTb"/>
            <w:vAlign w:val="bottom"/>
          </w:tcPr>
          <w:p>
            <w:pPr>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(33.3)</w:t>
            </w: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 (50.0)</w:t>
            </w: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 (33.3)</w:t>
            </w: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7 (77.8)</w:t>
            </w: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9 (81.8)</w:t>
            </w: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25 (55.6)</w:t>
            </w:r>
          </w:p>
        </w:tc>
      </w:tr>
      <w:tr>
        <w:tblPrEx>
          <w:tblW w:w="5000" w:type="pct"/>
          <w:jc w:val="center"/>
          <w:tblInd w:w="0" w:type="dxa"/>
          <w:tblLayout w:type="fixed"/>
          <w:tblCellMar>
            <w:top w:w="0" w:type="dxa"/>
            <w:left w:w="0" w:type="dxa"/>
            <w:bottom w:w="0" w:type="dxa"/>
            <w:right w:w="0" w:type="dxa"/>
          </w:tblCellMar>
        </w:tblPrEx>
        <w:trPr>
          <w:cantSplit/>
          <w:jc w:val="center"/>
        </w:trPr>
        <w:tc>
          <w:tcPr>
            <w:tcW w:w="2232" w:type="dxa"/>
            <w:shd w:val="clear" w:color="auto" w:fill="FFFFFF"/>
            <w:tcMar>
              <w:left w:w="8" w:type="dxa"/>
              <w:right w:w="8" w:type="dxa"/>
            </w:tcMar>
            <w:textDirection w:val="lrTb"/>
            <w:vAlign w:val="bottom"/>
          </w:tcPr>
          <w:p>
            <w:pPr>
              <w:widowControl w:val="0"/>
              <w:adjustRightInd w:val="0"/>
              <w:spacing w:before="0" w:after="0" w:line="0" w:lineRule="exact"/>
              <w:ind w:left="200"/>
              <w:jc w:val="left"/>
              <w:rPr>
                <w:rFonts w:ascii="SimSun" w:hAnsi="SimSun" w:cs="SimSun"/>
                <w:color w:val="000000"/>
                <w:sz w:val="16"/>
                <w:szCs w:val="16"/>
              </w:rPr>
            </w:pPr>
            <w:r>
              <w:rPr>
                <w:rFonts w:ascii="Times New Roman" w:eastAsia="宋体" w:hAnsi="Times New Roman" w:cs="Times New Roman"/>
                <w:snapToGrid/>
                <w:color w:val="000000"/>
                <w:sz w:val="16"/>
                <w:szCs w:val="16"/>
              </w:rPr>
              <w:t>2</w:t>
            </w:r>
          </w:p>
        </w:tc>
        <w:tc>
          <w:tcPr>
            <w:tcW w:w="1091" w:type="dxa"/>
            <w:shd w:val="clear" w:color="auto" w:fill="FFFFFF"/>
            <w:tcMar>
              <w:left w:w="8" w:type="dxa"/>
              <w:right w:w="8" w:type="dxa"/>
            </w:tcMar>
            <w:textDirection w:val="lrTb"/>
            <w:vAlign w:val="bottom"/>
          </w:tcPr>
          <w:p>
            <w:pPr>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(50.0)</w:t>
            </w: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(33.3)</w:t>
            </w: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 (37.5)</w:t>
            </w: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 (44.4)</w:t>
            </w: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(18.2)</w:t>
            </w: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13 (28.9)</w:t>
            </w:r>
          </w:p>
        </w:tc>
      </w:tr>
      <w:tr>
        <w:tblPrEx>
          <w:tblW w:w="5000" w:type="pct"/>
          <w:jc w:val="center"/>
          <w:tblInd w:w="0" w:type="dxa"/>
          <w:tblLayout w:type="fixed"/>
          <w:tblCellMar>
            <w:top w:w="0" w:type="dxa"/>
            <w:left w:w="0" w:type="dxa"/>
            <w:bottom w:w="0" w:type="dxa"/>
            <w:right w:w="0" w:type="dxa"/>
          </w:tblCellMar>
        </w:tblPrEx>
        <w:trPr>
          <w:cantSplit/>
          <w:jc w:val="center"/>
        </w:trPr>
        <w:tc>
          <w:tcPr>
            <w:tcW w:w="2232" w:type="dxa"/>
            <w:shd w:val="clear" w:color="auto" w:fill="FFFFFF"/>
            <w:tcMar>
              <w:left w:w="8" w:type="dxa"/>
              <w:right w:w="8" w:type="dxa"/>
            </w:tcMar>
            <w:textDirection w:val="lrTb"/>
            <w:vAlign w:val="bottom"/>
          </w:tcPr>
          <w:p>
            <w:pPr>
              <w:widowControl w:val="0"/>
              <w:adjustRightInd w:val="0"/>
              <w:spacing w:before="0" w:after="0" w:line="0" w:lineRule="exact"/>
              <w:ind w:left="200"/>
              <w:jc w:val="left"/>
              <w:rPr>
                <w:rFonts w:ascii="SimSun" w:hAnsi="SimSun" w:cs="SimSun"/>
                <w:color w:val="000000"/>
                <w:sz w:val="16"/>
                <w:szCs w:val="16"/>
              </w:rPr>
            </w:pPr>
            <w:r>
              <w:rPr>
                <w:rFonts w:ascii="Times New Roman" w:eastAsia="宋体" w:hAnsi="Times New Roman" w:cs="Times New Roman"/>
                <w:snapToGrid/>
                <w:color w:val="000000"/>
                <w:sz w:val="16"/>
                <w:szCs w:val="16"/>
              </w:rPr>
              <w:t>&gt;=3</w:t>
            </w:r>
          </w:p>
        </w:tc>
        <w:tc>
          <w:tcPr>
            <w:tcW w:w="1091" w:type="dxa"/>
            <w:shd w:val="clear" w:color="auto" w:fill="FFFFFF"/>
            <w:tcMar>
              <w:left w:w="8" w:type="dxa"/>
              <w:right w:w="8" w:type="dxa"/>
            </w:tcMar>
            <w:textDirection w:val="lrTb"/>
            <w:vAlign w:val="bottom"/>
          </w:tcPr>
          <w:p>
            <w:pPr>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(50.0)</w:t>
            </w: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(33.3)</w:t>
            </w: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(12.5)</w:t>
            </w: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(22.2)</w:t>
            </w: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7 (15.6)</w:t>
            </w:r>
          </w:p>
        </w:tc>
      </w:tr>
      <w:tr>
        <w:tblPrEx>
          <w:tblW w:w="5000" w:type="pct"/>
          <w:jc w:val="center"/>
          <w:tblInd w:w="0" w:type="dxa"/>
          <w:tblLayout w:type="fixed"/>
          <w:tblCellMar>
            <w:top w:w="0" w:type="dxa"/>
            <w:left w:w="0" w:type="dxa"/>
            <w:bottom w:w="0" w:type="dxa"/>
            <w:right w:w="0" w:type="dxa"/>
          </w:tblCellMar>
        </w:tblPrEx>
        <w:trPr>
          <w:cantSplit/>
          <w:jc w:val="center"/>
        </w:trPr>
        <w:tc>
          <w:tcPr>
            <w:tcW w:w="12836" w:type="dxa"/>
            <w:gridSpan w:val="9"/>
            <w:shd w:val="clear" w:color="auto" w:fill="FFFFFF"/>
            <w:tcMar>
              <w:left w:w="8" w:type="dxa"/>
              <w:right w:w="8" w:type="dxa"/>
            </w:tcMar>
            <w:textDirection w:val="lrTb"/>
            <w:vAlign w:val="bottom"/>
          </w:tcPr>
          <w:p>
            <w:pPr>
              <w:widowControl w:val="0"/>
              <w:adjustRightInd w:val="0"/>
              <w:spacing w:before="0" w:after="0" w:line="0" w:lineRule="exact"/>
              <w:jc w:val="left"/>
              <w:rPr>
                <w:rFonts w:ascii="SimSun" w:hAnsi="SimSun" w:cs="SimSun"/>
                <w:color w:val="000000"/>
                <w:sz w:val="16"/>
                <w:szCs w:val="16"/>
              </w:rPr>
            </w:pPr>
          </w:p>
        </w:tc>
      </w:tr>
      <w:tr>
        <w:tblPrEx>
          <w:tblW w:w="5000" w:type="pct"/>
          <w:jc w:val="center"/>
          <w:tblInd w:w="0" w:type="dxa"/>
          <w:tblLayout w:type="fixed"/>
          <w:tblCellMar>
            <w:top w:w="0" w:type="dxa"/>
            <w:left w:w="0" w:type="dxa"/>
            <w:bottom w:w="0" w:type="dxa"/>
            <w:right w:w="0" w:type="dxa"/>
          </w:tblCellMar>
        </w:tblPrEx>
        <w:trPr>
          <w:cantSplit/>
          <w:jc w:val="center"/>
        </w:trPr>
        <w:tc>
          <w:tcPr>
            <w:tcW w:w="2232" w:type="dxa"/>
            <w:shd w:val="clear" w:color="auto" w:fill="FFFFFF"/>
            <w:tcMar>
              <w:left w:w="8" w:type="dxa"/>
              <w:right w:w="8" w:type="dxa"/>
            </w:tcMar>
            <w:textDirection w:val="lrTb"/>
            <w:vAlign w:val="bottom"/>
          </w:tcPr>
          <w:p>
            <w:pPr>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既往接受过ALK抑制剂治疗</w:t>
            </w:r>
          </w:p>
        </w:tc>
        <w:tc>
          <w:tcPr>
            <w:tcW w:w="1091" w:type="dxa"/>
            <w:shd w:val="clear" w:color="auto" w:fill="FFFFFF"/>
            <w:tcMar>
              <w:left w:w="8" w:type="dxa"/>
              <w:right w:w="8" w:type="dxa"/>
            </w:tcMar>
            <w:textDirection w:val="lrTb"/>
            <w:vAlign w:val="bottom"/>
          </w:tcPr>
          <w:p>
            <w:pPr>
              <w:widowControl w:val="0"/>
              <w:adjustRightInd w:val="0"/>
              <w:spacing w:before="0" w:after="0" w:line="0" w:lineRule="exact"/>
              <w:jc w:val="left"/>
              <w:rPr>
                <w:rFonts w:ascii="SimSun" w:hAnsi="SimSun" w:cs="SimSun"/>
                <w:color w:val="000000"/>
                <w:sz w:val="16"/>
                <w:szCs w:val="16"/>
              </w:rPr>
            </w:pP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p>
        </w:tc>
      </w:tr>
      <w:tr>
        <w:tblPrEx>
          <w:tblW w:w="5000" w:type="pct"/>
          <w:jc w:val="center"/>
          <w:tblInd w:w="0" w:type="dxa"/>
          <w:tblLayout w:type="fixed"/>
          <w:tblCellMar>
            <w:top w:w="0" w:type="dxa"/>
            <w:left w:w="0" w:type="dxa"/>
            <w:bottom w:w="0" w:type="dxa"/>
            <w:right w:w="0" w:type="dxa"/>
          </w:tblCellMar>
        </w:tblPrEx>
        <w:trPr>
          <w:cantSplit/>
          <w:jc w:val="center"/>
        </w:trPr>
        <w:tc>
          <w:tcPr>
            <w:tcW w:w="2232" w:type="dxa"/>
            <w:shd w:val="clear" w:color="auto" w:fill="FFFFFF"/>
            <w:tcMar>
              <w:left w:w="8" w:type="dxa"/>
              <w:right w:w="8" w:type="dxa"/>
            </w:tcMar>
            <w:textDirection w:val="lrTb"/>
            <w:vAlign w:val="bottom"/>
          </w:tcPr>
          <w:p>
            <w:pPr>
              <w:widowControl w:val="0"/>
              <w:adjustRightInd w:val="0"/>
              <w:spacing w:before="0" w:after="0" w:line="0" w:lineRule="exact"/>
              <w:ind w:left="200"/>
              <w:jc w:val="left"/>
              <w:rPr>
                <w:rFonts w:ascii="SimSun" w:hAnsi="SimSun" w:cs="SimSun"/>
                <w:color w:val="000000"/>
                <w:sz w:val="16"/>
                <w:szCs w:val="16"/>
              </w:rPr>
            </w:pPr>
            <w:r>
              <w:rPr>
                <w:rFonts w:ascii="Times New Roman" w:eastAsia="宋体" w:hAnsi="Times New Roman" w:cs="Times New Roman"/>
                <w:snapToGrid/>
                <w:color w:val="000000"/>
                <w:sz w:val="16"/>
                <w:szCs w:val="16"/>
              </w:rPr>
              <w:t>是</w:t>
            </w:r>
          </w:p>
        </w:tc>
        <w:tc>
          <w:tcPr>
            <w:tcW w:w="1091" w:type="dxa"/>
            <w:shd w:val="clear" w:color="auto" w:fill="FFFFFF"/>
            <w:tcMar>
              <w:left w:w="8" w:type="dxa"/>
              <w:right w:w="8" w:type="dxa"/>
            </w:tcMar>
            <w:textDirection w:val="lrTb"/>
            <w:vAlign w:val="bottom"/>
          </w:tcPr>
          <w:p>
            <w:pPr>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(100)</w:t>
            </w: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 (66.7)</w:t>
            </w: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 (50.0)</w:t>
            </w: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9 (100)</w:t>
            </w: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6 (66.7)</w:t>
            </w: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9 (81.8)</w:t>
            </w: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34 (75.6)</w:t>
            </w:r>
          </w:p>
        </w:tc>
      </w:tr>
      <w:tr>
        <w:tblPrEx>
          <w:tblW w:w="5000" w:type="pct"/>
          <w:jc w:val="center"/>
          <w:tblInd w:w="0" w:type="dxa"/>
          <w:tblLayout w:type="fixed"/>
          <w:tblCellMar>
            <w:top w:w="0" w:type="dxa"/>
            <w:left w:w="0" w:type="dxa"/>
            <w:bottom w:w="0" w:type="dxa"/>
            <w:right w:w="0" w:type="dxa"/>
          </w:tblCellMar>
        </w:tblPrEx>
        <w:trPr>
          <w:cantSplit/>
          <w:jc w:val="center"/>
        </w:trPr>
        <w:tc>
          <w:tcPr>
            <w:tcW w:w="2232" w:type="dxa"/>
            <w:shd w:val="clear" w:color="auto" w:fill="FFFFFF"/>
            <w:tcMar>
              <w:left w:w="8" w:type="dxa"/>
              <w:right w:w="8" w:type="dxa"/>
            </w:tcMar>
            <w:textDirection w:val="lrTb"/>
            <w:vAlign w:val="bottom"/>
          </w:tcPr>
          <w:p>
            <w:pPr>
              <w:widowControl w:val="0"/>
              <w:adjustRightInd w:val="0"/>
              <w:spacing w:before="0" w:after="0" w:line="0" w:lineRule="exact"/>
              <w:ind w:left="200"/>
              <w:jc w:val="left"/>
              <w:rPr>
                <w:rFonts w:ascii="SimSun" w:hAnsi="SimSun" w:cs="SimSun"/>
                <w:color w:val="000000"/>
                <w:sz w:val="16"/>
                <w:szCs w:val="16"/>
              </w:rPr>
            </w:pPr>
            <w:r>
              <w:rPr>
                <w:rFonts w:ascii="Times New Roman" w:eastAsia="宋体" w:hAnsi="Times New Roman" w:cs="Times New Roman"/>
                <w:snapToGrid/>
                <w:color w:val="000000"/>
                <w:sz w:val="16"/>
                <w:szCs w:val="16"/>
              </w:rPr>
              <w:t>否</w:t>
            </w:r>
          </w:p>
        </w:tc>
        <w:tc>
          <w:tcPr>
            <w:tcW w:w="1091" w:type="dxa"/>
            <w:shd w:val="clear" w:color="auto" w:fill="FFFFFF"/>
            <w:tcMar>
              <w:left w:w="8" w:type="dxa"/>
              <w:right w:w="8" w:type="dxa"/>
            </w:tcMar>
            <w:textDirection w:val="lrTb"/>
            <w:vAlign w:val="bottom"/>
          </w:tcPr>
          <w:p>
            <w:pPr>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(33.3)</w:t>
            </w: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 (50.0)</w:t>
            </w: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 (33.3)</w:t>
            </w: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(18.2)</w:t>
            </w: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11 (24.4)</w:t>
            </w:r>
          </w:p>
        </w:tc>
      </w:tr>
      <w:tr>
        <w:tblPrEx>
          <w:tblW w:w="5000" w:type="pct"/>
          <w:jc w:val="center"/>
          <w:tblInd w:w="0" w:type="dxa"/>
          <w:tblLayout w:type="fixed"/>
          <w:tblCellMar>
            <w:top w:w="0" w:type="dxa"/>
            <w:left w:w="0" w:type="dxa"/>
            <w:bottom w:w="0" w:type="dxa"/>
            <w:right w:w="0" w:type="dxa"/>
          </w:tblCellMar>
        </w:tblPrEx>
        <w:trPr>
          <w:cantSplit/>
          <w:jc w:val="center"/>
        </w:trPr>
        <w:tc>
          <w:tcPr>
            <w:tcW w:w="12836" w:type="dxa"/>
            <w:gridSpan w:val="9"/>
            <w:shd w:val="clear" w:color="auto" w:fill="FFFFFF"/>
            <w:tcMar>
              <w:left w:w="8" w:type="dxa"/>
              <w:right w:w="8" w:type="dxa"/>
            </w:tcMar>
            <w:textDirection w:val="lrTb"/>
            <w:vAlign w:val="bottom"/>
          </w:tcPr>
          <w:p>
            <w:pPr>
              <w:widowControl w:val="0"/>
              <w:adjustRightInd w:val="0"/>
              <w:spacing w:before="0" w:after="0" w:line="0" w:lineRule="exact"/>
              <w:jc w:val="left"/>
              <w:rPr>
                <w:rFonts w:ascii="SimSun" w:hAnsi="SimSun" w:cs="SimSun"/>
                <w:color w:val="000000"/>
                <w:sz w:val="16"/>
                <w:szCs w:val="16"/>
              </w:rPr>
            </w:pPr>
          </w:p>
        </w:tc>
      </w:tr>
      <w:tr>
        <w:tblPrEx>
          <w:tblW w:w="5000" w:type="pct"/>
          <w:jc w:val="center"/>
          <w:tblInd w:w="0" w:type="dxa"/>
          <w:tblLayout w:type="fixed"/>
          <w:tblCellMar>
            <w:top w:w="0" w:type="dxa"/>
            <w:left w:w="0" w:type="dxa"/>
            <w:bottom w:w="0" w:type="dxa"/>
            <w:right w:w="0" w:type="dxa"/>
          </w:tblCellMar>
        </w:tblPrEx>
        <w:trPr>
          <w:cantSplit/>
          <w:jc w:val="center"/>
        </w:trPr>
        <w:tc>
          <w:tcPr>
            <w:tcW w:w="2232" w:type="dxa"/>
            <w:shd w:val="clear" w:color="auto" w:fill="FFFFFF"/>
            <w:tcMar>
              <w:left w:w="8" w:type="dxa"/>
              <w:right w:w="8" w:type="dxa"/>
            </w:tcMar>
            <w:textDirection w:val="lrTb"/>
            <w:vAlign w:val="bottom"/>
          </w:tcPr>
          <w:p>
            <w:pPr>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上次系统治疗后时间（月）</w:t>
            </w:r>
          </w:p>
        </w:tc>
        <w:tc>
          <w:tcPr>
            <w:tcW w:w="1091" w:type="dxa"/>
            <w:shd w:val="clear" w:color="auto" w:fill="FFFFFF"/>
            <w:tcMar>
              <w:left w:w="8" w:type="dxa"/>
              <w:right w:w="8" w:type="dxa"/>
            </w:tcMar>
            <w:textDirection w:val="lrTb"/>
            <w:vAlign w:val="bottom"/>
          </w:tcPr>
          <w:p>
            <w:pPr>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(100)</w:t>
            </w: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6 (100)</w:t>
            </w: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8 (100)</w:t>
            </w: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9 (100)</w:t>
            </w: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9 (100)</w:t>
            </w: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11 (100)</w:t>
            </w: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45 (100)</w:t>
            </w:r>
          </w:p>
        </w:tc>
      </w:tr>
      <w:tr>
        <w:tblPrEx>
          <w:tblW w:w="5000" w:type="pct"/>
          <w:jc w:val="center"/>
          <w:tblInd w:w="0" w:type="dxa"/>
          <w:tblLayout w:type="fixed"/>
          <w:tblCellMar>
            <w:top w:w="0" w:type="dxa"/>
            <w:left w:w="0" w:type="dxa"/>
            <w:bottom w:w="0" w:type="dxa"/>
            <w:right w:w="0" w:type="dxa"/>
          </w:tblCellMar>
        </w:tblPrEx>
        <w:trPr>
          <w:cantSplit/>
          <w:jc w:val="center"/>
        </w:trPr>
        <w:tc>
          <w:tcPr>
            <w:tcW w:w="2232" w:type="dxa"/>
            <w:shd w:val="clear" w:color="auto" w:fill="FFFFFF"/>
            <w:tcMar>
              <w:left w:w="8" w:type="dxa"/>
              <w:right w:w="8" w:type="dxa"/>
            </w:tcMar>
            <w:textDirection w:val="lrTb"/>
            <w:vAlign w:val="bottom"/>
          </w:tcPr>
          <w:p>
            <w:pPr>
              <w:widowControl w:val="0"/>
              <w:adjustRightInd w:val="0"/>
              <w:spacing w:before="0" w:after="0" w:line="0" w:lineRule="exact"/>
              <w:jc w:val="left"/>
              <w:rPr>
                <w:rFonts w:ascii="SimSun" w:hAnsi="SimSun" w:cs="SimSun"/>
                <w:color w:val="000000"/>
                <w:sz w:val="16"/>
                <w:szCs w:val="16"/>
              </w:rPr>
            </w:pPr>
          </w:p>
        </w:tc>
        <w:tc>
          <w:tcPr>
            <w:tcW w:w="1091" w:type="dxa"/>
            <w:shd w:val="clear" w:color="auto" w:fill="FFFFFF"/>
            <w:tcMar>
              <w:left w:w="8" w:type="dxa"/>
              <w:right w:w="8" w:type="dxa"/>
            </w:tcMar>
            <w:textDirection w:val="lrTb"/>
            <w:vAlign w:val="bottom"/>
          </w:tcPr>
          <w:p>
            <w:pPr>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平均值（SD）</w:t>
            </w: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2.085 (2.072)</w:t>
            </w: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5.457 (9.557)</w:t>
            </w: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2.210 (3.320)</w:t>
            </w: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2.248 (4.152)</w:t>
            </w: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1.608 (1.702)</w:t>
            </w: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3.691 (5.287)</w:t>
            </w: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2.886 (4.882)</w:t>
            </w:r>
          </w:p>
        </w:tc>
      </w:tr>
      <w:tr>
        <w:tblPrEx>
          <w:tblW w:w="5000" w:type="pct"/>
          <w:jc w:val="center"/>
          <w:tblInd w:w="0" w:type="dxa"/>
          <w:tblLayout w:type="fixed"/>
          <w:tblCellMar>
            <w:top w:w="0" w:type="dxa"/>
            <w:left w:w="0" w:type="dxa"/>
            <w:bottom w:w="0" w:type="dxa"/>
            <w:right w:w="0" w:type="dxa"/>
          </w:tblCellMar>
        </w:tblPrEx>
        <w:trPr>
          <w:cantSplit/>
          <w:jc w:val="center"/>
        </w:trPr>
        <w:tc>
          <w:tcPr>
            <w:tcW w:w="2232" w:type="dxa"/>
            <w:shd w:val="clear" w:color="auto" w:fill="FFFFFF"/>
            <w:tcMar>
              <w:left w:w="8" w:type="dxa"/>
              <w:right w:w="8" w:type="dxa"/>
            </w:tcMar>
            <w:textDirection w:val="lrTb"/>
            <w:vAlign w:val="bottom"/>
          </w:tcPr>
          <w:p>
            <w:pPr>
              <w:widowControl w:val="0"/>
              <w:adjustRightInd w:val="0"/>
              <w:spacing w:before="0" w:after="0" w:line="0" w:lineRule="exact"/>
              <w:jc w:val="left"/>
              <w:rPr>
                <w:rFonts w:ascii="SimSun" w:hAnsi="SimSun" w:cs="SimSun"/>
                <w:color w:val="000000"/>
                <w:sz w:val="16"/>
                <w:szCs w:val="16"/>
              </w:rPr>
            </w:pPr>
          </w:p>
        </w:tc>
        <w:tc>
          <w:tcPr>
            <w:tcW w:w="1091" w:type="dxa"/>
            <w:shd w:val="clear" w:color="auto" w:fill="FFFFFF"/>
            <w:tcMar>
              <w:left w:w="8" w:type="dxa"/>
              <w:right w:w="8" w:type="dxa"/>
            </w:tcMar>
            <w:textDirection w:val="lrTb"/>
            <w:vAlign w:val="bottom"/>
          </w:tcPr>
          <w:p>
            <w:pPr>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中位数</w:t>
            </w: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2.085</w:t>
            </w: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1.425</w:t>
            </w: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0.755</w:t>
            </w: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0.620</w:t>
            </w: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0.660</w:t>
            </w: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1.350</w:t>
            </w: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0.850</w:t>
            </w:r>
          </w:p>
        </w:tc>
      </w:tr>
      <w:tr>
        <w:tblPrEx>
          <w:tblW w:w="5000" w:type="pct"/>
          <w:jc w:val="center"/>
          <w:tblInd w:w="0" w:type="dxa"/>
          <w:tblLayout w:type="fixed"/>
          <w:tblCellMar>
            <w:top w:w="0" w:type="dxa"/>
            <w:left w:w="0" w:type="dxa"/>
            <w:bottom w:w="0" w:type="dxa"/>
            <w:right w:w="0" w:type="dxa"/>
          </w:tblCellMar>
        </w:tblPrEx>
        <w:trPr>
          <w:cantSplit/>
          <w:jc w:val="center"/>
        </w:trPr>
        <w:tc>
          <w:tcPr>
            <w:tcW w:w="2232" w:type="dxa"/>
            <w:shd w:val="clear" w:color="auto" w:fill="FFFFFF"/>
            <w:tcMar>
              <w:left w:w="8" w:type="dxa"/>
              <w:right w:w="8" w:type="dxa"/>
            </w:tcMar>
            <w:textDirection w:val="lrTb"/>
            <w:vAlign w:val="bottom"/>
          </w:tcPr>
          <w:p>
            <w:pPr>
              <w:widowControl w:val="0"/>
              <w:adjustRightInd w:val="0"/>
              <w:spacing w:before="0" w:after="0" w:line="0" w:lineRule="exact"/>
              <w:jc w:val="left"/>
              <w:rPr>
                <w:rFonts w:ascii="SimSun" w:hAnsi="SimSun" w:cs="SimSun"/>
                <w:color w:val="000000"/>
                <w:sz w:val="16"/>
                <w:szCs w:val="16"/>
              </w:rPr>
            </w:pPr>
          </w:p>
        </w:tc>
        <w:tc>
          <w:tcPr>
            <w:tcW w:w="1091" w:type="dxa"/>
            <w:shd w:val="clear" w:color="auto" w:fill="FFFFFF"/>
            <w:tcMar>
              <w:left w:w="8" w:type="dxa"/>
              <w:right w:w="8" w:type="dxa"/>
            </w:tcMar>
            <w:textDirection w:val="lrTb"/>
            <w:vAlign w:val="bottom"/>
          </w:tcPr>
          <w:p>
            <w:pPr>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Q1, Q3</w:t>
            </w: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0.620, 3.550</w:t>
            </w: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0.760, 3.840</w:t>
            </w: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0.575, 2.135</w:t>
            </w: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0.560, 1.640</w:t>
            </w: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0.560, 1.770</w:t>
            </w: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0.620, 3.250</w:t>
            </w: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0.590, 2.600</w:t>
            </w:r>
          </w:p>
        </w:tc>
      </w:tr>
      <w:tr>
        <w:tblPrEx>
          <w:tblW w:w="5000" w:type="pct"/>
          <w:jc w:val="center"/>
          <w:tblInd w:w="0" w:type="dxa"/>
          <w:tblLayout w:type="fixed"/>
          <w:tblCellMar>
            <w:top w:w="0" w:type="dxa"/>
            <w:left w:w="0" w:type="dxa"/>
            <w:bottom w:w="0" w:type="dxa"/>
            <w:right w:w="0" w:type="dxa"/>
          </w:tblCellMar>
        </w:tblPrEx>
        <w:trPr>
          <w:cantSplit/>
          <w:jc w:val="center"/>
        </w:trPr>
        <w:tc>
          <w:tcPr>
            <w:tcW w:w="2232" w:type="dxa"/>
            <w:shd w:val="clear" w:color="auto" w:fill="FFFFFF"/>
            <w:tcMar>
              <w:left w:w="8" w:type="dxa"/>
              <w:right w:w="8" w:type="dxa"/>
            </w:tcMar>
            <w:textDirection w:val="lrTb"/>
            <w:vAlign w:val="bottom"/>
          </w:tcPr>
          <w:p>
            <w:pPr>
              <w:widowControl w:val="0"/>
              <w:adjustRightInd w:val="0"/>
              <w:spacing w:before="0" w:after="0" w:line="0" w:lineRule="exact"/>
              <w:jc w:val="left"/>
              <w:rPr>
                <w:rFonts w:ascii="SimSun" w:hAnsi="SimSun" w:cs="SimSun"/>
                <w:color w:val="000000"/>
                <w:sz w:val="16"/>
                <w:szCs w:val="16"/>
              </w:rPr>
            </w:pPr>
          </w:p>
        </w:tc>
        <w:tc>
          <w:tcPr>
            <w:tcW w:w="1091" w:type="dxa"/>
            <w:shd w:val="clear" w:color="auto" w:fill="FFFFFF"/>
            <w:tcMar>
              <w:left w:w="8" w:type="dxa"/>
              <w:right w:w="8" w:type="dxa"/>
            </w:tcMar>
            <w:textDirection w:val="lrTb"/>
            <w:vAlign w:val="bottom"/>
          </w:tcPr>
          <w:p>
            <w:pPr>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最小值，最大值</w:t>
            </w: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0.62, 3.55</w:t>
            </w: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0.49, 24.80</w:t>
            </w: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0.53, 10.22</w:t>
            </w: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0.49, 13.24</w:t>
            </w: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0.53, 5.49</w:t>
            </w: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0.59, 14.32</w:t>
            </w:r>
          </w:p>
        </w:tc>
        <w:tc>
          <w:tcPr>
            <w:tcW w:w="1359"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0.49, 24.80</w:t>
            </w:r>
          </w:p>
        </w:tc>
      </w:tr>
      <w:tr>
        <w:tblPrEx>
          <w:tblW w:w="5000" w:type="pct"/>
          <w:jc w:val="center"/>
          <w:tblInd w:w="0" w:type="dxa"/>
          <w:tblLayout w:type="fixed"/>
          <w:tblCellMar>
            <w:top w:w="0" w:type="dxa"/>
            <w:left w:w="0" w:type="dxa"/>
            <w:bottom w:w="0" w:type="dxa"/>
            <w:right w:w="0" w:type="dxa"/>
          </w:tblCellMar>
        </w:tblPrEx>
        <w:trPr>
          <w:cantSplit/>
          <w:jc w:val="center"/>
        </w:trPr>
        <w:tc>
          <w:tcPr>
            <w:tcW w:w="12836" w:type="dxa"/>
            <w:gridSpan w:val="9"/>
            <w:shd w:val="clear" w:color="auto" w:fill="FFFFFF"/>
            <w:tcMar>
              <w:left w:w="8" w:type="dxa"/>
              <w:right w:w="8"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p>
        </w:tc>
      </w:tr>
      <w:tr>
        <w:tblPrEx>
          <w:tblW w:w="5000" w:type="pct"/>
          <w:jc w:val="center"/>
          <w:tblInd w:w="0" w:type="dxa"/>
          <w:tblLayout w:type="fixed"/>
          <w:tblCellMar>
            <w:top w:w="0" w:type="dxa"/>
            <w:left w:w="0" w:type="dxa"/>
            <w:bottom w:w="0" w:type="dxa"/>
            <w:right w:w="0" w:type="dxa"/>
          </w:tblCellMar>
        </w:tblPrEx>
        <w:trPr>
          <w:cantSplit/>
          <w:jc w:val="center"/>
        </w:trPr>
        <w:tc>
          <w:tcPr>
            <w:tcW w:w="12836" w:type="dxa"/>
            <w:gridSpan w:val="9"/>
            <w:tcBorders>
              <w:top w:val="single" w:sz="4" w:space="0" w:color="000000"/>
            </w:tcBorders>
            <w:shd w:val="clear" w:color="auto" w:fill="FFFFFF"/>
            <w:tcMar>
              <w:left w:w="8" w:type="dxa"/>
              <w:right w:w="8" w:type="dxa"/>
            </w:tcMar>
            <w:textDirection w:val="lrTb"/>
            <w:vAlign w:val="bottom"/>
          </w:tcPr>
          <w:p>
            <w:pPr>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来源：列表16.2.4.4，列表16.2.4.5，列表16.2.4.6至16.2.4.10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对于CRF没有设置未知或不适用选项的指标，无法勾选或未知的受试者均按“未知”进行统计。</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[1]对于在方案版本5.0及之前入组的受试者，根据TNM第7版进行分期，故其中无IIIc分期。</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[2]靶向治疗包括ALK抑制剂和其他靶向药物。</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[3]按照各本地临床实验室检测的基因状态汇总，本地和中心实验室的检测结果详见列表。</w:t>
            </w:r>
          </w:p>
        </w:tc>
      </w:tr>
    </w:tbl>
    <w:p/>
    <w:tbl>
      <w:tblPr>
        <w:tblStyle w:val="TableNormal"/>
        <w:tblW w:w="5000" w:type="pct"/>
        <w:jc w:val="center"/>
        <w:tblInd w:w="0" w:type="dxa"/>
        <w:tblLayout w:type="fixed"/>
        <w:tblCellMar>
          <w:top w:w="0" w:type="dxa"/>
          <w:left w:w="0" w:type="dxa"/>
          <w:bottom w:w="0" w:type="dxa"/>
          <w:right w:w="0" w:type="dxa"/>
        </w:tblCellMar>
      </w:tblPr>
      <w:tblGrid>
        <w:gridCol w:w="1718"/>
        <w:gridCol w:w="757"/>
        <w:gridCol w:w="939"/>
        <w:gridCol w:w="938"/>
        <w:gridCol w:w="938"/>
        <w:gridCol w:w="938"/>
        <w:gridCol w:w="938"/>
        <w:gridCol w:w="938"/>
        <w:gridCol w:w="938"/>
      </w:tblGrid>
      <w:tr>
        <w:tblPrEx>
          <w:tblW w:w="5000" w:type="pct"/>
          <w:jc w:val="center"/>
          <w:tblInd w:w="0" w:type="dxa"/>
          <w:tblLayout w:type="fixed"/>
          <w:tblCellMar>
            <w:top w:w="0" w:type="dxa"/>
            <w:left w:w="0" w:type="dxa"/>
            <w:bottom w:w="0" w:type="dxa"/>
            <w:right w:w="0" w:type="dxa"/>
          </w:tblCellMar>
        </w:tblPrEx>
        <w:trPr>
          <w:cantSplit/>
          <w:tblHeader/>
          <w:jc w:val="center"/>
        </w:trPr>
        <w:tc>
          <w:tcPr>
            <w:tcW w:w="2449" w:type="dxa"/>
            <w:tcBorders>
              <w:bottom w:val="single" w:sz="8" w:space="0" w:color="000000"/>
            </w:tcBorders>
            <w:shd w:val="clear" w:color="auto" w:fill="FFFFFF"/>
            <w:tcMar>
              <w:left w:w="8" w:type="dxa"/>
              <w:right w:w="8"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特征</w:t>
            </w:r>
          </w:p>
        </w:tc>
        <w:tc>
          <w:tcPr>
            <w:tcW w:w="1069" w:type="dxa"/>
            <w:tcBorders>
              <w:bottom w:val="single" w:sz="8" w:space="0" w:color="000000"/>
            </w:tcBorders>
            <w:shd w:val="clear" w:color="auto" w:fill="FFFFFF"/>
            <w:tcMar>
              <w:left w:w="8" w:type="dxa"/>
              <w:right w:w="8"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统计量</w:t>
            </w:r>
          </w:p>
        </w:tc>
        <w:tc>
          <w:tcPr>
            <w:tcW w:w="1331" w:type="dxa"/>
            <w:tcBorders>
              <w:bottom w:val="single" w:sz="8" w:space="0" w:color="000000"/>
            </w:tcBorders>
            <w:shd w:val="clear" w:color="auto" w:fill="FFFFFF"/>
            <w:tcMar>
              <w:left w:w="8" w:type="dxa"/>
              <w:right w:w="8"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20 mg</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(N=2)</w:t>
            </w:r>
          </w:p>
        </w:tc>
        <w:tc>
          <w:tcPr>
            <w:tcW w:w="1331" w:type="dxa"/>
            <w:tcBorders>
              <w:bottom w:val="single" w:sz="8" w:space="0" w:color="000000"/>
            </w:tcBorders>
            <w:shd w:val="clear" w:color="auto" w:fill="FFFFFF"/>
            <w:tcMar>
              <w:left w:w="8" w:type="dxa"/>
              <w:right w:w="8"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40 mg</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(N=6)</w:t>
            </w:r>
          </w:p>
        </w:tc>
        <w:tc>
          <w:tcPr>
            <w:tcW w:w="1331" w:type="dxa"/>
            <w:tcBorders>
              <w:bottom w:val="single" w:sz="8" w:space="0" w:color="000000"/>
            </w:tcBorders>
            <w:shd w:val="clear" w:color="auto" w:fill="FFFFFF"/>
            <w:tcMar>
              <w:left w:w="8" w:type="dxa"/>
              <w:right w:w="8"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80 mg</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(N=8)</w:t>
            </w:r>
          </w:p>
        </w:tc>
        <w:tc>
          <w:tcPr>
            <w:tcW w:w="1331" w:type="dxa"/>
            <w:tcBorders>
              <w:bottom w:val="single" w:sz="8" w:space="0" w:color="000000"/>
            </w:tcBorders>
            <w:shd w:val="clear" w:color="auto" w:fill="FFFFFF"/>
            <w:tcMar>
              <w:left w:w="8" w:type="dxa"/>
              <w:right w:w="8"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120 mg</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(N=9)</w:t>
            </w:r>
          </w:p>
        </w:tc>
        <w:tc>
          <w:tcPr>
            <w:tcW w:w="1331" w:type="dxa"/>
            <w:tcBorders>
              <w:bottom w:val="single" w:sz="8" w:space="0" w:color="000000"/>
            </w:tcBorders>
            <w:shd w:val="clear" w:color="auto" w:fill="FFFFFF"/>
            <w:tcMar>
              <w:left w:w="8" w:type="dxa"/>
              <w:right w:w="8"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160 mg</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(N=9)</w:t>
            </w:r>
          </w:p>
        </w:tc>
        <w:tc>
          <w:tcPr>
            <w:tcW w:w="1331" w:type="dxa"/>
            <w:tcBorders>
              <w:bottom w:val="single" w:sz="8" w:space="0" w:color="000000"/>
            </w:tcBorders>
            <w:shd w:val="clear" w:color="auto" w:fill="FFFFFF"/>
            <w:tcMar>
              <w:left w:w="8" w:type="dxa"/>
              <w:right w:w="8"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210 mg</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(N=11)</w:t>
            </w:r>
          </w:p>
        </w:tc>
        <w:tc>
          <w:tcPr>
            <w:tcW w:w="1331" w:type="dxa"/>
            <w:tcBorders>
              <w:bottom w:val="single" w:sz="8" w:space="0" w:color="000000"/>
            </w:tcBorders>
            <w:shd w:val="clear" w:color="auto" w:fill="FFFFFF"/>
            <w:tcMar>
              <w:left w:w="8" w:type="dxa"/>
              <w:right w:w="8"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总计</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(N=45)</w:t>
            </w:r>
          </w:p>
        </w:tc>
      </w:tr>
      <w:tr>
        <w:tblPrEx>
          <w:tblW w:w="5000" w:type="pct"/>
          <w:jc w:val="center"/>
          <w:tblInd w:w="0" w:type="dxa"/>
          <w:tblLayout w:type="fixed"/>
          <w:tblCellMar>
            <w:top w:w="0" w:type="dxa"/>
            <w:left w:w="0" w:type="dxa"/>
            <w:bottom w:w="0" w:type="dxa"/>
            <w:right w:w="0" w:type="dxa"/>
          </w:tblCellMar>
        </w:tblPrEx>
        <w:trPr>
          <w:cantSplit/>
          <w:jc w:val="center"/>
        </w:trPr>
        <w:tc>
          <w:tcPr>
            <w:tcW w:w="2449" w:type="dxa"/>
            <w:shd w:val="clear" w:color="auto" w:fill="FFFFFF"/>
            <w:tcMar>
              <w:left w:w="8" w:type="dxa"/>
              <w:right w:w="8" w:type="dxa"/>
            </w:tcMar>
            <w:textDirection w:val="lrTb"/>
            <w:vAlign w:val="bottom"/>
          </w:tcPr>
          <w:p>
            <w:pPr>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既往接受过任何化疗的受试者例数</w:t>
            </w:r>
          </w:p>
        </w:tc>
        <w:tc>
          <w:tcPr>
            <w:tcW w:w="1069" w:type="dxa"/>
            <w:shd w:val="clear" w:color="auto" w:fill="FFFFFF"/>
            <w:tcMar>
              <w:left w:w="8" w:type="dxa"/>
              <w:right w:w="8" w:type="dxa"/>
            </w:tcMar>
            <w:textDirection w:val="lrTb"/>
            <w:vAlign w:val="bottom"/>
          </w:tcPr>
          <w:p>
            <w:pPr>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(100)</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 (66.7)</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7 (87.5)</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7 (77.8)</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6 (66.7)</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 (36.4)</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30 (66.7)</w:t>
            </w:r>
          </w:p>
        </w:tc>
      </w:tr>
      <w:tr>
        <w:tblPrEx>
          <w:tblW w:w="5000" w:type="pct"/>
          <w:jc w:val="center"/>
          <w:tblInd w:w="0" w:type="dxa"/>
          <w:tblLayout w:type="fixed"/>
          <w:tblCellMar>
            <w:top w:w="0" w:type="dxa"/>
            <w:left w:w="0" w:type="dxa"/>
            <w:bottom w:w="0" w:type="dxa"/>
            <w:right w:w="0" w:type="dxa"/>
          </w:tblCellMar>
        </w:tblPrEx>
        <w:trPr>
          <w:cantSplit/>
          <w:jc w:val="center"/>
        </w:trPr>
        <w:tc>
          <w:tcPr>
            <w:tcW w:w="12835" w:type="dxa"/>
            <w:gridSpan w:val="9"/>
            <w:shd w:val="clear" w:color="auto" w:fill="FFFFFF"/>
            <w:tcMar>
              <w:left w:w="8" w:type="dxa"/>
              <w:right w:w="8" w:type="dxa"/>
            </w:tcMar>
            <w:textDirection w:val="lrTb"/>
            <w:vAlign w:val="bottom"/>
          </w:tcPr>
          <w:p>
            <w:pPr>
              <w:widowControl w:val="0"/>
              <w:adjustRightInd w:val="0"/>
              <w:spacing w:before="0" w:after="0" w:line="0" w:lineRule="exact"/>
              <w:jc w:val="left"/>
              <w:rPr>
                <w:rFonts w:ascii="SimSun" w:hAnsi="SimSun" w:cs="SimSun"/>
                <w:color w:val="000000"/>
                <w:sz w:val="16"/>
                <w:szCs w:val="16"/>
              </w:rPr>
            </w:pPr>
          </w:p>
        </w:tc>
      </w:tr>
      <w:tr>
        <w:tblPrEx>
          <w:tblW w:w="5000" w:type="pct"/>
          <w:jc w:val="center"/>
          <w:tblInd w:w="0" w:type="dxa"/>
          <w:tblLayout w:type="fixed"/>
          <w:tblCellMar>
            <w:top w:w="0" w:type="dxa"/>
            <w:left w:w="0" w:type="dxa"/>
            <w:bottom w:w="0" w:type="dxa"/>
            <w:right w:w="0" w:type="dxa"/>
          </w:tblCellMar>
        </w:tblPrEx>
        <w:trPr>
          <w:cantSplit/>
          <w:jc w:val="center"/>
        </w:trPr>
        <w:tc>
          <w:tcPr>
            <w:tcW w:w="2449" w:type="dxa"/>
            <w:shd w:val="clear" w:color="auto" w:fill="FFFFFF"/>
            <w:tcMar>
              <w:left w:w="8" w:type="dxa"/>
              <w:right w:w="8" w:type="dxa"/>
            </w:tcMar>
            <w:textDirection w:val="lrTb"/>
            <w:vAlign w:val="bottom"/>
          </w:tcPr>
          <w:p>
            <w:pPr>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自首次既往肿瘤化疗至入组的时间（月）</w:t>
            </w:r>
          </w:p>
        </w:tc>
        <w:tc>
          <w:tcPr>
            <w:tcW w:w="1069" w:type="dxa"/>
            <w:shd w:val="clear" w:color="auto" w:fill="FFFFFF"/>
            <w:tcMar>
              <w:left w:w="8" w:type="dxa"/>
              <w:right w:w="8" w:type="dxa"/>
            </w:tcMar>
            <w:textDirection w:val="lrTb"/>
            <w:vAlign w:val="bottom"/>
          </w:tcPr>
          <w:p>
            <w:pPr>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(100)</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 (66.7)</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7 (87.5)</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7 (77.8)</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6 (66.7)</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 (36.4)</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30 (66.7)</w:t>
            </w:r>
          </w:p>
        </w:tc>
      </w:tr>
      <w:tr>
        <w:tblPrEx>
          <w:tblW w:w="5000" w:type="pct"/>
          <w:jc w:val="center"/>
          <w:tblInd w:w="0" w:type="dxa"/>
          <w:tblLayout w:type="fixed"/>
          <w:tblCellMar>
            <w:top w:w="0" w:type="dxa"/>
            <w:left w:w="0" w:type="dxa"/>
            <w:bottom w:w="0" w:type="dxa"/>
            <w:right w:w="0" w:type="dxa"/>
          </w:tblCellMar>
        </w:tblPrEx>
        <w:trPr>
          <w:cantSplit/>
          <w:jc w:val="center"/>
        </w:trPr>
        <w:tc>
          <w:tcPr>
            <w:tcW w:w="2449" w:type="dxa"/>
            <w:shd w:val="clear" w:color="auto" w:fill="FFFFFF"/>
            <w:tcMar>
              <w:left w:w="8" w:type="dxa"/>
              <w:right w:w="8" w:type="dxa"/>
            </w:tcMar>
            <w:textDirection w:val="lrTb"/>
            <w:vAlign w:val="bottom"/>
          </w:tcPr>
          <w:p>
            <w:pPr>
              <w:widowControl w:val="0"/>
              <w:adjustRightInd w:val="0"/>
              <w:spacing w:before="0" w:after="0" w:line="0" w:lineRule="exact"/>
              <w:jc w:val="left"/>
              <w:rPr>
                <w:rFonts w:ascii="SimSun" w:hAnsi="SimSun" w:cs="SimSun"/>
                <w:color w:val="000000"/>
                <w:sz w:val="16"/>
                <w:szCs w:val="16"/>
              </w:rPr>
            </w:pPr>
          </w:p>
        </w:tc>
        <w:tc>
          <w:tcPr>
            <w:tcW w:w="1069" w:type="dxa"/>
            <w:shd w:val="clear" w:color="auto" w:fill="FFFFFF"/>
            <w:tcMar>
              <w:left w:w="8" w:type="dxa"/>
              <w:right w:w="8" w:type="dxa"/>
            </w:tcMar>
            <w:textDirection w:val="lrTb"/>
            <w:vAlign w:val="bottom"/>
          </w:tcPr>
          <w:p>
            <w:pPr>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平均值（SD）</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24.905 (17.515)</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49.628 (46.849)</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21.711 (20.627)</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36.941 (17.658)</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15.002 (14.320)</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13.570 (8.153)</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26.773 (24.260)</w:t>
            </w:r>
          </w:p>
        </w:tc>
      </w:tr>
      <w:tr>
        <w:tblPrEx>
          <w:tblW w:w="5000" w:type="pct"/>
          <w:jc w:val="center"/>
          <w:tblInd w:w="0" w:type="dxa"/>
          <w:tblLayout w:type="fixed"/>
          <w:tblCellMar>
            <w:top w:w="0" w:type="dxa"/>
            <w:left w:w="0" w:type="dxa"/>
            <w:bottom w:w="0" w:type="dxa"/>
            <w:right w:w="0" w:type="dxa"/>
          </w:tblCellMar>
        </w:tblPrEx>
        <w:trPr>
          <w:cantSplit/>
          <w:jc w:val="center"/>
        </w:trPr>
        <w:tc>
          <w:tcPr>
            <w:tcW w:w="2449" w:type="dxa"/>
            <w:shd w:val="clear" w:color="auto" w:fill="FFFFFF"/>
            <w:tcMar>
              <w:left w:w="8" w:type="dxa"/>
              <w:right w:w="8" w:type="dxa"/>
            </w:tcMar>
            <w:textDirection w:val="lrTb"/>
            <w:vAlign w:val="bottom"/>
          </w:tcPr>
          <w:p>
            <w:pPr>
              <w:widowControl w:val="0"/>
              <w:adjustRightInd w:val="0"/>
              <w:spacing w:before="0" w:after="0" w:line="0" w:lineRule="exact"/>
              <w:jc w:val="left"/>
              <w:rPr>
                <w:rFonts w:ascii="SimSun" w:hAnsi="SimSun" w:cs="SimSun"/>
                <w:color w:val="000000"/>
                <w:sz w:val="16"/>
                <w:szCs w:val="16"/>
              </w:rPr>
            </w:pPr>
          </w:p>
        </w:tc>
        <w:tc>
          <w:tcPr>
            <w:tcW w:w="1069" w:type="dxa"/>
            <w:shd w:val="clear" w:color="auto" w:fill="FFFFFF"/>
            <w:tcMar>
              <w:left w:w="8" w:type="dxa"/>
              <w:right w:w="8" w:type="dxa"/>
            </w:tcMar>
            <w:textDirection w:val="lrTb"/>
            <w:vAlign w:val="bottom"/>
          </w:tcPr>
          <w:p>
            <w:pPr>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中位数</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24.905</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40.660</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14.030</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29.170</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11.285</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17.120</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17.120</w:t>
            </w:r>
          </w:p>
        </w:tc>
      </w:tr>
      <w:tr>
        <w:tblPrEx>
          <w:tblW w:w="5000" w:type="pct"/>
          <w:jc w:val="center"/>
          <w:tblInd w:w="0" w:type="dxa"/>
          <w:tblLayout w:type="fixed"/>
          <w:tblCellMar>
            <w:top w:w="0" w:type="dxa"/>
            <w:left w:w="0" w:type="dxa"/>
            <w:bottom w:w="0" w:type="dxa"/>
            <w:right w:w="0" w:type="dxa"/>
          </w:tblCellMar>
        </w:tblPrEx>
        <w:trPr>
          <w:cantSplit/>
          <w:jc w:val="center"/>
        </w:trPr>
        <w:tc>
          <w:tcPr>
            <w:tcW w:w="2449" w:type="dxa"/>
            <w:shd w:val="clear" w:color="auto" w:fill="FFFFFF"/>
            <w:tcMar>
              <w:left w:w="8" w:type="dxa"/>
              <w:right w:w="8" w:type="dxa"/>
            </w:tcMar>
            <w:textDirection w:val="lrTb"/>
            <w:vAlign w:val="bottom"/>
          </w:tcPr>
          <w:p>
            <w:pPr>
              <w:widowControl w:val="0"/>
              <w:adjustRightInd w:val="0"/>
              <w:spacing w:before="0" w:after="0" w:line="0" w:lineRule="exact"/>
              <w:jc w:val="left"/>
              <w:rPr>
                <w:rFonts w:ascii="SimSun" w:hAnsi="SimSun" w:cs="SimSun"/>
                <w:color w:val="000000"/>
                <w:sz w:val="16"/>
                <w:szCs w:val="16"/>
              </w:rPr>
            </w:pPr>
          </w:p>
        </w:tc>
        <w:tc>
          <w:tcPr>
            <w:tcW w:w="1069" w:type="dxa"/>
            <w:shd w:val="clear" w:color="auto" w:fill="FFFFFF"/>
            <w:tcMar>
              <w:left w:w="8" w:type="dxa"/>
              <w:right w:w="8" w:type="dxa"/>
            </w:tcMar>
            <w:textDirection w:val="lrTb"/>
            <w:vAlign w:val="bottom"/>
          </w:tcPr>
          <w:p>
            <w:pPr>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Q1, Q3</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12.520, 37.290</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11.400, 87.855</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11.890, 24.940</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25.660, 48.460</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2.560, 25.790</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8.675, 18.465</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12.520, 37.290</w:t>
            </w:r>
          </w:p>
        </w:tc>
      </w:tr>
      <w:tr>
        <w:tblPrEx>
          <w:tblW w:w="5000" w:type="pct"/>
          <w:jc w:val="center"/>
          <w:tblInd w:w="0" w:type="dxa"/>
          <w:tblLayout w:type="fixed"/>
          <w:tblCellMar>
            <w:top w:w="0" w:type="dxa"/>
            <w:left w:w="0" w:type="dxa"/>
            <w:bottom w:w="0" w:type="dxa"/>
            <w:right w:w="0" w:type="dxa"/>
          </w:tblCellMar>
        </w:tblPrEx>
        <w:trPr>
          <w:cantSplit/>
          <w:jc w:val="center"/>
        </w:trPr>
        <w:tc>
          <w:tcPr>
            <w:tcW w:w="2449" w:type="dxa"/>
            <w:shd w:val="clear" w:color="auto" w:fill="FFFFFF"/>
            <w:tcMar>
              <w:left w:w="8" w:type="dxa"/>
              <w:right w:w="8" w:type="dxa"/>
            </w:tcMar>
            <w:textDirection w:val="lrTb"/>
            <w:vAlign w:val="bottom"/>
          </w:tcPr>
          <w:p>
            <w:pPr>
              <w:widowControl w:val="0"/>
              <w:adjustRightInd w:val="0"/>
              <w:spacing w:before="0" w:after="0" w:line="0" w:lineRule="exact"/>
              <w:jc w:val="left"/>
              <w:rPr>
                <w:rFonts w:ascii="SimSun" w:hAnsi="SimSun" w:cs="SimSun"/>
                <w:color w:val="000000"/>
                <w:sz w:val="16"/>
                <w:szCs w:val="16"/>
              </w:rPr>
            </w:pPr>
          </w:p>
        </w:tc>
        <w:tc>
          <w:tcPr>
            <w:tcW w:w="1069" w:type="dxa"/>
            <w:shd w:val="clear" w:color="auto" w:fill="FFFFFF"/>
            <w:tcMar>
              <w:left w:w="8" w:type="dxa"/>
              <w:right w:w="8" w:type="dxa"/>
            </w:tcMar>
            <w:textDirection w:val="lrTb"/>
            <w:vAlign w:val="bottom"/>
          </w:tcPr>
          <w:p>
            <w:pPr>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最小值，最大值</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12.52, 37.29</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10.15, 107.04</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5.98, 66.69</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15.70, 67.88</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1.18, 37.91</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1.48, 18.56</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1.18, 107.04</w:t>
            </w:r>
          </w:p>
        </w:tc>
      </w:tr>
      <w:tr>
        <w:tblPrEx>
          <w:tblW w:w="5000" w:type="pct"/>
          <w:jc w:val="center"/>
          <w:tblInd w:w="0" w:type="dxa"/>
          <w:tblLayout w:type="fixed"/>
          <w:tblCellMar>
            <w:top w:w="0" w:type="dxa"/>
            <w:left w:w="0" w:type="dxa"/>
            <w:bottom w:w="0" w:type="dxa"/>
            <w:right w:w="0" w:type="dxa"/>
          </w:tblCellMar>
        </w:tblPrEx>
        <w:trPr>
          <w:cantSplit/>
          <w:jc w:val="center"/>
        </w:trPr>
        <w:tc>
          <w:tcPr>
            <w:tcW w:w="12835" w:type="dxa"/>
            <w:gridSpan w:val="9"/>
            <w:shd w:val="clear" w:color="auto" w:fill="FFFFFF"/>
            <w:tcMar>
              <w:left w:w="8" w:type="dxa"/>
              <w:right w:w="8" w:type="dxa"/>
            </w:tcMar>
            <w:textDirection w:val="lrTb"/>
            <w:vAlign w:val="bottom"/>
          </w:tcPr>
          <w:p>
            <w:pPr>
              <w:widowControl w:val="0"/>
              <w:adjustRightInd w:val="0"/>
              <w:spacing w:before="0" w:after="0" w:line="0" w:lineRule="exact"/>
              <w:jc w:val="left"/>
              <w:rPr>
                <w:rFonts w:ascii="SimSun" w:hAnsi="SimSun" w:cs="SimSun"/>
                <w:color w:val="000000"/>
                <w:sz w:val="16"/>
                <w:szCs w:val="16"/>
              </w:rPr>
            </w:pPr>
          </w:p>
        </w:tc>
      </w:tr>
      <w:tr>
        <w:tblPrEx>
          <w:tblW w:w="5000" w:type="pct"/>
          <w:jc w:val="center"/>
          <w:tblInd w:w="0" w:type="dxa"/>
          <w:tblLayout w:type="fixed"/>
          <w:tblCellMar>
            <w:top w:w="0" w:type="dxa"/>
            <w:left w:w="0" w:type="dxa"/>
            <w:bottom w:w="0" w:type="dxa"/>
            <w:right w:w="0" w:type="dxa"/>
          </w:tblCellMar>
        </w:tblPrEx>
        <w:trPr>
          <w:cantSplit/>
          <w:jc w:val="center"/>
        </w:trPr>
        <w:tc>
          <w:tcPr>
            <w:tcW w:w="2449" w:type="dxa"/>
            <w:shd w:val="clear" w:color="auto" w:fill="FFFFFF"/>
            <w:tcMar>
              <w:left w:w="8" w:type="dxa"/>
              <w:right w:w="8" w:type="dxa"/>
            </w:tcMar>
            <w:textDirection w:val="lrTb"/>
            <w:vAlign w:val="bottom"/>
          </w:tcPr>
          <w:p>
            <w:pPr>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自最后一线既往化疗至入组的时间（月）</w:t>
            </w:r>
          </w:p>
        </w:tc>
        <w:tc>
          <w:tcPr>
            <w:tcW w:w="1069" w:type="dxa"/>
            <w:shd w:val="clear" w:color="auto" w:fill="FFFFFF"/>
            <w:tcMar>
              <w:left w:w="8" w:type="dxa"/>
              <w:right w:w="8" w:type="dxa"/>
            </w:tcMar>
            <w:textDirection w:val="lrTb"/>
            <w:vAlign w:val="bottom"/>
          </w:tcPr>
          <w:p>
            <w:pPr>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(100)</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 (66.7)</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7 (87.5)</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7 (77.8)</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6 (66.7)</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 (36.4)</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30 (66.7)</w:t>
            </w:r>
          </w:p>
        </w:tc>
      </w:tr>
      <w:tr>
        <w:tblPrEx>
          <w:tblW w:w="5000" w:type="pct"/>
          <w:jc w:val="center"/>
          <w:tblInd w:w="0" w:type="dxa"/>
          <w:tblLayout w:type="fixed"/>
          <w:tblCellMar>
            <w:top w:w="0" w:type="dxa"/>
            <w:left w:w="0" w:type="dxa"/>
            <w:bottom w:w="0" w:type="dxa"/>
            <w:right w:w="0" w:type="dxa"/>
          </w:tblCellMar>
        </w:tblPrEx>
        <w:trPr>
          <w:cantSplit/>
          <w:jc w:val="center"/>
        </w:trPr>
        <w:tc>
          <w:tcPr>
            <w:tcW w:w="2449" w:type="dxa"/>
            <w:shd w:val="clear" w:color="auto" w:fill="FFFFFF"/>
            <w:tcMar>
              <w:left w:w="8" w:type="dxa"/>
              <w:right w:w="8" w:type="dxa"/>
            </w:tcMar>
            <w:textDirection w:val="lrTb"/>
            <w:vAlign w:val="bottom"/>
          </w:tcPr>
          <w:p>
            <w:pPr>
              <w:widowControl w:val="0"/>
              <w:adjustRightInd w:val="0"/>
              <w:spacing w:before="0" w:after="0" w:line="0" w:lineRule="exact"/>
              <w:jc w:val="left"/>
              <w:rPr>
                <w:rFonts w:ascii="SimSun" w:hAnsi="SimSun" w:cs="SimSun"/>
                <w:color w:val="000000"/>
                <w:sz w:val="16"/>
                <w:szCs w:val="16"/>
              </w:rPr>
            </w:pPr>
          </w:p>
        </w:tc>
        <w:tc>
          <w:tcPr>
            <w:tcW w:w="1069" w:type="dxa"/>
            <w:shd w:val="clear" w:color="auto" w:fill="FFFFFF"/>
            <w:tcMar>
              <w:left w:w="8" w:type="dxa"/>
              <w:right w:w="8" w:type="dxa"/>
            </w:tcMar>
            <w:textDirection w:val="lrTb"/>
            <w:vAlign w:val="bottom"/>
          </w:tcPr>
          <w:p>
            <w:pPr>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平均值（SD）</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6.935 (4.787)</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37.320 (43.527)</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17.709 (21.087)</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22.453 (21.240)</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12.627 (14.516)</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5.373 (5.904)</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18.051 (22.688)</w:t>
            </w:r>
          </w:p>
        </w:tc>
      </w:tr>
      <w:tr>
        <w:tblPrEx>
          <w:tblW w:w="5000" w:type="pct"/>
          <w:jc w:val="center"/>
          <w:tblInd w:w="0" w:type="dxa"/>
          <w:tblLayout w:type="fixed"/>
          <w:tblCellMar>
            <w:top w:w="0" w:type="dxa"/>
            <w:left w:w="0" w:type="dxa"/>
            <w:bottom w:w="0" w:type="dxa"/>
            <w:right w:w="0" w:type="dxa"/>
          </w:tblCellMar>
        </w:tblPrEx>
        <w:trPr>
          <w:cantSplit/>
          <w:jc w:val="center"/>
        </w:trPr>
        <w:tc>
          <w:tcPr>
            <w:tcW w:w="2449" w:type="dxa"/>
            <w:shd w:val="clear" w:color="auto" w:fill="FFFFFF"/>
            <w:tcMar>
              <w:left w:w="8" w:type="dxa"/>
              <w:right w:w="8" w:type="dxa"/>
            </w:tcMar>
            <w:textDirection w:val="lrTb"/>
            <w:vAlign w:val="bottom"/>
          </w:tcPr>
          <w:p>
            <w:pPr>
              <w:widowControl w:val="0"/>
              <w:adjustRightInd w:val="0"/>
              <w:spacing w:before="0" w:after="0" w:line="0" w:lineRule="exact"/>
              <w:jc w:val="left"/>
              <w:rPr>
                <w:rFonts w:ascii="SimSun" w:hAnsi="SimSun" w:cs="SimSun"/>
                <w:color w:val="000000"/>
                <w:sz w:val="16"/>
                <w:szCs w:val="16"/>
              </w:rPr>
            </w:pPr>
          </w:p>
        </w:tc>
        <w:tc>
          <w:tcPr>
            <w:tcW w:w="1069" w:type="dxa"/>
            <w:shd w:val="clear" w:color="auto" w:fill="FFFFFF"/>
            <w:tcMar>
              <w:left w:w="8" w:type="dxa"/>
              <w:right w:w="8" w:type="dxa"/>
            </w:tcMar>
            <w:textDirection w:val="lrTb"/>
            <w:vAlign w:val="bottom"/>
          </w:tcPr>
          <w:p>
            <w:pPr>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中位数</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6.935</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26.890</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10.810</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17.640</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5.700</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2.925</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10.270</w:t>
            </w:r>
          </w:p>
        </w:tc>
      </w:tr>
      <w:tr>
        <w:tblPrEx>
          <w:tblW w:w="5000" w:type="pct"/>
          <w:jc w:val="center"/>
          <w:tblInd w:w="0" w:type="dxa"/>
          <w:tblLayout w:type="fixed"/>
          <w:tblCellMar>
            <w:top w:w="0" w:type="dxa"/>
            <w:left w:w="0" w:type="dxa"/>
            <w:bottom w:w="0" w:type="dxa"/>
            <w:right w:w="0" w:type="dxa"/>
          </w:tblCellMar>
        </w:tblPrEx>
        <w:trPr>
          <w:cantSplit/>
          <w:jc w:val="center"/>
        </w:trPr>
        <w:tc>
          <w:tcPr>
            <w:tcW w:w="2449" w:type="dxa"/>
            <w:shd w:val="clear" w:color="auto" w:fill="FFFFFF"/>
            <w:tcMar>
              <w:left w:w="8" w:type="dxa"/>
              <w:right w:w="8" w:type="dxa"/>
            </w:tcMar>
            <w:textDirection w:val="lrTb"/>
            <w:vAlign w:val="bottom"/>
          </w:tcPr>
          <w:p>
            <w:pPr>
              <w:widowControl w:val="0"/>
              <w:adjustRightInd w:val="0"/>
              <w:spacing w:before="0" w:after="0" w:line="0" w:lineRule="exact"/>
              <w:jc w:val="left"/>
              <w:rPr>
                <w:rFonts w:ascii="SimSun" w:hAnsi="SimSun" w:cs="SimSun"/>
                <w:color w:val="000000"/>
                <w:sz w:val="16"/>
                <w:szCs w:val="16"/>
              </w:rPr>
            </w:pPr>
          </w:p>
        </w:tc>
        <w:tc>
          <w:tcPr>
            <w:tcW w:w="1069" w:type="dxa"/>
            <w:shd w:val="clear" w:color="auto" w:fill="FFFFFF"/>
            <w:tcMar>
              <w:left w:w="8" w:type="dxa"/>
              <w:right w:w="8" w:type="dxa"/>
            </w:tcMar>
            <w:textDirection w:val="lrTb"/>
            <w:vAlign w:val="bottom"/>
          </w:tcPr>
          <w:p>
            <w:pPr>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Q1, Q3</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3.550, 10.320</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2.920, 71.720</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2.660, 22.800</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1.840, 39.260</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1.770, 25.560</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2.040, 8.705</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2.600, 23.330</w:t>
            </w:r>
          </w:p>
        </w:tc>
      </w:tr>
      <w:tr>
        <w:tblPrEx>
          <w:tblW w:w="5000" w:type="pct"/>
          <w:jc w:val="center"/>
          <w:tblInd w:w="0" w:type="dxa"/>
          <w:tblLayout w:type="fixed"/>
          <w:tblCellMar>
            <w:top w:w="0" w:type="dxa"/>
            <w:left w:w="0" w:type="dxa"/>
            <w:bottom w:w="0" w:type="dxa"/>
            <w:right w:w="0" w:type="dxa"/>
          </w:tblCellMar>
        </w:tblPrEx>
        <w:trPr>
          <w:cantSplit/>
          <w:jc w:val="center"/>
        </w:trPr>
        <w:tc>
          <w:tcPr>
            <w:tcW w:w="2449" w:type="dxa"/>
            <w:shd w:val="clear" w:color="auto" w:fill="FFFFFF"/>
            <w:tcMar>
              <w:left w:w="8" w:type="dxa"/>
              <w:right w:w="8" w:type="dxa"/>
            </w:tcMar>
            <w:textDirection w:val="lrTb"/>
            <w:vAlign w:val="bottom"/>
          </w:tcPr>
          <w:p>
            <w:pPr>
              <w:widowControl w:val="0"/>
              <w:adjustRightInd w:val="0"/>
              <w:spacing w:before="0" w:after="0" w:line="0" w:lineRule="exact"/>
              <w:jc w:val="left"/>
              <w:rPr>
                <w:rFonts w:ascii="SimSun" w:hAnsi="SimSun" w:cs="SimSun"/>
                <w:color w:val="000000"/>
                <w:sz w:val="16"/>
                <w:szCs w:val="16"/>
              </w:rPr>
            </w:pPr>
          </w:p>
        </w:tc>
        <w:tc>
          <w:tcPr>
            <w:tcW w:w="1069" w:type="dxa"/>
            <w:shd w:val="clear" w:color="auto" w:fill="FFFFFF"/>
            <w:tcMar>
              <w:left w:w="8" w:type="dxa"/>
              <w:right w:w="8" w:type="dxa"/>
            </w:tcMar>
            <w:textDirection w:val="lrTb"/>
            <w:vAlign w:val="bottom"/>
          </w:tcPr>
          <w:p>
            <w:pPr>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最小值，最大值</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3.55, 10.32</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2.00, 93.50</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1.61, 62.78</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1.64, 60.55</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1.15, 35.88</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1.48, 14.16</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1.15, 93.50</w:t>
            </w:r>
          </w:p>
        </w:tc>
      </w:tr>
      <w:tr>
        <w:tblPrEx>
          <w:tblW w:w="5000" w:type="pct"/>
          <w:jc w:val="center"/>
          <w:tblInd w:w="0" w:type="dxa"/>
          <w:tblLayout w:type="fixed"/>
          <w:tblCellMar>
            <w:top w:w="0" w:type="dxa"/>
            <w:left w:w="0" w:type="dxa"/>
            <w:bottom w:w="0" w:type="dxa"/>
            <w:right w:w="0" w:type="dxa"/>
          </w:tblCellMar>
        </w:tblPrEx>
        <w:trPr>
          <w:cantSplit/>
          <w:jc w:val="center"/>
        </w:trPr>
        <w:tc>
          <w:tcPr>
            <w:tcW w:w="12835" w:type="dxa"/>
            <w:gridSpan w:val="9"/>
            <w:shd w:val="clear" w:color="auto" w:fill="FFFFFF"/>
            <w:tcMar>
              <w:left w:w="8" w:type="dxa"/>
              <w:right w:w="8" w:type="dxa"/>
            </w:tcMar>
            <w:textDirection w:val="lrTb"/>
            <w:vAlign w:val="bottom"/>
          </w:tcPr>
          <w:p>
            <w:pPr>
              <w:widowControl w:val="0"/>
              <w:adjustRightInd w:val="0"/>
              <w:spacing w:before="0" w:after="0" w:line="0" w:lineRule="exact"/>
              <w:jc w:val="left"/>
              <w:rPr>
                <w:rFonts w:ascii="SimSun" w:hAnsi="SimSun" w:cs="SimSun"/>
                <w:color w:val="000000"/>
                <w:sz w:val="16"/>
                <w:szCs w:val="16"/>
              </w:rPr>
            </w:pPr>
          </w:p>
        </w:tc>
      </w:tr>
      <w:tr>
        <w:tblPrEx>
          <w:tblW w:w="5000" w:type="pct"/>
          <w:jc w:val="center"/>
          <w:tblInd w:w="0" w:type="dxa"/>
          <w:tblLayout w:type="fixed"/>
          <w:tblCellMar>
            <w:top w:w="0" w:type="dxa"/>
            <w:left w:w="0" w:type="dxa"/>
            <w:bottom w:w="0" w:type="dxa"/>
            <w:right w:w="0" w:type="dxa"/>
          </w:tblCellMar>
        </w:tblPrEx>
        <w:trPr>
          <w:cantSplit/>
          <w:jc w:val="center"/>
        </w:trPr>
        <w:tc>
          <w:tcPr>
            <w:tcW w:w="2449" w:type="dxa"/>
            <w:shd w:val="clear" w:color="auto" w:fill="FFFFFF"/>
            <w:tcMar>
              <w:left w:w="8" w:type="dxa"/>
              <w:right w:w="8" w:type="dxa"/>
            </w:tcMar>
            <w:textDirection w:val="lrTb"/>
            <w:vAlign w:val="bottom"/>
          </w:tcPr>
          <w:p>
            <w:pPr>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最后一线肿瘤化疗最佳疗效[1]</w:t>
            </w:r>
          </w:p>
        </w:tc>
        <w:tc>
          <w:tcPr>
            <w:tcW w:w="1069" w:type="dxa"/>
            <w:shd w:val="clear" w:color="auto" w:fill="FFFFFF"/>
            <w:tcMar>
              <w:left w:w="8" w:type="dxa"/>
              <w:right w:w="8" w:type="dxa"/>
            </w:tcMar>
            <w:textDirection w:val="lrTb"/>
            <w:vAlign w:val="bottom"/>
          </w:tcPr>
          <w:p>
            <w:pPr>
              <w:widowControl w:val="0"/>
              <w:adjustRightInd w:val="0"/>
              <w:spacing w:before="0" w:after="0" w:line="0" w:lineRule="exact"/>
              <w:jc w:val="left"/>
              <w:rPr>
                <w:rFonts w:ascii="SimSun" w:hAnsi="SimSun" w:cs="SimSun"/>
                <w:color w:val="000000"/>
                <w:sz w:val="16"/>
                <w:szCs w:val="16"/>
              </w:rPr>
            </w:pP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p>
        </w:tc>
      </w:tr>
      <w:tr>
        <w:tblPrEx>
          <w:tblW w:w="5000" w:type="pct"/>
          <w:jc w:val="center"/>
          <w:tblInd w:w="0" w:type="dxa"/>
          <w:tblLayout w:type="fixed"/>
          <w:tblCellMar>
            <w:top w:w="0" w:type="dxa"/>
            <w:left w:w="0" w:type="dxa"/>
            <w:bottom w:w="0" w:type="dxa"/>
            <w:right w:w="0" w:type="dxa"/>
          </w:tblCellMar>
        </w:tblPrEx>
        <w:trPr>
          <w:cantSplit/>
          <w:jc w:val="center"/>
        </w:trPr>
        <w:tc>
          <w:tcPr>
            <w:tcW w:w="2449" w:type="dxa"/>
            <w:shd w:val="clear" w:color="auto" w:fill="FFFFFF"/>
            <w:tcMar>
              <w:left w:w="8" w:type="dxa"/>
              <w:right w:w="8" w:type="dxa"/>
            </w:tcMar>
            <w:textDirection w:val="lrTb"/>
            <w:vAlign w:val="bottom"/>
          </w:tcPr>
          <w:p>
            <w:pPr>
              <w:widowControl w:val="0"/>
              <w:adjustRightInd w:val="0"/>
              <w:spacing w:before="0" w:after="0" w:line="0" w:lineRule="exact"/>
              <w:ind w:left="200"/>
              <w:jc w:val="left"/>
              <w:rPr>
                <w:rFonts w:ascii="SimSun" w:hAnsi="SimSun" w:cs="SimSun"/>
                <w:color w:val="000000"/>
                <w:sz w:val="16"/>
                <w:szCs w:val="16"/>
              </w:rPr>
            </w:pPr>
            <w:r>
              <w:rPr>
                <w:rFonts w:ascii="Times New Roman" w:eastAsia="宋体" w:hAnsi="Times New Roman" w:cs="Times New Roman"/>
                <w:snapToGrid/>
                <w:color w:val="000000"/>
                <w:sz w:val="16"/>
                <w:szCs w:val="16"/>
              </w:rPr>
              <w:t>完全缓解</w:t>
            </w:r>
          </w:p>
        </w:tc>
        <w:tc>
          <w:tcPr>
            <w:tcW w:w="1069" w:type="dxa"/>
            <w:shd w:val="clear" w:color="auto" w:fill="FFFFFF"/>
            <w:tcMar>
              <w:left w:w="8" w:type="dxa"/>
              <w:right w:w="8" w:type="dxa"/>
            </w:tcMar>
            <w:textDirection w:val="lrTb"/>
            <w:vAlign w:val="bottom"/>
          </w:tcPr>
          <w:p>
            <w:pPr>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2449" w:type="dxa"/>
            <w:shd w:val="clear" w:color="auto" w:fill="FFFFFF"/>
            <w:tcMar>
              <w:left w:w="8" w:type="dxa"/>
              <w:right w:w="8" w:type="dxa"/>
            </w:tcMar>
            <w:textDirection w:val="lrTb"/>
            <w:vAlign w:val="bottom"/>
          </w:tcPr>
          <w:p>
            <w:pPr>
              <w:widowControl w:val="0"/>
              <w:adjustRightInd w:val="0"/>
              <w:spacing w:before="0" w:after="0" w:line="0" w:lineRule="exact"/>
              <w:ind w:left="200"/>
              <w:jc w:val="left"/>
              <w:rPr>
                <w:rFonts w:ascii="SimSun" w:hAnsi="SimSun" w:cs="SimSun"/>
                <w:color w:val="000000"/>
                <w:sz w:val="16"/>
                <w:szCs w:val="16"/>
              </w:rPr>
            </w:pPr>
            <w:r>
              <w:rPr>
                <w:rFonts w:ascii="Times New Roman" w:eastAsia="宋体" w:hAnsi="Times New Roman" w:cs="Times New Roman"/>
                <w:snapToGrid/>
                <w:color w:val="000000"/>
                <w:sz w:val="16"/>
                <w:szCs w:val="16"/>
              </w:rPr>
              <w:t>部分缓解</w:t>
            </w:r>
          </w:p>
        </w:tc>
        <w:tc>
          <w:tcPr>
            <w:tcW w:w="1069" w:type="dxa"/>
            <w:shd w:val="clear" w:color="auto" w:fill="FFFFFF"/>
            <w:tcMar>
              <w:left w:w="8" w:type="dxa"/>
              <w:right w:w="8" w:type="dxa"/>
            </w:tcMar>
            <w:textDirection w:val="lrTb"/>
            <w:vAlign w:val="bottom"/>
          </w:tcPr>
          <w:p>
            <w:pPr>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(50.0)</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(25.0)</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(14.3)</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(16.7)</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(25.0)</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 (16.7)</w:t>
            </w:r>
          </w:p>
        </w:tc>
      </w:tr>
      <w:tr>
        <w:tblPrEx>
          <w:tblW w:w="5000" w:type="pct"/>
          <w:jc w:val="center"/>
          <w:tblInd w:w="0" w:type="dxa"/>
          <w:tblLayout w:type="fixed"/>
          <w:tblCellMar>
            <w:top w:w="0" w:type="dxa"/>
            <w:left w:w="0" w:type="dxa"/>
            <w:bottom w:w="0" w:type="dxa"/>
            <w:right w:w="0" w:type="dxa"/>
          </w:tblCellMar>
        </w:tblPrEx>
        <w:trPr>
          <w:cantSplit/>
          <w:jc w:val="center"/>
        </w:trPr>
        <w:tc>
          <w:tcPr>
            <w:tcW w:w="2449" w:type="dxa"/>
            <w:shd w:val="clear" w:color="auto" w:fill="FFFFFF"/>
            <w:tcMar>
              <w:left w:w="8" w:type="dxa"/>
              <w:right w:w="8" w:type="dxa"/>
            </w:tcMar>
            <w:textDirection w:val="lrTb"/>
            <w:vAlign w:val="bottom"/>
          </w:tcPr>
          <w:p>
            <w:pPr>
              <w:widowControl w:val="0"/>
              <w:adjustRightInd w:val="0"/>
              <w:spacing w:before="0" w:after="0" w:line="0" w:lineRule="exact"/>
              <w:ind w:left="200"/>
              <w:jc w:val="left"/>
              <w:rPr>
                <w:rFonts w:ascii="SimSun" w:hAnsi="SimSun" w:cs="SimSun"/>
                <w:color w:val="000000"/>
                <w:sz w:val="16"/>
                <w:szCs w:val="16"/>
              </w:rPr>
            </w:pPr>
            <w:r>
              <w:rPr>
                <w:rFonts w:ascii="Times New Roman" w:eastAsia="宋体" w:hAnsi="Times New Roman" w:cs="Times New Roman"/>
                <w:snapToGrid/>
                <w:color w:val="000000"/>
                <w:sz w:val="16"/>
                <w:szCs w:val="16"/>
              </w:rPr>
              <w:t>疾病稳定</w:t>
            </w:r>
          </w:p>
        </w:tc>
        <w:tc>
          <w:tcPr>
            <w:tcW w:w="1069" w:type="dxa"/>
            <w:shd w:val="clear" w:color="auto" w:fill="FFFFFF"/>
            <w:tcMar>
              <w:left w:w="8" w:type="dxa"/>
              <w:right w:w="8" w:type="dxa"/>
            </w:tcMar>
            <w:textDirection w:val="lrTb"/>
            <w:vAlign w:val="bottom"/>
          </w:tcPr>
          <w:p>
            <w:pPr>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(50.0)</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(50.0)</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 (42.9)</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 (42.9)</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(33.3)</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(50.0)</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13 (43.3)</w:t>
            </w:r>
          </w:p>
        </w:tc>
      </w:tr>
      <w:tr>
        <w:tblPrEx>
          <w:tblW w:w="5000" w:type="pct"/>
          <w:jc w:val="center"/>
          <w:tblInd w:w="0" w:type="dxa"/>
          <w:tblLayout w:type="fixed"/>
          <w:tblCellMar>
            <w:top w:w="0" w:type="dxa"/>
            <w:left w:w="0" w:type="dxa"/>
            <w:bottom w:w="0" w:type="dxa"/>
            <w:right w:w="0" w:type="dxa"/>
          </w:tblCellMar>
        </w:tblPrEx>
        <w:trPr>
          <w:cantSplit/>
          <w:jc w:val="center"/>
        </w:trPr>
        <w:tc>
          <w:tcPr>
            <w:tcW w:w="2449" w:type="dxa"/>
            <w:shd w:val="clear" w:color="auto" w:fill="FFFFFF"/>
            <w:tcMar>
              <w:left w:w="8" w:type="dxa"/>
              <w:right w:w="8" w:type="dxa"/>
            </w:tcMar>
            <w:textDirection w:val="lrTb"/>
            <w:vAlign w:val="bottom"/>
          </w:tcPr>
          <w:p>
            <w:pPr>
              <w:widowControl w:val="0"/>
              <w:adjustRightInd w:val="0"/>
              <w:spacing w:before="0" w:after="0" w:line="0" w:lineRule="exact"/>
              <w:ind w:left="200"/>
              <w:jc w:val="left"/>
              <w:rPr>
                <w:rFonts w:ascii="SimSun" w:hAnsi="SimSun" w:cs="SimSun"/>
                <w:color w:val="000000"/>
                <w:sz w:val="16"/>
                <w:szCs w:val="16"/>
              </w:rPr>
            </w:pPr>
            <w:r>
              <w:rPr>
                <w:rFonts w:ascii="Times New Roman" w:eastAsia="宋体" w:hAnsi="Times New Roman" w:cs="Times New Roman"/>
                <w:snapToGrid/>
                <w:color w:val="000000"/>
                <w:sz w:val="16"/>
                <w:szCs w:val="16"/>
              </w:rPr>
              <w:t>疾病进展</w:t>
            </w:r>
          </w:p>
        </w:tc>
        <w:tc>
          <w:tcPr>
            <w:tcW w:w="1069" w:type="dxa"/>
            <w:shd w:val="clear" w:color="auto" w:fill="FFFFFF"/>
            <w:tcMar>
              <w:left w:w="8" w:type="dxa"/>
              <w:right w:w="8" w:type="dxa"/>
            </w:tcMar>
            <w:textDirection w:val="lrTb"/>
            <w:vAlign w:val="bottom"/>
          </w:tcPr>
          <w:p>
            <w:pPr>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(14.3)</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(28.6)</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(16.7)</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(25.0)</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 (16.7)</w:t>
            </w:r>
          </w:p>
        </w:tc>
      </w:tr>
      <w:tr>
        <w:tblPrEx>
          <w:tblW w:w="5000" w:type="pct"/>
          <w:jc w:val="center"/>
          <w:tblInd w:w="0" w:type="dxa"/>
          <w:tblLayout w:type="fixed"/>
          <w:tblCellMar>
            <w:top w:w="0" w:type="dxa"/>
            <w:left w:w="0" w:type="dxa"/>
            <w:bottom w:w="0" w:type="dxa"/>
            <w:right w:w="0" w:type="dxa"/>
          </w:tblCellMar>
        </w:tblPrEx>
        <w:trPr>
          <w:cantSplit/>
          <w:jc w:val="center"/>
        </w:trPr>
        <w:tc>
          <w:tcPr>
            <w:tcW w:w="2449" w:type="dxa"/>
            <w:shd w:val="clear" w:color="auto" w:fill="FFFFFF"/>
            <w:tcMar>
              <w:left w:w="8" w:type="dxa"/>
              <w:right w:w="8" w:type="dxa"/>
            </w:tcMar>
            <w:textDirection w:val="lrTb"/>
            <w:vAlign w:val="bottom"/>
          </w:tcPr>
          <w:p>
            <w:pPr>
              <w:widowControl w:val="0"/>
              <w:adjustRightInd w:val="0"/>
              <w:spacing w:before="0" w:after="0" w:line="0" w:lineRule="exact"/>
              <w:ind w:left="200"/>
              <w:jc w:val="left"/>
              <w:rPr>
                <w:rFonts w:ascii="SimSun" w:hAnsi="SimSun" w:cs="SimSun"/>
                <w:color w:val="000000"/>
                <w:sz w:val="16"/>
                <w:szCs w:val="16"/>
              </w:rPr>
            </w:pPr>
            <w:r>
              <w:rPr>
                <w:rFonts w:ascii="Times New Roman" w:eastAsia="宋体" w:hAnsi="Times New Roman" w:cs="Times New Roman"/>
                <w:snapToGrid/>
                <w:color w:val="000000"/>
                <w:sz w:val="16"/>
                <w:szCs w:val="16"/>
              </w:rPr>
              <w:t>不可评估</w:t>
            </w:r>
          </w:p>
        </w:tc>
        <w:tc>
          <w:tcPr>
            <w:tcW w:w="1069" w:type="dxa"/>
            <w:shd w:val="clear" w:color="auto" w:fill="FFFFFF"/>
            <w:tcMar>
              <w:left w:w="8" w:type="dxa"/>
              <w:right w:w="8" w:type="dxa"/>
            </w:tcMar>
            <w:textDirection w:val="lrTb"/>
            <w:vAlign w:val="bottom"/>
          </w:tcPr>
          <w:p>
            <w:pPr>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(25.0)</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(28.6)</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(14.3)</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(33.3)</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6 (20.0)</w:t>
            </w:r>
          </w:p>
        </w:tc>
      </w:tr>
      <w:tr>
        <w:tblPrEx>
          <w:tblW w:w="5000" w:type="pct"/>
          <w:jc w:val="center"/>
          <w:tblInd w:w="0" w:type="dxa"/>
          <w:tblLayout w:type="fixed"/>
          <w:tblCellMar>
            <w:top w:w="0" w:type="dxa"/>
            <w:left w:w="0" w:type="dxa"/>
            <w:bottom w:w="0" w:type="dxa"/>
            <w:right w:w="0" w:type="dxa"/>
          </w:tblCellMar>
        </w:tblPrEx>
        <w:trPr>
          <w:cantSplit/>
          <w:jc w:val="center"/>
        </w:trPr>
        <w:tc>
          <w:tcPr>
            <w:tcW w:w="2449" w:type="dxa"/>
            <w:shd w:val="clear" w:color="auto" w:fill="FFFFFF"/>
            <w:tcMar>
              <w:left w:w="8" w:type="dxa"/>
              <w:right w:w="8" w:type="dxa"/>
            </w:tcMar>
            <w:textDirection w:val="lrTb"/>
            <w:vAlign w:val="bottom"/>
          </w:tcPr>
          <w:p>
            <w:pPr>
              <w:widowControl w:val="0"/>
              <w:adjustRightInd w:val="0"/>
              <w:spacing w:before="0" w:after="0" w:line="0" w:lineRule="exact"/>
              <w:ind w:left="200"/>
              <w:jc w:val="left"/>
              <w:rPr>
                <w:rFonts w:ascii="SimSun" w:hAnsi="SimSun" w:cs="SimSun"/>
                <w:color w:val="000000"/>
                <w:sz w:val="16"/>
                <w:szCs w:val="16"/>
              </w:rPr>
            </w:pPr>
            <w:r>
              <w:rPr>
                <w:rFonts w:ascii="Times New Roman" w:eastAsia="宋体" w:hAnsi="Times New Roman" w:cs="Times New Roman"/>
                <w:snapToGrid/>
                <w:color w:val="000000"/>
                <w:sz w:val="16"/>
                <w:szCs w:val="16"/>
              </w:rPr>
              <w:t>未知</w:t>
            </w:r>
          </w:p>
        </w:tc>
        <w:tc>
          <w:tcPr>
            <w:tcW w:w="1069" w:type="dxa"/>
            <w:shd w:val="clear" w:color="auto" w:fill="FFFFFF"/>
            <w:tcMar>
              <w:left w:w="8" w:type="dxa"/>
              <w:right w:w="8" w:type="dxa"/>
            </w:tcMar>
            <w:textDirection w:val="lrTb"/>
            <w:vAlign w:val="bottom"/>
          </w:tcPr>
          <w:p>
            <w:pPr>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(14.3)</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(3.3)</w:t>
            </w:r>
          </w:p>
        </w:tc>
      </w:tr>
      <w:tr>
        <w:tblPrEx>
          <w:tblW w:w="5000" w:type="pct"/>
          <w:jc w:val="center"/>
          <w:tblInd w:w="0" w:type="dxa"/>
          <w:tblLayout w:type="fixed"/>
          <w:tblCellMar>
            <w:top w:w="0" w:type="dxa"/>
            <w:left w:w="0" w:type="dxa"/>
            <w:bottom w:w="0" w:type="dxa"/>
            <w:right w:w="0" w:type="dxa"/>
          </w:tblCellMar>
        </w:tblPrEx>
        <w:trPr>
          <w:cantSplit/>
          <w:jc w:val="center"/>
        </w:trPr>
        <w:tc>
          <w:tcPr>
            <w:tcW w:w="12835" w:type="dxa"/>
            <w:gridSpan w:val="9"/>
            <w:shd w:val="clear" w:color="auto" w:fill="FFFFFF"/>
            <w:tcMar>
              <w:left w:w="8" w:type="dxa"/>
              <w:right w:w="8" w:type="dxa"/>
            </w:tcMar>
            <w:textDirection w:val="lrTb"/>
            <w:vAlign w:val="bottom"/>
          </w:tcPr>
          <w:p>
            <w:pPr>
              <w:widowControl w:val="0"/>
              <w:adjustRightInd w:val="0"/>
              <w:spacing w:before="0" w:after="0" w:line="0" w:lineRule="exact"/>
              <w:jc w:val="left"/>
              <w:rPr>
                <w:rFonts w:ascii="SimSun" w:hAnsi="SimSun" w:cs="SimSun"/>
                <w:color w:val="000000"/>
                <w:sz w:val="16"/>
                <w:szCs w:val="16"/>
              </w:rPr>
            </w:pPr>
          </w:p>
        </w:tc>
      </w:tr>
      <w:tr>
        <w:tblPrEx>
          <w:tblW w:w="5000" w:type="pct"/>
          <w:jc w:val="center"/>
          <w:tblInd w:w="0" w:type="dxa"/>
          <w:tblLayout w:type="fixed"/>
          <w:tblCellMar>
            <w:top w:w="0" w:type="dxa"/>
            <w:left w:w="0" w:type="dxa"/>
            <w:bottom w:w="0" w:type="dxa"/>
            <w:right w:w="0" w:type="dxa"/>
          </w:tblCellMar>
        </w:tblPrEx>
        <w:trPr>
          <w:cantSplit/>
          <w:jc w:val="center"/>
        </w:trPr>
        <w:tc>
          <w:tcPr>
            <w:tcW w:w="2449" w:type="dxa"/>
            <w:shd w:val="clear" w:color="auto" w:fill="FFFFFF"/>
            <w:tcMar>
              <w:left w:w="8" w:type="dxa"/>
              <w:right w:w="8" w:type="dxa"/>
            </w:tcMar>
            <w:textDirection w:val="lrTb"/>
            <w:vAlign w:val="bottom"/>
          </w:tcPr>
          <w:p>
            <w:pPr>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最后一线肿瘤化疗失败原因[1]</w:t>
            </w:r>
          </w:p>
        </w:tc>
        <w:tc>
          <w:tcPr>
            <w:tcW w:w="1069" w:type="dxa"/>
            <w:shd w:val="clear" w:color="auto" w:fill="FFFFFF"/>
            <w:tcMar>
              <w:left w:w="8" w:type="dxa"/>
              <w:right w:w="8" w:type="dxa"/>
            </w:tcMar>
            <w:textDirection w:val="lrTb"/>
            <w:vAlign w:val="bottom"/>
          </w:tcPr>
          <w:p>
            <w:pPr>
              <w:widowControl w:val="0"/>
              <w:adjustRightInd w:val="0"/>
              <w:spacing w:before="0" w:after="0" w:line="0" w:lineRule="exact"/>
              <w:jc w:val="left"/>
              <w:rPr>
                <w:rFonts w:ascii="SimSun" w:hAnsi="SimSun" w:cs="SimSun"/>
                <w:color w:val="000000"/>
                <w:sz w:val="16"/>
                <w:szCs w:val="16"/>
              </w:rPr>
            </w:pP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p>
        </w:tc>
      </w:tr>
      <w:tr>
        <w:tblPrEx>
          <w:tblW w:w="5000" w:type="pct"/>
          <w:jc w:val="center"/>
          <w:tblInd w:w="0" w:type="dxa"/>
          <w:tblLayout w:type="fixed"/>
          <w:tblCellMar>
            <w:top w:w="0" w:type="dxa"/>
            <w:left w:w="0" w:type="dxa"/>
            <w:bottom w:w="0" w:type="dxa"/>
            <w:right w:w="0" w:type="dxa"/>
          </w:tblCellMar>
        </w:tblPrEx>
        <w:trPr>
          <w:cantSplit/>
          <w:jc w:val="center"/>
        </w:trPr>
        <w:tc>
          <w:tcPr>
            <w:tcW w:w="2449" w:type="dxa"/>
            <w:shd w:val="clear" w:color="auto" w:fill="FFFFFF"/>
            <w:tcMar>
              <w:left w:w="8" w:type="dxa"/>
              <w:right w:w="8" w:type="dxa"/>
            </w:tcMar>
            <w:textDirection w:val="lrTb"/>
            <w:vAlign w:val="bottom"/>
          </w:tcPr>
          <w:p>
            <w:pPr>
              <w:widowControl w:val="0"/>
              <w:adjustRightInd w:val="0"/>
              <w:spacing w:before="0" w:after="0" w:line="0" w:lineRule="exact"/>
              <w:ind w:left="200"/>
              <w:jc w:val="left"/>
              <w:rPr>
                <w:rFonts w:ascii="SimSun" w:hAnsi="SimSun" w:cs="SimSun"/>
                <w:color w:val="000000"/>
                <w:sz w:val="16"/>
                <w:szCs w:val="16"/>
              </w:rPr>
            </w:pPr>
            <w:r>
              <w:rPr>
                <w:rFonts w:ascii="Times New Roman" w:eastAsia="宋体" w:hAnsi="Times New Roman" w:cs="Times New Roman"/>
                <w:snapToGrid/>
                <w:color w:val="000000"/>
                <w:sz w:val="16"/>
                <w:szCs w:val="16"/>
              </w:rPr>
              <w:t>疾病进展</w:t>
            </w:r>
          </w:p>
        </w:tc>
        <w:tc>
          <w:tcPr>
            <w:tcW w:w="1069" w:type="dxa"/>
            <w:shd w:val="clear" w:color="auto" w:fill="FFFFFF"/>
            <w:tcMar>
              <w:left w:w="8" w:type="dxa"/>
              <w:right w:w="8" w:type="dxa"/>
            </w:tcMar>
            <w:textDirection w:val="lrTb"/>
            <w:vAlign w:val="bottom"/>
          </w:tcPr>
          <w:p>
            <w:pPr>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(100)</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 (100)</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 (71.4)</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7 (100)</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 (83.3)</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 (75.0)</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26 (86.7)</w:t>
            </w:r>
          </w:p>
        </w:tc>
      </w:tr>
      <w:tr>
        <w:tblPrEx>
          <w:tblW w:w="5000" w:type="pct"/>
          <w:jc w:val="center"/>
          <w:tblInd w:w="0" w:type="dxa"/>
          <w:tblLayout w:type="fixed"/>
          <w:tblCellMar>
            <w:top w:w="0" w:type="dxa"/>
            <w:left w:w="0" w:type="dxa"/>
            <w:bottom w:w="0" w:type="dxa"/>
            <w:right w:w="0" w:type="dxa"/>
          </w:tblCellMar>
        </w:tblPrEx>
        <w:trPr>
          <w:cantSplit/>
          <w:jc w:val="center"/>
        </w:trPr>
        <w:tc>
          <w:tcPr>
            <w:tcW w:w="2449" w:type="dxa"/>
            <w:shd w:val="clear" w:color="auto" w:fill="FFFFFF"/>
            <w:tcMar>
              <w:left w:w="8" w:type="dxa"/>
              <w:right w:w="8" w:type="dxa"/>
            </w:tcMar>
            <w:textDirection w:val="lrTb"/>
            <w:vAlign w:val="bottom"/>
          </w:tcPr>
          <w:p>
            <w:pPr>
              <w:widowControl w:val="0"/>
              <w:adjustRightInd w:val="0"/>
              <w:spacing w:before="0" w:after="0" w:line="0" w:lineRule="exact"/>
              <w:ind w:left="200"/>
              <w:jc w:val="left"/>
              <w:rPr>
                <w:rFonts w:ascii="SimSun" w:hAnsi="SimSun" w:cs="SimSun"/>
                <w:color w:val="000000"/>
                <w:sz w:val="16"/>
                <w:szCs w:val="16"/>
              </w:rPr>
            </w:pPr>
            <w:r>
              <w:rPr>
                <w:rFonts w:ascii="Times New Roman" w:eastAsia="宋体" w:hAnsi="Times New Roman" w:cs="Times New Roman"/>
                <w:snapToGrid/>
                <w:color w:val="000000"/>
                <w:sz w:val="16"/>
                <w:szCs w:val="16"/>
              </w:rPr>
              <w:t>毒性</w:t>
            </w:r>
          </w:p>
        </w:tc>
        <w:tc>
          <w:tcPr>
            <w:tcW w:w="1069" w:type="dxa"/>
            <w:shd w:val="clear" w:color="auto" w:fill="FFFFFF"/>
            <w:tcMar>
              <w:left w:w="8" w:type="dxa"/>
              <w:right w:w="8" w:type="dxa"/>
            </w:tcMar>
            <w:textDirection w:val="lrTb"/>
            <w:vAlign w:val="bottom"/>
          </w:tcPr>
          <w:p>
            <w:pPr>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(25.0)</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(3.3)</w:t>
            </w:r>
          </w:p>
        </w:tc>
      </w:tr>
      <w:tr>
        <w:tblPrEx>
          <w:tblW w:w="5000" w:type="pct"/>
          <w:jc w:val="center"/>
          <w:tblInd w:w="0" w:type="dxa"/>
          <w:tblLayout w:type="fixed"/>
          <w:tblCellMar>
            <w:top w:w="0" w:type="dxa"/>
            <w:left w:w="0" w:type="dxa"/>
            <w:bottom w:w="0" w:type="dxa"/>
            <w:right w:w="0" w:type="dxa"/>
          </w:tblCellMar>
        </w:tblPrEx>
        <w:trPr>
          <w:cantSplit/>
          <w:jc w:val="center"/>
        </w:trPr>
        <w:tc>
          <w:tcPr>
            <w:tcW w:w="2449" w:type="dxa"/>
            <w:shd w:val="clear" w:color="auto" w:fill="FFFFFF"/>
            <w:tcMar>
              <w:left w:w="8" w:type="dxa"/>
              <w:right w:w="8" w:type="dxa"/>
            </w:tcMar>
            <w:textDirection w:val="lrTb"/>
            <w:vAlign w:val="bottom"/>
          </w:tcPr>
          <w:p>
            <w:pPr>
              <w:widowControl w:val="0"/>
              <w:adjustRightInd w:val="0"/>
              <w:spacing w:before="0" w:after="0" w:line="0" w:lineRule="exact"/>
              <w:ind w:left="200"/>
              <w:jc w:val="left"/>
              <w:rPr>
                <w:rFonts w:ascii="SimSun" w:hAnsi="SimSun" w:cs="SimSun"/>
                <w:color w:val="000000"/>
                <w:sz w:val="16"/>
                <w:szCs w:val="16"/>
              </w:rPr>
            </w:pPr>
            <w:r>
              <w:rPr>
                <w:rFonts w:ascii="Times New Roman" w:eastAsia="宋体" w:hAnsi="Times New Roman" w:cs="Times New Roman"/>
                <w:snapToGrid/>
                <w:color w:val="000000"/>
                <w:sz w:val="16"/>
                <w:szCs w:val="16"/>
              </w:rPr>
              <w:t>其他</w:t>
            </w:r>
          </w:p>
        </w:tc>
        <w:tc>
          <w:tcPr>
            <w:tcW w:w="1069" w:type="dxa"/>
            <w:shd w:val="clear" w:color="auto" w:fill="FFFFFF"/>
            <w:tcMar>
              <w:left w:w="8" w:type="dxa"/>
              <w:right w:w="8" w:type="dxa"/>
            </w:tcMar>
            <w:textDirection w:val="lrTb"/>
            <w:vAlign w:val="bottom"/>
          </w:tcPr>
          <w:p>
            <w:pPr>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12835" w:type="dxa"/>
            <w:gridSpan w:val="9"/>
            <w:shd w:val="clear" w:color="auto" w:fill="FFFFFF"/>
            <w:tcMar>
              <w:left w:w="8" w:type="dxa"/>
              <w:right w:w="8" w:type="dxa"/>
            </w:tcMar>
            <w:textDirection w:val="lrTb"/>
            <w:vAlign w:val="bottom"/>
          </w:tcPr>
          <w:p>
            <w:pPr>
              <w:widowControl w:val="0"/>
              <w:adjustRightInd w:val="0"/>
              <w:spacing w:before="0" w:after="0" w:line="0" w:lineRule="exact"/>
              <w:jc w:val="left"/>
              <w:rPr>
                <w:rFonts w:ascii="SimSun" w:hAnsi="SimSun" w:cs="SimSun"/>
                <w:color w:val="000000"/>
                <w:sz w:val="16"/>
                <w:szCs w:val="16"/>
              </w:rPr>
            </w:pPr>
          </w:p>
        </w:tc>
      </w:tr>
      <w:tr>
        <w:tblPrEx>
          <w:tblW w:w="5000" w:type="pct"/>
          <w:jc w:val="center"/>
          <w:tblInd w:w="0" w:type="dxa"/>
          <w:tblLayout w:type="fixed"/>
          <w:tblCellMar>
            <w:top w:w="0" w:type="dxa"/>
            <w:left w:w="0" w:type="dxa"/>
            <w:bottom w:w="0" w:type="dxa"/>
            <w:right w:w="0" w:type="dxa"/>
          </w:tblCellMar>
        </w:tblPrEx>
        <w:trPr>
          <w:cantSplit/>
          <w:jc w:val="center"/>
        </w:trPr>
        <w:tc>
          <w:tcPr>
            <w:tcW w:w="2449" w:type="dxa"/>
            <w:shd w:val="clear" w:color="auto" w:fill="FFFFFF"/>
            <w:tcMar>
              <w:left w:w="8" w:type="dxa"/>
              <w:right w:w="8" w:type="dxa"/>
            </w:tcMar>
            <w:textDirection w:val="lrTb"/>
            <w:vAlign w:val="bottom"/>
          </w:tcPr>
          <w:p>
            <w:pPr>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最后一线化疗的治疗线数[1]</w:t>
            </w:r>
          </w:p>
        </w:tc>
        <w:tc>
          <w:tcPr>
            <w:tcW w:w="1069" w:type="dxa"/>
            <w:shd w:val="clear" w:color="auto" w:fill="FFFFFF"/>
            <w:tcMar>
              <w:left w:w="8" w:type="dxa"/>
              <w:right w:w="8" w:type="dxa"/>
            </w:tcMar>
            <w:textDirection w:val="lrTb"/>
            <w:vAlign w:val="bottom"/>
          </w:tcPr>
          <w:p>
            <w:pPr>
              <w:widowControl w:val="0"/>
              <w:adjustRightInd w:val="0"/>
              <w:spacing w:before="0" w:after="0" w:line="0" w:lineRule="exact"/>
              <w:jc w:val="left"/>
              <w:rPr>
                <w:rFonts w:ascii="SimSun" w:hAnsi="SimSun" w:cs="SimSun"/>
                <w:color w:val="000000"/>
                <w:sz w:val="16"/>
                <w:szCs w:val="16"/>
              </w:rPr>
            </w:pP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p>
        </w:tc>
      </w:tr>
      <w:tr>
        <w:tblPrEx>
          <w:tblW w:w="5000" w:type="pct"/>
          <w:jc w:val="center"/>
          <w:tblInd w:w="0" w:type="dxa"/>
          <w:tblLayout w:type="fixed"/>
          <w:tblCellMar>
            <w:top w:w="0" w:type="dxa"/>
            <w:left w:w="0" w:type="dxa"/>
            <w:bottom w:w="0" w:type="dxa"/>
            <w:right w:w="0" w:type="dxa"/>
          </w:tblCellMar>
        </w:tblPrEx>
        <w:trPr>
          <w:cantSplit/>
          <w:jc w:val="center"/>
        </w:trPr>
        <w:tc>
          <w:tcPr>
            <w:tcW w:w="2449" w:type="dxa"/>
            <w:shd w:val="clear" w:color="auto" w:fill="FFFFFF"/>
            <w:tcMar>
              <w:left w:w="8" w:type="dxa"/>
              <w:right w:w="8" w:type="dxa"/>
            </w:tcMar>
            <w:textDirection w:val="lrTb"/>
            <w:vAlign w:val="bottom"/>
          </w:tcPr>
          <w:p>
            <w:pPr>
              <w:widowControl w:val="0"/>
              <w:adjustRightInd w:val="0"/>
              <w:spacing w:before="0" w:after="0" w:line="0" w:lineRule="exact"/>
              <w:ind w:left="200"/>
              <w:jc w:val="left"/>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069" w:type="dxa"/>
            <w:shd w:val="clear" w:color="auto" w:fill="FFFFFF"/>
            <w:tcMar>
              <w:left w:w="8" w:type="dxa"/>
              <w:right w:w="8" w:type="dxa"/>
            </w:tcMar>
            <w:textDirection w:val="lrTb"/>
            <w:vAlign w:val="bottom"/>
          </w:tcPr>
          <w:p>
            <w:pPr>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(25.0)</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(14.3)</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(16.7)</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 (10.0)</w:t>
            </w:r>
          </w:p>
        </w:tc>
      </w:tr>
      <w:tr>
        <w:tblPrEx>
          <w:tblW w:w="5000" w:type="pct"/>
          <w:jc w:val="center"/>
          <w:tblInd w:w="0" w:type="dxa"/>
          <w:tblLayout w:type="fixed"/>
          <w:tblCellMar>
            <w:top w:w="0" w:type="dxa"/>
            <w:left w:w="0" w:type="dxa"/>
            <w:bottom w:w="0" w:type="dxa"/>
            <w:right w:w="0" w:type="dxa"/>
          </w:tblCellMar>
        </w:tblPrEx>
        <w:trPr>
          <w:cantSplit/>
          <w:jc w:val="center"/>
        </w:trPr>
        <w:tc>
          <w:tcPr>
            <w:tcW w:w="2449" w:type="dxa"/>
            <w:shd w:val="clear" w:color="auto" w:fill="FFFFFF"/>
            <w:tcMar>
              <w:left w:w="8" w:type="dxa"/>
              <w:right w:w="8" w:type="dxa"/>
            </w:tcMar>
            <w:textDirection w:val="lrTb"/>
            <w:vAlign w:val="bottom"/>
          </w:tcPr>
          <w:p>
            <w:pPr>
              <w:widowControl w:val="0"/>
              <w:adjustRightInd w:val="0"/>
              <w:spacing w:before="0" w:after="0" w:line="0" w:lineRule="exact"/>
              <w:ind w:left="200"/>
              <w:jc w:val="left"/>
              <w:rPr>
                <w:rFonts w:ascii="SimSun" w:hAnsi="SimSun" w:cs="SimSun"/>
                <w:color w:val="000000"/>
                <w:sz w:val="16"/>
                <w:szCs w:val="16"/>
              </w:rPr>
            </w:pPr>
            <w:r>
              <w:rPr>
                <w:rFonts w:ascii="Times New Roman" w:eastAsia="宋体" w:hAnsi="Times New Roman" w:cs="Times New Roman"/>
                <w:snapToGrid/>
                <w:color w:val="000000"/>
                <w:sz w:val="16"/>
                <w:szCs w:val="16"/>
              </w:rPr>
              <w:t>1</w:t>
            </w:r>
          </w:p>
        </w:tc>
        <w:tc>
          <w:tcPr>
            <w:tcW w:w="1069" w:type="dxa"/>
            <w:shd w:val="clear" w:color="auto" w:fill="FFFFFF"/>
            <w:tcMar>
              <w:left w:w="8" w:type="dxa"/>
              <w:right w:w="8" w:type="dxa"/>
            </w:tcMar>
            <w:textDirection w:val="lrTb"/>
            <w:vAlign w:val="bottom"/>
          </w:tcPr>
          <w:p>
            <w:pPr>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(50.0)</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(25.0)</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6 (85.7)</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 (57.1)</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 (66.7)</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(50.0)</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18 (60.0)</w:t>
            </w:r>
          </w:p>
        </w:tc>
      </w:tr>
      <w:tr>
        <w:tblPrEx>
          <w:tblW w:w="5000" w:type="pct"/>
          <w:jc w:val="center"/>
          <w:tblInd w:w="0" w:type="dxa"/>
          <w:tblLayout w:type="fixed"/>
          <w:tblCellMar>
            <w:top w:w="0" w:type="dxa"/>
            <w:left w:w="0" w:type="dxa"/>
            <w:bottom w:w="0" w:type="dxa"/>
            <w:right w:w="0" w:type="dxa"/>
          </w:tblCellMar>
        </w:tblPrEx>
        <w:trPr>
          <w:cantSplit/>
          <w:jc w:val="center"/>
        </w:trPr>
        <w:tc>
          <w:tcPr>
            <w:tcW w:w="2449" w:type="dxa"/>
            <w:shd w:val="clear" w:color="auto" w:fill="FFFFFF"/>
            <w:tcMar>
              <w:left w:w="8" w:type="dxa"/>
              <w:right w:w="8" w:type="dxa"/>
            </w:tcMar>
            <w:textDirection w:val="lrTb"/>
            <w:vAlign w:val="bottom"/>
          </w:tcPr>
          <w:p>
            <w:pPr>
              <w:widowControl w:val="0"/>
              <w:adjustRightInd w:val="0"/>
              <w:spacing w:before="0" w:after="0" w:line="0" w:lineRule="exact"/>
              <w:ind w:left="200"/>
              <w:jc w:val="left"/>
              <w:rPr>
                <w:rFonts w:ascii="SimSun" w:hAnsi="SimSun" w:cs="SimSun"/>
                <w:color w:val="000000"/>
                <w:sz w:val="16"/>
                <w:szCs w:val="16"/>
              </w:rPr>
            </w:pPr>
            <w:r>
              <w:rPr>
                <w:rFonts w:ascii="Times New Roman" w:eastAsia="宋体" w:hAnsi="Times New Roman" w:cs="Times New Roman"/>
                <w:snapToGrid/>
                <w:color w:val="000000"/>
                <w:sz w:val="16"/>
                <w:szCs w:val="16"/>
              </w:rPr>
              <w:t>2</w:t>
            </w:r>
          </w:p>
        </w:tc>
        <w:tc>
          <w:tcPr>
            <w:tcW w:w="1069" w:type="dxa"/>
            <w:shd w:val="clear" w:color="auto" w:fill="FFFFFF"/>
            <w:tcMar>
              <w:left w:w="8" w:type="dxa"/>
              <w:right w:w="8" w:type="dxa"/>
            </w:tcMar>
            <w:textDirection w:val="lrTb"/>
            <w:vAlign w:val="bottom"/>
          </w:tcPr>
          <w:p>
            <w:pPr>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(25.0)</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(14.3)</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(16.7)</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(50.0)</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 (16.7)</w:t>
            </w:r>
          </w:p>
        </w:tc>
      </w:tr>
      <w:tr>
        <w:tblPrEx>
          <w:tblW w:w="5000" w:type="pct"/>
          <w:jc w:val="center"/>
          <w:tblInd w:w="0" w:type="dxa"/>
          <w:tblLayout w:type="fixed"/>
          <w:tblCellMar>
            <w:top w:w="0" w:type="dxa"/>
            <w:left w:w="0" w:type="dxa"/>
            <w:bottom w:w="0" w:type="dxa"/>
            <w:right w:w="0" w:type="dxa"/>
          </w:tblCellMar>
        </w:tblPrEx>
        <w:trPr>
          <w:cantSplit/>
          <w:jc w:val="center"/>
        </w:trPr>
        <w:tc>
          <w:tcPr>
            <w:tcW w:w="2449" w:type="dxa"/>
            <w:shd w:val="clear" w:color="auto" w:fill="FFFFFF"/>
            <w:tcMar>
              <w:left w:w="8" w:type="dxa"/>
              <w:right w:w="8" w:type="dxa"/>
            </w:tcMar>
            <w:textDirection w:val="lrTb"/>
            <w:vAlign w:val="bottom"/>
          </w:tcPr>
          <w:p>
            <w:pPr>
              <w:widowControl w:val="0"/>
              <w:adjustRightInd w:val="0"/>
              <w:spacing w:before="0" w:after="0" w:line="0" w:lineRule="exact"/>
              <w:ind w:left="200"/>
              <w:jc w:val="left"/>
              <w:rPr>
                <w:rFonts w:ascii="SimSun" w:hAnsi="SimSun" w:cs="SimSun"/>
                <w:color w:val="000000"/>
                <w:sz w:val="16"/>
                <w:szCs w:val="16"/>
              </w:rPr>
            </w:pPr>
            <w:r>
              <w:rPr>
                <w:rFonts w:ascii="Times New Roman" w:eastAsia="宋体" w:hAnsi="Times New Roman" w:cs="Times New Roman"/>
                <w:snapToGrid/>
                <w:color w:val="000000"/>
                <w:sz w:val="16"/>
                <w:szCs w:val="16"/>
              </w:rPr>
              <w:t>3</w:t>
            </w:r>
          </w:p>
        </w:tc>
        <w:tc>
          <w:tcPr>
            <w:tcW w:w="1069" w:type="dxa"/>
            <w:shd w:val="clear" w:color="auto" w:fill="FFFFFF"/>
            <w:tcMar>
              <w:left w:w="8" w:type="dxa"/>
              <w:right w:w="8" w:type="dxa"/>
            </w:tcMar>
            <w:textDirection w:val="lrTb"/>
            <w:vAlign w:val="bottom"/>
          </w:tcPr>
          <w:p>
            <w:pPr>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(50.0)</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(25.0)</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(14.3)</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 (10.0)</w:t>
            </w:r>
          </w:p>
        </w:tc>
      </w:tr>
      <w:tr>
        <w:tblPrEx>
          <w:tblW w:w="5000" w:type="pct"/>
          <w:jc w:val="center"/>
          <w:tblInd w:w="0" w:type="dxa"/>
          <w:tblLayout w:type="fixed"/>
          <w:tblCellMar>
            <w:top w:w="0" w:type="dxa"/>
            <w:left w:w="0" w:type="dxa"/>
            <w:bottom w:w="0" w:type="dxa"/>
            <w:right w:w="0" w:type="dxa"/>
          </w:tblCellMar>
        </w:tblPrEx>
        <w:trPr>
          <w:cantSplit/>
          <w:jc w:val="center"/>
        </w:trPr>
        <w:tc>
          <w:tcPr>
            <w:tcW w:w="2449" w:type="dxa"/>
            <w:shd w:val="clear" w:color="auto" w:fill="FFFFFF"/>
            <w:tcMar>
              <w:left w:w="8" w:type="dxa"/>
              <w:right w:w="8" w:type="dxa"/>
            </w:tcMar>
            <w:textDirection w:val="lrTb"/>
            <w:vAlign w:val="bottom"/>
          </w:tcPr>
          <w:p>
            <w:pPr>
              <w:widowControl w:val="0"/>
              <w:adjustRightInd w:val="0"/>
              <w:spacing w:before="0" w:after="0" w:line="0" w:lineRule="exact"/>
              <w:ind w:left="200"/>
              <w:jc w:val="left"/>
              <w:rPr>
                <w:rFonts w:ascii="SimSun" w:hAnsi="SimSun" w:cs="SimSun"/>
                <w:color w:val="000000"/>
                <w:sz w:val="16"/>
                <w:szCs w:val="16"/>
              </w:rPr>
            </w:pPr>
            <w:r>
              <w:rPr>
                <w:rFonts w:ascii="Times New Roman" w:eastAsia="宋体" w:hAnsi="Times New Roman" w:cs="Times New Roman"/>
                <w:snapToGrid/>
                <w:color w:val="000000"/>
                <w:sz w:val="16"/>
                <w:szCs w:val="16"/>
              </w:rPr>
              <w:t>4</w:t>
            </w:r>
          </w:p>
        </w:tc>
        <w:tc>
          <w:tcPr>
            <w:tcW w:w="1069" w:type="dxa"/>
            <w:shd w:val="clear" w:color="auto" w:fill="FFFFFF"/>
            <w:tcMar>
              <w:left w:w="8" w:type="dxa"/>
              <w:right w:w="8" w:type="dxa"/>
            </w:tcMar>
            <w:textDirection w:val="lrTb"/>
            <w:vAlign w:val="bottom"/>
          </w:tcPr>
          <w:p>
            <w:pPr>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(14.3)</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(3.3)</w:t>
            </w:r>
          </w:p>
        </w:tc>
      </w:tr>
      <w:tr>
        <w:tblPrEx>
          <w:tblW w:w="5000" w:type="pct"/>
          <w:jc w:val="center"/>
          <w:tblInd w:w="0" w:type="dxa"/>
          <w:tblLayout w:type="fixed"/>
          <w:tblCellMar>
            <w:top w:w="0" w:type="dxa"/>
            <w:left w:w="0" w:type="dxa"/>
            <w:bottom w:w="0" w:type="dxa"/>
            <w:right w:w="0" w:type="dxa"/>
          </w:tblCellMar>
        </w:tblPrEx>
        <w:trPr>
          <w:cantSplit/>
          <w:jc w:val="center"/>
        </w:trPr>
        <w:tc>
          <w:tcPr>
            <w:tcW w:w="12835" w:type="dxa"/>
            <w:gridSpan w:val="9"/>
            <w:shd w:val="clear" w:color="auto" w:fill="FFFFFF"/>
            <w:tcMar>
              <w:left w:w="8" w:type="dxa"/>
              <w:right w:w="8"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p>
        </w:tc>
      </w:tr>
      <w:tr>
        <w:tblPrEx>
          <w:tblW w:w="5000" w:type="pct"/>
          <w:jc w:val="center"/>
          <w:tblInd w:w="0" w:type="dxa"/>
          <w:tblLayout w:type="fixed"/>
          <w:tblCellMar>
            <w:top w:w="0" w:type="dxa"/>
            <w:left w:w="0" w:type="dxa"/>
            <w:bottom w:w="0" w:type="dxa"/>
            <w:right w:w="0" w:type="dxa"/>
          </w:tblCellMar>
        </w:tblPrEx>
        <w:trPr>
          <w:cantSplit/>
          <w:jc w:val="center"/>
        </w:trPr>
        <w:tc>
          <w:tcPr>
            <w:tcW w:w="12835" w:type="dxa"/>
            <w:gridSpan w:val="9"/>
            <w:tcBorders>
              <w:top w:val="single" w:sz="4" w:space="0" w:color="000000"/>
            </w:tcBorders>
            <w:shd w:val="clear" w:color="auto" w:fill="FFFFFF"/>
            <w:tcMar>
              <w:left w:w="8" w:type="dxa"/>
              <w:right w:w="8" w:type="dxa"/>
            </w:tcMar>
            <w:textDirection w:val="lrTb"/>
            <w:vAlign w:val="bottom"/>
          </w:tcPr>
          <w:p>
            <w:pPr>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来源：列表16.2.4.7</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对于CRF没有设置未知或不适用选项的指标，无法勾选或未知的受试者均按“未知”进行统计。</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[1]百分比的计算以既往接受过任何化疗的受试者例数为分母。</w:t>
            </w:r>
          </w:p>
        </w:tc>
      </w:tr>
    </w:tbl>
    <w:p/>
    <w:tbl>
      <w:tblPr>
        <w:tblStyle w:val="TableNormal"/>
        <w:tblW w:w="5000" w:type="pct"/>
        <w:jc w:val="center"/>
        <w:tblInd w:w="0" w:type="dxa"/>
        <w:tblLayout w:type="fixed"/>
        <w:tblCellMar>
          <w:top w:w="0" w:type="dxa"/>
          <w:left w:w="0" w:type="dxa"/>
          <w:bottom w:w="0" w:type="dxa"/>
          <w:right w:w="0" w:type="dxa"/>
        </w:tblCellMar>
      </w:tblPr>
      <w:tblGrid>
        <w:gridCol w:w="1841"/>
        <w:gridCol w:w="635"/>
        <w:gridCol w:w="938"/>
        <w:gridCol w:w="938"/>
        <w:gridCol w:w="938"/>
        <w:gridCol w:w="938"/>
        <w:gridCol w:w="938"/>
        <w:gridCol w:w="938"/>
        <w:gridCol w:w="938"/>
      </w:tblGrid>
      <w:tr>
        <w:tblPrEx>
          <w:tblW w:w="5000" w:type="pct"/>
          <w:jc w:val="center"/>
          <w:tblInd w:w="0" w:type="dxa"/>
          <w:tblLayout w:type="fixed"/>
          <w:tblCellMar>
            <w:top w:w="0" w:type="dxa"/>
            <w:left w:w="0" w:type="dxa"/>
            <w:bottom w:w="0" w:type="dxa"/>
            <w:right w:w="0" w:type="dxa"/>
          </w:tblCellMar>
        </w:tblPrEx>
        <w:trPr>
          <w:cantSplit/>
          <w:tblHeader/>
          <w:jc w:val="center"/>
        </w:trPr>
        <w:tc>
          <w:tcPr>
            <w:tcW w:w="2625" w:type="dxa"/>
            <w:tcBorders>
              <w:bottom w:val="single" w:sz="8" w:space="0" w:color="000000"/>
            </w:tcBorders>
            <w:shd w:val="clear" w:color="auto" w:fill="FFFFFF"/>
            <w:tcMar>
              <w:left w:w="8" w:type="dxa"/>
              <w:right w:w="8"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特征</w:t>
            </w:r>
          </w:p>
        </w:tc>
        <w:tc>
          <w:tcPr>
            <w:tcW w:w="895" w:type="dxa"/>
            <w:tcBorders>
              <w:bottom w:val="single" w:sz="8" w:space="0" w:color="000000"/>
            </w:tcBorders>
            <w:shd w:val="clear" w:color="auto" w:fill="FFFFFF"/>
            <w:tcMar>
              <w:left w:w="8" w:type="dxa"/>
              <w:right w:w="8"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统计量</w:t>
            </w:r>
          </w:p>
        </w:tc>
        <w:tc>
          <w:tcPr>
            <w:tcW w:w="1331" w:type="dxa"/>
            <w:tcBorders>
              <w:bottom w:val="single" w:sz="8" w:space="0" w:color="000000"/>
            </w:tcBorders>
            <w:shd w:val="clear" w:color="auto" w:fill="FFFFFF"/>
            <w:tcMar>
              <w:left w:w="8" w:type="dxa"/>
              <w:right w:w="8"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20 mg</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(N=2)</w:t>
            </w:r>
          </w:p>
        </w:tc>
        <w:tc>
          <w:tcPr>
            <w:tcW w:w="1331" w:type="dxa"/>
            <w:tcBorders>
              <w:bottom w:val="single" w:sz="8" w:space="0" w:color="000000"/>
            </w:tcBorders>
            <w:shd w:val="clear" w:color="auto" w:fill="FFFFFF"/>
            <w:tcMar>
              <w:left w:w="8" w:type="dxa"/>
              <w:right w:w="8"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40 mg</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(N=6)</w:t>
            </w:r>
          </w:p>
        </w:tc>
        <w:tc>
          <w:tcPr>
            <w:tcW w:w="1331" w:type="dxa"/>
            <w:tcBorders>
              <w:bottom w:val="single" w:sz="8" w:space="0" w:color="000000"/>
            </w:tcBorders>
            <w:shd w:val="clear" w:color="auto" w:fill="FFFFFF"/>
            <w:tcMar>
              <w:left w:w="8" w:type="dxa"/>
              <w:right w:w="8"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80 mg</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(N=8)</w:t>
            </w:r>
          </w:p>
        </w:tc>
        <w:tc>
          <w:tcPr>
            <w:tcW w:w="1331" w:type="dxa"/>
            <w:tcBorders>
              <w:bottom w:val="single" w:sz="8" w:space="0" w:color="000000"/>
            </w:tcBorders>
            <w:shd w:val="clear" w:color="auto" w:fill="FFFFFF"/>
            <w:tcMar>
              <w:left w:w="8" w:type="dxa"/>
              <w:right w:w="8"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120 mg</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(N=9)</w:t>
            </w:r>
          </w:p>
        </w:tc>
        <w:tc>
          <w:tcPr>
            <w:tcW w:w="1331" w:type="dxa"/>
            <w:tcBorders>
              <w:bottom w:val="single" w:sz="8" w:space="0" w:color="000000"/>
            </w:tcBorders>
            <w:shd w:val="clear" w:color="auto" w:fill="FFFFFF"/>
            <w:tcMar>
              <w:left w:w="8" w:type="dxa"/>
              <w:right w:w="8"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160 mg</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(N=9)</w:t>
            </w:r>
          </w:p>
        </w:tc>
        <w:tc>
          <w:tcPr>
            <w:tcW w:w="1331" w:type="dxa"/>
            <w:tcBorders>
              <w:bottom w:val="single" w:sz="8" w:space="0" w:color="000000"/>
            </w:tcBorders>
            <w:shd w:val="clear" w:color="auto" w:fill="FFFFFF"/>
            <w:tcMar>
              <w:left w:w="8" w:type="dxa"/>
              <w:right w:w="8"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210 mg</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(N=11)</w:t>
            </w:r>
          </w:p>
        </w:tc>
        <w:tc>
          <w:tcPr>
            <w:tcW w:w="1331" w:type="dxa"/>
            <w:tcBorders>
              <w:bottom w:val="single" w:sz="8" w:space="0" w:color="000000"/>
            </w:tcBorders>
            <w:shd w:val="clear" w:color="auto" w:fill="FFFFFF"/>
            <w:tcMar>
              <w:left w:w="8" w:type="dxa"/>
              <w:right w:w="8"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总计</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(N=45)</w:t>
            </w:r>
          </w:p>
        </w:tc>
      </w:tr>
      <w:tr>
        <w:tblPrEx>
          <w:tblW w:w="5000" w:type="pct"/>
          <w:jc w:val="center"/>
          <w:tblInd w:w="0" w:type="dxa"/>
          <w:tblLayout w:type="fixed"/>
          <w:tblCellMar>
            <w:top w:w="0" w:type="dxa"/>
            <w:left w:w="0" w:type="dxa"/>
            <w:bottom w:w="0" w:type="dxa"/>
            <w:right w:w="0" w:type="dxa"/>
          </w:tblCellMar>
        </w:tblPrEx>
        <w:trPr>
          <w:cantSplit/>
          <w:jc w:val="center"/>
        </w:trPr>
        <w:tc>
          <w:tcPr>
            <w:tcW w:w="2625" w:type="dxa"/>
            <w:shd w:val="clear" w:color="auto" w:fill="FFFFFF"/>
            <w:tcMar>
              <w:left w:w="8" w:type="dxa"/>
              <w:right w:w="8" w:type="dxa"/>
            </w:tcMar>
            <w:textDirection w:val="lrTb"/>
            <w:vAlign w:val="bottom"/>
          </w:tcPr>
          <w:p>
            <w:pPr>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既往接受过任何放射治疗的受试者例数</w:t>
            </w:r>
          </w:p>
        </w:tc>
        <w:tc>
          <w:tcPr>
            <w:tcW w:w="895" w:type="dxa"/>
            <w:shd w:val="clear" w:color="auto" w:fill="FFFFFF"/>
            <w:tcMar>
              <w:left w:w="8" w:type="dxa"/>
              <w:right w:w="8" w:type="dxa"/>
            </w:tcMar>
            <w:textDirection w:val="lrTb"/>
            <w:vAlign w:val="bottom"/>
          </w:tcPr>
          <w:p>
            <w:pPr>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(50.0)</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(16.7)</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 (37.5)</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 (33.3)</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(22.2)</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(9.1)</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11 (24.4)</w:t>
            </w:r>
          </w:p>
        </w:tc>
      </w:tr>
      <w:tr>
        <w:tblPrEx>
          <w:tblW w:w="5000" w:type="pct"/>
          <w:jc w:val="center"/>
          <w:tblInd w:w="0" w:type="dxa"/>
          <w:tblLayout w:type="fixed"/>
          <w:tblCellMar>
            <w:top w:w="0" w:type="dxa"/>
            <w:left w:w="0" w:type="dxa"/>
            <w:bottom w:w="0" w:type="dxa"/>
            <w:right w:w="0" w:type="dxa"/>
          </w:tblCellMar>
        </w:tblPrEx>
        <w:trPr>
          <w:cantSplit/>
          <w:jc w:val="center"/>
        </w:trPr>
        <w:tc>
          <w:tcPr>
            <w:tcW w:w="12837" w:type="dxa"/>
            <w:gridSpan w:val="9"/>
            <w:shd w:val="clear" w:color="auto" w:fill="FFFFFF"/>
            <w:tcMar>
              <w:left w:w="8" w:type="dxa"/>
              <w:right w:w="8" w:type="dxa"/>
            </w:tcMar>
            <w:textDirection w:val="lrTb"/>
            <w:vAlign w:val="bottom"/>
          </w:tcPr>
          <w:p>
            <w:pPr>
              <w:widowControl w:val="0"/>
              <w:adjustRightInd w:val="0"/>
              <w:spacing w:before="0" w:after="0" w:line="0" w:lineRule="exact"/>
              <w:jc w:val="left"/>
              <w:rPr>
                <w:rFonts w:ascii="SimSun" w:hAnsi="SimSun" w:cs="SimSun"/>
                <w:color w:val="000000"/>
                <w:sz w:val="16"/>
                <w:szCs w:val="16"/>
              </w:rPr>
            </w:pPr>
          </w:p>
        </w:tc>
      </w:tr>
      <w:tr>
        <w:tblPrEx>
          <w:tblW w:w="5000" w:type="pct"/>
          <w:jc w:val="center"/>
          <w:tblInd w:w="0" w:type="dxa"/>
          <w:tblLayout w:type="fixed"/>
          <w:tblCellMar>
            <w:top w:w="0" w:type="dxa"/>
            <w:left w:w="0" w:type="dxa"/>
            <w:bottom w:w="0" w:type="dxa"/>
            <w:right w:w="0" w:type="dxa"/>
          </w:tblCellMar>
        </w:tblPrEx>
        <w:trPr>
          <w:cantSplit/>
          <w:jc w:val="center"/>
        </w:trPr>
        <w:tc>
          <w:tcPr>
            <w:tcW w:w="2625" w:type="dxa"/>
            <w:shd w:val="clear" w:color="auto" w:fill="FFFFFF"/>
            <w:tcMar>
              <w:left w:w="8" w:type="dxa"/>
              <w:right w:w="8" w:type="dxa"/>
            </w:tcMar>
            <w:textDirection w:val="lrTb"/>
            <w:vAlign w:val="bottom"/>
          </w:tcPr>
          <w:p>
            <w:pPr>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既往放疗次数</w:t>
            </w:r>
          </w:p>
        </w:tc>
        <w:tc>
          <w:tcPr>
            <w:tcW w:w="895" w:type="dxa"/>
            <w:shd w:val="clear" w:color="auto" w:fill="FFFFFF"/>
            <w:tcMar>
              <w:left w:w="8" w:type="dxa"/>
              <w:right w:w="8" w:type="dxa"/>
            </w:tcMar>
            <w:textDirection w:val="lrTb"/>
            <w:vAlign w:val="bottom"/>
          </w:tcPr>
          <w:p>
            <w:pPr>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(50.0)</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(16.7)</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 (37.5)</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 (33.3)</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(22.2)</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(9.1)</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11 (24.4)</w:t>
            </w:r>
          </w:p>
        </w:tc>
      </w:tr>
      <w:tr>
        <w:tblPrEx>
          <w:tblW w:w="5000" w:type="pct"/>
          <w:jc w:val="center"/>
          <w:tblInd w:w="0" w:type="dxa"/>
          <w:tblLayout w:type="fixed"/>
          <w:tblCellMar>
            <w:top w:w="0" w:type="dxa"/>
            <w:left w:w="0" w:type="dxa"/>
            <w:bottom w:w="0" w:type="dxa"/>
            <w:right w:w="0" w:type="dxa"/>
          </w:tblCellMar>
        </w:tblPrEx>
        <w:trPr>
          <w:cantSplit/>
          <w:jc w:val="center"/>
        </w:trPr>
        <w:tc>
          <w:tcPr>
            <w:tcW w:w="2625" w:type="dxa"/>
            <w:shd w:val="clear" w:color="auto" w:fill="FFFFFF"/>
            <w:tcMar>
              <w:left w:w="8" w:type="dxa"/>
              <w:right w:w="8" w:type="dxa"/>
            </w:tcMar>
            <w:textDirection w:val="lrTb"/>
            <w:vAlign w:val="bottom"/>
          </w:tcPr>
          <w:p>
            <w:pPr>
              <w:widowControl w:val="0"/>
              <w:adjustRightInd w:val="0"/>
              <w:spacing w:before="0" w:after="0" w:line="0" w:lineRule="exact"/>
              <w:jc w:val="left"/>
              <w:rPr>
                <w:rFonts w:ascii="SimSun" w:hAnsi="SimSun" w:cs="SimSun"/>
                <w:color w:val="000000"/>
                <w:sz w:val="16"/>
                <w:szCs w:val="16"/>
              </w:rPr>
            </w:pPr>
          </w:p>
        </w:tc>
        <w:tc>
          <w:tcPr>
            <w:tcW w:w="895" w:type="dxa"/>
            <w:shd w:val="clear" w:color="auto" w:fill="FFFFFF"/>
            <w:tcMar>
              <w:left w:w="8" w:type="dxa"/>
              <w:right w:w="8" w:type="dxa"/>
            </w:tcMar>
            <w:textDirection w:val="lrTb"/>
            <w:vAlign w:val="bottom"/>
          </w:tcPr>
          <w:p>
            <w:pPr>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平均值（SD）</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2.0 (-)</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 (-)</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2.3 (2.31)</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1.7 (1.15)</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4.0 (1.41)</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2.0 (-)</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2.3 (1.56)</w:t>
            </w:r>
          </w:p>
        </w:tc>
      </w:tr>
      <w:tr>
        <w:tblPrEx>
          <w:tblW w:w="5000" w:type="pct"/>
          <w:jc w:val="center"/>
          <w:tblInd w:w="0" w:type="dxa"/>
          <w:tblLayout w:type="fixed"/>
          <w:tblCellMar>
            <w:top w:w="0" w:type="dxa"/>
            <w:left w:w="0" w:type="dxa"/>
            <w:bottom w:w="0" w:type="dxa"/>
            <w:right w:w="0" w:type="dxa"/>
          </w:tblCellMar>
        </w:tblPrEx>
        <w:trPr>
          <w:cantSplit/>
          <w:jc w:val="center"/>
        </w:trPr>
        <w:tc>
          <w:tcPr>
            <w:tcW w:w="2625" w:type="dxa"/>
            <w:shd w:val="clear" w:color="auto" w:fill="FFFFFF"/>
            <w:tcMar>
              <w:left w:w="8" w:type="dxa"/>
              <w:right w:w="8" w:type="dxa"/>
            </w:tcMar>
            <w:textDirection w:val="lrTb"/>
            <w:vAlign w:val="bottom"/>
          </w:tcPr>
          <w:p>
            <w:pPr>
              <w:widowControl w:val="0"/>
              <w:adjustRightInd w:val="0"/>
              <w:spacing w:before="0" w:after="0" w:line="0" w:lineRule="exact"/>
              <w:jc w:val="left"/>
              <w:rPr>
                <w:rFonts w:ascii="SimSun" w:hAnsi="SimSun" w:cs="SimSun"/>
                <w:color w:val="000000"/>
                <w:sz w:val="16"/>
                <w:szCs w:val="16"/>
              </w:rPr>
            </w:pPr>
          </w:p>
        </w:tc>
        <w:tc>
          <w:tcPr>
            <w:tcW w:w="895" w:type="dxa"/>
            <w:shd w:val="clear" w:color="auto" w:fill="FFFFFF"/>
            <w:tcMar>
              <w:left w:w="8" w:type="dxa"/>
              <w:right w:w="8" w:type="dxa"/>
            </w:tcMar>
            <w:textDirection w:val="lrTb"/>
            <w:vAlign w:val="bottom"/>
          </w:tcPr>
          <w:p>
            <w:pPr>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中位数</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2.0</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4.0</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2.0</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2.0</w:t>
            </w:r>
          </w:p>
        </w:tc>
      </w:tr>
      <w:tr>
        <w:tblPrEx>
          <w:tblW w:w="5000" w:type="pct"/>
          <w:jc w:val="center"/>
          <w:tblInd w:w="0" w:type="dxa"/>
          <w:tblLayout w:type="fixed"/>
          <w:tblCellMar>
            <w:top w:w="0" w:type="dxa"/>
            <w:left w:w="0" w:type="dxa"/>
            <w:bottom w:w="0" w:type="dxa"/>
            <w:right w:w="0" w:type="dxa"/>
          </w:tblCellMar>
        </w:tblPrEx>
        <w:trPr>
          <w:cantSplit/>
          <w:jc w:val="center"/>
        </w:trPr>
        <w:tc>
          <w:tcPr>
            <w:tcW w:w="2625" w:type="dxa"/>
            <w:shd w:val="clear" w:color="auto" w:fill="FFFFFF"/>
            <w:tcMar>
              <w:left w:w="8" w:type="dxa"/>
              <w:right w:w="8" w:type="dxa"/>
            </w:tcMar>
            <w:textDirection w:val="lrTb"/>
            <w:vAlign w:val="bottom"/>
          </w:tcPr>
          <w:p>
            <w:pPr>
              <w:widowControl w:val="0"/>
              <w:adjustRightInd w:val="0"/>
              <w:spacing w:before="0" w:after="0" w:line="0" w:lineRule="exact"/>
              <w:jc w:val="left"/>
              <w:rPr>
                <w:rFonts w:ascii="SimSun" w:hAnsi="SimSun" w:cs="SimSun"/>
                <w:color w:val="000000"/>
                <w:sz w:val="16"/>
                <w:szCs w:val="16"/>
              </w:rPr>
            </w:pPr>
          </w:p>
        </w:tc>
        <w:tc>
          <w:tcPr>
            <w:tcW w:w="895" w:type="dxa"/>
            <w:shd w:val="clear" w:color="auto" w:fill="FFFFFF"/>
            <w:tcMar>
              <w:left w:w="8" w:type="dxa"/>
              <w:right w:w="8" w:type="dxa"/>
            </w:tcMar>
            <w:textDirection w:val="lrTb"/>
            <w:vAlign w:val="bottom"/>
          </w:tcPr>
          <w:p>
            <w:pPr>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Q1, Q3</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2.0, 2.0</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1.0, 1.0</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1.0, 5.0</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1.0, 3.0</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3.0, 5.0</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2.0, 2.0</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1.0, 3.0</w:t>
            </w:r>
          </w:p>
        </w:tc>
      </w:tr>
      <w:tr>
        <w:tblPrEx>
          <w:tblW w:w="5000" w:type="pct"/>
          <w:jc w:val="center"/>
          <w:tblInd w:w="0" w:type="dxa"/>
          <w:tblLayout w:type="fixed"/>
          <w:tblCellMar>
            <w:top w:w="0" w:type="dxa"/>
            <w:left w:w="0" w:type="dxa"/>
            <w:bottom w:w="0" w:type="dxa"/>
            <w:right w:w="0" w:type="dxa"/>
          </w:tblCellMar>
        </w:tblPrEx>
        <w:trPr>
          <w:cantSplit/>
          <w:jc w:val="center"/>
        </w:trPr>
        <w:tc>
          <w:tcPr>
            <w:tcW w:w="2625" w:type="dxa"/>
            <w:shd w:val="clear" w:color="auto" w:fill="FFFFFF"/>
            <w:tcMar>
              <w:left w:w="8" w:type="dxa"/>
              <w:right w:w="8" w:type="dxa"/>
            </w:tcMar>
            <w:textDirection w:val="lrTb"/>
            <w:vAlign w:val="bottom"/>
          </w:tcPr>
          <w:p>
            <w:pPr>
              <w:widowControl w:val="0"/>
              <w:adjustRightInd w:val="0"/>
              <w:spacing w:before="0" w:after="0" w:line="0" w:lineRule="exact"/>
              <w:jc w:val="left"/>
              <w:rPr>
                <w:rFonts w:ascii="SimSun" w:hAnsi="SimSun" w:cs="SimSun"/>
                <w:color w:val="000000"/>
                <w:sz w:val="16"/>
                <w:szCs w:val="16"/>
              </w:rPr>
            </w:pPr>
          </w:p>
        </w:tc>
        <w:tc>
          <w:tcPr>
            <w:tcW w:w="895" w:type="dxa"/>
            <w:shd w:val="clear" w:color="auto" w:fill="FFFFFF"/>
            <w:tcMar>
              <w:left w:w="8" w:type="dxa"/>
              <w:right w:w="8" w:type="dxa"/>
            </w:tcMar>
            <w:textDirection w:val="lrTb"/>
            <w:vAlign w:val="bottom"/>
          </w:tcPr>
          <w:p>
            <w:pPr>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最小值，最大值</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2, 2</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1, 5</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1, 3</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3, 5</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2, 2</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1, 5</w:t>
            </w:r>
          </w:p>
        </w:tc>
      </w:tr>
      <w:tr>
        <w:tblPrEx>
          <w:tblW w:w="5000" w:type="pct"/>
          <w:jc w:val="center"/>
          <w:tblInd w:w="0" w:type="dxa"/>
          <w:tblLayout w:type="fixed"/>
          <w:tblCellMar>
            <w:top w:w="0" w:type="dxa"/>
            <w:left w:w="0" w:type="dxa"/>
            <w:bottom w:w="0" w:type="dxa"/>
            <w:right w:w="0" w:type="dxa"/>
          </w:tblCellMar>
        </w:tblPrEx>
        <w:trPr>
          <w:cantSplit/>
          <w:jc w:val="center"/>
        </w:trPr>
        <w:tc>
          <w:tcPr>
            <w:tcW w:w="12837" w:type="dxa"/>
            <w:gridSpan w:val="9"/>
            <w:shd w:val="clear" w:color="auto" w:fill="FFFFFF"/>
            <w:tcMar>
              <w:left w:w="8" w:type="dxa"/>
              <w:right w:w="8"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p>
        </w:tc>
      </w:tr>
      <w:tr>
        <w:tblPrEx>
          <w:tblW w:w="5000" w:type="pct"/>
          <w:jc w:val="center"/>
          <w:tblInd w:w="0" w:type="dxa"/>
          <w:tblLayout w:type="fixed"/>
          <w:tblCellMar>
            <w:top w:w="0" w:type="dxa"/>
            <w:left w:w="0" w:type="dxa"/>
            <w:bottom w:w="0" w:type="dxa"/>
            <w:right w:w="0" w:type="dxa"/>
          </w:tblCellMar>
        </w:tblPrEx>
        <w:trPr>
          <w:cantSplit/>
          <w:jc w:val="center"/>
        </w:trPr>
        <w:tc>
          <w:tcPr>
            <w:tcW w:w="12837" w:type="dxa"/>
            <w:gridSpan w:val="9"/>
            <w:tcBorders>
              <w:top w:val="single" w:sz="4" w:space="0" w:color="000000"/>
            </w:tcBorders>
            <w:shd w:val="clear" w:color="auto" w:fill="FFFFFF"/>
            <w:tcMar>
              <w:left w:w="8" w:type="dxa"/>
              <w:right w:w="8" w:type="dxa"/>
            </w:tcMar>
            <w:textDirection w:val="lrTb"/>
            <w:vAlign w:val="bottom"/>
          </w:tcPr>
          <w:p>
            <w:pPr>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来源：列表16.2.4.8</w:t>
            </w:r>
          </w:p>
        </w:tc>
      </w:tr>
    </w:tbl>
    <w:p/>
    <w:tbl>
      <w:tblPr>
        <w:tblStyle w:val="TableNormal"/>
        <w:tblW w:w="5000" w:type="pct"/>
        <w:jc w:val="center"/>
        <w:tblInd w:w="0" w:type="dxa"/>
        <w:tblLayout w:type="fixed"/>
        <w:tblCellMar>
          <w:top w:w="0" w:type="dxa"/>
          <w:left w:w="0" w:type="dxa"/>
          <w:bottom w:w="0" w:type="dxa"/>
          <w:right w:w="0" w:type="dxa"/>
        </w:tblCellMar>
      </w:tblPr>
      <w:tblGrid>
        <w:gridCol w:w="1714"/>
        <w:gridCol w:w="644"/>
        <w:gridCol w:w="954"/>
        <w:gridCol w:w="955"/>
        <w:gridCol w:w="955"/>
        <w:gridCol w:w="955"/>
        <w:gridCol w:w="955"/>
        <w:gridCol w:w="955"/>
        <w:gridCol w:w="955"/>
      </w:tblGrid>
      <w:tr>
        <w:tblPrEx>
          <w:tblW w:w="5000" w:type="pct"/>
          <w:jc w:val="center"/>
          <w:tblInd w:w="0" w:type="dxa"/>
          <w:tblLayout w:type="fixed"/>
          <w:tblCellMar>
            <w:top w:w="0" w:type="dxa"/>
            <w:left w:w="0" w:type="dxa"/>
            <w:bottom w:w="0" w:type="dxa"/>
            <w:right w:w="0" w:type="dxa"/>
          </w:tblCellMar>
        </w:tblPrEx>
        <w:trPr>
          <w:cantSplit/>
          <w:tblHeader/>
          <w:jc w:val="center"/>
        </w:trPr>
        <w:tc>
          <w:tcPr>
            <w:tcW w:w="2433" w:type="dxa"/>
            <w:tcBorders>
              <w:bottom w:val="single" w:sz="8" w:space="0" w:color="000000"/>
            </w:tcBorders>
            <w:shd w:val="clear" w:color="auto" w:fill="FFFFFF"/>
            <w:tcMar>
              <w:left w:w="8" w:type="dxa"/>
              <w:right w:w="8" w:type="dxa"/>
            </w:tcMar>
            <w:textDirection w:val="lrTb"/>
            <w:vAlign w:val="bottom"/>
          </w:tcPr>
          <w:p>
            <w:pPr>
              <w:keepNext/>
              <w:widowControl w:val="0"/>
              <w:adjustRightInd w:val="0"/>
              <w:spacing w:before="0" w:after="0" w:line="0" w:lineRule="exact"/>
              <w:ind w:left="200"/>
              <w:jc w:val="left"/>
              <w:rPr>
                <w:rFonts w:ascii="SimSun" w:hAnsi="SimSun" w:cs="SimSun"/>
                <w:color w:val="000000"/>
                <w:sz w:val="16"/>
                <w:szCs w:val="16"/>
              </w:rPr>
            </w:pPr>
            <w:r>
              <w:rPr>
                <w:rFonts w:ascii="Times New Roman" w:eastAsia="宋体" w:hAnsi="Times New Roman" w:cs="Times New Roman"/>
                <w:snapToGrid/>
                <w:color w:val="000000"/>
                <w:sz w:val="16"/>
                <w:szCs w:val="16"/>
              </w:rPr>
              <w:t>系统器官分类</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xml:space="preserve">  首选术语</w:t>
            </w:r>
          </w:p>
        </w:tc>
        <w:tc>
          <w:tcPr>
            <w:tcW w:w="905" w:type="dxa"/>
            <w:tcBorders>
              <w:bottom w:val="single" w:sz="8" w:space="0" w:color="000000"/>
            </w:tcBorders>
            <w:shd w:val="clear" w:color="auto" w:fill="FFFFFF"/>
            <w:tcMar>
              <w:left w:w="8" w:type="dxa"/>
              <w:right w:w="8"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统计量</w:t>
            </w:r>
          </w:p>
        </w:tc>
        <w:tc>
          <w:tcPr>
            <w:tcW w:w="1347" w:type="dxa"/>
            <w:tcBorders>
              <w:bottom w:val="single" w:sz="8" w:space="0" w:color="000000"/>
            </w:tcBorders>
            <w:shd w:val="clear" w:color="auto" w:fill="FFFFFF"/>
            <w:tcMar>
              <w:left w:w="8" w:type="dxa"/>
              <w:right w:w="8"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20 mg</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(N=2)</w:t>
            </w:r>
          </w:p>
        </w:tc>
        <w:tc>
          <w:tcPr>
            <w:tcW w:w="1347" w:type="dxa"/>
            <w:tcBorders>
              <w:bottom w:val="single" w:sz="8" w:space="0" w:color="000000"/>
            </w:tcBorders>
            <w:shd w:val="clear" w:color="auto" w:fill="FFFFFF"/>
            <w:tcMar>
              <w:left w:w="8" w:type="dxa"/>
              <w:right w:w="8"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40 mg</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(N=6)</w:t>
            </w:r>
          </w:p>
        </w:tc>
        <w:tc>
          <w:tcPr>
            <w:tcW w:w="1347" w:type="dxa"/>
            <w:tcBorders>
              <w:bottom w:val="single" w:sz="8" w:space="0" w:color="000000"/>
            </w:tcBorders>
            <w:shd w:val="clear" w:color="auto" w:fill="FFFFFF"/>
            <w:tcMar>
              <w:left w:w="8" w:type="dxa"/>
              <w:right w:w="8"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80 mg</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(N=8)</w:t>
            </w:r>
          </w:p>
        </w:tc>
        <w:tc>
          <w:tcPr>
            <w:tcW w:w="1347" w:type="dxa"/>
            <w:tcBorders>
              <w:bottom w:val="single" w:sz="8" w:space="0" w:color="000000"/>
            </w:tcBorders>
            <w:shd w:val="clear" w:color="auto" w:fill="FFFFFF"/>
            <w:tcMar>
              <w:left w:w="8" w:type="dxa"/>
              <w:right w:w="8"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120 mg</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(N=9)</w:t>
            </w:r>
          </w:p>
        </w:tc>
        <w:tc>
          <w:tcPr>
            <w:tcW w:w="1347" w:type="dxa"/>
            <w:tcBorders>
              <w:bottom w:val="single" w:sz="8" w:space="0" w:color="000000"/>
            </w:tcBorders>
            <w:shd w:val="clear" w:color="auto" w:fill="FFFFFF"/>
            <w:tcMar>
              <w:left w:w="8" w:type="dxa"/>
              <w:right w:w="8"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160 mg</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(N=9)</w:t>
            </w:r>
          </w:p>
        </w:tc>
        <w:tc>
          <w:tcPr>
            <w:tcW w:w="1347" w:type="dxa"/>
            <w:tcBorders>
              <w:bottom w:val="single" w:sz="8" w:space="0" w:color="000000"/>
            </w:tcBorders>
            <w:shd w:val="clear" w:color="auto" w:fill="FFFFFF"/>
            <w:tcMar>
              <w:left w:w="8" w:type="dxa"/>
              <w:right w:w="8"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210 mg</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(N=11)</w:t>
            </w:r>
          </w:p>
        </w:tc>
        <w:tc>
          <w:tcPr>
            <w:tcW w:w="1347" w:type="dxa"/>
            <w:tcBorders>
              <w:bottom w:val="single" w:sz="8" w:space="0" w:color="000000"/>
            </w:tcBorders>
            <w:shd w:val="clear" w:color="auto" w:fill="FFFFFF"/>
            <w:tcMar>
              <w:left w:w="8" w:type="dxa"/>
              <w:right w:w="8"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总计</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(N=45)</w:t>
            </w:r>
          </w:p>
        </w:tc>
      </w:tr>
      <w:tr>
        <w:tblPrEx>
          <w:tblW w:w="5000" w:type="pct"/>
          <w:jc w:val="center"/>
          <w:tblInd w:w="0" w:type="dxa"/>
          <w:tblLayout w:type="fixed"/>
          <w:tblCellMar>
            <w:top w:w="0" w:type="dxa"/>
            <w:left w:w="0" w:type="dxa"/>
            <w:bottom w:w="0" w:type="dxa"/>
            <w:right w:w="0" w:type="dxa"/>
          </w:tblCellMar>
        </w:tblPrEx>
        <w:trPr>
          <w:cantSplit/>
          <w:jc w:val="center"/>
        </w:trPr>
        <w:tc>
          <w:tcPr>
            <w:tcW w:w="2433" w:type="dxa"/>
            <w:shd w:val="clear" w:color="auto" w:fill="FFFFFF"/>
            <w:tcMar>
              <w:left w:w="8" w:type="dxa"/>
              <w:right w:w="8" w:type="dxa"/>
            </w:tcMar>
            <w:textDirection w:val="lrTb"/>
            <w:vAlign w:val="bottom"/>
          </w:tcPr>
          <w:p>
            <w:pPr>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至少接受过一次肿瘤手术治疗/操作的受试者例数</w:t>
            </w:r>
          </w:p>
        </w:tc>
        <w:tc>
          <w:tcPr>
            <w:tcW w:w="905" w:type="dxa"/>
            <w:shd w:val="clear" w:color="auto" w:fill="FFFFFF"/>
            <w:tcMar>
              <w:left w:w="8" w:type="dxa"/>
              <w:right w:w="8" w:type="dxa"/>
            </w:tcMar>
            <w:textDirection w:val="lrTb"/>
            <w:vAlign w:val="bottom"/>
          </w:tcPr>
          <w:p>
            <w:pPr>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347"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(100)</w:t>
            </w:r>
          </w:p>
        </w:tc>
        <w:tc>
          <w:tcPr>
            <w:tcW w:w="1347"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 (83.3)</w:t>
            </w:r>
          </w:p>
        </w:tc>
        <w:tc>
          <w:tcPr>
            <w:tcW w:w="1347"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 (62.5)</w:t>
            </w:r>
          </w:p>
        </w:tc>
        <w:tc>
          <w:tcPr>
            <w:tcW w:w="1347"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8 (88.9)</w:t>
            </w:r>
          </w:p>
        </w:tc>
        <w:tc>
          <w:tcPr>
            <w:tcW w:w="1347"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8 (88.9)</w:t>
            </w:r>
          </w:p>
        </w:tc>
        <w:tc>
          <w:tcPr>
            <w:tcW w:w="1347"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9 (81.8)</w:t>
            </w:r>
          </w:p>
        </w:tc>
        <w:tc>
          <w:tcPr>
            <w:tcW w:w="1347"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37 (82.2)</w:t>
            </w:r>
          </w:p>
        </w:tc>
      </w:tr>
      <w:tr>
        <w:tblPrEx>
          <w:tblW w:w="5000" w:type="pct"/>
          <w:jc w:val="center"/>
          <w:tblInd w:w="0" w:type="dxa"/>
          <w:tblLayout w:type="fixed"/>
          <w:tblCellMar>
            <w:top w:w="0" w:type="dxa"/>
            <w:left w:w="0" w:type="dxa"/>
            <w:bottom w:w="0" w:type="dxa"/>
            <w:right w:w="0" w:type="dxa"/>
          </w:tblCellMar>
        </w:tblPrEx>
        <w:trPr>
          <w:cantSplit/>
          <w:jc w:val="center"/>
        </w:trPr>
        <w:tc>
          <w:tcPr>
            <w:tcW w:w="12767" w:type="dxa"/>
            <w:gridSpan w:val="9"/>
            <w:shd w:val="clear" w:color="auto" w:fill="FFFFFF"/>
            <w:tcMar>
              <w:left w:w="8" w:type="dxa"/>
              <w:right w:w="8" w:type="dxa"/>
            </w:tcMar>
            <w:textDirection w:val="lrTb"/>
            <w:vAlign w:val="bottom"/>
          </w:tcPr>
          <w:p>
            <w:pPr>
              <w:widowControl w:val="0"/>
              <w:adjustRightInd w:val="0"/>
              <w:spacing w:before="0" w:after="0" w:line="0" w:lineRule="exact"/>
              <w:jc w:val="left"/>
              <w:rPr>
                <w:rFonts w:ascii="SimSun" w:hAnsi="SimSun" w:cs="SimSun"/>
                <w:color w:val="000000"/>
                <w:sz w:val="16"/>
                <w:szCs w:val="16"/>
              </w:rPr>
            </w:pPr>
          </w:p>
        </w:tc>
      </w:tr>
      <w:tr>
        <w:tblPrEx>
          <w:tblW w:w="5000" w:type="pct"/>
          <w:jc w:val="center"/>
          <w:tblInd w:w="0" w:type="dxa"/>
          <w:tblLayout w:type="fixed"/>
          <w:tblCellMar>
            <w:top w:w="0" w:type="dxa"/>
            <w:left w:w="0" w:type="dxa"/>
            <w:bottom w:w="0" w:type="dxa"/>
            <w:right w:w="0" w:type="dxa"/>
          </w:tblCellMar>
        </w:tblPrEx>
        <w:trPr>
          <w:cantSplit/>
          <w:jc w:val="center"/>
        </w:trPr>
        <w:tc>
          <w:tcPr>
            <w:tcW w:w="2433" w:type="dxa"/>
            <w:shd w:val="clear" w:color="auto" w:fill="FFFFFF"/>
            <w:tcMar>
              <w:left w:w="8" w:type="dxa"/>
              <w:right w:w="8" w:type="dxa"/>
            </w:tcMar>
            <w:textDirection w:val="lrTb"/>
            <w:vAlign w:val="bottom"/>
          </w:tcPr>
          <w:p>
            <w:pPr>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各类检查</w:t>
            </w:r>
          </w:p>
        </w:tc>
        <w:tc>
          <w:tcPr>
            <w:tcW w:w="905" w:type="dxa"/>
            <w:shd w:val="clear" w:color="auto" w:fill="FFFFFF"/>
            <w:tcMar>
              <w:left w:w="8" w:type="dxa"/>
              <w:right w:w="8" w:type="dxa"/>
            </w:tcMar>
            <w:textDirection w:val="lrTb"/>
            <w:vAlign w:val="bottom"/>
          </w:tcPr>
          <w:p>
            <w:pPr>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347"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(100)</w:t>
            </w:r>
          </w:p>
        </w:tc>
        <w:tc>
          <w:tcPr>
            <w:tcW w:w="1347"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 (66.7)</w:t>
            </w:r>
          </w:p>
        </w:tc>
        <w:tc>
          <w:tcPr>
            <w:tcW w:w="1347"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(25.0)</w:t>
            </w:r>
          </w:p>
        </w:tc>
        <w:tc>
          <w:tcPr>
            <w:tcW w:w="1347"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6 (66.7)</w:t>
            </w:r>
          </w:p>
        </w:tc>
        <w:tc>
          <w:tcPr>
            <w:tcW w:w="1347"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 (55.6)</w:t>
            </w:r>
          </w:p>
        </w:tc>
        <w:tc>
          <w:tcPr>
            <w:tcW w:w="1347"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9 (81.8)</w:t>
            </w:r>
          </w:p>
        </w:tc>
        <w:tc>
          <w:tcPr>
            <w:tcW w:w="1347"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28 (62.2)</w:t>
            </w:r>
          </w:p>
        </w:tc>
      </w:tr>
      <w:tr>
        <w:tblPrEx>
          <w:tblW w:w="5000" w:type="pct"/>
          <w:jc w:val="center"/>
          <w:tblInd w:w="0" w:type="dxa"/>
          <w:tblLayout w:type="fixed"/>
          <w:tblCellMar>
            <w:top w:w="0" w:type="dxa"/>
            <w:left w:w="0" w:type="dxa"/>
            <w:bottom w:w="0" w:type="dxa"/>
            <w:right w:w="0" w:type="dxa"/>
          </w:tblCellMar>
        </w:tblPrEx>
        <w:trPr>
          <w:cantSplit/>
          <w:jc w:val="center"/>
        </w:trPr>
        <w:tc>
          <w:tcPr>
            <w:tcW w:w="2433" w:type="dxa"/>
            <w:shd w:val="clear" w:color="auto" w:fill="FFFFFF"/>
            <w:tcMar>
              <w:left w:w="8" w:type="dxa"/>
              <w:right w:w="8" w:type="dxa"/>
            </w:tcMar>
            <w:textDirection w:val="lrTb"/>
            <w:vAlign w:val="bottom"/>
          </w:tcPr>
          <w:p>
            <w:pPr>
              <w:widowControl w:val="0"/>
              <w:adjustRightInd w:val="0"/>
              <w:spacing w:before="0" w:after="0" w:line="0" w:lineRule="exact"/>
              <w:ind w:left="200"/>
              <w:jc w:val="left"/>
              <w:rPr>
                <w:rFonts w:ascii="SimSun" w:hAnsi="SimSun" w:cs="SimSun"/>
                <w:color w:val="000000"/>
                <w:sz w:val="16"/>
                <w:szCs w:val="16"/>
              </w:rPr>
            </w:pPr>
            <w:r>
              <w:rPr>
                <w:rFonts w:ascii="Times New Roman" w:eastAsia="宋体" w:hAnsi="Times New Roman" w:cs="Times New Roman"/>
                <w:snapToGrid/>
                <w:color w:val="000000"/>
                <w:sz w:val="16"/>
                <w:szCs w:val="16"/>
              </w:rPr>
              <w:t>肺活检</w:t>
            </w:r>
          </w:p>
        </w:tc>
        <w:tc>
          <w:tcPr>
            <w:tcW w:w="905" w:type="dxa"/>
            <w:shd w:val="clear" w:color="auto" w:fill="FFFFFF"/>
            <w:tcMar>
              <w:left w:w="8" w:type="dxa"/>
              <w:right w:w="8" w:type="dxa"/>
            </w:tcMar>
            <w:textDirection w:val="lrTb"/>
            <w:vAlign w:val="bottom"/>
          </w:tcPr>
          <w:p>
            <w:pPr>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347"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(100)</w:t>
            </w:r>
          </w:p>
        </w:tc>
        <w:tc>
          <w:tcPr>
            <w:tcW w:w="1347"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(33.3)</w:t>
            </w:r>
          </w:p>
        </w:tc>
        <w:tc>
          <w:tcPr>
            <w:tcW w:w="1347"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347"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 (55.6)</w:t>
            </w:r>
          </w:p>
        </w:tc>
        <w:tc>
          <w:tcPr>
            <w:tcW w:w="1347"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(22.2)</w:t>
            </w:r>
          </w:p>
        </w:tc>
        <w:tc>
          <w:tcPr>
            <w:tcW w:w="1347"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 (36.4)</w:t>
            </w:r>
          </w:p>
        </w:tc>
        <w:tc>
          <w:tcPr>
            <w:tcW w:w="1347"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15 (33.3)</w:t>
            </w:r>
          </w:p>
        </w:tc>
      </w:tr>
      <w:tr>
        <w:tblPrEx>
          <w:tblW w:w="5000" w:type="pct"/>
          <w:jc w:val="center"/>
          <w:tblInd w:w="0" w:type="dxa"/>
          <w:tblLayout w:type="fixed"/>
          <w:tblCellMar>
            <w:top w:w="0" w:type="dxa"/>
            <w:left w:w="0" w:type="dxa"/>
            <w:bottom w:w="0" w:type="dxa"/>
            <w:right w:w="0" w:type="dxa"/>
          </w:tblCellMar>
        </w:tblPrEx>
        <w:trPr>
          <w:cantSplit/>
          <w:jc w:val="center"/>
        </w:trPr>
        <w:tc>
          <w:tcPr>
            <w:tcW w:w="2433" w:type="dxa"/>
            <w:shd w:val="clear" w:color="auto" w:fill="FFFFFF"/>
            <w:tcMar>
              <w:left w:w="8" w:type="dxa"/>
              <w:right w:w="8" w:type="dxa"/>
            </w:tcMar>
            <w:textDirection w:val="lrTb"/>
            <w:vAlign w:val="bottom"/>
          </w:tcPr>
          <w:p>
            <w:pPr>
              <w:widowControl w:val="0"/>
              <w:adjustRightInd w:val="0"/>
              <w:spacing w:before="0" w:after="0" w:line="0" w:lineRule="exact"/>
              <w:ind w:left="200"/>
              <w:jc w:val="left"/>
              <w:rPr>
                <w:rFonts w:ascii="SimSun" w:hAnsi="SimSun" w:cs="SimSun"/>
                <w:color w:val="000000"/>
                <w:sz w:val="16"/>
                <w:szCs w:val="16"/>
              </w:rPr>
            </w:pPr>
            <w:r>
              <w:rPr>
                <w:rFonts w:ascii="Times New Roman" w:eastAsia="宋体" w:hAnsi="Times New Roman" w:cs="Times New Roman"/>
                <w:snapToGrid/>
                <w:color w:val="000000"/>
                <w:sz w:val="16"/>
                <w:szCs w:val="16"/>
              </w:rPr>
              <w:t>胸膜腔穿刺</w:t>
            </w:r>
          </w:p>
        </w:tc>
        <w:tc>
          <w:tcPr>
            <w:tcW w:w="905" w:type="dxa"/>
            <w:shd w:val="clear" w:color="auto" w:fill="FFFFFF"/>
            <w:tcMar>
              <w:left w:w="8" w:type="dxa"/>
              <w:right w:w="8" w:type="dxa"/>
            </w:tcMar>
            <w:textDirection w:val="lrTb"/>
            <w:vAlign w:val="bottom"/>
          </w:tcPr>
          <w:p>
            <w:pPr>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347"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(50.0)</w:t>
            </w:r>
          </w:p>
        </w:tc>
        <w:tc>
          <w:tcPr>
            <w:tcW w:w="1347"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(33.3)</w:t>
            </w:r>
          </w:p>
        </w:tc>
        <w:tc>
          <w:tcPr>
            <w:tcW w:w="1347"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347"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(22.2)</w:t>
            </w:r>
          </w:p>
        </w:tc>
        <w:tc>
          <w:tcPr>
            <w:tcW w:w="1347"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(22.2)</w:t>
            </w:r>
          </w:p>
        </w:tc>
        <w:tc>
          <w:tcPr>
            <w:tcW w:w="1347"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(9.1)</w:t>
            </w:r>
          </w:p>
        </w:tc>
        <w:tc>
          <w:tcPr>
            <w:tcW w:w="1347"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8 (17.8)</w:t>
            </w:r>
          </w:p>
        </w:tc>
      </w:tr>
      <w:tr>
        <w:tblPrEx>
          <w:tblW w:w="5000" w:type="pct"/>
          <w:jc w:val="center"/>
          <w:tblInd w:w="0" w:type="dxa"/>
          <w:tblLayout w:type="fixed"/>
          <w:tblCellMar>
            <w:top w:w="0" w:type="dxa"/>
            <w:left w:w="0" w:type="dxa"/>
            <w:bottom w:w="0" w:type="dxa"/>
            <w:right w:w="0" w:type="dxa"/>
          </w:tblCellMar>
        </w:tblPrEx>
        <w:trPr>
          <w:cantSplit/>
          <w:jc w:val="center"/>
        </w:trPr>
        <w:tc>
          <w:tcPr>
            <w:tcW w:w="2433" w:type="dxa"/>
            <w:shd w:val="clear" w:color="auto" w:fill="FFFFFF"/>
            <w:tcMar>
              <w:left w:w="8" w:type="dxa"/>
              <w:right w:w="8" w:type="dxa"/>
            </w:tcMar>
            <w:textDirection w:val="lrTb"/>
            <w:vAlign w:val="bottom"/>
          </w:tcPr>
          <w:p>
            <w:pPr>
              <w:widowControl w:val="0"/>
              <w:adjustRightInd w:val="0"/>
              <w:spacing w:before="0" w:after="0" w:line="0" w:lineRule="exact"/>
              <w:ind w:left="200"/>
              <w:jc w:val="left"/>
              <w:rPr>
                <w:rFonts w:ascii="SimSun" w:hAnsi="SimSun" w:cs="SimSun"/>
                <w:color w:val="000000"/>
                <w:sz w:val="16"/>
                <w:szCs w:val="16"/>
              </w:rPr>
            </w:pPr>
            <w:r>
              <w:rPr>
                <w:rFonts w:ascii="Times New Roman" w:eastAsia="宋体" w:hAnsi="Times New Roman" w:cs="Times New Roman"/>
                <w:snapToGrid/>
                <w:color w:val="000000"/>
                <w:sz w:val="16"/>
                <w:szCs w:val="16"/>
              </w:rPr>
              <w:t>支气管镜检查</w:t>
            </w:r>
          </w:p>
        </w:tc>
        <w:tc>
          <w:tcPr>
            <w:tcW w:w="905" w:type="dxa"/>
            <w:shd w:val="clear" w:color="auto" w:fill="FFFFFF"/>
            <w:tcMar>
              <w:left w:w="8" w:type="dxa"/>
              <w:right w:w="8" w:type="dxa"/>
            </w:tcMar>
            <w:textDirection w:val="lrTb"/>
            <w:vAlign w:val="bottom"/>
          </w:tcPr>
          <w:p>
            <w:pPr>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347"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347"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(16.7)</w:t>
            </w:r>
          </w:p>
        </w:tc>
        <w:tc>
          <w:tcPr>
            <w:tcW w:w="1347"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(12.5)</w:t>
            </w:r>
          </w:p>
        </w:tc>
        <w:tc>
          <w:tcPr>
            <w:tcW w:w="1347"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347"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347"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 (45.5)</w:t>
            </w:r>
          </w:p>
        </w:tc>
        <w:tc>
          <w:tcPr>
            <w:tcW w:w="1347"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8 (17.8)</w:t>
            </w:r>
          </w:p>
        </w:tc>
      </w:tr>
      <w:tr>
        <w:tblPrEx>
          <w:tblW w:w="5000" w:type="pct"/>
          <w:jc w:val="center"/>
          <w:tblInd w:w="0" w:type="dxa"/>
          <w:tblLayout w:type="fixed"/>
          <w:tblCellMar>
            <w:top w:w="0" w:type="dxa"/>
            <w:left w:w="0" w:type="dxa"/>
            <w:bottom w:w="0" w:type="dxa"/>
            <w:right w:w="0" w:type="dxa"/>
          </w:tblCellMar>
        </w:tblPrEx>
        <w:trPr>
          <w:cantSplit/>
          <w:jc w:val="center"/>
        </w:trPr>
        <w:tc>
          <w:tcPr>
            <w:tcW w:w="2433" w:type="dxa"/>
            <w:shd w:val="clear" w:color="auto" w:fill="FFFFFF"/>
            <w:tcMar>
              <w:left w:w="8" w:type="dxa"/>
              <w:right w:w="8" w:type="dxa"/>
            </w:tcMar>
            <w:textDirection w:val="lrTb"/>
            <w:vAlign w:val="bottom"/>
          </w:tcPr>
          <w:p>
            <w:pPr>
              <w:widowControl w:val="0"/>
              <w:adjustRightInd w:val="0"/>
              <w:spacing w:before="0" w:after="0" w:line="0" w:lineRule="exact"/>
              <w:ind w:left="200"/>
              <w:jc w:val="left"/>
              <w:rPr>
                <w:rFonts w:ascii="SimSun" w:hAnsi="SimSun" w:cs="SimSun"/>
                <w:color w:val="000000"/>
                <w:sz w:val="16"/>
                <w:szCs w:val="16"/>
              </w:rPr>
            </w:pPr>
            <w:r>
              <w:rPr>
                <w:rFonts w:ascii="Times New Roman" w:eastAsia="宋体" w:hAnsi="Times New Roman" w:cs="Times New Roman"/>
                <w:snapToGrid/>
                <w:color w:val="000000"/>
                <w:sz w:val="16"/>
                <w:szCs w:val="16"/>
              </w:rPr>
              <w:t>胸膜活检</w:t>
            </w:r>
          </w:p>
        </w:tc>
        <w:tc>
          <w:tcPr>
            <w:tcW w:w="905" w:type="dxa"/>
            <w:shd w:val="clear" w:color="auto" w:fill="FFFFFF"/>
            <w:tcMar>
              <w:left w:w="8" w:type="dxa"/>
              <w:right w:w="8" w:type="dxa"/>
            </w:tcMar>
            <w:textDirection w:val="lrTb"/>
            <w:vAlign w:val="bottom"/>
          </w:tcPr>
          <w:p>
            <w:pPr>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347"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347"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347"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347"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(22.2)</w:t>
            </w:r>
          </w:p>
        </w:tc>
        <w:tc>
          <w:tcPr>
            <w:tcW w:w="1347"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(22.2)</w:t>
            </w:r>
          </w:p>
        </w:tc>
        <w:tc>
          <w:tcPr>
            <w:tcW w:w="1347"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(18.2)</w:t>
            </w:r>
          </w:p>
        </w:tc>
        <w:tc>
          <w:tcPr>
            <w:tcW w:w="1347"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6 (13.3)</w:t>
            </w:r>
          </w:p>
        </w:tc>
      </w:tr>
      <w:tr>
        <w:tblPrEx>
          <w:tblW w:w="5000" w:type="pct"/>
          <w:jc w:val="center"/>
          <w:tblInd w:w="0" w:type="dxa"/>
          <w:tblLayout w:type="fixed"/>
          <w:tblCellMar>
            <w:top w:w="0" w:type="dxa"/>
            <w:left w:w="0" w:type="dxa"/>
            <w:bottom w:w="0" w:type="dxa"/>
            <w:right w:w="0" w:type="dxa"/>
          </w:tblCellMar>
        </w:tblPrEx>
        <w:trPr>
          <w:cantSplit/>
          <w:jc w:val="center"/>
        </w:trPr>
        <w:tc>
          <w:tcPr>
            <w:tcW w:w="2433" w:type="dxa"/>
            <w:shd w:val="clear" w:color="auto" w:fill="FFFFFF"/>
            <w:tcMar>
              <w:left w:w="8" w:type="dxa"/>
              <w:right w:w="8" w:type="dxa"/>
            </w:tcMar>
            <w:textDirection w:val="lrTb"/>
            <w:vAlign w:val="bottom"/>
          </w:tcPr>
          <w:p>
            <w:pPr>
              <w:widowControl w:val="0"/>
              <w:adjustRightInd w:val="0"/>
              <w:spacing w:before="0" w:after="0" w:line="0" w:lineRule="exact"/>
              <w:ind w:left="200"/>
              <w:jc w:val="left"/>
              <w:rPr>
                <w:rFonts w:ascii="SimSun" w:hAnsi="SimSun" w:cs="SimSun"/>
                <w:color w:val="000000"/>
                <w:sz w:val="16"/>
                <w:szCs w:val="16"/>
              </w:rPr>
            </w:pPr>
            <w:r>
              <w:rPr>
                <w:rFonts w:ascii="Times New Roman" w:eastAsia="宋体" w:hAnsi="Times New Roman" w:cs="Times New Roman"/>
                <w:snapToGrid/>
                <w:color w:val="000000"/>
                <w:sz w:val="16"/>
                <w:szCs w:val="16"/>
              </w:rPr>
              <w:t>淋巴腺活检</w:t>
            </w:r>
          </w:p>
        </w:tc>
        <w:tc>
          <w:tcPr>
            <w:tcW w:w="905" w:type="dxa"/>
            <w:shd w:val="clear" w:color="auto" w:fill="FFFFFF"/>
            <w:tcMar>
              <w:left w:w="8" w:type="dxa"/>
              <w:right w:w="8" w:type="dxa"/>
            </w:tcMar>
            <w:textDirection w:val="lrTb"/>
            <w:vAlign w:val="bottom"/>
          </w:tcPr>
          <w:p>
            <w:pPr>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347"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347"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347"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(25.0)</w:t>
            </w:r>
          </w:p>
        </w:tc>
        <w:tc>
          <w:tcPr>
            <w:tcW w:w="1347"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(22.2)</w:t>
            </w:r>
          </w:p>
        </w:tc>
        <w:tc>
          <w:tcPr>
            <w:tcW w:w="1347"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347"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(9.1)</w:t>
            </w:r>
          </w:p>
        </w:tc>
        <w:tc>
          <w:tcPr>
            <w:tcW w:w="1347"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 (11.1)</w:t>
            </w:r>
          </w:p>
        </w:tc>
      </w:tr>
      <w:tr>
        <w:tblPrEx>
          <w:tblW w:w="5000" w:type="pct"/>
          <w:jc w:val="center"/>
          <w:tblInd w:w="0" w:type="dxa"/>
          <w:tblLayout w:type="fixed"/>
          <w:tblCellMar>
            <w:top w:w="0" w:type="dxa"/>
            <w:left w:w="0" w:type="dxa"/>
            <w:bottom w:w="0" w:type="dxa"/>
            <w:right w:w="0" w:type="dxa"/>
          </w:tblCellMar>
        </w:tblPrEx>
        <w:trPr>
          <w:cantSplit/>
          <w:jc w:val="center"/>
        </w:trPr>
        <w:tc>
          <w:tcPr>
            <w:tcW w:w="2433" w:type="dxa"/>
            <w:shd w:val="clear" w:color="auto" w:fill="FFFFFF"/>
            <w:tcMar>
              <w:left w:w="8" w:type="dxa"/>
              <w:right w:w="8" w:type="dxa"/>
            </w:tcMar>
            <w:textDirection w:val="lrTb"/>
            <w:vAlign w:val="bottom"/>
          </w:tcPr>
          <w:p>
            <w:pPr>
              <w:widowControl w:val="0"/>
              <w:adjustRightInd w:val="0"/>
              <w:spacing w:before="0" w:after="0" w:line="0" w:lineRule="exact"/>
              <w:ind w:left="200"/>
              <w:jc w:val="left"/>
              <w:rPr>
                <w:rFonts w:ascii="SimSun" w:hAnsi="SimSun" w:cs="SimSun"/>
                <w:color w:val="000000"/>
                <w:sz w:val="16"/>
                <w:szCs w:val="16"/>
              </w:rPr>
            </w:pPr>
            <w:r>
              <w:rPr>
                <w:rFonts w:ascii="Times New Roman" w:eastAsia="宋体" w:hAnsi="Times New Roman" w:cs="Times New Roman"/>
                <w:snapToGrid/>
                <w:color w:val="000000"/>
                <w:sz w:val="16"/>
                <w:szCs w:val="16"/>
              </w:rPr>
              <w:t>腰椎穿刺</w:t>
            </w:r>
          </w:p>
        </w:tc>
        <w:tc>
          <w:tcPr>
            <w:tcW w:w="905" w:type="dxa"/>
            <w:shd w:val="clear" w:color="auto" w:fill="FFFFFF"/>
            <w:tcMar>
              <w:left w:w="8" w:type="dxa"/>
              <w:right w:w="8" w:type="dxa"/>
            </w:tcMar>
            <w:textDirection w:val="lrTb"/>
            <w:vAlign w:val="bottom"/>
          </w:tcPr>
          <w:p>
            <w:pPr>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347"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347"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347"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(12.5)</w:t>
            </w:r>
          </w:p>
        </w:tc>
        <w:tc>
          <w:tcPr>
            <w:tcW w:w="1347"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347"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347"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(9.1)</w:t>
            </w:r>
          </w:p>
        </w:tc>
        <w:tc>
          <w:tcPr>
            <w:tcW w:w="1347"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 (6.7)</w:t>
            </w:r>
          </w:p>
        </w:tc>
      </w:tr>
      <w:tr>
        <w:tblPrEx>
          <w:tblW w:w="5000" w:type="pct"/>
          <w:jc w:val="center"/>
          <w:tblInd w:w="0" w:type="dxa"/>
          <w:tblLayout w:type="fixed"/>
          <w:tblCellMar>
            <w:top w:w="0" w:type="dxa"/>
            <w:left w:w="0" w:type="dxa"/>
            <w:bottom w:w="0" w:type="dxa"/>
            <w:right w:w="0" w:type="dxa"/>
          </w:tblCellMar>
        </w:tblPrEx>
        <w:trPr>
          <w:cantSplit/>
          <w:jc w:val="center"/>
        </w:trPr>
        <w:tc>
          <w:tcPr>
            <w:tcW w:w="2433" w:type="dxa"/>
            <w:shd w:val="clear" w:color="auto" w:fill="FFFFFF"/>
            <w:tcMar>
              <w:left w:w="8" w:type="dxa"/>
              <w:right w:w="8" w:type="dxa"/>
            </w:tcMar>
            <w:textDirection w:val="lrTb"/>
            <w:vAlign w:val="bottom"/>
          </w:tcPr>
          <w:p>
            <w:pPr>
              <w:widowControl w:val="0"/>
              <w:adjustRightInd w:val="0"/>
              <w:spacing w:before="0" w:after="0" w:line="0" w:lineRule="exact"/>
              <w:ind w:left="200"/>
              <w:jc w:val="left"/>
              <w:rPr>
                <w:rFonts w:ascii="SimSun" w:hAnsi="SimSun" w:cs="SimSun"/>
                <w:color w:val="000000"/>
                <w:sz w:val="16"/>
                <w:szCs w:val="16"/>
              </w:rPr>
            </w:pPr>
            <w:r>
              <w:rPr>
                <w:rFonts w:ascii="Times New Roman" w:eastAsia="宋体" w:hAnsi="Times New Roman" w:cs="Times New Roman"/>
                <w:snapToGrid/>
                <w:color w:val="000000"/>
                <w:sz w:val="16"/>
                <w:szCs w:val="16"/>
              </w:rPr>
              <w:t>支气管活检</w:t>
            </w:r>
          </w:p>
        </w:tc>
        <w:tc>
          <w:tcPr>
            <w:tcW w:w="905" w:type="dxa"/>
            <w:shd w:val="clear" w:color="auto" w:fill="FFFFFF"/>
            <w:tcMar>
              <w:left w:w="8" w:type="dxa"/>
              <w:right w:w="8" w:type="dxa"/>
            </w:tcMar>
            <w:textDirection w:val="lrTb"/>
            <w:vAlign w:val="bottom"/>
          </w:tcPr>
          <w:p>
            <w:pPr>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347"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347"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347"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347"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347"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(22.2)</w:t>
            </w:r>
          </w:p>
        </w:tc>
        <w:tc>
          <w:tcPr>
            <w:tcW w:w="1347"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347"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(4.4)</w:t>
            </w:r>
          </w:p>
        </w:tc>
      </w:tr>
      <w:tr>
        <w:tblPrEx>
          <w:tblW w:w="5000" w:type="pct"/>
          <w:jc w:val="center"/>
          <w:tblInd w:w="0" w:type="dxa"/>
          <w:tblLayout w:type="fixed"/>
          <w:tblCellMar>
            <w:top w:w="0" w:type="dxa"/>
            <w:left w:w="0" w:type="dxa"/>
            <w:bottom w:w="0" w:type="dxa"/>
            <w:right w:w="0" w:type="dxa"/>
          </w:tblCellMar>
        </w:tblPrEx>
        <w:trPr>
          <w:cantSplit/>
          <w:jc w:val="center"/>
        </w:trPr>
        <w:tc>
          <w:tcPr>
            <w:tcW w:w="2433" w:type="dxa"/>
            <w:shd w:val="clear" w:color="auto" w:fill="FFFFFF"/>
            <w:tcMar>
              <w:left w:w="8" w:type="dxa"/>
              <w:right w:w="8" w:type="dxa"/>
            </w:tcMar>
            <w:textDirection w:val="lrTb"/>
            <w:vAlign w:val="bottom"/>
          </w:tcPr>
          <w:p>
            <w:pPr>
              <w:widowControl w:val="0"/>
              <w:adjustRightInd w:val="0"/>
              <w:spacing w:before="0" w:after="0" w:line="0" w:lineRule="exact"/>
              <w:ind w:left="200"/>
              <w:jc w:val="left"/>
              <w:rPr>
                <w:rFonts w:ascii="SimSun" w:hAnsi="SimSun" w:cs="SimSun"/>
                <w:color w:val="000000"/>
                <w:sz w:val="16"/>
                <w:szCs w:val="16"/>
              </w:rPr>
            </w:pPr>
            <w:r>
              <w:rPr>
                <w:rFonts w:ascii="Times New Roman" w:eastAsia="宋体" w:hAnsi="Times New Roman" w:cs="Times New Roman"/>
                <w:snapToGrid/>
                <w:color w:val="000000"/>
                <w:sz w:val="16"/>
                <w:szCs w:val="16"/>
              </w:rPr>
              <w:t>肝脏活检</w:t>
            </w:r>
          </w:p>
        </w:tc>
        <w:tc>
          <w:tcPr>
            <w:tcW w:w="905" w:type="dxa"/>
            <w:shd w:val="clear" w:color="auto" w:fill="FFFFFF"/>
            <w:tcMar>
              <w:left w:w="8" w:type="dxa"/>
              <w:right w:w="8" w:type="dxa"/>
            </w:tcMar>
            <w:textDirection w:val="lrTb"/>
            <w:vAlign w:val="bottom"/>
          </w:tcPr>
          <w:p>
            <w:pPr>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347"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347"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347"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347"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(22.2)</w:t>
            </w:r>
          </w:p>
        </w:tc>
        <w:tc>
          <w:tcPr>
            <w:tcW w:w="1347"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347"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347"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(4.4)</w:t>
            </w:r>
          </w:p>
        </w:tc>
      </w:tr>
      <w:tr>
        <w:tblPrEx>
          <w:tblW w:w="5000" w:type="pct"/>
          <w:jc w:val="center"/>
          <w:tblInd w:w="0" w:type="dxa"/>
          <w:tblLayout w:type="fixed"/>
          <w:tblCellMar>
            <w:top w:w="0" w:type="dxa"/>
            <w:left w:w="0" w:type="dxa"/>
            <w:bottom w:w="0" w:type="dxa"/>
            <w:right w:w="0" w:type="dxa"/>
          </w:tblCellMar>
        </w:tblPrEx>
        <w:trPr>
          <w:cantSplit/>
          <w:jc w:val="center"/>
        </w:trPr>
        <w:tc>
          <w:tcPr>
            <w:tcW w:w="2433" w:type="dxa"/>
            <w:shd w:val="clear" w:color="auto" w:fill="FFFFFF"/>
            <w:tcMar>
              <w:left w:w="8" w:type="dxa"/>
              <w:right w:w="8" w:type="dxa"/>
            </w:tcMar>
            <w:textDirection w:val="lrTb"/>
            <w:vAlign w:val="bottom"/>
          </w:tcPr>
          <w:p>
            <w:pPr>
              <w:widowControl w:val="0"/>
              <w:adjustRightInd w:val="0"/>
              <w:spacing w:before="0" w:after="0" w:line="0" w:lineRule="exact"/>
              <w:ind w:left="200"/>
              <w:jc w:val="left"/>
              <w:rPr>
                <w:rFonts w:ascii="SimSun" w:hAnsi="SimSun" w:cs="SimSun"/>
                <w:color w:val="000000"/>
                <w:sz w:val="16"/>
                <w:szCs w:val="16"/>
              </w:rPr>
            </w:pPr>
            <w:r>
              <w:rPr>
                <w:rFonts w:ascii="Times New Roman" w:eastAsia="宋体" w:hAnsi="Times New Roman" w:cs="Times New Roman"/>
                <w:snapToGrid/>
                <w:color w:val="000000"/>
                <w:sz w:val="16"/>
                <w:szCs w:val="16"/>
              </w:rPr>
              <w:t>喉气管支气管镜检查</w:t>
            </w:r>
          </w:p>
        </w:tc>
        <w:tc>
          <w:tcPr>
            <w:tcW w:w="905" w:type="dxa"/>
            <w:shd w:val="clear" w:color="auto" w:fill="FFFFFF"/>
            <w:tcMar>
              <w:left w:w="8" w:type="dxa"/>
              <w:right w:w="8" w:type="dxa"/>
            </w:tcMar>
            <w:textDirection w:val="lrTb"/>
            <w:vAlign w:val="bottom"/>
          </w:tcPr>
          <w:p>
            <w:pPr>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347"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347"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347"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347"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(22.2)</w:t>
            </w:r>
          </w:p>
        </w:tc>
        <w:tc>
          <w:tcPr>
            <w:tcW w:w="1347"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347"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347"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(4.4)</w:t>
            </w:r>
          </w:p>
        </w:tc>
      </w:tr>
      <w:tr>
        <w:tblPrEx>
          <w:tblW w:w="5000" w:type="pct"/>
          <w:jc w:val="center"/>
          <w:tblInd w:w="0" w:type="dxa"/>
          <w:tblLayout w:type="fixed"/>
          <w:tblCellMar>
            <w:top w:w="0" w:type="dxa"/>
            <w:left w:w="0" w:type="dxa"/>
            <w:bottom w:w="0" w:type="dxa"/>
            <w:right w:w="0" w:type="dxa"/>
          </w:tblCellMar>
        </w:tblPrEx>
        <w:trPr>
          <w:cantSplit/>
          <w:jc w:val="center"/>
        </w:trPr>
        <w:tc>
          <w:tcPr>
            <w:tcW w:w="2433" w:type="dxa"/>
            <w:shd w:val="clear" w:color="auto" w:fill="FFFFFF"/>
            <w:tcMar>
              <w:left w:w="8" w:type="dxa"/>
              <w:right w:w="8" w:type="dxa"/>
            </w:tcMar>
            <w:textDirection w:val="lrTb"/>
            <w:vAlign w:val="bottom"/>
          </w:tcPr>
          <w:p>
            <w:pPr>
              <w:widowControl w:val="0"/>
              <w:adjustRightInd w:val="0"/>
              <w:spacing w:before="0" w:after="0" w:line="0" w:lineRule="exact"/>
              <w:ind w:left="200"/>
              <w:jc w:val="left"/>
              <w:rPr>
                <w:rFonts w:ascii="SimSun" w:hAnsi="SimSun" w:cs="SimSun"/>
                <w:color w:val="000000"/>
                <w:sz w:val="16"/>
                <w:szCs w:val="16"/>
              </w:rPr>
            </w:pPr>
            <w:r>
              <w:rPr>
                <w:rFonts w:ascii="Times New Roman" w:eastAsia="宋体" w:hAnsi="Times New Roman" w:cs="Times New Roman"/>
                <w:snapToGrid/>
                <w:color w:val="000000"/>
                <w:sz w:val="16"/>
                <w:szCs w:val="16"/>
              </w:rPr>
              <w:t>肾上腺活检</w:t>
            </w:r>
          </w:p>
        </w:tc>
        <w:tc>
          <w:tcPr>
            <w:tcW w:w="905" w:type="dxa"/>
            <w:shd w:val="clear" w:color="auto" w:fill="FFFFFF"/>
            <w:tcMar>
              <w:left w:w="8" w:type="dxa"/>
              <w:right w:w="8" w:type="dxa"/>
            </w:tcMar>
            <w:textDirection w:val="lrTb"/>
            <w:vAlign w:val="bottom"/>
          </w:tcPr>
          <w:p>
            <w:pPr>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347"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347"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347"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347"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347"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347"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(9.1)</w:t>
            </w:r>
          </w:p>
        </w:tc>
        <w:tc>
          <w:tcPr>
            <w:tcW w:w="1347"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2433" w:type="dxa"/>
            <w:shd w:val="clear" w:color="auto" w:fill="FFFFFF"/>
            <w:tcMar>
              <w:left w:w="8" w:type="dxa"/>
              <w:right w:w="8" w:type="dxa"/>
            </w:tcMar>
            <w:textDirection w:val="lrTb"/>
            <w:vAlign w:val="bottom"/>
          </w:tcPr>
          <w:p>
            <w:pPr>
              <w:widowControl w:val="0"/>
              <w:adjustRightInd w:val="0"/>
              <w:spacing w:before="0" w:after="0" w:line="0" w:lineRule="exact"/>
              <w:ind w:left="200"/>
              <w:jc w:val="left"/>
              <w:rPr>
                <w:rFonts w:ascii="SimSun" w:hAnsi="SimSun" w:cs="SimSun"/>
                <w:color w:val="000000"/>
                <w:sz w:val="16"/>
                <w:szCs w:val="16"/>
              </w:rPr>
            </w:pPr>
            <w:r>
              <w:rPr>
                <w:rFonts w:ascii="Times New Roman" w:eastAsia="宋体" w:hAnsi="Times New Roman" w:cs="Times New Roman"/>
                <w:snapToGrid/>
                <w:color w:val="000000"/>
                <w:sz w:val="16"/>
                <w:szCs w:val="16"/>
              </w:rPr>
              <w:t>骨活检</w:t>
            </w:r>
          </w:p>
        </w:tc>
        <w:tc>
          <w:tcPr>
            <w:tcW w:w="905" w:type="dxa"/>
            <w:shd w:val="clear" w:color="auto" w:fill="FFFFFF"/>
            <w:tcMar>
              <w:left w:w="8" w:type="dxa"/>
              <w:right w:w="8" w:type="dxa"/>
            </w:tcMar>
            <w:textDirection w:val="lrTb"/>
            <w:vAlign w:val="bottom"/>
          </w:tcPr>
          <w:p>
            <w:pPr>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347"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347"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347"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347"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347"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347"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347"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2433" w:type="dxa"/>
            <w:shd w:val="clear" w:color="auto" w:fill="FFFFFF"/>
            <w:tcMar>
              <w:left w:w="8" w:type="dxa"/>
              <w:right w:w="8" w:type="dxa"/>
            </w:tcMar>
            <w:textDirection w:val="lrTb"/>
            <w:vAlign w:val="bottom"/>
          </w:tcPr>
          <w:p>
            <w:pPr>
              <w:widowControl w:val="0"/>
              <w:adjustRightInd w:val="0"/>
              <w:spacing w:before="0" w:after="0" w:line="0" w:lineRule="exact"/>
              <w:ind w:left="200"/>
              <w:jc w:val="left"/>
              <w:rPr>
                <w:rFonts w:ascii="SimSun" w:hAnsi="SimSun" w:cs="SimSun"/>
                <w:color w:val="000000"/>
                <w:sz w:val="16"/>
                <w:szCs w:val="16"/>
              </w:rPr>
            </w:pPr>
            <w:r>
              <w:rPr>
                <w:rFonts w:ascii="Times New Roman" w:eastAsia="宋体" w:hAnsi="Times New Roman" w:cs="Times New Roman"/>
                <w:snapToGrid/>
                <w:color w:val="000000"/>
                <w:sz w:val="16"/>
                <w:szCs w:val="16"/>
              </w:rPr>
              <w:t>纵隔镜检查</w:t>
            </w:r>
          </w:p>
        </w:tc>
        <w:tc>
          <w:tcPr>
            <w:tcW w:w="905" w:type="dxa"/>
            <w:shd w:val="clear" w:color="auto" w:fill="FFFFFF"/>
            <w:tcMar>
              <w:left w:w="8" w:type="dxa"/>
              <w:right w:w="8" w:type="dxa"/>
            </w:tcMar>
            <w:textDirection w:val="lrTb"/>
            <w:vAlign w:val="bottom"/>
          </w:tcPr>
          <w:p>
            <w:pPr>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347"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347"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347"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347"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347"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347"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347"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2433" w:type="dxa"/>
            <w:shd w:val="clear" w:color="auto" w:fill="FFFFFF"/>
            <w:tcMar>
              <w:left w:w="8" w:type="dxa"/>
              <w:right w:w="8" w:type="dxa"/>
            </w:tcMar>
            <w:textDirection w:val="lrTb"/>
            <w:vAlign w:val="bottom"/>
          </w:tcPr>
          <w:p>
            <w:pPr>
              <w:widowControl w:val="0"/>
              <w:adjustRightInd w:val="0"/>
              <w:spacing w:before="0" w:after="0" w:line="0" w:lineRule="exact"/>
              <w:ind w:left="200"/>
              <w:jc w:val="left"/>
              <w:rPr>
                <w:rFonts w:ascii="SimSun" w:hAnsi="SimSun" w:cs="SimSun"/>
                <w:color w:val="000000"/>
                <w:sz w:val="16"/>
                <w:szCs w:val="16"/>
              </w:rPr>
            </w:pPr>
            <w:r>
              <w:rPr>
                <w:rFonts w:ascii="Times New Roman" w:eastAsia="宋体" w:hAnsi="Times New Roman" w:cs="Times New Roman"/>
                <w:snapToGrid/>
                <w:color w:val="000000"/>
                <w:sz w:val="16"/>
                <w:szCs w:val="16"/>
              </w:rPr>
              <w:t>胸壁活检</w:t>
            </w:r>
          </w:p>
        </w:tc>
        <w:tc>
          <w:tcPr>
            <w:tcW w:w="905" w:type="dxa"/>
            <w:shd w:val="clear" w:color="auto" w:fill="FFFFFF"/>
            <w:tcMar>
              <w:left w:w="8" w:type="dxa"/>
              <w:right w:w="8" w:type="dxa"/>
            </w:tcMar>
            <w:textDirection w:val="lrTb"/>
            <w:vAlign w:val="bottom"/>
          </w:tcPr>
          <w:p>
            <w:pPr>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347"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(50.0)</w:t>
            </w:r>
          </w:p>
        </w:tc>
        <w:tc>
          <w:tcPr>
            <w:tcW w:w="1347"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347"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347"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347"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347"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347"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2433" w:type="dxa"/>
            <w:shd w:val="clear" w:color="auto" w:fill="FFFFFF"/>
            <w:tcMar>
              <w:left w:w="8" w:type="dxa"/>
              <w:right w:w="8" w:type="dxa"/>
            </w:tcMar>
            <w:textDirection w:val="lrTb"/>
            <w:vAlign w:val="bottom"/>
          </w:tcPr>
          <w:p>
            <w:pPr>
              <w:widowControl w:val="0"/>
              <w:adjustRightInd w:val="0"/>
              <w:spacing w:before="0" w:after="0" w:line="0" w:lineRule="exact"/>
              <w:ind w:left="200"/>
              <w:jc w:val="left"/>
              <w:rPr>
                <w:rFonts w:ascii="SimSun" w:hAnsi="SimSun" w:cs="SimSun"/>
                <w:color w:val="000000"/>
                <w:sz w:val="16"/>
                <w:szCs w:val="16"/>
              </w:rPr>
            </w:pPr>
            <w:r>
              <w:rPr>
                <w:rFonts w:ascii="Times New Roman" w:eastAsia="宋体" w:hAnsi="Times New Roman" w:cs="Times New Roman"/>
                <w:snapToGrid/>
                <w:color w:val="000000"/>
                <w:sz w:val="16"/>
                <w:szCs w:val="16"/>
              </w:rPr>
              <w:t>诊断性穿刺</w:t>
            </w:r>
          </w:p>
        </w:tc>
        <w:tc>
          <w:tcPr>
            <w:tcW w:w="905" w:type="dxa"/>
            <w:shd w:val="clear" w:color="auto" w:fill="FFFFFF"/>
            <w:tcMar>
              <w:left w:w="8" w:type="dxa"/>
              <w:right w:w="8" w:type="dxa"/>
            </w:tcMar>
            <w:textDirection w:val="lrTb"/>
            <w:vAlign w:val="bottom"/>
          </w:tcPr>
          <w:p>
            <w:pPr>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347"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347"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347"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347"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347"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347"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347"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2433" w:type="dxa"/>
            <w:shd w:val="clear" w:color="auto" w:fill="FFFFFF"/>
            <w:tcMar>
              <w:left w:w="8" w:type="dxa"/>
              <w:right w:w="8" w:type="dxa"/>
            </w:tcMar>
            <w:textDirection w:val="lrTb"/>
            <w:vAlign w:val="bottom"/>
          </w:tcPr>
          <w:p>
            <w:pPr>
              <w:widowControl w:val="0"/>
              <w:adjustRightInd w:val="0"/>
              <w:spacing w:before="0" w:after="0" w:line="0" w:lineRule="exact"/>
              <w:ind w:left="200"/>
              <w:jc w:val="left"/>
              <w:rPr>
                <w:rFonts w:ascii="SimSun" w:hAnsi="SimSun" w:cs="SimSun"/>
                <w:color w:val="000000"/>
                <w:sz w:val="16"/>
                <w:szCs w:val="16"/>
              </w:rPr>
            </w:pPr>
            <w:r>
              <w:rPr>
                <w:rFonts w:ascii="Times New Roman" w:eastAsia="宋体" w:hAnsi="Times New Roman" w:cs="Times New Roman"/>
                <w:snapToGrid/>
                <w:color w:val="000000"/>
                <w:sz w:val="16"/>
                <w:szCs w:val="16"/>
              </w:rPr>
              <w:t>胸腹腔镜检查</w:t>
            </w:r>
          </w:p>
        </w:tc>
        <w:tc>
          <w:tcPr>
            <w:tcW w:w="905" w:type="dxa"/>
            <w:shd w:val="clear" w:color="auto" w:fill="FFFFFF"/>
            <w:tcMar>
              <w:left w:w="8" w:type="dxa"/>
              <w:right w:w="8" w:type="dxa"/>
            </w:tcMar>
            <w:textDirection w:val="lrTb"/>
            <w:vAlign w:val="bottom"/>
          </w:tcPr>
          <w:p>
            <w:pPr>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347"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347"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347"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347"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347"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347"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(9.1)</w:t>
            </w:r>
          </w:p>
        </w:tc>
        <w:tc>
          <w:tcPr>
            <w:tcW w:w="1347"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12767" w:type="dxa"/>
            <w:gridSpan w:val="9"/>
            <w:shd w:val="clear" w:color="auto" w:fill="FFFFFF"/>
            <w:tcMar>
              <w:left w:w="8" w:type="dxa"/>
              <w:right w:w="8" w:type="dxa"/>
            </w:tcMar>
            <w:textDirection w:val="lrTb"/>
            <w:vAlign w:val="bottom"/>
          </w:tcPr>
          <w:p>
            <w:pPr>
              <w:widowControl w:val="0"/>
              <w:adjustRightInd w:val="0"/>
              <w:spacing w:before="0" w:after="0" w:line="0" w:lineRule="exact"/>
              <w:jc w:val="left"/>
              <w:rPr>
                <w:rFonts w:ascii="SimSun" w:hAnsi="SimSun" w:cs="SimSun"/>
                <w:color w:val="000000"/>
                <w:sz w:val="16"/>
                <w:szCs w:val="16"/>
              </w:rPr>
            </w:pPr>
          </w:p>
        </w:tc>
      </w:tr>
      <w:tr>
        <w:tblPrEx>
          <w:tblW w:w="5000" w:type="pct"/>
          <w:jc w:val="center"/>
          <w:tblInd w:w="0" w:type="dxa"/>
          <w:tblLayout w:type="fixed"/>
          <w:tblCellMar>
            <w:top w:w="0" w:type="dxa"/>
            <w:left w:w="0" w:type="dxa"/>
            <w:bottom w:w="0" w:type="dxa"/>
            <w:right w:w="0" w:type="dxa"/>
          </w:tblCellMar>
        </w:tblPrEx>
        <w:trPr>
          <w:cantSplit/>
          <w:jc w:val="center"/>
        </w:trPr>
        <w:tc>
          <w:tcPr>
            <w:tcW w:w="2433" w:type="dxa"/>
            <w:shd w:val="clear" w:color="auto" w:fill="FFFFFF"/>
            <w:tcMar>
              <w:left w:w="8" w:type="dxa"/>
              <w:right w:w="8" w:type="dxa"/>
            </w:tcMar>
            <w:textDirection w:val="lrTb"/>
            <w:vAlign w:val="bottom"/>
          </w:tcPr>
          <w:p>
            <w:pPr>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各种手术及医疗操作</w:t>
            </w:r>
          </w:p>
        </w:tc>
        <w:tc>
          <w:tcPr>
            <w:tcW w:w="905" w:type="dxa"/>
            <w:shd w:val="clear" w:color="auto" w:fill="FFFFFF"/>
            <w:tcMar>
              <w:left w:w="8" w:type="dxa"/>
              <w:right w:w="8" w:type="dxa"/>
            </w:tcMar>
            <w:textDirection w:val="lrTb"/>
            <w:vAlign w:val="bottom"/>
          </w:tcPr>
          <w:p>
            <w:pPr>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347"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(50.0)</w:t>
            </w:r>
          </w:p>
        </w:tc>
        <w:tc>
          <w:tcPr>
            <w:tcW w:w="1347"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(16.7)</w:t>
            </w:r>
          </w:p>
        </w:tc>
        <w:tc>
          <w:tcPr>
            <w:tcW w:w="1347"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 (62.5)</w:t>
            </w:r>
          </w:p>
        </w:tc>
        <w:tc>
          <w:tcPr>
            <w:tcW w:w="1347"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 (55.6)</w:t>
            </w:r>
          </w:p>
        </w:tc>
        <w:tc>
          <w:tcPr>
            <w:tcW w:w="1347"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 (55.6)</w:t>
            </w:r>
          </w:p>
        </w:tc>
        <w:tc>
          <w:tcPr>
            <w:tcW w:w="1347"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 (27.3)</w:t>
            </w:r>
          </w:p>
        </w:tc>
        <w:tc>
          <w:tcPr>
            <w:tcW w:w="1347"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20 (44.4)</w:t>
            </w:r>
          </w:p>
        </w:tc>
      </w:tr>
      <w:tr>
        <w:tblPrEx>
          <w:tblW w:w="5000" w:type="pct"/>
          <w:jc w:val="center"/>
          <w:tblInd w:w="0" w:type="dxa"/>
          <w:tblLayout w:type="fixed"/>
          <w:tblCellMar>
            <w:top w:w="0" w:type="dxa"/>
            <w:left w:w="0" w:type="dxa"/>
            <w:bottom w:w="0" w:type="dxa"/>
            <w:right w:w="0" w:type="dxa"/>
          </w:tblCellMar>
        </w:tblPrEx>
        <w:trPr>
          <w:cantSplit/>
          <w:jc w:val="center"/>
        </w:trPr>
        <w:tc>
          <w:tcPr>
            <w:tcW w:w="2433" w:type="dxa"/>
            <w:shd w:val="clear" w:color="auto" w:fill="FFFFFF"/>
            <w:tcMar>
              <w:left w:w="8" w:type="dxa"/>
              <w:right w:w="8" w:type="dxa"/>
            </w:tcMar>
            <w:textDirection w:val="lrTb"/>
            <w:vAlign w:val="bottom"/>
          </w:tcPr>
          <w:p>
            <w:pPr>
              <w:widowControl w:val="0"/>
              <w:adjustRightInd w:val="0"/>
              <w:spacing w:before="0" w:after="0" w:line="0" w:lineRule="exact"/>
              <w:ind w:left="200"/>
              <w:jc w:val="left"/>
              <w:rPr>
                <w:rFonts w:ascii="SimSun" w:hAnsi="SimSun" w:cs="SimSun"/>
                <w:color w:val="000000"/>
                <w:sz w:val="16"/>
                <w:szCs w:val="16"/>
              </w:rPr>
            </w:pPr>
            <w:r>
              <w:rPr>
                <w:rFonts w:ascii="Times New Roman" w:eastAsia="宋体" w:hAnsi="Times New Roman" w:cs="Times New Roman"/>
                <w:snapToGrid/>
                <w:color w:val="000000"/>
                <w:sz w:val="16"/>
                <w:szCs w:val="16"/>
              </w:rPr>
              <w:t>淋巴结切除术</w:t>
            </w:r>
          </w:p>
        </w:tc>
        <w:tc>
          <w:tcPr>
            <w:tcW w:w="905" w:type="dxa"/>
            <w:shd w:val="clear" w:color="auto" w:fill="FFFFFF"/>
            <w:tcMar>
              <w:left w:w="8" w:type="dxa"/>
              <w:right w:w="8" w:type="dxa"/>
            </w:tcMar>
            <w:textDirection w:val="lrTb"/>
            <w:vAlign w:val="bottom"/>
          </w:tcPr>
          <w:p>
            <w:pPr>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347"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347"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347"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 (37.5)</w:t>
            </w:r>
          </w:p>
        </w:tc>
        <w:tc>
          <w:tcPr>
            <w:tcW w:w="1347"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347"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(22.2)</w:t>
            </w:r>
          </w:p>
        </w:tc>
        <w:tc>
          <w:tcPr>
            <w:tcW w:w="1347"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(9.1)</w:t>
            </w:r>
          </w:p>
        </w:tc>
        <w:tc>
          <w:tcPr>
            <w:tcW w:w="1347"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7 (15.6)</w:t>
            </w:r>
          </w:p>
        </w:tc>
      </w:tr>
      <w:tr>
        <w:tblPrEx>
          <w:tblW w:w="5000" w:type="pct"/>
          <w:jc w:val="center"/>
          <w:tblInd w:w="0" w:type="dxa"/>
          <w:tblLayout w:type="fixed"/>
          <w:tblCellMar>
            <w:top w:w="0" w:type="dxa"/>
            <w:left w:w="0" w:type="dxa"/>
            <w:bottom w:w="0" w:type="dxa"/>
            <w:right w:w="0" w:type="dxa"/>
          </w:tblCellMar>
        </w:tblPrEx>
        <w:trPr>
          <w:cantSplit/>
          <w:jc w:val="center"/>
        </w:trPr>
        <w:tc>
          <w:tcPr>
            <w:tcW w:w="2433" w:type="dxa"/>
            <w:shd w:val="clear" w:color="auto" w:fill="FFFFFF"/>
            <w:tcMar>
              <w:left w:w="8" w:type="dxa"/>
              <w:right w:w="8" w:type="dxa"/>
            </w:tcMar>
            <w:textDirection w:val="lrTb"/>
            <w:vAlign w:val="bottom"/>
          </w:tcPr>
          <w:p>
            <w:pPr>
              <w:widowControl w:val="0"/>
              <w:adjustRightInd w:val="0"/>
              <w:spacing w:before="0" w:after="0" w:line="0" w:lineRule="exact"/>
              <w:ind w:left="200"/>
              <w:jc w:val="left"/>
              <w:rPr>
                <w:rFonts w:ascii="SimSun" w:hAnsi="SimSun" w:cs="SimSun"/>
                <w:color w:val="000000"/>
                <w:sz w:val="16"/>
                <w:szCs w:val="16"/>
              </w:rPr>
            </w:pPr>
            <w:r>
              <w:rPr>
                <w:rFonts w:ascii="Times New Roman" w:eastAsia="宋体" w:hAnsi="Times New Roman" w:cs="Times New Roman"/>
                <w:snapToGrid/>
                <w:color w:val="000000"/>
                <w:sz w:val="16"/>
                <w:szCs w:val="16"/>
              </w:rPr>
              <w:t>胸腔引流</w:t>
            </w:r>
          </w:p>
        </w:tc>
        <w:tc>
          <w:tcPr>
            <w:tcW w:w="905" w:type="dxa"/>
            <w:shd w:val="clear" w:color="auto" w:fill="FFFFFF"/>
            <w:tcMar>
              <w:left w:w="8" w:type="dxa"/>
              <w:right w:w="8" w:type="dxa"/>
            </w:tcMar>
            <w:textDirection w:val="lrTb"/>
            <w:vAlign w:val="bottom"/>
          </w:tcPr>
          <w:p>
            <w:pPr>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347"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347"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347"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347"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(22.2)</w:t>
            </w:r>
          </w:p>
        </w:tc>
        <w:tc>
          <w:tcPr>
            <w:tcW w:w="1347"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(22.2)</w:t>
            </w:r>
          </w:p>
        </w:tc>
        <w:tc>
          <w:tcPr>
            <w:tcW w:w="1347"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(9.1)</w:t>
            </w:r>
          </w:p>
        </w:tc>
        <w:tc>
          <w:tcPr>
            <w:tcW w:w="1347"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 (11.1)</w:t>
            </w:r>
          </w:p>
        </w:tc>
      </w:tr>
      <w:tr>
        <w:tblPrEx>
          <w:tblW w:w="5000" w:type="pct"/>
          <w:jc w:val="center"/>
          <w:tblInd w:w="0" w:type="dxa"/>
          <w:tblLayout w:type="fixed"/>
          <w:tblCellMar>
            <w:top w:w="0" w:type="dxa"/>
            <w:left w:w="0" w:type="dxa"/>
            <w:bottom w:w="0" w:type="dxa"/>
            <w:right w:w="0" w:type="dxa"/>
          </w:tblCellMar>
        </w:tblPrEx>
        <w:trPr>
          <w:cantSplit/>
          <w:jc w:val="center"/>
        </w:trPr>
        <w:tc>
          <w:tcPr>
            <w:tcW w:w="2433" w:type="dxa"/>
            <w:shd w:val="clear" w:color="auto" w:fill="FFFFFF"/>
            <w:tcMar>
              <w:left w:w="8" w:type="dxa"/>
              <w:right w:w="8" w:type="dxa"/>
            </w:tcMar>
            <w:textDirection w:val="lrTb"/>
            <w:vAlign w:val="bottom"/>
          </w:tcPr>
          <w:p>
            <w:pPr>
              <w:widowControl w:val="0"/>
              <w:adjustRightInd w:val="0"/>
              <w:spacing w:before="0" w:after="0" w:line="0" w:lineRule="exact"/>
              <w:ind w:left="200"/>
              <w:jc w:val="left"/>
              <w:rPr>
                <w:rFonts w:ascii="SimSun" w:hAnsi="SimSun" w:cs="SimSun"/>
                <w:color w:val="000000"/>
                <w:sz w:val="16"/>
                <w:szCs w:val="16"/>
              </w:rPr>
            </w:pPr>
            <w:r>
              <w:rPr>
                <w:rFonts w:ascii="Times New Roman" w:eastAsia="宋体" w:hAnsi="Times New Roman" w:cs="Times New Roman"/>
                <w:snapToGrid/>
                <w:color w:val="000000"/>
                <w:sz w:val="16"/>
                <w:szCs w:val="16"/>
              </w:rPr>
              <w:t>肺叶切除术</w:t>
            </w:r>
          </w:p>
        </w:tc>
        <w:tc>
          <w:tcPr>
            <w:tcW w:w="905" w:type="dxa"/>
            <w:shd w:val="clear" w:color="auto" w:fill="FFFFFF"/>
            <w:tcMar>
              <w:left w:w="8" w:type="dxa"/>
              <w:right w:w="8" w:type="dxa"/>
            </w:tcMar>
            <w:textDirection w:val="lrTb"/>
            <w:vAlign w:val="bottom"/>
          </w:tcPr>
          <w:p>
            <w:pPr>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347"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347"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(16.7)</w:t>
            </w:r>
          </w:p>
        </w:tc>
        <w:tc>
          <w:tcPr>
            <w:tcW w:w="1347"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(25.0)</w:t>
            </w:r>
          </w:p>
        </w:tc>
        <w:tc>
          <w:tcPr>
            <w:tcW w:w="1347"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347"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347"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347"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 (6.7)</w:t>
            </w:r>
          </w:p>
        </w:tc>
      </w:tr>
      <w:tr>
        <w:tblPrEx>
          <w:tblW w:w="5000" w:type="pct"/>
          <w:jc w:val="center"/>
          <w:tblInd w:w="0" w:type="dxa"/>
          <w:tblLayout w:type="fixed"/>
          <w:tblCellMar>
            <w:top w:w="0" w:type="dxa"/>
            <w:left w:w="0" w:type="dxa"/>
            <w:bottom w:w="0" w:type="dxa"/>
            <w:right w:w="0" w:type="dxa"/>
          </w:tblCellMar>
        </w:tblPrEx>
        <w:trPr>
          <w:cantSplit/>
          <w:jc w:val="center"/>
        </w:trPr>
        <w:tc>
          <w:tcPr>
            <w:tcW w:w="2433" w:type="dxa"/>
            <w:shd w:val="clear" w:color="auto" w:fill="FFFFFF"/>
            <w:tcMar>
              <w:left w:w="8" w:type="dxa"/>
              <w:right w:w="8" w:type="dxa"/>
            </w:tcMar>
            <w:textDirection w:val="lrTb"/>
            <w:vAlign w:val="bottom"/>
          </w:tcPr>
          <w:p>
            <w:pPr>
              <w:widowControl w:val="0"/>
              <w:adjustRightInd w:val="0"/>
              <w:spacing w:before="0" w:after="0" w:line="0" w:lineRule="exact"/>
              <w:ind w:left="200"/>
              <w:jc w:val="left"/>
              <w:rPr>
                <w:rFonts w:ascii="SimSun" w:hAnsi="SimSun" w:cs="SimSun"/>
                <w:color w:val="000000"/>
                <w:sz w:val="16"/>
                <w:szCs w:val="16"/>
              </w:rPr>
            </w:pPr>
            <w:r>
              <w:rPr>
                <w:rFonts w:ascii="Times New Roman" w:eastAsia="宋体" w:hAnsi="Times New Roman" w:cs="Times New Roman"/>
                <w:snapToGrid/>
                <w:color w:val="000000"/>
                <w:sz w:val="16"/>
                <w:szCs w:val="16"/>
              </w:rPr>
              <w:t>肺切除</w:t>
            </w:r>
          </w:p>
        </w:tc>
        <w:tc>
          <w:tcPr>
            <w:tcW w:w="905" w:type="dxa"/>
            <w:shd w:val="clear" w:color="auto" w:fill="FFFFFF"/>
            <w:tcMar>
              <w:left w:w="8" w:type="dxa"/>
              <w:right w:w="8" w:type="dxa"/>
            </w:tcMar>
            <w:textDirection w:val="lrTb"/>
            <w:vAlign w:val="bottom"/>
          </w:tcPr>
          <w:p>
            <w:pPr>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347"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347"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347"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(12.5)</w:t>
            </w:r>
          </w:p>
        </w:tc>
        <w:tc>
          <w:tcPr>
            <w:tcW w:w="1347"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347"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347"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347"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 (6.7)</w:t>
            </w:r>
          </w:p>
        </w:tc>
      </w:tr>
      <w:tr>
        <w:tblPrEx>
          <w:tblW w:w="5000" w:type="pct"/>
          <w:jc w:val="center"/>
          <w:tblInd w:w="0" w:type="dxa"/>
          <w:tblLayout w:type="fixed"/>
          <w:tblCellMar>
            <w:top w:w="0" w:type="dxa"/>
            <w:left w:w="0" w:type="dxa"/>
            <w:bottom w:w="0" w:type="dxa"/>
            <w:right w:w="0" w:type="dxa"/>
          </w:tblCellMar>
        </w:tblPrEx>
        <w:trPr>
          <w:cantSplit/>
          <w:jc w:val="center"/>
        </w:trPr>
        <w:tc>
          <w:tcPr>
            <w:tcW w:w="2433" w:type="dxa"/>
            <w:shd w:val="clear" w:color="auto" w:fill="FFFFFF"/>
            <w:tcMar>
              <w:left w:w="8" w:type="dxa"/>
              <w:right w:w="8" w:type="dxa"/>
            </w:tcMar>
            <w:textDirection w:val="lrTb"/>
            <w:vAlign w:val="bottom"/>
          </w:tcPr>
          <w:p>
            <w:pPr>
              <w:widowControl w:val="0"/>
              <w:adjustRightInd w:val="0"/>
              <w:spacing w:before="0" w:after="0" w:line="0" w:lineRule="exact"/>
              <w:ind w:left="200"/>
              <w:jc w:val="left"/>
              <w:rPr>
                <w:rFonts w:ascii="SimSun" w:hAnsi="SimSun" w:cs="SimSun"/>
                <w:color w:val="000000"/>
                <w:sz w:val="16"/>
                <w:szCs w:val="16"/>
              </w:rPr>
            </w:pPr>
            <w:r>
              <w:rPr>
                <w:rFonts w:ascii="Times New Roman" w:eastAsia="宋体" w:hAnsi="Times New Roman" w:cs="Times New Roman"/>
                <w:snapToGrid/>
                <w:color w:val="000000"/>
                <w:sz w:val="16"/>
                <w:szCs w:val="16"/>
              </w:rPr>
              <w:t>肺穿刺术</w:t>
            </w:r>
          </w:p>
        </w:tc>
        <w:tc>
          <w:tcPr>
            <w:tcW w:w="905" w:type="dxa"/>
            <w:shd w:val="clear" w:color="auto" w:fill="FFFFFF"/>
            <w:tcMar>
              <w:left w:w="8" w:type="dxa"/>
              <w:right w:w="8" w:type="dxa"/>
            </w:tcMar>
            <w:textDirection w:val="lrTb"/>
            <w:vAlign w:val="bottom"/>
          </w:tcPr>
          <w:p>
            <w:pPr>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347"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347"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347"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347"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347"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347"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(9.1)</w:t>
            </w:r>
          </w:p>
        </w:tc>
        <w:tc>
          <w:tcPr>
            <w:tcW w:w="1347"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(4.4)</w:t>
            </w:r>
          </w:p>
        </w:tc>
      </w:tr>
      <w:tr>
        <w:tblPrEx>
          <w:tblW w:w="5000" w:type="pct"/>
          <w:jc w:val="center"/>
          <w:tblInd w:w="0" w:type="dxa"/>
          <w:tblLayout w:type="fixed"/>
          <w:tblCellMar>
            <w:top w:w="0" w:type="dxa"/>
            <w:left w:w="0" w:type="dxa"/>
            <w:bottom w:w="0" w:type="dxa"/>
            <w:right w:w="0" w:type="dxa"/>
          </w:tblCellMar>
        </w:tblPrEx>
        <w:trPr>
          <w:cantSplit/>
          <w:jc w:val="center"/>
        </w:trPr>
        <w:tc>
          <w:tcPr>
            <w:tcW w:w="2433" w:type="dxa"/>
            <w:shd w:val="clear" w:color="auto" w:fill="FFFFFF"/>
            <w:tcMar>
              <w:left w:w="8" w:type="dxa"/>
              <w:right w:w="8" w:type="dxa"/>
            </w:tcMar>
            <w:textDirection w:val="lrTb"/>
            <w:vAlign w:val="bottom"/>
          </w:tcPr>
          <w:p>
            <w:pPr>
              <w:widowControl w:val="0"/>
              <w:adjustRightInd w:val="0"/>
              <w:spacing w:before="0" w:after="0" w:line="0" w:lineRule="exact"/>
              <w:ind w:left="200"/>
              <w:jc w:val="left"/>
              <w:rPr>
                <w:rFonts w:ascii="SimSun" w:hAnsi="SimSun" w:cs="SimSun"/>
                <w:color w:val="000000"/>
                <w:sz w:val="16"/>
                <w:szCs w:val="16"/>
              </w:rPr>
            </w:pPr>
            <w:r>
              <w:rPr>
                <w:rFonts w:ascii="Times New Roman" w:eastAsia="宋体" w:hAnsi="Times New Roman" w:cs="Times New Roman"/>
                <w:snapToGrid/>
                <w:color w:val="000000"/>
                <w:sz w:val="16"/>
                <w:szCs w:val="16"/>
              </w:rPr>
              <w:t>中心静脉插管</w:t>
            </w:r>
          </w:p>
        </w:tc>
        <w:tc>
          <w:tcPr>
            <w:tcW w:w="905" w:type="dxa"/>
            <w:shd w:val="clear" w:color="auto" w:fill="FFFFFF"/>
            <w:tcMar>
              <w:left w:w="8" w:type="dxa"/>
              <w:right w:w="8" w:type="dxa"/>
            </w:tcMar>
            <w:textDirection w:val="lrTb"/>
            <w:vAlign w:val="bottom"/>
          </w:tcPr>
          <w:p>
            <w:pPr>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347"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347"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347"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347"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347"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347"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347"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(4.4)</w:t>
            </w:r>
          </w:p>
        </w:tc>
      </w:tr>
      <w:tr>
        <w:tblPrEx>
          <w:tblW w:w="5000" w:type="pct"/>
          <w:jc w:val="center"/>
          <w:tblInd w:w="0" w:type="dxa"/>
          <w:tblLayout w:type="fixed"/>
          <w:tblCellMar>
            <w:top w:w="0" w:type="dxa"/>
            <w:left w:w="0" w:type="dxa"/>
            <w:bottom w:w="0" w:type="dxa"/>
            <w:right w:w="0" w:type="dxa"/>
          </w:tblCellMar>
        </w:tblPrEx>
        <w:trPr>
          <w:cantSplit/>
          <w:jc w:val="center"/>
        </w:trPr>
        <w:tc>
          <w:tcPr>
            <w:tcW w:w="2433" w:type="dxa"/>
            <w:shd w:val="clear" w:color="auto" w:fill="FFFFFF"/>
            <w:tcMar>
              <w:left w:w="8" w:type="dxa"/>
              <w:right w:w="8" w:type="dxa"/>
            </w:tcMar>
            <w:textDirection w:val="lrTb"/>
            <w:vAlign w:val="bottom"/>
          </w:tcPr>
          <w:p>
            <w:pPr>
              <w:widowControl w:val="0"/>
              <w:adjustRightInd w:val="0"/>
              <w:spacing w:before="0" w:after="0" w:line="0" w:lineRule="exact"/>
              <w:ind w:left="200"/>
              <w:jc w:val="left"/>
              <w:rPr>
                <w:rFonts w:ascii="SimSun" w:hAnsi="SimSun" w:cs="SimSun"/>
                <w:color w:val="000000"/>
                <w:sz w:val="16"/>
                <w:szCs w:val="16"/>
              </w:rPr>
            </w:pPr>
            <w:r>
              <w:rPr>
                <w:rFonts w:ascii="Times New Roman" w:eastAsia="宋体" w:hAnsi="Times New Roman" w:cs="Times New Roman"/>
                <w:snapToGrid/>
                <w:color w:val="000000"/>
                <w:sz w:val="16"/>
                <w:szCs w:val="16"/>
              </w:rPr>
              <w:t>肺肿瘤手术</w:t>
            </w:r>
          </w:p>
        </w:tc>
        <w:tc>
          <w:tcPr>
            <w:tcW w:w="905" w:type="dxa"/>
            <w:shd w:val="clear" w:color="auto" w:fill="FFFFFF"/>
            <w:tcMar>
              <w:left w:w="8" w:type="dxa"/>
              <w:right w:w="8" w:type="dxa"/>
            </w:tcMar>
            <w:textDirection w:val="lrTb"/>
            <w:vAlign w:val="bottom"/>
          </w:tcPr>
          <w:p>
            <w:pPr>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347"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347"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347"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(12.5)</w:t>
            </w:r>
          </w:p>
        </w:tc>
        <w:tc>
          <w:tcPr>
            <w:tcW w:w="1347"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347"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347"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347"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(4.4)</w:t>
            </w:r>
          </w:p>
        </w:tc>
      </w:tr>
      <w:tr>
        <w:tblPrEx>
          <w:tblW w:w="5000" w:type="pct"/>
          <w:jc w:val="center"/>
          <w:tblInd w:w="0" w:type="dxa"/>
          <w:tblLayout w:type="fixed"/>
          <w:tblCellMar>
            <w:top w:w="0" w:type="dxa"/>
            <w:left w:w="0" w:type="dxa"/>
            <w:bottom w:w="0" w:type="dxa"/>
            <w:right w:w="0" w:type="dxa"/>
          </w:tblCellMar>
        </w:tblPrEx>
        <w:trPr>
          <w:cantSplit/>
          <w:jc w:val="center"/>
        </w:trPr>
        <w:tc>
          <w:tcPr>
            <w:tcW w:w="2433" w:type="dxa"/>
            <w:shd w:val="clear" w:color="auto" w:fill="FFFFFF"/>
            <w:tcMar>
              <w:left w:w="8" w:type="dxa"/>
              <w:right w:w="8" w:type="dxa"/>
            </w:tcMar>
            <w:textDirection w:val="lrTb"/>
            <w:vAlign w:val="bottom"/>
          </w:tcPr>
          <w:p>
            <w:pPr>
              <w:widowControl w:val="0"/>
              <w:adjustRightInd w:val="0"/>
              <w:spacing w:before="0" w:after="0" w:line="0" w:lineRule="exact"/>
              <w:ind w:left="200"/>
              <w:jc w:val="left"/>
              <w:rPr>
                <w:rFonts w:ascii="SimSun" w:hAnsi="SimSun" w:cs="SimSun"/>
                <w:color w:val="000000"/>
                <w:sz w:val="16"/>
                <w:szCs w:val="16"/>
              </w:rPr>
            </w:pPr>
            <w:r>
              <w:rPr>
                <w:rFonts w:ascii="Times New Roman" w:eastAsia="宋体" w:hAnsi="Times New Roman" w:cs="Times New Roman"/>
                <w:snapToGrid/>
                <w:color w:val="000000"/>
                <w:sz w:val="16"/>
                <w:szCs w:val="16"/>
              </w:rPr>
              <w:t>胆囊切除术</w:t>
            </w:r>
          </w:p>
        </w:tc>
        <w:tc>
          <w:tcPr>
            <w:tcW w:w="905" w:type="dxa"/>
            <w:shd w:val="clear" w:color="auto" w:fill="FFFFFF"/>
            <w:tcMar>
              <w:left w:w="8" w:type="dxa"/>
              <w:right w:w="8" w:type="dxa"/>
            </w:tcMar>
            <w:textDirection w:val="lrTb"/>
            <w:vAlign w:val="bottom"/>
          </w:tcPr>
          <w:p>
            <w:pPr>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347"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347"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347"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(12.5)</w:t>
            </w:r>
          </w:p>
        </w:tc>
        <w:tc>
          <w:tcPr>
            <w:tcW w:w="1347"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347"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347"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347"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2433" w:type="dxa"/>
            <w:shd w:val="clear" w:color="auto" w:fill="FFFFFF"/>
            <w:tcMar>
              <w:left w:w="8" w:type="dxa"/>
              <w:right w:w="8" w:type="dxa"/>
            </w:tcMar>
            <w:textDirection w:val="lrTb"/>
            <w:vAlign w:val="bottom"/>
          </w:tcPr>
          <w:p>
            <w:pPr>
              <w:widowControl w:val="0"/>
              <w:adjustRightInd w:val="0"/>
              <w:spacing w:before="0" w:after="0" w:line="0" w:lineRule="exact"/>
              <w:ind w:left="200"/>
              <w:jc w:val="left"/>
              <w:rPr>
                <w:rFonts w:ascii="SimSun" w:hAnsi="SimSun" w:cs="SimSun"/>
                <w:color w:val="000000"/>
                <w:sz w:val="16"/>
                <w:szCs w:val="16"/>
              </w:rPr>
            </w:pPr>
            <w:r>
              <w:rPr>
                <w:rFonts w:ascii="Times New Roman" w:eastAsia="宋体" w:hAnsi="Times New Roman" w:cs="Times New Roman"/>
                <w:snapToGrid/>
                <w:color w:val="000000"/>
                <w:sz w:val="16"/>
                <w:szCs w:val="16"/>
              </w:rPr>
              <w:t>神经系统肿瘤手术</w:t>
            </w:r>
          </w:p>
        </w:tc>
        <w:tc>
          <w:tcPr>
            <w:tcW w:w="905" w:type="dxa"/>
            <w:shd w:val="clear" w:color="auto" w:fill="FFFFFF"/>
            <w:tcMar>
              <w:left w:w="8" w:type="dxa"/>
              <w:right w:w="8" w:type="dxa"/>
            </w:tcMar>
            <w:textDirection w:val="lrTb"/>
            <w:vAlign w:val="bottom"/>
          </w:tcPr>
          <w:p>
            <w:pPr>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347"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347"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347"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(12.5)</w:t>
            </w:r>
          </w:p>
        </w:tc>
        <w:tc>
          <w:tcPr>
            <w:tcW w:w="1347"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347"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347"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347"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2433" w:type="dxa"/>
            <w:shd w:val="clear" w:color="auto" w:fill="FFFFFF"/>
            <w:tcMar>
              <w:left w:w="8" w:type="dxa"/>
              <w:right w:w="8" w:type="dxa"/>
            </w:tcMar>
            <w:textDirection w:val="lrTb"/>
            <w:vAlign w:val="bottom"/>
          </w:tcPr>
          <w:p>
            <w:pPr>
              <w:widowControl w:val="0"/>
              <w:adjustRightInd w:val="0"/>
              <w:spacing w:before="0" w:after="0" w:line="0" w:lineRule="exact"/>
              <w:ind w:left="200"/>
              <w:jc w:val="left"/>
              <w:rPr>
                <w:rFonts w:ascii="SimSun" w:hAnsi="SimSun" w:cs="SimSun"/>
                <w:color w:val="000000"/>
                <w:sz w:val="16"/>
                <w:szCs w:val="16"/>
              </w:rPr>
            </w:pPr>
            <w:r>
              <w:rPr>
                <w:rFonts w:ascii="Times New Roman" w:eastAsia="宋体" w:hAnsi="Times New Roman" w:cs="Times New Roman"/>
                <w:snapToGrid/>
                <w:color w:val="000000"/>
                <w:sz w:val="16"/>
                <w:szCs w:val="16"/>
              </w:rPr>
              <w:t>颈部探查</w:t>
            </w:r>
          </w:p>
        </w:tc>
        <w:tc>
          <w:tcPr>
            <w:tcW w:w="905" w:type="dxa"/>
            <w:shd w:val="clear" w:color="auto" w:fill="FFFFFF"/>
            <w:tcMar>
              <w:left w:w="8" w:type="dxa"/>
              <w:right w:w="8" w:type="dxa"/>
            </w:tcMar>
            <w:textDirection w:val="lrTb"/>
            <w:vAlign w:val="bottom"/>
          </w:tcPr>
          <w:p>
            <w:pPr>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347"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347"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347"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347"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347"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347"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(9.1)</w:t>
            </w:r>
          </w:p>
        </w:tc>
        <w:tc>
          <w:tcPr>
            <w:tcW w:w="1347"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2433" w:type="dxa"/>
            <w:shd w:val="clear" w:color="auto" w:fill="FFFFFF"/>
            <w:tcMar>
              <w:left w:w="8" w:type="dxa"/>
              <w:right w:w="8" w:type="dxa"/>
            </w:tcMar>
            <w:textDirection w:val="lrTb"/>
            <w:vAlign w:val="bottom"/>
          </w:tcPr>
          <w:p>
            <w:pPr>
              <w:widowControl w:val="0"/>
              <w:adjustRightInd w:val="0"/>
              <w:spacing w:before="0" w:after="0" w:line="0" w:lineRule="exact"/>
              <w:ind w:left="200"/>
              <w:jc w:val="left"/>
              <w:rPr>
                <w:rFonts w:ascii="SimSun" w:hAnsi="SimSun" w:cs="SimSun"/>
                <w:color w:val="000000"/>
                <w:sz w:val="16"/>
                <w:szCs w:val="16"/>
              </w:rPr>
            </w:pPr>
            <w:r>
              <w:rPr>
                <w:rFonts w:ascii="Times New Roman" w:eastAsia="宋体" w:hAnsi="Times New Roman" w:cs="Times New Roman"/>
                <w:snapToGrid/>
                <w:color w:val="000000"/>
                <w:sz w:val="16"/>
                <w:szCs w:val="16"/>
              </w:rPr>
              <w:t>脑肿瘤手术</w:t>
            </w:r>
          </w:p>
        </w:tc>
        <w:tc>
          <w:tcPr>
            <w:tcW w:w="905" w:type="dxa"/>
            <w:shd w:val="clear" w:color="auto" w:fill="FFFFFF"/>
            <w:tcMar>
              <w:left w:w="8" w:type="dxa"/>
              <w:right w:w="8" w:type="dxa"/>
            </w:tcMar>
            <w:textDirection w:val="lrTb"/>
            <w:vAlign w:val="bottom"/>
          </w:tcPr>
          <w:p>
            <w:pPr>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347"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347"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347"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347"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347"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347"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347"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2433" w:type="dxa"/>
            <w:shd w:val="clear" w:color="auto" w:fill="FFFFFF"/>
            <w:tcMar>
              <w:left w:w="8" w:type="dxa"/>
              <w:right w:w="8" w:type="dxa"/>
            </w:tcMar>
            <w:textDirection w:val="lrTb"/>
            <w:vAlign w:val="bottom"/>
          </w:tcPr>
          <w:p>
            <w:pPr>
              <w:widowControl w:val="0"/>
              <w:adjustRightInd w:val="0"/>
              <w:spacing w:before="0" w:after="0" w:line="0" w:lineRule="exact"/>
              <w:ind w:left="200"/>
              <w:jc w:val="left"/>
              <w:rPr>
                <w:rFonts w:ascii="SimSun" w:hAnsi="SimSun" w:cs="SimSun"/>
                <w:color w:val="000000"/>
                <w:sz w:val="16"/>
                <w:szCs w:val="16"/>
              </w:rPr>
            </w:pPr>
            <w:r>
              <w:rPr>
                <w:rFonts w:ascii="Times New Roman" w:eastAsia="宋体" w:hAnsi="Times New Roman" w:cs="Times New Roman"/>
                <w:snapToGrid/>
                <w:color w:val="000000"/>
                <w:sz w:val="16"/>
                <w:szCs w:val="16"/>
              </w:rPr>
              <w:t>肿瘤切除</w:t>
            </w:r>
          </w:p>
        </w:tc>
        <w:tc>
          <w:tcPr>
            <w:tcW w:w="905" w:type="dxa"/>
            <w:shd w:val="clear" w:color="auto" w:fill="FFFFFF"/>
            <w:tcMar>
              <w:left w:w="8" w:type="dxa"/>
              <w:right w:w="8" w:type="dxa"/>
            </w:tcMar>
            <w:textDirection w:val="lrTb"/>
            <w:vAlign w:val="bottom"/>
          </w:tcPr>
          <w:p>
            <w:pPr>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347"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347"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347"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347"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347"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347"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347"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2433" w:type="dxa"/>
            <w:shd w:val="clear" w:color="auto" w:fill="FFFFFF"/>
            <w:tcMar>
              <w:left w:w="8" w:type="dxa"/>
              <w:right w:w="8" w:type="dxa"/>
            </w:tcMar>
            <w:textDirection w:val="lrTb"/>
            <w:vAlign w:val="bottom"/>
          </w:tcPr>
          <w:p>
            <w:pPr>
              <w:widowControl w:val="0"/>
              <w:adjustRightInd w:val="0"/>
              <w:spacing w:before="0" w:after="0" w:line="0" w:lineRule="exact"/>
              <w:ind w:left="200"/>
              <w:jc w:val="left"/>
              <w:rPr>
                <w:rFonts w:ascii="SimSun" w:hAnsi="SimSun" w:cs="SimSun"/>
                <w:color w:val="000000"/>
                <w:sz w:val="16"/>
                <w:szCs w:val="16"/>
              </w:rPr>
            </w:pPr>
            <w:r>
              <w:rPr>
                <w:rFonts w:ascii="Times New Roman" w:eastAsia="宋体" w:hAnsi="Times New Roman" w:cs="Times New Roman"/>
                <w:snapToGrid/>
                <w:color w:val="000000"/>
                <w:sz w:val="16"/>
                <w:szCs w:val="16"/>
              </w:rPr>
              <w:t>肾上腺切除术</w:t>
            </w:r>
          </w:p>
        </w:tc>
        <w:tc>
          <w:tcPr>
            <w:tcW w:w="905" w:type="dxa"/>
            <w:shd w:val="clear" w:color="auto" w:fill="FFFFFF"/>
            <w:tcMar>
              <w:left w:w="8" w:type="dxa"/>
              <w:right w:w="8" w:type="dxa"/>
            </w:tcMar>
            <w:textDirection w:val="lrTb"/>
            <w:vAlign w:val="bottom"/>
          </w:tcPr>
          <w:p>
            <w:pPr>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347"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347"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347"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(12.5)</w:t>
            </w:r>
          </w:p>
        </w:tc>
        <w:tc>
          <w:tcPr>
            <w:tcW w:w="1347"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347"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347"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347"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2433" w:type="dxa"/>
            <w:shd w:val="clear" w:color="auto" w:fill="FFFFFF"/>
            <w:tcMar>
              <w:left w:w="8" w:type="dxa"/>
              <w:right w:w="8" w:type="dxa"/>
            </w:tcMar>
            <w:textDirection w:val="lrTb"/>
            <w:vAlign w:val="bottom"/>
          </w:tcPr>
          <w:p>
            <w:pPr>
              <w:widowControl w:val="0"/>
              <w:adjustRightInd w:val="0"/>
              <w:spacing w:before="0" w:after="0" w:line="0" w:lineRule="exact"/>
              <w:ind w:left="200"/>
              <w:jc w:val="left"/>
              <w:rPr>
                <w:rFonts w:ascii="SimSun" w:hAnsi="SimSun" w:cs="SimSun"/>
                <w:color w:val="000000"/>
                <w:sz w:val="16"/>
                <w:szCs w:val="16"/>
              </w:rPr>
            </w:pPr>
            <w:r>
              <w:rPr>
                <w:rFonts w:ascii="Times New Roman" w:eastAsia="宋体" w:hAnsi="Times New Roman" w:cs="Times New Roman"/>
                <w:snapToGrid/>
                <w:color w:val="000000"/>
                <w:sz w:val="16"/>
                <w:szCs w:val="16"/>
              </w:rPr>
              <w:t>椎骨成形术</w:t>
            </w:r>
          </w:p>
        </w:tc>
        <w:tc>
          <w:tcPr>
            <w:tcW w:w="905" w:type="dxa"/>
            <w:shd w:val="clear" w:color="auto" w:fill="FFFFFF"/>
            <w:tcMar>
              <w:left w:w="8" w:type="dxa"/>
              <w:right w:w="8" w:type="dxa"/>
            </w:tcMar>
            <w:textDirection w:val="lrTb"/>
            <w:vAlign w:val="bottom"/>
          </w:tcPr>
          <w:p>
            <w:pPr>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347"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347"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347"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(12.5)</w:t>
            </w:r>
          </w:p>
        </w:tc>
        <w:tc>
          <w:tcPr>
            <w:tcW w:w="1347"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347"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347"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347"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2433" w:type="dxa"/>
            <w:shd w:val="clear" w:color="auto" w:fill="FFFFFF"/>
            <w:tcMar>
              <w:left w:w="8" w:type="dxa"/>
              <w:right w:w="8" w:type="dxa"/>
            </w:tcMar>
            <w:textDirection w:val="lrTb"/>
            <w:vAlign w:val="bottom"/>
          </w:tcPr>
          <w:p>
            <w:pPr>
              <w:widowControl w:val="0"/>
              <w:adjustRightInd w:val="0"/>
              <w:spacing w:before="0" w:after="0" w:line="0" w:lineRule="exact"/>
              <w:ind w:left="200"/>
              <w:jc w:val="left"/>
              <w:rPr>
                <w:rFonts w:ascii="SimSun" w:hAnsi="SimSun" w:cs="SimSun"/>
                <w:color w:val="000000"/>
                <w:sz w:val="16"/>
                <w:szCs w:val="16"/>
              </w:rPr>
            </w:pPr>
            <w:r>
              <w:rPr>
                <w:rFonts w:ascii="Times New Roman" w:eastAsia="宋体" w:hAnsi="Times New Roman" w:cs="Times New Roman"/>
                <w:snapToGrid/>
                <w:color w:val="000000"/>
                <w:sz w:val="16"/>
                <w:szCs w:val="16"/>
              </w:rPr>
              <w:t>椎板成形术</w:t>
            </w:r>
          </w:p>
        </w:tc>
        <w:tc>
          <w:tcPr>
            <w:tcW w:w="905" w:type="dxa"/>
            <w:shd w:val="clear" w:color="auto" w:fill="FFFFFF"/>
            <w:tcMar>
              <w:left w:w="8" w:type="dxa"/>
              <w:right w:w="8" w:type="dxa"/>
            </w:tcMar>
            <w:textDirection w:val="lrTb"/>
            <w:vAlign w:val="bottom"/>
          </w:tcPr>
          <w:p>
            <w:pPr>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347"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347"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347"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347"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347"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347"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347"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2433" w:type="dxa"/>
            <w:shd w:val="clear" w:color="auto" w:fill="FFFFFF"/>
            <w:tcMar>
              <w:left w:w="8" w:type="dxa"/>
              <w:right w:w="8" w:type="dxa"/>
            </w:tcMar>
            <w:textDirection w:val="lrTb"/>
            <w:vAlign w:val="bottom"/>
          </w:tcPr>
          <w:p>
            <w:pPr>
              <w:widowControl w:val="0"/>
              <w:adjustRightInd w:val="0"/>
              <w:spacing w:before="0" w:after="0" w:line="0" w:lineRule="exact"/>
              <w:ind w:left="200"/>
              <w:jc w:val="left"/>
              <w:rPr>
                <w:rFonts w:ascii="SimSun" w:hAnsi="SimSun" w:cs="SimSun"/>
                <w:color w:val="000000"/>
                <w:sz w:val="16"/>
                <w:szCs w:val="16"/>
              </w:rPr>
            </w:pPr>
            <w:r>
              <w:rPr>
                <w:rFonts w:ascii="Times New Roman" w:eastAsia="宋体" w:hAnsi="Times New Roman" w:cs="Times New Roman"/>
                <w:snapToGrid/>
                <w:color w:val="000000"/>
                <w:sz w:val="16"/>
                <w:szCs w:val="16"/>
              </w:rPr>
              <w:t>颅脑手术</w:t>
            </w:r>
          </w:p>
        </w:tc>
        <w:tc>
          <w:tcPr>
            <w:tcW w:w="905" w:type="dxa"/>
            <w:shd w:val="clear" w:color="auto" w:fill="FFFFFF"/>
            <w:tcMar>
              <w:left w:w="8" w:type="dxa"/>
              <w:right w:w="8" w:type="dxa"/>
            </w:tcMar>
            <w:textDirection w:val="lrTb"/>
            <w:vAlign w:val="bottom"/>
          </w:tcPr>
          <w:p>
            <w:pPr>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347"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347"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347"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347"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347"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347"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347"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2433" w:type="dxa"/>
            <w:shd w:val="clear" w:color="auto" w:fill="FFFFFF"/>
            <w:tcMar>
              <w:left w:w="8" w:type="dxa"/>
              <w:right w:w="8" w:type="dxa"/>
            </w:tcMar>
            <w:textDirection w:val="lrTb"/>
            <w:vAlign w:val="bottom"/>
          </w:tcPr>
          <w:p>
            <w:pPr>
              <w:widowControl w:val="0"/>
              <w:adjustRightInd w:val="0"/>
              <w:spacing w:before="0" w:after="0" w:line="0" w:lineRule="exact"/>
              <w:ind w:left="200"/>
              <w:jc w:val="left"/>
              <w:rPr>
                <w:rFonts w:ascii="SimSun" w:hAnsi="SimSun" w:cs="SimSun"/>
                <w:color w:val="000000"/>
                <w:sz w:val="16"/>
                <w:szCs w:val="16"/>
              </w:rPr>
            </w:pPr>
            <w:r>
              <w:rPr>
                <w:rFonts w:ascii="Times New Roman" w:eastAsia="宋体" w:hAnsi="Times New Roman" w:cs="Times New Roman"/>
                <w:snapToGrid/>
                <w:color w:val="000000"/>
                <w:sz w:val="16"/>
                <w:szCs w:val="16"/>
              </w:rPr>
              <w:t>高频消融</w:t>
            </w:r>
          </w:p>
        </w:tc>
        <w:tc>
          <w:tcPr>
            <w:tcW w:w="905" w:type="dxa"/>
            <w:shd w:val="clear" w:color="auto" w:fill="FFFFFF"/>
            <w:tcMar>
              <w:left w:w="8" w:type="dxa"/>
              <w:right w:w="8" w:type="dxa"/>
            </w:tcMar>
            <w:textDirection w:val="lrTb"/>
            <w:vAlign w:val="bottom"/>
          </w:tcPr>
          <w:p>
            <w:pPr>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347"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347"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347"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347"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347"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347"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347"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2433" w:type="dxa"/>
            <w:shd w:val="clear" w:color="auto" w:fill="FFFFFF"/>
            <w:tcMar>
              <w:left w:w="8" w:type="dxa"/>
              <w:right w:w="8" w:type="dxa"/>
            </w:tcMar>
            <w:textDirection w:val="lrTb"/>
            <w:vAlign w:val="bottom"/>
          </w:tcPr>
          <w:p>
            <w:pPr>
              <w:widowControl w:val="0"/>
              <w:adjustRightInd w:val="0"/>
              <w:spacing w:before="0" w:after="0" w:line="0" w:lineRule="exact"/>
              <w:ind w:left="200"/>
              <w:jc w:val="left"/>
              <w:rPr>
                <w:rFonts w:ascii="SimSun" w:hAnsi="SimSun" w:cs="SimSun"/>
                <w:color w:val="000000"/>
                <w:sz w:val="16"/>
                <w:szCs w:val="16"/>
              </w:rPr>
            </w:pPr>
            <w:r>
              <w:rPr>
                <w:rFonts w:ascii="Times New Roman" w:eastAsia="宋体" w:hAnsi="Times New Roman" w:cs="Times New Roman"/>
                <w:snapToGrid/>
                <w:color w:val="000000"/>
                <w:sz w:val="16"/>
                <w:szCs w:val="16"/>
              </w:rPr>
              <w:t>微波治疗</w:t>
            </w:r>
          </w:p>
        </w:tc>
        <w:tc>
          <w:tcPr>
            <w:tcW w:w="905" w:type="dxa"/>
            <w:shd w:val="clear" w:color="auto" w:fill="FFFFFF"/>
            <w:tcMar>
              <w:left w:w="8" w:type="dxa"/>
              <w:right w:w="8" w:type="dxa"/>
            </w:tcMar>
            <w:textDirection w:val="lrTb"/>
            <w:vAlign w:val="bottom"/>
          </w:tcPr>
          <w:p>
            <w:pPr>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347"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347"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347"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347"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347"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347"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347"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2433" w:type="dxa"/>
            <w:shd w:val="clear" w:color="auto" w:fill="FFFFFF"/>
            <w:tcMar>
              <w:left w:w="8" w:type="dxa"/>
              <w:right w:w="8" w:type="dxa"/>
            </w:tcMar>
            <w:textDirection w:val="lrTb"/>
            <w:vAlign w:val="bottom"/>
          </w:tcPr>
          <w:p>
            <w:pPr>
              <w:widowControl w:val="0"/>
              <w:adjustRightInd w:val="0"/>
              <w:spacing w:before="0" w:after="0" w:line="0" w:lineRule="exact"/>
              <w:ind w:left="200"/>
              <w:jc w:val="left"/>
              <w:rPr>
                <w:rFonts w:ascii="SimSun" w:hAnsi="SimSun" w:cs="SimSun"/>
                <w:color w:val="000000"/>
                <w:sz w:val="16"/>
                <w:szCs w:val="16"/>
              </w:rPr>
            </w:pPr>
            <w:r>
              <w:rPr>
                <w:rFonts w:ascii="Times New Roman" w:eastAsia="宋体" w:hAnsi="Times New Roman" w:cs="Times New Roman"/>
                <w:snapToGrid/>
                <w:color w:val="000000"/>
                <w:sz w:val="16"/>
                <w:szCs w:val="16"/>
              </w:rPr>
              <w:t>胸腔灌洗</w:t>
            </w:r>
          </w:p>
        </w:tc>
        <w:tc>
          <w:tcPr>
            <w:tcW w:w="905" w:type="dxa"/>
            <w:shd w:val="clear" w:color="auto" w:fill="FFFFFF"/>
            <w:tcMar>
              <w:left w:w="8" w:type="dxa"/>
              <w:right w:w="8" w:type="dxa"/>
            </w:tcMar>
            <w:textDirection w:val="lrTb"/>
            <w:vAlign w:val="bottom"/>
          </w:tcPr>
          <w:p>
            <w:pPr>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347"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(50.0)</w:t>
            </w:r>
          </w:p>
        </w:tc>
        <w:tc>
          <w:tcPr>
            <w:tcW w:w="1347"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347"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347"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347"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347"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347"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2433" w:type="dxa"/>
            <w:shd w:val="clear" w:color="auto" w:fill="FFFFFF"/>
            <w:tcMar>
              <w:left w:w="8" w:type="dxa"/>
              <w:right w:w="8" w:type="dxa"/>
            </w:tcMar>
            <w:textDirection w:val="lrTb"/>
            <w:vAlign w:val="bottom"/>
          </w:tcPr>
          <w:p>
            <w:pPr>
              <w:widowControl w:val="0"/>
              <w:adjustRightInd w:val="0"/>
              <w:spacing w:before="0" w:after="0" w:line="0" w:lineRule="exact"/>
              <w:ind w:left="200"/>
              <w:jc w:val="left"/>
              <w:rPr>
                <w:rFonts w:ascii="SimSun" w:hAnsi="SimSun" w:cs="SimSun"/>
                <w:color w:val="000000"/>
                <w:sz w:val="16"/>
                <w:szCs w:val="16"/>
              </w:rPr>
            </w:pPr>
            <w:r>
              <w:rPr>
                <w:rFonts w:ascii="Times New Roman" w:eastAsia="宋体" w:hAnsi="Times New Roman" w:cs="Times New Roman"/>
                <w:snapToGrid/>
                <w:color w:val="000000"/>
                <w:sz w:val="16"/>
                <w:szCs w:val="16"/>
              </w:rPr>
              <w:t>骨水泥成形术</w:t>
            </w:r>
          </w:p>
        </w:tc>
        <w:tc>
          <w:tcPr>
            <w:tcW w:w="905" w:type="dxa"/>
            <w:shd w:val="clear" w:color="auto" w:fill="FFFFFF"/>
            <w:tcMar>
              <w:left w:w="8" w:type="dxa"/>
              <w:right w:w="8" w:type="dxa"/>
            </w:tcMar>
            <w:textDirection w:val="lrTb"/>
            <w:vAlign w:val="bottom"/>
          </w:tcPr>
          <w:p>
            <w:pPr>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347"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347"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347"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347"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347"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347"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347"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2433" w:type="dxa"/>
            <w:shd w:val="clear" w:color="auto" w:fill="FFFFFF"/>
            <w:tcMar>
              <w:left w:w="8" w:type="dxa"/>
              <w:right w:w="8" w:type="dxa"/>
            </w:tcMar>
            <w:textDirection w:val="lrTb"/>
            <w:vAlign w:val="bottom"/>
          </w:tcPr>
          <w:p>
            <w:pPr>
              <w:widowControl w:val="0"/>
              <w:adjustRightInd w:val="0"/>
              <w:spacing w:before="0" w:after="0" w:line="0" w:lineRule="exact"/>
              <w:ind w:left="200"/>
              <w:jc w:val="left"/>
              <w:rPr>
                <w:rFonts w:ascii="SimSun" w:hAnsi="SimSun" w:cs="SimSun"/>
                <w:color w:val="000000"/>
                <w:sz w:val="16"/>
                <w:szCs w:val="16"/>
              </w:rPr>
            </w:pPr>
            <w:r>
              <w:rPr>
                <w:rFonts w:ascii="Times New Roman" w:eastAsia="宋体" w:hAnsi="Times New Roman" w:cs="Times New Roman"/>
                <w:snapToGrid/>
                <w:color w:val="000000"/>
                <w:sz w:val="16"/>
                <w:szCs w:val="16"/>
              </w:rPr>
              <w:t>肝消融术</w:t>
            </w:r>
          </w:p>
        </w:tc>
        <w:tc>
          <w:tcPr>
            <w:tcW w:w="905" w:type="dxa"/>
            <w:shd w:val="clear" w:color="auto" w:fill="FFFFFF"/>
            <w:tcMar>
              <w:left w:w="8" w:type="dxa"/>
              <w:right w:w="8" w:type="dxa"/>
            </w:tcMar>
            <w:textDirection w:val="lrTb"/>
            <w:vAlign w:val="bottom"/>
          </w:tcPr>
          <w:p>
            <w:pPr>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347"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347"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347"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347"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347"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347"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347"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12767" w:type="dxa"/>
            <w:gridSpan w:val="9"/>
            <w:shd w:val="clear" w:color="auto" w:fill="FFFFFF"/>
            <w:tcMar>
              <w:left w:w="8" w:type="dxa"/>
              <w:right w:w="8" w:type="dxa"/>
            </w:tcMar>
            <w:textDirection w:val="lrTb"/>
            <w:vAlign w:val="bottom"/>
          </w:tcPr>
          <w:p>
            <w:pPr>
              <w:widowControl w:val="0"/>
              <w:adjustRightInd w:val="0"/>
              <w:spacing w:before="0" w:after="0" w:line="0" w:lineRule="exact"/>
              <w:jc w:val="left"/>
              <w:rPr>
                <w:rFonts w:ascii="SimSun" w:hAnsi="SimSun" w:cs="SimSun"/>
                <w:color w:val="000000"/>
                <w:sz w:val="16"/>
                <w:szCs w:val="16"/>
              </w:rPr>
            </w:pPr>
          </w:p>
        </w:tc>
      </w:tr>
      <w:tr>
        <w:tblPrEx>
          <w:tblW w:w="5000" w:type="pct"/>
          <w:jc w:val="center"/>
          <w:tblInd w:w="0" w:type="dxa"/>
          <w:tblLayout w:type="fixed"/>
          <w:tblCellMar>
            <w:top w:w="0" w:type="dxa"/>
            <w:left w:w="0" w:type="dxa"/>
            <w:bottom w:w="0" w:type="dxa"/>
            <w:right w:w="0" w:type="dxa"/>
          </w:tblCellMar>
        </w:tblPrEx>
        <w:trPr>
          <w:cantSplit/>
          <w:jc w:val="center"/>
        </w:trPr>
        <w:tc>
          <w:tcPr>
            <w:tcW w:w="2433" w:type="dxa"/>
            <w:shd w:val="clear" w:color="auto" w:fill="FFFFFF"/>
            <w:tcMar>
              <w:left w:w="8" w:type="dxa"/>
              <w:right w:w="8" w:type="dxa"/>
            </w:tcMar>
            <w:textDirection w:val="lrTb"/>
            <w:vAlign w:val="bottom"/>
          </w:tcPr>
          <w:p>
            <w:pPr>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呼吸系统、胸及纵隔疾病</w:t>
            </w:r>
          </w:p>
        </w:tc>
        <w:tc>
          <w:tcPr>
            <w:tcW w:w="905" w:type="dxa"/>
            <w:shd w:val="clear" w:color="auto" w:fill="FFFFFF"/>
            <w:tcMar>
              <w:left w:w="8" w:type="dxa"/>
              <w:right w:w="8" w:type="dxa"/>
            </w:tcMar>
            <w:textDirection w:val="lrTb"/>
            <w:vAlign w:val="bottom"/>
          </w:tcPr>
          <w:p>
            <w:pPr>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347"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347"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347"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347"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347"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347"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347"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2433" w:type="dxa"/>
            <w:shd w:val="clear" w:color="auto" w:fill="FFFFFF"/>
            <w:tcMar>
              <w:left w:w="8" w:type="dxa"/>
              <w:right w:w="8" w:type="dxa"/>
            </w:tcMar>
            <w:textDirection w:val="lrTb"/>
            <w:vAlign w:val="bottom"/>
          </w:tcPr>
          <w:p>
            <w:pPr>
              <w:widowControl w:val="0"/>
              <w:adjustRightInd w:val="0"/>
              <w:spacing w:before="0" w:after="0" w:line="0" w:lineRule="exact"/>
              <w:ind w:left="200"/>
              <w:jc w:val="left"/>
              <w:rPr>
                <w:rFonts w:ascii="SimSun" w:hAnsi="SimSun" w:cs="SimSun"/>
                <w:color w:val="000000"/>
                <w:sz w:val="16"/>
                <w:szCs w:val="16"/>
              </w:rPr>
            </w:pPr>
            <w:r>
              <w:rPr>
                <w:rFonts w:ascii="Times New Roman" w:eastAsia="宋体" w:hAnsi="Times New Roman" w:cs="Times New Roman"/>
                <w:snapToGrid/>
                <w:color w:val="000000"/>
                <w:sz w:val="16"/>
                <w:szCs w:val="16"/>
              </w:rPr>
              <w:t>胸腔积液</w:t>
            </w:r>
          </w:p>
        </w:tc>
        <w:tc>
          <w:tcPr>
            <w:tcW w:w="905" w:type="dxa"/>
            <w:shd w:val="clear" w:color="auto" w:fill="FFFFFF"/>
            <w:tcMar>
              <w:left w:w="8" w:type="dxa"/>
              <w:right w:w="8" w:type="dxa"/>
            </w:tcMar>
            <w:textDirection w:val="lrTb"/>
            <w:vAlign w:val="bottom"/>
          </w:tcPr>
          <w:p>
            <w:pPr>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347"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347"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347"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347"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347"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347"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347"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12767" w:type="dxa"/>
            <w:gridSpan w:val="9"/>
            <w:shd w:val="clear" w:color="auto" w:fill="FFFFFF"/>
            <w:tcMar>
              <w:left w:w="8" w:type="dxa"/>
              <w:right w:w="8"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p>
        </w:tc>
      </w:tr>
      <w:tr>
        <w:tblPrEx>
          <w:tblW w:w="5000" w:type="pct"/>
          <w:jc w:val="center"/>
          <w:tblInd w:w="0" w:type="dxa"/>
          <w:tblLayout w:type="fixed"/>
          <w:tblCellMar>
            <w:top w:w="0" w:type="dxa"/>
            <w:left w:w="0" w:type="dxa"/>
            <w:bottom w:w="0" w:type="dxa"/>
            <w:right w:w="0" w:type="dxa"/>
          </w:tblCellMar>
        </w:tblPrEx>
        <w:trPr>
          <w:cantSplit/>
          <w:jc w:val="center"/>
        </w:trPr>
        <w:tc>
          <w:tcPr>
            <w:tcW w:w="12767" w:type="dxa"/>
            <w:gridSpan w:val="9"/>
            <w:tcBorders>
              <w:top w:val="single" w:sz="4" w:space="0" w:color="000000"/>
            </w:tcBorders>
            <w:shd w:val="clear" w:color="auto" w:fill="FFFFFF"/>
            <w:tcMar>
              <w:left w:w="8" w:type="dxa"/>
              <w:right w:w="8" w:type="dxa"/>
            </w:tcMar>
            <w:textDirection w:val="lrTb"/>
            <w:vAlign w:val="bottom"/>
          </w:tcPr>
          <w:p>
            <w:pPr>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来源：列表16.2.4.9</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使用MedDRA版本26.1编码肿瘤手术治疗/操作。</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按照总计列中的系统器官分类和各系统器官分类下首选术语发生频率降序排列。</w:t>
            </w:r>
          </w:p>
        </w:tc>
      </w:tr>
    </w:tbl>
    <w:p/>
    <w:tbl>
      <w:tblPr>
        <w:tblStyle w:val="TableNormal"/>
        <w:tblW w:w="5000" w:type="pct"/>
        <w:jc w:val="center"/>
        <w:tblInd w:w="0" w:type="dxa"/>
        <w:tblLayout w:type="fixed"/>
        <w:tblCellMar>
          <w:top w:w="0" w:type="dxa"/>
          <w:left w:w="0" w:type="dxa"/>
          <w:bottom w:w="0" w:type="dxa"/>
          <w:right w:w="0" w:type="dxa"/>
        </w:tblCellMar>
      </w:tblPr>
      <w:tblGrid>
        <w:gridCol w:w="1718"/>
        <w:gridCol w:w="757"/>
        <w:gridCol w:w="939"/>
        <w:gridCol w:w="938"/>
        <w:gridCol w:w="938"/>
        <w:gridCol w:w="938"/>
        <w:gridCol w:w="938"/>
        <w:gridCol w:w="938"/>
        <w:gridCol w:w="938"/>
      </w:tblGrid>
      <w:tr>
        <w:tblPrEx>
          <w:tblW w:w="5000" w:type="pct"/>
          <w:jc w:val="center"/>
          <w:tblInd w:w="0" w:type="dxa"/>
          <w:tblLayout w:type="fixed"/>
          <w:tblCellMar>
            <w:top w:w="0" w:type="dxa"/>
            <w:left w:w="0" w:type="dxa"/>
            <w:bottom w:w="0" w:type="dxa"/>
            <w:right w:w="0" w:type="dxa"/>
          </w:tblCellMar>
        </w:tblPrEx>
        <w:trPr>
          <w:cantSplit/>
          <w:tblHeader/>
          <w:jc w:val="center"/>
        </w:trPr>
        <w:tc>
          <w:tcPr>
            <w:tcW w:w="2449" w:type="dxa"/>
            <w:tcBorders>
              <w:bottom w:val="single" w:sz="8" w:space="0" w:color="000000"/>
            </w:tcBorders>
            <w:shd w:val="clear" w:color="auto" w:fill="FFFFFF"/>
            <w:tcMar>
              <w:left w:w="8" w:type="dxa"/>
              <w:right w:w="8"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特征</w:t>
            </w:r>
          </w:p>
        </w:tc>
        <w:tc>
          <w:tcPr>
            <w:tcW w:w="1069" w:type="dxa"/>
            <w:tcBorders>
              <w:bottom w:val="single" w:sz="8" w:space="0" w:color="000000"/>
            </w:tcBorders>
            <w:shd w:val="clear" w:color="auto" w:fill="FFFFFF"/>
            <w:tcMar>
              <w:left w:w="8" w:type="dxa"/>
              <w:right w:w="8"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统计量</w:t>
            </w:r>
          </w:p>
        </w:tc>
        <w:tc>
          <w:tcPr>
            <w:tcW w:w="1331" w:type="dxa"/>
            <w:tcBorders>
              <w:bottom w:val="single" w:sz="8" w:space="0" w:color="000000"/>
            </w:tcBorders>
            <w:shd w:val="clear" w:color="auto" w:fill="FFFFFF"/>
            <w:tcMar>
              <w:left w:w="8" w:type="dxa"/>
              <w:right w:w="8"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20 mg</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(N=2)</w:t>
            </w:r>
          </w:p>
        </w:tc>
        <w:tc>
          <w:tcPr>
            <w:tcW w:w="1331" w:type="dxa"/>
            <w:tcBorders>
              <w:bottom w:val="single" w:sz="8" w:space="0" w:color="000000"/>
            </w:tcBorders>
            <w:shd w:val="clear" w:color="auto" w:fill="FFFFFF"/>
            <w:tcMar>
              <w:left w:w="8" w:type="dxa"/>
              <w:right w:w="8"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40 mg</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(N=6)</w:t>
            </w:r>
          </w:p>
        </w:tc>
        <w:tc>
          <w:tcPr>
            <w:tcW w:w="1331" w:type="dxa"/>
            <w:tcBorders>
              <w:bottom w:val="single" w:sz="8" w:space="0" w:color="000000"/>
            </w:tcBorders>
            <w:shd w:val="clear" w:color="auto" w:fill="FFFFFF"/>
            <w:tcMar>
              <w:left w:w="8" w:type="dxa"/>
              <w:right w:w="8"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80 mg</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(N=8)</w:t>
            </w:r>
          </w:p>
        </w:tc>
        <w:tc>
          <w:tcPr>
            <w:tcW w:w="1331" w:type="dxa"/>
            <w:tcBorders>
              <w:bottom w:val="single" w:sz="8" w:space="0" w:color="000000"/>
            </w:tcBorders>
            <w:shd w:val="clear" w:color="auto" w:fill="FFFFFF"/>
            <w:tcMar>
              <w:left w:w="8" w:type="dxa"/>
              <w:right w:w="8"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120 mg</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(N=9)</w:t>
            </w:r>
          </w:p>
        </w:tc>
        <w:tc>
          <w:tcPr>
            <w:tcW w:w="1331" w:type="dxa"/>
            <w:tcBorders>
              <w:bottom w:val="single" w:sz="8" w:space="0" w:color="000000"/>
            </w:tcBorders>
            <w:shd w:val="clear" w:color="auto" w:fill="FFFFFF"/>
            <w:tcMar>
              <w:left w:w="8" w:type="dxa"/>
              <w:right w:w="8"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160 mg</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(N=9)</w:t>
            </w:r>
          </w:p>
        </w:tc>
        <w:tc>
          <w:tcPr>
            <w:tcW w:w="1331" w:type="dxa"/>
            <w:tcBorders>
              <w:bottom w:val="single" w:sz="8" w:space="0" w:color="000000"/>
            </w:tcBorders>
            <w:shd w:val="clear" w:color="auto" w:fill="FFFFFF"/>
            <w:tcMar>
              <w:left w:w="8" w:type="dxa"/>
              <w:right w:w="8"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210 mg</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(N=11)</w:t>
            </w:r>
          </w:p>
        </w:tc>
        <w:tc>
          <w:tcPr>
            <w:tcW w:w="1331" w:type="dxa"/>
            <w:tcBorders>
              <w:bottom w:val="single" w:sz="8" w:space="0" w:color="000000"/>
            </w:tcBorders>
            <w:shd w:val="clear" w:color="auto" w:fill="FFFFFF"/>
            <w:tcMar>
              <w:left w:w="8" w:type="dxa"/>
              <w:right w:w="8"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总计</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(N=45)</w:t>
            </w:r>
          </w:p>
        </w:tc>
      </w:tr>
      <w:tr>
        <w:tblPrEx>
          <w:tblW w:w="5000" w:type="pct"/>
          <w:jc w:val="center"/>
          <w:tblInd w:w="0" w:type="dxa"/>
          <w:tblLayout w:type="fixed"/>
          <w:tblCellMar>
            <w:top w:w="0" w:type="dxa"/>
            <w:left w:w="0" w:type="dxa"/>
            <w:bottom w:w="0" w:type="dxa"/>
            <w:right w:w="0" w:type="dxa"/>
          </w:tblCellMar>
        </w:tblPrEx>
        <w:trPr>
          <w:cantSplit/>
          <w:jc w:val="center"/>
        </w:trPr>
        <w:tc>
          <w:tcPr>
            <w:tcW w:w="2449" w:type="dxa"/>
            <w:shd w:val="clear" w:color="auto" w:fill="FFFFFF"/>
            <w:tcMar>
              <w:left w:w="8" w:type="dxa"/>
              <w:right w:w="8" w:type="dxa"/>
            </w:tcMar>
            <w:textDirection w:val="lrTb"/>
            <w:vAlign w:val="bottom"/>
          </w:tcPr>
          <w:p>
            <w:pPr>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既往接受过任何靶向治疗的受试者例数[1]</w:t>
            </w:r>
          </w:p>
        </w:tc>
        <w:tc>
          <w:tcPr>
            <w:tcW w:w="1069" w:type="dxa"/>
            <w:shd w:val="clear" w:color="auto" w:fill="FFFFFF"/>
            <w:tcMar>
              <w:left w:w="8" w:type="dxa"/>
              <w:right w:w="8" w:type="dxa"/>
            </w:tcMar>
            <w:textDirection w:val="lrTb"/>
            <w:vAlign w:val="bottom"/>
          </w:tcPr>
          <w:p>
            <w:pPr>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(100)</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 (66.7)</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 (62.5)</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9 (100)</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6 (66.7)</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9 (81.8)</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35 (77.8)</w:t>
            </w:r>
          </w:p>
        </w:tc>
      </w:tr>
      <w:tr>
        <w:tblPrEx>
          <w:tblW w:w="5000" w:type="pct"/>
          <w:jc w:val="center"/>
          <w:tblInd w:w="0" w:type="dxa"/>
          <w:tblLayout w:type="fixed"/>
          <w:tblCellMar>
            <w:top w:w="0" w:type="dxa"/>
            <w:left w:w="0" w:type="dxa"/>
            <w:bottom w:w="0" w:type="dxa"/>
            <w:right w:w="0" w:type="dxa"/>
          </w:tblCellMar>
        </w:tblPrEx>
        <w:trPr>
          <w:cantSplit/>
          <w:jc w:val="center"/>
        </w:trPr>
        <w:tc>
          <w:tcPr>
            <w:tcW w:w="12835" w:type="dxa"/>
            <w:gridSpan w:val="9"/>
            <w:shd w:val="clear" w:color="auto" w:fill="FFFFFF"/>
            <w:tcMar>
              <w:left w:w="8" w:type="dxa"/>
              <w:right w:w="8" w:type="dxa"/>
            </w:tcMar>
            <w:textDirection w:val="lrTb"/>
            <w:vAlign w:val="bottom"/>
          </w:tcPr>
          <w:p>
            <w:pPr>
              <w:widowControl w:val="0"/>
              <w:adjustRightInd w:val="0"/>
              <w:spacing w:before="0" w:after="0" w:line="0" w:lineRule="exact"/>
              <w:jc w:val="left"/>
              <w:rPr>
                <w:rFonts w:ascii="SimSun" w:hAnsi="SimSun" w:cs="SimSun"/>
                <w:color w:val="000000"/>
                <w:sz w:val="16"/>
                <w:szCs w:val="16"/>
              </w:rPr>
            </w:pPr>
          </w:p>
        </w:tc>
      </w:tr>
      <w:tr>
        <w:tblPrEx>
          <w:tblW w:w="5000" w:type="pct"/>
          <w:jc w:val="center"/>
          <w:tblInd w:w="0" w:type="dxa"/>
          <w:tblLayout w:type="fixed"/>
          <w:tblCellMar>
            <w:top w:w="0" w:type="dxa"/>
            <w:left w:w="0" w:type="dxa"/>
            <w:bottom w:w="0" w:type="dxa"/>
            <w:right w:w="0" w:type="dxa"/>
          </w:tblCellMar>
        </w:tblPrEx>
        <w:trPr>
          <w:cantSplit/>
          <w:jc w:val="center"/>
        </w:trPr>
        <w:tc>
          <w:tcPr>
            <w:tcW w:w="2449" w:type="dxa"/>
            <w:shd w:val="clear" w:color="auto" w:fill="FFFFFF"/>
            <w:tcMar>
              <w:left w:w="8" w:type="dxa"/>
              <w:right w:w="8" w:type="dxa"/>
            </w:tcMar>
            <w:textDirection w:val="lrTb"/>
            <w:vAlign w:val="bottom"/>
          </w:tcPr>
          <w:p>
            <w:pPr>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自首次既往肿瘤靶向治疗至入组的时间（月）</w:t>
            </w:r>
          </w:p>
        </w:tc>
        <w:tc>
          <w:tcPr>
            <w:tcW w:w="1069" w:type="dxa"/>
            <w:shd w:val="clear" w:color="auto" w:fill="FFFFFF"/>
            <w:tcMar>
              <w:left w:w="8" w:type="dxa"/>
              <w:right w:w="8" w:type="dxa"/>
            </w:tcMar>
            <w:textDirection w:val="lrTb"/>
            <w:vAlign w:val="bottom"/>
          </w:tcPr>
          <w:p>
            <w:pPr>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(100)</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 (66.7)</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 (62.5)</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9 (100)</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6 (66.7)</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9 (81.8)</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35 (77.8)</w:t>
            </w:r>
          </w:p>
        </w:tc>
      </w:tr>
      <w:tr>
        <w:tblPrEx>
          <w:tblW w:w="5000" w:type="pct"/>
          <w:jc w:val="center"/>
          <w:tblInd w:w="0" w:type="dxa"/>
          <w:tblLayout w:type="fixed"/>
          <w:tblCellMar>
            <w:top w:w="0" w:type="dxa"/>
            <w:left w:w="0" w:type="dxa"/>
            <w:bottom w:w="0" w:type="dxa"/>
            <w:right w:w="0" w:type="dxa"/>
          </w:tblCellMar>
        </w:tblPrEx>
        <w:trPr>
          <w:cantSplit/>
          <w:jc w:val="center"/>
        </w:trPr>
        <w:tc>
          <w:tcPr>
            <w:tcW w:w="2449" w:type="dxa"/>
            <w:shd w:val="clear" w:color="auto" w:fill="FFFFFF"/>
            <w:tcMar>
              <w:left w:w="8" w:type="dxa"/>
              <w:right w:w="8" w:type="dxa"/>
            </w:tcMar>
            <w:textDirection w:val="lrTb"/>
            <w:vAlign w:val="bottom"/>
          </w:tcPr>
          <w:p>
            <w:pPr>
              <w:widowControl w:val="0"/>
              <w:adjustRightInd w:val="0"/>
              <w:spacing w:before="0" w:after="0" w:line="0" w:lineRule="exact"/>
              <w:jc w:val="left"/>
              <w:rPr>
                <w:rFonts w:ascii="SimSun" w:hAnsi="SimSun" w:cs="SimSun"/>
                <w:color w:val="000000"/>
                <w:sz w:val="16"/>
                <w:szCs w:val="16"/>
              </w:rPr>
            </w:pPr>
          </w:p>
        </w:tc>
        <w:tc>
          <w:tcPr>
            <w:tcW w:w="1069" w:type="dxa"/>
            <w:shd w:val="clear" w:color="auto" w:fill="FFFFFF"/>
            <w:tcMar>
              <w:left w:w="8" w:type="dxa"/>
              <w:right w:w="8" w:type="dxa"/>
            </w:tcMar>
            <w:textDirection w:val="lrTb"/>
            <w:vAlign w:val="bottom"/>
          </w:tcPr>
          <w:p>
            <w:pPr>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平均值（SD）</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7.735 (1.605)</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48.240 (33.301)</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22.414 (22.401)</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20.118 (11.483)</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25.802 (22.095)</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22.292 (20.994)</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24.486 (21.299)</w:t>
            </w:r>
          </w:p>
        </w:tc>
      </w:tr>
      <w:tr>
        <w:tblPrEx>
          <w:tblW w:w="5000" w:type="pct"/>
          <w:jc w:val="center"/>
          <w:tblInd w:w="0" w:type="dxa"/>
          <w:tblLayout w:type="fixed"/>
          <w:tblCellMar>
            <w:top w:w="0" w:type="dxa"/>
            <w:left w:w="0" w:type="dxa"/>
            <w:bottom w:w="0" w:type="dxa"/>
            <w:right w:w="0" w:type="dxa"/>
          </w:tblCellMar>
        </w:tblPrEx>
        <w:trPr>
          <w:cantSplit/>
          <w:jc w:val="center"/>
        </w:trPr>
        <w:tc>
          <w:tcPr>
            <w:tcW w:w="2449" w:type="dxa"/>
            <w:shd w:val="clear" w:color="auto" w:fill="FFFFFF"/>
            <w:tcMar>
              <w:left w:w="8" w:type="dxa"/>
              <w:right w:w="8" w:type="dxa"/>
            </w:tcMar>
            <w:textDirection w:val="lrTb"/>
            <w:vAlign w:val="bottom"/>
          </w:tcPr>
          <w:p>
            <w:pPr>
              <w:widowControl w:val="0"/>
              <w:adjustRightInd w:val="0"/>
              <w:spacing w:before="0" w:after="0" w:line="0" w:lineRule="exact"/>
              <w:jc w:val="left"/>
              <w:rPr>
                <w:rFonts w:ascii="SimSun" w:hAnsi="SimSun" w:cs="SimSun"/>
                <w:color w:val="000000"/>
                <w:sz w:val="16"/>
                <w:szCs w:val="16"/>
              </w:rPr>
            </w:pPr>
          </w:p>
        </w:tc>
        <w:tc>
          <w:tcPr>
            <w:tcW w:w="1069" w:type="dxa"/>
            <w:shd w:val="clear" w:color="auto" w:fill="FFFFFF"/>
            <w:tcMar>
              <w:left w:w="8" w:type="dxa"/>
              <w:right w:w="8" w:type="dxa"/>
            </w:tcMar>
            <w:textDirection w:val="lrTb"/>
            <w:vAlign w:val="bottom"/>
          </w:tcPr>
          <w:p>
            <w:pPr>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中位数</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7.735</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50.300</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14.290</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14.420</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21.735</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16.130</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16.130</w:t>
            </w:r>
          </w:p>
        </w:tc>
      </w:tr>
      <w:tr>
        <w:tblPrEx>
          <w:tblW w:w="5000" w:type="pct"/>
          <w:jc w:val="center"/>
          <w:tblInd w:w="0" w:type="dxa"/>
          <w:tblLayout w:type="fixed"/>
          <w:tblCellMar>
            <w:top w:w="0" w:type="dxa"/>
            <w:left w:w="0" w:type="dxa"/>
            <w:bottom w:w="0" w:type="dxa"/>
            <w:right w:w="0" w:type="dxa"/>
          </w:tblCellMar>
        </w:tblPrEx>
        <w:trPr>
          <w:cantSplit/>
          <w:jc w:val="center"/>
        </w:trPr>
        <w:tc>
          <w:tcPr>
            <w:tcW w:w="2449" w:type="dxa"/>
            <w:shd w:val="clear" w:color="auto" w:fill="FFFFFF"/>
            <w:tcMar>
              <w:left w:w="8" w:type="dxa"/>
              <w:right w:w="8" w:type="dxa"/>
            </w:tcMar>
            <w:textDirection w:val="lrTb"/>
            <w:vAlign w:val="bottom"/>
          </w:tcPr>
          <w:p>
            <w:pPr>
              <w:widowControl w:val="0"/>
              <w:adjustRightInd w:val="0"/>
              <w:spacing w:before="0" w:after="0" w:line="0" w:lineRule="exact"/>
              <w:jc w:val="left"/>
              <w:rPr>
                <w:rFonts w:ascii="SimSun" w:hAnsi="SimSun" w:cs="SimSun"/>
                <w:color w:val="000000"/>
                <w:sz w:val="16"/>
                <w:szCs w:val="16"/>
              </w:rPr>
            </w:pPr>
          </w:p>
        </w:tc>
        <w:tc>
          <w:tcPr>
            <w:tcW w:w="1069" w:type="dxa"/>
            <w:shd w:val="clear" w:color="auto" w:fill="FFFFFF"/>
            <w:tcMar>
              <w:left w:w="8" w:type="dxa"/>
              <w:right w:w="8" w:type="dxa"/>
            </w:tcMar>
            <w:textDirection w:val="lrTb"/>
            <w:vAlign w:val="bottom"/>
          </w:tcPr>
          <w:p>
            <w:pPr>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Q1, Q3</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6.600, 8.870</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22.410, 74.070</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7.000, 24.940</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11.760, 32.070</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10.550, 29.140</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9.720, 22.440</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8.870, 32.920</w:t>
            </w:r>
          </w:p>
        </w:tc>
      </w:tr>
      <w:tr>
        <w:tblPrEx>
          <w:tblW w:w="5000" w:type="pct"/>
          <w:jc w:val="center"/>
          <w:tblInd w:w="0" w:type="dxa"/>
          <w:tblLayout w:type="fixed"/>
          <w:tblCellMar>
            <w:top w:w="0" w:type="dxa"/>
            <w:left w:w="0" w:type="dxa"/>
            <w:bottom w:w="0" w:type="dxa"/>
            <w:right w:w="0" w:type="dxa"/>
          </w:tblCellMar>
        </w:tblPrEx>
        <w:trPr>
          <w:cantSplit/>
          <w:jc w:val="center"/>
        </w:trPr>
        <w:tc>
          <w:tcPr>
            <w:tcW w:w="2449" w:type="dxa"/>
            <w:shd w:val="clear" w:color="auto" w:fill="FFFFFF"/>
            <w:tcMar>
              <w:left w:w="8" w:type="dxa"/>
              <w:right w:w="8" w:type="dxa"/>
            </w:tcMar>
            <w:textDirection w:val="lrTb"/>
            <w:vAlign w:val="bottom"/>
          </w:tcPr>
          <w:p>
            <w:pPr>
              <w:widowControl w:val="0"/>
              <w:adjustRightInd w:val="0"/>
              <w:spacing w:before="0" w:after="0" w:line="0" w:lineRule="exact"/>
              <w:jc w:val="left"/>
              <w:rPr>
                <w:rFonts w:ascii="SimSun" w:hAnsi="SimSun" w:cs="SimSun"/>
                <w:color w:val="000000"/>
                <w:sz w:val="16"/>
                <w:szCs w:val="16"/>
              </w:rPr>
            </w:pPr>
          </w:p>
        </w:tc>
        <w:tc>
          <w:tcPr>
            <w:tcW w:w="1069" w:type="dxa"/>
            <w:shd w:val="clear" w:color="auto" w:fill="FFFFFF"/>
            <w:tcMar>
              <w:left w:w="8" w:type="dxa"/>
              <w:right w:w="8" w:type="dxa"/>
            </w:tcMar>
            <w:textDirection w:val="lrTb"/>
            <w:vAlign w:val="bottom"/>
          </w:tcPr>
          <w:p>
            <w:pPr>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最小值，最大值</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6.60, 8.87</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7.69, 84.67</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5.75, 60.09</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5.45, 34.86</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4.63, 67.02</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1.94, 70.77</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1.94, 84.67</w:t>
            </w:r>
          </w:p>
        </w:tc>
      </w:tr>
      <w:tr>
        <w:tblPrEx>
          <w:tblW w:w="5000" w:type="pct"/>
          <w:jc w:val="center"/>
          <w:tblInd w:w="0" w:type="dxa"/>
          <w:tblLayout w:type="fixed"/>
          <w:tblCellMar>
            <w:top w:w="0" w:type="dxa"/>
            <w:left w:w="0" w:type="dxa"/>
            <w:bottom w:w="0" w:type="dxa"/>
            <w:right w:w="0" w:type="dxa"/>
          </w:tblCellMar>
        </w:tblPrEx>
        <w:trPr>
          <w:cantSplit/>
          <w:jc w:val="center"/>
        </w:trPr>
        <w:tc>
          <w:tcPr>
            <w:tcW w:w="12835" w:type="dxa"/>
            <w:gridSpan w:val="9"/>
            <w:shd w:val="clear" w:color="auto" w:fill="FFFFFF"/>
            <w:tcMar>
              <w:left w:w="8" w:type="dxa"/>
              <w:right w:w="8" w:type="dxa"/>
            </w:tcMar>
            <w:textDirection w:val="lrTb"/>
            <w:vAlign w:val="bottom"/>
          </w:tcPr>
          <w:p>
            <w:pPr>
              <w:widowControl w:val="0"/>
              <w:adjustRightInd w:val="0"/>
              <w:spacing w:before="0" w:after="0" w:line="0" w:lineRule="exact"/>
              <w:jc w:val="left"/>
              <w:rPr>
                <w:rFonts w:ascii="SimSun" w:hAnsi="SimSun" w:cs="SimSun"/>
                <w:color w:val="000000"/>
                <w:sz w:val="16"/>
                <w:szCs w:val="16"/>
              </w:rPr>
            </w:pPr>
          </w:p>
        </w:tc>
      </w:tr>
      <w:tr>
        <w:tblPrEx>
          <w:tblW w:w="5000" w:type="pct"/>
          <w:jc w:val="center"/>
          <w:tblInd w:w="0" w:type="dxa"/>
          <w:tblLayout w:type="fixed"/>
          <w:tblCellMar>
            <w:top w:w="0" w:type="dxa"/>
            <w:left w:w="0" w:type="dxa"/>
            <w:bottom w:w="0" w:type="dxa"/>
            <w:right w:w="0" w:type="dxa"/>
          </w:tblCellMar>
        </w:tblPrEx>
        <w:trPr>
          <w:cantSplit/>
          <w:jc w:val="center"/>
        </w:trPr>
        <w:tc>
          <w:tcPr>
            <w:tcW w:w="2449" w:type="dxa"/>
            <w:shd w:val="clear" w:color="auto" w:fill="FFFFFF"/>
            <w:tcMar>
              <w:left w:w="8" w:type="dxa"/>
              <w:right w:w="8" w:type="dxa"/>
            </w:tcMar>
            <w:textDirection w:val="lrTb"/>
            <w:vAlign w:val="bottom"/>
          </w:tcPr>
          <w:p>
            <w:pPr>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自最后一线既往靶向治疗至入组的时间（月）</w:t>
            </w:r>
          </w:p>
        </w:tc>
        <w:tc>
          <w:tcPr>
            <w:tcW w:w="1069" w:type="dxa"/>
            <w:shd w:val="clear" w:color="auto" w:fill="FFFFFF"/>
            <w:tcMar>
              <w:left w:w="8" w:type="dxa"/>
              <w:right w:w="8" w:type="dxa"/>
            </w:tcMar>
            <w:textDirection w:val="lrTb"/>
            <w:vAlign w:val="bottom"/>
          </w:tcPr>
          <w:p>
            <w:pPr>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(100)</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 (66.7)</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 (62.5)</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9 (100)</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6 (66.7)</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9 (81.8)</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35 (77.8)</w:t>
            </w:r>
          </w:p>
        </w:tc>
      </w:tr>
      <w:tr>
        <w:tblPrEx>
          <w:tblW w:w="5000" w:type="pct"/>
          <w:jc w:val="center"/>
          <w:tblInd w:w="0" w:type="dxa"/>
          <w:tblLayout w:type="fixed"/>
          <w:tblCellMar>
            <w:top w:w="0" w:type="dxa"/>
            <w:left w:w="0" w:type="dxa"/>
            <w:bottom w:w="0" w:type="dxa"/>
            <w:right w:w="0" w:type="dxa"/>
          </w:tblCellMar>
        </w:tblPrEx>
        <w:trPr>
          <w:cantSplit/>
          <w:jc w:val="center"/>
        </w:trPr>
        <w:tc>
          <w:tcPr>
            <w:tcW w:w="2449" w:type="dxa"/>
            <w:shd w:val="clear" w:color="auto" w:fill="FFFFFF"/>
            <w:tcMar>
              <w:left w:w="8" w:type="dxa"/>
              <w:right w:w="8" w:type="dxa"/>
            </w:tcMar>
            <w:textDirection w:val="lrTb"/>
            <w:vAlign w:val="bottom"/>
          </w:tcPr>
          <w:p>
            <w:pPr>
              <w:widowControl w:val="0"/>
              <w:adjustRightInd w:val="0"/>
              <w:spacing w:before="0" w:after="0" w:line="0" w:lineRule="exact"/>
              <w:jc w:val="left"/>
              <w:rPr>
                <w:rFonts w:ascii="SimSun" w:hAnsi="SimSun" w:cs="SimSun"/>
                <w:color w:val="000000"/>
                <w:sz w:val="16"/>
                <w:szCs w:val="16"/>
              </w:rPr>
            </w:pPr>
          </w:p>
        </w:tc>
        <w:tc>
          <w:tcPr>
            <w:tcW w:w="1069" w:type="dxa"/>
            <w:shd w:val="clear" w:color="auto" w:fill="FFFFFF"/>
            <w:tcMar>
              <w:left w:w="8" w:type="dxa"/>
              <w:right w:w="8" w:type="dxa"/>
            </w:tcMar>
            <w:textDirection w:val="lrTb"/>
            <w:vAlign w:val="bottom"/>
          </w:tcPr>
          <w:p>
            <w:pPr>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平均值（SD）</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4.320 (5.233)</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6.725 (12.051)</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0.638 (0.145)</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5.220 (9.627)</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1.010 (1.069)</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4.069 (6.283)</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3.668 (7.020)</w:t>
            </w:r>
          </w:p>
        </w:tc>
      </w:tr>
      <w:tr>
        <w:tblPrEx>
          <w:tblW w:w="5000" w:type="pct"/>
          <w:jc w:val="center"/>
          <w:tblInd w:w="0" w:type="dxa"/>
          <w:tblLayout w:type="fixed"/>
          <w:tblCellMar>
            <w:top w:w="0" w:type="dxa"/>
            <w:left w:w="0" w:type="dxa"/>
            <w:bottom w:w="0" w:type="dxa"/>
            <w:right w:w="0" w:type="dxa"/>
          </w:tblCellMar>
        </w:tblPrEx>
        <w:trPr>
          <w:cantSplit/>
          <w:jc w:val="center"/>
        </w:trPr>
        <w:tc>
          <w:tcPr>
            <w:tcW w:w="2449" w:type="dxa"/>
            <w:shd w:val="clear" w:color="auto" w:fill="FFFFFF"/>
            <w:tcMar>
              <w:left w:w="8" w:type="dxa"/>
              <w:right w:w="8" w:type="dxa"/>
            </w:tcMar>
            <w:textDirection w:val="lrTb"/>
            <w:vAlign w:val="bottom"/>
          </w:tcPr>
          <w:p>
            <w:pPr>
              <w:widowControl w:val="0"/>
              <w:adjustRightInd w:val="0"/>
              <w:spacing w:before="0" w:after="0" w:line="0" w:lineRule="exact"/>
              <w:jc w:val="left"/>
              <w:rPr>
                <w:rFonts w:ascii="SimSun" w:hAnsi="SimSun" w:cs="SimSun"/>
                <w:color w:val="000000"/>
                <w:sz w:val="16"/>
                <w:szCs w:val="16"/>
              </w:rPr>
            </w:pPr>
          </w:p>
        </w:tc>
        <w:tc>
          <w:tcPr>
            <w:tcW w:w="1069" w:type="dxa"/>
            <w:shd w:val="clear" w:color="auto" w:fill="FFFFFF"/>
            <w:tcMar>
              <w:left w:w="8" w:type="dxa"/>
              <w:right w:w="8" w:type="dxa"/>
            </w:tcMar>
            <w:textDirection w:val="lrTb"/>
            <w:vAlign w:val="bottom"/>
          </w:tcPr>
          <w:p>
            <w:pPr>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中位数</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4.320</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0.805</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0.590</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0.620</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0.560</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0.990</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0.620</w:t>
            </w:r>
          </w:p>
        </w:tc>
      </w:tr>
      <w:tr>
        <w:tblPrEx>
          <w:tblW w:w="5000" w:type="pct"/>
          <w:jc w:val="center"/>
          <w:tblInd w:w="0" w:type="dxa"/>
          <w:tblLayout w:type="fixed"/>
          <w:tblCellMar>
            <w:top w:w="0" w:type="dxa"/>
            <w:left w:w="0" w:type="dxa"/>
            <w:bottom w:w="0" w:type="dxa"/>
            <w:right w:w="0" w:type="dxa"/>
          </w:tblCellMar>
        </w:tblPrEx>
        <w:trPr>
          <w:cantSplit/>
          <w:jc w:val="center"/>
        </w:trPr>
        <w:tc>
          <w:tcPr>
            <w:tcW w:w="2449" w:type="dxa"/>
            <w:shd w:val="clear" w:color="auto" w:fill="FFFFFF"/>
            <w:tcMar>
              <w:left w:w="8" w:type="dxa"/>
              <w:right w:w="8" w:type="dxa"/>
            </w:tcMar>
            <w:textDirection w:val="lrTb"/>
            <w:vAlign w:val="bottom"/>
          </w:tcPr>
          <w:p>
            <w:pPr>
              <w:widowControl w:val="0"/>
              <w:adjustRightInd w:val="0"/>
              <w:spacing w:before="0" w:after="0" w:line="0" w:lineRule="exact"/>
              <w:jc w:val="left"/>
              <w:rPr>
                <w:rFonts w:ascii="SimSun" w:hAnsi="SimSun" w:cs="SimSun"/>
                <w:color w:val="000000"/>
                <w:sz w:val="16"/>
                <w:szCs w:val="16"/>
              </w:rPr>
            </w:pPr>
          </w:p>
        </w:tc>
        <w:tc>
          <w:tcPr>
            <w:tcW w:w="1069" w:type="dxa"/>
            <w:shd w:val="clear" w:color="auto" w:fill="FFFFFF"/>
            <w:tcMar>
              <w:left w:w="8" w:type="dxa"/>
              <w:right w:w="8" w:type="dxa"/>
            </w:tcMar>
            <w:textDirection w:val="lrTb"/>
            <w:vAlign w:val="bottom"/>
          </w:tcPr>
          <w:p>
            <w:pPr>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Q1, Q3</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0.620, 8.020</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0.625, 12.825</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0.560, 0.620</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0.560, 1.810</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0.560, 0.660</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0.620, 1.610</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0.560, 1.610</w:t>
            </w:r>
          </w:p>
        </w:tc>
      </w:tr>
      <w:tr>
        <w:tblPrEx>
          <w:tblW w:w="5000" w:type="pct"/>
          <w:jc w:val="center"/>
          <w:tblInd w:w="0" w:type="dxa"/>
          <w:tblLayout w:type="fixed"/>
          <w:tblCellMar>
            <w:top w:w="0" w:type="dxa"/>
            <w:left w:w="0" w:type="dxa"/>
            <w:bottom w:w="0" w:type="dxa"/>
            <w:right w:w="0" w:type="dxa"/>
          </w:tblCellMar>
        </w:tblPrEx>
        <w:trPr>
          <w:cantSplit/>
          <w:jc w:val="center"/>
        </w:trPr>
        <w:tc>
          <w:tcPr>
            <w:tcW w:w="2449" w:type="dxa"/>
            <w:shd w:val="clear" w:color="auto" w:fill="FFFFFF"/>
            <w:tcMar>
              <w:left w:w="8" w:type="dxa"/>
              <w:right w:w="8" w:type="dxa"/>
            </w:tcMar>
            <w:textDirection w:val="lrTb"/>
            <w:vAlign w:val="bottom"/>
          </w:tcPr>
          <w:p>
            <w:pPr>
              <w:widowControl w:val="0"/>
              <w:adjustRightInd w:val="0"/>
              <w:spacing w:before="0" w:after="0" w:line="0" w:lineRule="exact"/>
              <w:jc w:val="left"/>
              <w:rPr>
                <w:rFonts w:ascii="SimSun" w:hAnsi="SimSun" w:cs="SimSun"/>
                <w:color w:val="000000"/>
                <w:sz w:val="16"/>
                <w:szCs w:val="16"/>
              </w:rPr>
            </w:pPr>
          </w:p>
        </w:tc>
        <w:tc>
          <w:tcPr>
            <w:tcW w:w="1069" w:type="dxa"/>
            <w:shd w:val="clear" w:color="auto" w:fill="FFFFFF"/>
            <w:tcMar>
              <w:left w:w="8" w:type="dxa"/>
              <w:right w:w="8" w:type="dxa"/>
            </w:tcMar>
            <w:textDirection w:val="lrTb"/>
            <w:vAlign w:val="bottom"/>
          </w:tcPr>
          <w:p>
            <w:pPr>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最小值，最大值</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0.62, 8.02</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0.49, 24.80</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0.53, 0.89</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0.49, 28.39</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0.53, 3.19</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0.59, 15.90</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0.49, 28.39</w:t>
            </w:r>
          </w:p>
        </w:tc>
      </w:tr>
      <w:tr>
        <w:tblPrEx>
          <w:tblW w:w="5000" w:type="pct"/>
          <w:jc w:val="center"/>
          <w:tblInd w:w="0" w:type="dxa"/>
          <w:tblLayout w:type="fixed"/>
          <w:tblCellMar>
            <w:top w:w="0" w:type="dxa"/>
            <w:left w:w="0" w:type="dxa"/>
            <w:bottom w:w="0" w:type="dxa"/>
            <w:right w:w="0" w:type="dxa"/>
          </w:tblCellMar>
        </w:tblPrEx>
        <w:trPr>
          <w:cantSplit/>
          <w:jc w:val="center"/>
        </w:trPr>
        <w:tc>
          <w:tcPr>
            <w:tcW w:w="12835" w:type="dxa"/>
            <w:gridSpan w:val="9"/>
            <w:shd w:val="clear" w:color="auto" w:fill="FFFFFF"/>
            <w:tcMar>
              <w:left w:w="8" w:type="dxa"/>
              <w:right w:w="8" w:type="dxa"/>
            </w:tcMar>
            <w:textDirection w:val="lrTb"/>
            <w:vAlign w:val="bottom"/>
          </w:tcPr>
          <w:p>
            <w:pPr>
              <w:widowControl w:val="0"/>
              <w:adjustRightInd w:val="0"/>
              <w:spacing w:before="0" w:after="0" w:line="0" w:lineRule="exact"/>
              <w:jc w:val="left"/>
              <w:rPr>
                <w:rFonts w:ascii="SimSun" w:hAnsi="SimSun" w:cs="SimSun"/>
                <w:color w:val="000000"/>
                <w:sz w:val="16"/>
                <w:szCs w:val="16"/>
              </w:rPr>
            </w:pPr>
          </w:p>
        </w:tc>
      </w:tr>
      <w:tr>
        <w:tblPrEx>
          <w:tblW w:w="5000" w:type="pct"/>
          <w:jc w:val="center"/>
          <w:tblInd w:w="0" w:type="dxa"/>
          <w:tblLayout w:type="fixed"/>
          <w:tblCellMar>
            <w:top w:w="0" w:type="dxa"/>
            <w:left w:w="0" w:type="dxa"/>
            <w:bottom w:w="0" w:type="dxa"/>
            <w:right w:w="0" w:type="dxa"/>
          </w:tblCellMar>
        </w:tblPrEx>
        <w:trPr>
          <w:cantSplit/>
          <w:jc w:val="center"/>
        </w:trPr>
        <w:tc>
          <w:tcPr>
            <w:tcW w:w="2449" w:type="dxa"/>
            <w:shd w:val="clear" w:color="auto" w:fill="FFFFFF"/>
            <w:tcMar>
              <w:left w:w="8" w:type="dxa"/>
              <w:right w:w="8" w:type="dxa"/>
            </w:tcMar>
            <w:textDirection w:val="lrTb"/>
            <w:vAlign w:val="bottom"/>
          </w:tcPr>
          <w:p>
            <w:pPr>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最后一线靶向治疗的治疗线数[2]</w:t>
            </w:r>
          </w:p>
        </w:tc>
        <w:tc>
          <w:tcPr>
            <w:tcW w:w="1069" w:type="dxa"/>
            <w:shd w:val="clear" w:color="auto" w:fill="FFFFFF"/>
            <w:tcMar>
              <w:left w:w="8" w:type="dxa"/>
              <w:right w:w="8" w:type="dxa"/>
            </w:tcMar>
            <w:textDirection w:val="lrTb"/>
            <w:vAlign w:val="bottom"/>
          </w:tcPr>
          <w:p>
            <w:pPr>
              <w:widowControl w:val="0"/>
              <w:adjustRightInd w:val="0"/>
              <w:spacing w:before="0" w:after="0" w:line="0" w:lineRule="exact"/>
              <w:jc w:val="left"/>
              <w:rPr>
                <w:rFonts w:ascii="SimSun" w:hAnsi="SimSun" w:cs="SimSun"/>
                <w:color w:val="000000"/>
                <w:sz w:val="16"/>
                <w:szCs w:val="16"/>
              </w:rPr>
            </w:pP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p>
        </w:tc>
      </w:tr>
      <w:tr>
        <w:tblPrEx>
          <w:tblW w:w="5000" w:type="pct"/>
          <w:jc w:val="center"/>
          <w:tblInd w:w="0" w:type="dxa"/>
          <w:tblLayout w:type="fixed"/>
          <w:tblCellMar>
            <w:top w:w="0" w:type="dxa"/>
            <w:left w:w="0" w:type="dxa"/>
            <w:bottom w:w="0" w:type="dxa"/>
            <w:right w:w="0" w:type="dxa"/>
          </w:tblCellMar>
        </w:tblPrEx>
        <w:trPr>
          <w:cantSplit/>
          <w:jc w:val="center"/>
        </w:trPr>
        <w:tc>
          <w:tcPr>
            <w:tcW w:w="2449" w:type="dxa"/>
            <w:shd w:val="clear" w:color="auto" w:fill="FFFFFF"/>
            <w:tcMar>
              <w:left w:w="8" w:type="dxa"/>
              <w:right w:w="8" w:type="dxa"/>
            </w:tcMar>
            <w:textDirection w:val="lrTb"/>
            <w:vAlign w:val="bottom"/>
          </w:tcPr>
          <w:p>
            <w:pPr>
              <w:widowControl w:val="0"/>
              <w:adjustRightInd w:val="0"/>
              <w:spacing w:before="0" w:after="0" w:line="0" w:lineRule="exact"/>
              <w:ind w:left="200"/>
              <w:jc w:val="left"/>
              <w:rPr>
                <w:rFonts w:ascii="SimSun" w:hAnsi="SimSun" w:cs="SimSun"/>
                <w:color w:val="000000"/>
                <w:sz w:val="16"/>
                <w:szCs w:val="16"/>
              </w:rPr>
            </w:pPr>
            <w:r>
              <w:rPr>
                <w:rFonts w:ascii="Times New Roman" w:eastAsia="宋体" w:hAnsi="Times New Roman" w:cs="Times New Roman"/>
                <w:snapToGrid/>
                <w:color w:val="000000"/>
                <w:sz w:val="16"/>
                <w:szCs w:val="16"/>
              </w:rPr>
              <w:t>1</w:t>
            </w:r>
          </w:p>
        </w:tc>
        <w:tc>
          <w:tcPr>
            <w:tcW w:w="1069" w:type="dxa"/>
            <w:shd w:val="clear" w:color="auto" w:fill="FFFFFF"/>
            <w:tcMar>
              <w:left w:w="8" w:type="dxa"/>
              <w:right w:w="8" w:type="dxa"/>
            </w:tcMar>
            <w:textDirection w:val="lrTb"/>
            <w:vAlign w:val="bottom"/>
          </w:tcPr>
          <w:p>
            <w:pPr>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(25.0)</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(20.0)</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 (44.4)</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 (66.7)</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9 (100)</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19 (54.3)</w:t>
            </w:r>
          </w:p>
        </w:tc>
      </w:tr>
      <w:tr>
        <w:tblPrEx>
          <w:tblW w:w="5000" w:type="pct"/>
          <w:jc w:val="center"/>
          <w:tblInd w:w="0" w:type="dxa"/>
          <w:tblLayout w:type="fixed"/>
          <w:tblCellMar>
            <w:top w:w="0" w:type="dxa"/>
            <w:left w:w="0" w:type="dxa"/>
            <w:bottom w:w="0" w:type="dxa"/>
            <w:right w:w="0" w:type="dxa"/>
          </w:tblCellMar>
        </w:tblPrEx>
        <w:trPr>
          <w:cantSplit/>
          <w:jc w:val="center"/>
        </w:trPr>
        <w:tc>
          <w:tcPr>
            <w:tcW w:w="2449" w:type="dxa"/>
            <w:shd w:val="clear" w:color="auto" w:fill="FFFFFF"/>
            <w:tcMar>
              <w:left w:w="8" w:type="dxa"/>
              <w:right w:w="8" w:type="dxa"/>
            </w:tcMar>
            <w:textDirection w:val="lrTb"/>
            <w:vAlign w:val="bottom"/>
          </w:tcPr>
          <w:p>
            <w:pPr>
              <w:widowControl w:val="0"/>
              <w:adjustRightInd w:val="0"/>
              <w:spacing w:before="0" w:after="0" w:line="0" w:lineRule="exact"/>
              <w:ind w:left="200"/>
              <w:jc w:val="left"/>
              <w:rPr>
                <w:rFonts w:ascii="SimSun" w:hAnsi="SimSun" w:cs="SimSun"/>
                <w:color w:val="000000"/>
                <w:sz w:val="16"/>
                <w:szCs w:val="16"/>
              </w:rPr>
            </w:pPr>
            <w:r>
              <w:rPr>
                <w:rFonts w:ascii="Times New Roman" w:eastAsia="宋体" w:hAnsi="Times New Roman" w:cs="Times New Roman"/>
                <w:snapToGrid/>
                <w:color w:val="000000"/>
                <w:sz w:val="16"/>
                <w:szCs w:val="16"/>
              </w:rPr>
              <w:t>2</w:t>
            </w:r>
          </w:p>
        </w:tc>
        <w:tc>
          <w:tcPr>
            <w:tcW w:w="1069" w:type="dxa"/>
            <w:shd w:val="clear" w:color="auto" w:fill="FFFFFF"/>
            <w:tcMar>
              <w:left w:w="8" w:type="dxa"/>
              <w:right w:w="8" w:type="dxa"/>
            </w:tcMar>
            <w:textDirection w:val="lrTb"/>
            <w:vAlign w:val="bottom"/>
          </w:tcPr>
          <w:p>
            <w:pPr>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(50.0)</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(25.0)</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 (60.0)</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 (44.4)</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(16.7)</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 (28.6)</w:t>
            </w:r>
          </w:p>
        </w:tc>
      </w:tr>
      <w:tr>
        <w:tblPrEx>
          <w:tblW w:w="5000" w:type="pct"/>
          <w:jc w:val="center"/>
          <w:tblInd w:w="0" w:type="dxa"/>
          <w:tblLayout w:type="fixed"/>
          <w:tblCellMar>
            <w:top w:w="0" w:type="dxa"/>
            <w:left w:w="0" w:type="dxa"/>
            <w:bottom w:w="0" w:type="dxa"/>
            <w:right w:w="0" w:type="dxa"/>
          </w:tblCellMar>
        </w:tblPrEx>
        <w:trPr>
          <w:cantSplit/>
          <w:jc w:val="center"/>
        </w:trPr>
        <w:tc>
          <w:tcPr>
            <w:tcW w:w="2449" w:type="dxa"/>
            <w:shd w:val="clear" w:color="auto" w:fill="FFFFFF"/>
            <w:tcMar>
              <w:left w:w="8" w:type="dxa"/>
              <w:right w:w="8" w:type="dxa"/>
            </w:tcMar>
            <w:textDirection w:val="lrTb"/>
            <w:vAlign w:val="bottom"/>
          </w:tcPr>
          <w:p>
            <w:pPr>
              <w:widowControl w:val="0"/>
              <w:adjustRightInd w:val="0"/>
              <w:spacing w:before="0" w:after="0" w:line="0" w:lineRule="exact"/>
              <w:ind w:left="200"/>
              <w:jc w:val="left"/>
              <w:rPr>
                <w:rFonts w:ascii="SimSun" w:hAnsi="SimSun" w:cs="SimSun"/>
                <w:color w:val="000000"/>
                <w:sz w:val="16"/>
                <w:szCs w:val="16"/>
              </w:rPr>
            </w:pPr>
            <w:r>
              <w:rPr>
                <w:rFonts w:ascii="Times New Roman" w:eastAsia="宋体" w:hAnsi="Times New Roman" w:cs="Times New Roman"/>
                <w:snapToGrid/>
                <w:color w:val="000000"/>
                <w:sz w:val="16"/>
                <w:szCs w:val="16"/>
              </w:rPr>
              <w:t>3</w:t>
            </w:r>
          </w:p>
        </w:tc>
        <w:tc>
          <w:tcPr>
            <w:tcW w:w="1069" w:type="dxa"/>
            <w:shd w:val="clear" w:color="auto" w:fill="FFFFFF"/>
            <w:tcMar>
              <w:left w:w="8" w:type="dxa"/>
              <w:right w:w="8" w:type="dxa"/>
            </w:tcMar>
            <w:textDirection w:val="lrTb"/>
            <w:vAlign w:val="bottom"/>
          </w:tcPr>
          <w:p>
            <w:pPr>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(25.0)</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(20.0)</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(16.7)</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 (8.6)</w:t>
            </w:r>
          </w:p>
        </w:tc>
      </w:tr>
      <w:tr>
        <w:tblPrEx>
          <w:tblW w:w="5000" w:type="pct"/>
          <w:jc w:val="center"/>
          <w:tblInd w:w="0" w:type="dxa"/>
          <w:tblLayout w:type="fixed"/>
          <w:tblCellMar>
            <w:top w:w="0" w:type="dxa"/>
            <w:left w:w="0" w:type="dxa"/>
            <w:bottom w:w="0" w:type="dxa"/>
            <w:right w:w="0" w:type="dxa"/>
          </w:tblCellMar>
        </w:tblPrEx>
        <w:trPr>
          <w:cantSplit/>
          <w:jc w:val="center"/>
        </w:trPr>
        <w:tc>
          <w:tcPr>
            <w:tcW w:w="2449" w:type="dxa"/>
            <w:shd w:val="clear" w:color="auto" w:fill="FFFFFF"/>
            <w:tcMar>
              <w:left w:w="8" w:type="dxa"/>
              <w:right w:w="8" w:type="dxa"/>
            </w:tcMar>
            <w:textDirection w:val="lrTb"/>
            <w:vAlign w:val="bottom"/>
          </w:tcPr>
          <w:p>
            <w:pPr>
              <w:widowControl w:val="0"/>
              <w:adjustRightInd w:val="0"/>
              <w:spacing w:before="0" w:after="0" w:line="0" w:lineRule="exact"/>
              <w:ind w:left="200"/>
              <w:jc w:val="left"/>
              <w:rPr>
                <w:rFonts w:ascii="SimSun" w:hAnsi="SimSun" w:cs="SimSun"/>
                <w:color w:val="000000"/>
                <w:sz w:val="16"/>
                <w:szCs w:val="16"/>
              </w:rPr>
            </w:pPr>
            <w:r>
              <w:rPr>
                <w:rFonts w:ascii="Times New Roman" w:eastAsia="宋体" w:hAnsi="Times New Roman" w:cs="Times New Roman"/>
                <w:snapToGrid/>
                <w:color w:val="000000"/>
                <w:sz w:val="16"/>
                <w:szCs w:val="16"/>
              </w:rPr>
              <w:t>4</w:t>
            </w:r>
          </w:p>
        </w:tc>
        <w:tc>
          <w:tcPr>
            <w:tcW w:w="1069" w:type="dxa"/>
            <w:shd w:val="clear" w:color="auto" w:fill="FFFFFF"/>
            <w:tcMar>
              <w:left w:w="8" w:type="dxa"/>
              <w:right w:w="8" w:type="dxa"/>
            </w:tcMar>
            <w:textDirection w:val="lrTb"/>
            <w:vAlign w:val="bottom"/>
          </w:tcPr>
          <w:p>
            <w:pPr>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(50.0)</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(25.0)</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 (8.6)</w:t>
            </w:r>
          </w:p>
        </w:tc>
      </w:tr>
      <w:tr>
        <w:tblPrEx>
          <w:tblW w:w="5000" w:type="pct"/>
          <w:jc w:val="center"/>
          <w:tblInd w:w="0" w:type="dxa"/>
          <w:tblLayout w:type="fixed"/>
          <w:tblCellMar>
            <w:top w:w="0" w:type="dxa"/>
            <w:left w:w="0" w:type="dxa"/>
            <w:bottom w:w="0" w:type="dxa"/>
            <w:right w:w="0" w:type="dxa"/>
          </w:tblCellMar>
        </w:tblPrEx>
        <w:trPr>
          <w:cantSplit/>
          <w:jc w:val="center"/>
        </w:trPr>
        <w:tc>
          <w:tcPr>
            <w:tcW w:w="12835" w:type="dxa"/>
            <w:gridSpan w:val="9"/>
            <w:shd w:val="clear" w:color="auto" w:fill="FFFFFF"/>
            <w:tcMar>
              <w:left w:w="8" w:type="dxa"/>
              <w:right w:w="8" w:type="dxa"/>
            </w:tcMar>
            <w:textDirection w:val="lrTb"/>
            <w:vAlign w:val="bottom"/>
          </w:tcPr>
          <w:p>
            <w:pPr>
              <w:widowControl w:val="0"/>
              <w:adjustRightInd w:val="0"/>
              <w:spacing w:before="0" w:after="0" w:line="0" w:lineRule="exact"/>
              <w:jc w:val="left"/>
              <w:rPr>
                <w:rFonts w:ascii="SimSun" w:hAnsi="SimSun" w:cs="SimSun"/>
                <w:color w:val="000000"/>
                <w:sz w:val="16"/>
                <w:szCs w:val="16"/>
              </w:rPr>
            </w:pPr>
          </w:p>
        </w:tc>
      </w:tr>
      <w:tr>
        <w:tblPrEx>
          <w:tblW w:w="5000" w:type="pct"/>
          <w:jc w:val="center"/>
          <w:tblInd w:w="0" w:type="dxa"/>
          <w:tblLayout w:type="fixed"/>
          <w:tblCellMar>
            <w:top w:w="0" w:type="dxa"/>
            <w:left w:w="0" w:type="dxa"/>
            <w:bottom w:w="0" w:type="dxa"/>
            <w:right w:w="0" w:type="dxa"/>
          </w:tblCellMar>
        </w:tblPrEx>
        <w:trPr>
          <w:cantSplit/>
          <w:jc w:val="center"/>
        </w:trPr>
        <w:tc>
          <w:tcPr>
            <w:tcW w:w="2449" w:type="dxa"/>
            <w:shd w:val="clear" w:color="auto" w:fill="FFFFFF"/>
            <w:tcMar>
              <w:left w:w="8" w:type="dxa"/>
              <w:right w:w="8" w:type="dxa"/>
            </w:tcMar>
            <w:textDirection w:val="lrTb"/>
            <w:vAlign w:val="bottom"/>
          </w:tcPr>
          <w:p>
            <w:pPr>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最后一线肿瘤靶向治疗最佳疗效[2]</w:t>
            </w:r>
          </w:p>
        </w:tc>
        <w:tc>
          <w:tcPr>
            <w:tcW w:w="1069" w:type="dxa"/>
            <w:shd w:val="clear" w:color="auto" w:fill="FFFFFF"/>
            <w:tcMar>
              <w:left w:w="8" w:type="dxa"/>
              <w:right w:w="8" w:type="dxa"/>
            </w:tcMar>
            <w:textDirection w:val="lrTb"/>
            <w:vAlign w:val="bottom"/>
          </w:tcPr>
          <w:p>
            <w:pPr>
              <w:widowControl w:val="0"/>
              <w:adjustRightInd w:val="0"/>
              <w:spacing w:before="0" w:after="0" w:line="0" w:lineRule="exact"/>
              <w:jc w:val="left"/>
              <w:rPr>
                <w:rFonts w:ascii="SimSun" w:hAnsi="SimSun" w:cs="SimSun"/>
                <w:color w:val="000000"/>
                <w:sz w:val="16"/>
                <w:szCs w:val="16"/>
              </w:rPr>
            </w:pP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p>
        </w:tc>
      </w:tr>
      <w:tr>
        <w:tblPrEx>
          <w:tblW w:w="5000" w:type="pct"/>
          <w:jc w:val="center"/>
          <w:tblInd w:w="0" w:type="dxa"/>
          <w:tblLayout w:type="fixed"/>
          <w:tblCellMar>
            <w:top w:w="0" w:type="dxa"/>
            <w:left w:w="0" w:type="dxa"/>
            <w:bottom w:w="0" w:type="dxa"/>
            <w:right w:w="0" w:type="dxa"/>
          </w:tblCellMar>
        </w:tblPrEx>
        <w:trPr>
          <w:cantSplit/>
          <w:jc w:val="center"/>
        </w:trPr>
        <w:tc>
          <w:tcPr>
            <w:tcW w:w="2449" w:type="dxa"/>
            <w:shd w:val="clear" w:color="auto" w:fill="FFFFFF"/>
            <w:tcMar>
              <w:left w:w="8" w:type="dxa"/>
              <w:right w:w="8" w:type="dxa"/>
            </w:tcMar>
            <w:textDirection w:val="lrTb"/>
            <w:vAlign w:val="bottom"/>
          </w:tcPr>
          <w:p>
            <w:pPr>
              <w:widowControl w:val="0"/>
              <w:adjustRightInd w:val="0"/>
              <w:spacing w:before="0" w:after="0" w:line="0" w:lineRule="exact"/>
              <w:ind w:left="200"/>
              <w:jc w:val="left"/>
              <w:rPr>
                <w:rFonts w:ascii="SimSun" w:hAnsi="SimSun" w:cs="SimSun"/>
                <w:color w:val="000000"/>
                <w:sz w:val="16"/>
                <w:szCs w:val="16"/>
              </w:rPr>
            </w:pPr>
            <w:r>
              <w:rPr>
                <w:rFonts w:ascii="Times New Roman" w:eastAsia="宋体" w:hAnsi="Times New Roman" w:cs="Times New Roman"/>
                <w:snapToGrid/>
                <w:color w:val="000000"/>
                <w:sz w:val="16"/>
                <w:szCs w:val="16"/>
              </w:rPr>
              <w:t>完全缓解</w:t>
            </w:r>
          </w:p>
        </w:tc>
        <w:tc>
          <w:tcPr>
            <w:tcW w:w="1069" w:type="dxa"/>
            <w:shd w:val="clear" w:color="auto" w:fill="FFFFFF"/>
            <w:tcMar>
              <w:left w:w="8" w:type="dxa"/>
              <w:right w:w="8" w:type="dxa"/>
            </w:tcMar>
            <w:textDirection w:val="lrTb"/>
            <w:vAlign w:val="bottom"/>
          </w:tcPr>
          <w:p>
            <w:pPr>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(2.9)</w:t>
            </w:r>
          </w:p>
        </w:tc>
      </w:tr>
      <w:tr>
        <w:tblPrEx>
          <w:tblW w:w="5000" w:type="pct"/>
          <w:jc w:val="center"/>
          <w:tblInd w:w="0" w:type="dxa"/>
          <w:tblLayout w:type="fixed"/>
          <w:tblCellMar>
            <w:top w:w="0" w:type="dxa"/>
            <w:left w:w="0" w:type="dxa"/>
            <w:bottom w:w="0" w:type="dxa"/>
            <w:right w:w="0" w:type="dxa"/>
          </w:tblCellMar>
        </w:tblPrEx>
        <w:trPr>
          <w:cantSplit/>
          <w:jc w:val="center"/>
        </w:trPr>
        <w:tc>
          <w:tcPr>
            <w:tcW w:w="2449" w:type="dxa"/>
            <w:shd w:val="clear" w:color="auto" w:fill="FFFFFF"/>
            <w:tcMar>
              <w:left w:w="8" w:type="dxa"/>
              <w:right w:w="8" w:type="dxa"/>
            </w:tcMar>
            <w:textDirection w:val="lrTb"/>
            <w:vAlign w:val="bottom"/>
          </w:tcPr>
          <w:p>
            <w:pPr>
              <w:widowControl w:val="0"/>
              <w:adjustRightInd w:val="0"/>
              <w:spacing w:before="0" w:after="0" w:line="0" w:lineRule="exact"/>
              <w:ind w:left="200"/>
              <w:jc w:val="left"/>
              <w:rPr>
                <w:rFonts w:ascii="SimSun" w:hAnsi="SimSun" w:cs="SimSun"/>
                <w:color w:val="000000"/>
                <w:sz w:val="16"/>
                <w:szCs w:val="16"/>
              </w:rPr>
            </w:pPr>
            <w:r>
              <w:rPr>
                <w:rFonts w:ascii="Times New Roman" w:eastAsia="宋体" w:hAnsi="Times New Roman" w:cs="Times New Roman"/>
                <w:snapToGrid/>
                <w:color w:val="000000"/>
                <w:sz w:val="16"/>
                <w:szCs w:val="16"/>
              </w:rPr>
              <w:t>部分缓解</w:t>
            </w:r>
          </w:p>
        </w:tc>
        <w:tc>
          <w:tcPr>
            <w:tcW w:w="1069" w:type="dxa"/>
            <w:shd w:val="clear" w:color="auto" w:fill="FFFFFF"/>
            <w:tcMar>
              <w:left w:w="8" w:type="dxa"/>
              <w:right w:w="8" w:type="dxa"/>
            </w:tcMar>
            <w:textDirection w:val="lrTb"/>
            <w:vAlign w:val="bottom"/>
          </w:tcPr>
          <w:p>
            <w:pPr>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(100)</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 (100)</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(40.0)</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6 (66.7)</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 (83.3)</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6 (66.7)</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25 (71.4)</w:t>
            </w:r>
          </w:p>
        </w:tc>
      </w:tr>
      <w:tr>
        <w:tblPrEx>
          <w:tblW w:w="5000" w:type="pct"/>
          <w:jc w:val="center"/>
          <w:tblInd w:w="0" w:type="dxa"/>
          <w:tblLayout w:type="fixed"/>
          <w:tblCellMar>
            <w:top w:w="0" w:type="dxa"/>
            <w:left w:w="0" w:type="dxa"/>
            <w:bottom w:w="0" w:type="dxa"/>
            <w:right w:w="0" w:type="dxa"/>
          </w:tblCellMar>
        </w:tblPrEx>
        <w:trPr>
          <w:cantSplit/>
          <w:jc w:val="center"/>
        </w:trPr>
        <w:tc>
          <w:tcPr>
            <w:tcW w:w="2449" w:type="dxa"/>
            <w:shd w:val="clear" w:color="auto" w:fill="FFFFFF"/>
            <w:tcMar>
              <w:left w:w="8" w:type="dxa"/>
              <w:right w:w="8" w:type="dxa"/>
            </w:tcMar>
            <w:textDirection w:val="lrTb"/>
            <w:vAlign w:val="bottom"/>
          </w:tcPr>
          <w:p>
            <w:pPr>
              <w:widowControl w:val="0"/>
              <w:adjustRightInd w:val="0"/>
              <w:spacing w:before="0" w:after="0" w:line="0" w:lineRule="exact"/>
              <w:ind w:left="200"/>
              <w:jc w:val="left"/>
              <w:rPr>
                <w:rFonts w:ascii="SimSun" w:hAnsi="SimSun" w:cs="SimSun"/>
                <w:color w:val="000000"/>
                <w:sz w:val="16"/>
                <w:szCs w:val="16"/>
              </w:rPr>
            </w:pPr>
            <w:r>
              <w:rPr>
                <w:rFonts w:ascii="Times New Roman" w:eastAsia="宋体" w:hAnsi="Times New Roman" w:cs="Times New Roman"/>
                <w:snapToGrid/>
                <w:color w:val="000000"/>
                <w:sz w:val="16"/>
                <w:szCs w:val="16"/>
              </w:rPr>
              <w:t>疾病稳定</w:t>
            </w:r>
          </w:p>
        </w:tc>
        <w:tc>
          <w:tcPr>
            <w:tcW w:w="1069" w:type="dxa"/>
            <w:shd w:val="clear" w:color="auto" w:fill="FFFFFF"/>
            <w:tcMar>
              <w:left w:w="8" w:type="dxa"/>
              <w:right w:w="8" w:type="dxa"/>
            </w:tcMar>
            <w:textDirection w:val="lrTb"/>
            <w:vAlign w:val="bottom"/>
          </w:tcPr>
          <w:p>
            <w:pPr>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(20.0)</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(22.2)</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 (8.6)</w:t>
            </w:r>
          </w:p>
        </w:tc>
      </w:tr>
      <w:tr>
        <w:tblPrEx>
          <w:tblW w:w="5000" w:type="pct"/>
          <w:jc w:val="center"/>
          <w:tblInd w:w="0" w:type="dxa"/>
          <w:tblLayout w:type="fixed"/>
          <w:tblCellMar>
            <w:top w:w="0" w:type="dxa"/>
            <w:left w:w="0" w:type="dxa"/>
            <w:bottom w:w="0" w:type="dxa"/>
            <w:right w:w="0" w:type="dxa"/>
          </w:tblCellMar>
        </w:tblPrEx>
        <w:trPr>
          <w:cantSplit/>
          <w:jc w:val="center"/>
        </w:trPr>
        <w:tc>
          <w:tcPr>
            <w:tcW w:w="2449" w:type="dxa"/>
            <w:shd w:val="clear" w:color="auto" w:fill="FFFFFF"/>
            <w:tcMar>
              <w:left w:w="8" w:type="dxa"/>
              <w:right w:w="8" w:type="dxa"/>
            </w:tcMar>
            <w:textDirection w:val="lrTb"/>
            <w:vAlign w:val="bottom"/>
          </w:tcPr>
          <w:p>
            <w:pPr>
              <w:widowControl w:val="0"/>
              <w:adjustRightInd w:val="0"/>
              <w:spacing w:before="0" w:after="0" w:line="0" w:lineRule="exact"/>
              <w:ind w:left="200"/>
              <w:jc w:val="left"/>
              <w:rPr>
                <w:rFonts w:ascii="SimSun" w:hAnsi="SimSun" w:cs="SimSun"/>
                <w:color w:val="000000"/>
                <w:sz w:val="16"/>
                <w:szCs w:val="16"/>
              </w:rPr>
            </w:pPr>
            <w:r>
              <w:rPr>
                <w:rFonts w:ascii="Times New Roman" w:eastAsia="宋体" w:hAnsi="Times New Roman" w:cs="Times New Roman"/>
                <w:snapToGrid/>
                <w:color w:val="000000"/>
                <w:sz w:val="16"/>
                <w:szCs w:val="16"/>
              </w:rPr>
              <w:t>疾病进展</w:t>
            </w:r>
          </w:p>
        </w:tc>
        <w:tc>
          <w:tcPr>
            <w:tcW w:w="1069" w:type="dxa"/>
            <w:shd w:val="clear" w:color="auto" w:fill="FFFFFF"/>
            <w:tcMar>
              <w:left w:w="8" w:type="dxa"/>
              <w:right w:w="8" w:type="dxa"/>
            </w:tcMar>
            <w:textDirection w:val="lrTb"/>
            <w:vAlign w:val="bottom"/>
          </w:tcPr>
          <w:p>
            <w:pPr>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(40.0)</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 (11.4)</w:t>
            </w:r>
          </w:p>
        </w:tc>
      </w:tr>
      <w:tr>
        <w:tblPrEx>
          <w:tblW w:w="5000" w:type="pct"/>
          <w:jc w:val="center"/>
          <w:tblInd w:w="0" w:type="dxa"/>
          <w:tblLayout w:type="fixed"/>
          <w:tblCellMar>
            <w:top w:w="0" w:type="dxa"/>
            <w:left w:w="0" w:type="dxa"/>
            <w:bottom w:w="0" w:type="dxa"/>
            <w:right w:w="0" w:type="dxa"/>
          </w:tblCellMar>
        </w:tblPrEx>
        <w:trPr>
          <w:cantSplit/>
          <w:jc w:val="center"/>
        </w:trPr>
        <w:tc>
          <w:tcPr>
            <w:tcW w:w="2449" w:type="dxa"/>
            <w:shd w:val="clear" w:color="auto" w:fill="FFFFFF"/>
            <w:tcMar>
              <w:left w:w="8" w:type="dxa"/>
              <w:right w:w="8" w:type="dxa"/>
            </w:tcMar>
            <w:textDirection w:val="lrTb"/>
            <w:vAlign w:val="bottom"/>
          </w:tcPr>
          <w:p>
            <w:pPr>
              <w:widowControl w:val="0"/>
              <w:adjustRightInd w:val="0"/>
              <w:spacing w:before="0" w:after="0" w:line="0" w:lineRule="exact"/>
              <w:ind w:left="200"/>
              <w:jc w:val="left"/>
              <w:rPr>
                <w:rFonts w:ascii="SimSun" w:hAnsi="SimSun" w:cs="SimSun"/>
                <w:color w:val="000000"/>
                <w:sz w:val="16"/>
                <w:szCs w:val="16"/>
              </w:rPr>
            </w:pPr>
            <w:r>
              <w:rPr>
                <w:rFonts w:ascii="Times New Roman" w:eastAsia="宋体" w:hAnsi="Times New Roman" w:cs="Times New Roman"/>
                <w:snapToGrid/>
                <w:color w:val="000000"/>
                <w:sz w:val="16"/>
                <w:szCs w:val="16"/>
              </w:rPr>
              <w:t>不可评估</w:t>
            </w:r>
          </w:p>
        </w:tc>
        <w:tc>
          <w:tcPr>
            <w:tcW w:w="1069" w:type="dxa"/>
            <w:shd w:val="clear" w:color="auto" w:fill="FFFFFF"/>
            <w:tcMar>
              <w:left w:w="8" w:type="dxa"/>
              <w:right w:w="8" w:type="dxa"/>
            </w:tcMar>
            <w:textDirection w:val="lrTb"/>
            <w:vAlign w:val="bottom"/>
          </w:tcPr>
          <w:p>
            <w:pPr>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(16.7)</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(5.7)</w:t>
            </w:r>
          </w:p>
        </w:tc>
      </w:tr>
      <w:tr>
        <w:tblPrEx>
          <w:tblW w:w="5000" w:type="pct"/>
          <w:jc w:val="center"/>
          <w:tblInd w:w="0" w:type="dxa"/>
          <w:tblLayout w:type="fixed"/>
          <w:tblCellMar>
            <w:top w:w="0" w:type="dxa"/>
            <w:left w:w="0" w:type="dxa"/>
            <w:bottom w:w="0" w:type="dxa"/>
            <w:right w:w="0" w:type="dxa"/>
          </w:tblCellMar>
        </w:tblPrEx>
        <w:trPr>
          <w:cantSplit/>
          <w:jc w:val="center"/>
        </w:trPr>
        <w:tc>
          <w:tcPr>
            <w:tcW w:w="12835" w:type="dxa"/>
            <w:gridSpan w:val="9"/>
            <w:shd w:val="clear" w:color="auto" w:fill="FFFFFF"/>
            <w:tcMar>
              <w:left w:w="8" w:type="dxa"/>
              <w:right w:w="8" w:type="dxa"/>
            </w:tcMar>
            <w:textDirection w:val="lrTb"/>
            <w:vAlign w:val="bottom"/>
          </w:tcPr>
          <w:p>
            <w:pPr>
              <w:widowControl w:val="0"/>
              <w:adjustRightInd w:val="0"/>
              <w:spacing w:before="0" w:after="0" w:line="0" w:lineRule="exact"/>
              <w:jc w:val="left"/>
              <w:rPr>
                <w:rFonts w:ascii="SimSun" w:hAnsi="SimSun" w:cs="SimSun"/>
                <w:color w:val="000000"/>
                <w:sz w:val="16"/>
                <w:szCs w:val="16"/>
              </w:rPr>
            </w:pPr>
          </w:p>
        </w:tc>
      </w:tr>
      <w:tr>
        <w:tblPrEx>
          <w:tblW w:w="5000" w:type="pct"/>
          <w:jc w:val="center"/>
          <w:tblInd w:w="0" w:type="dxa"/>
          <w:tblLayout w:type="fixed"/>
          <w:tblCellMar>
            <w:top w:w="0" w:type="dxa"/>
            <w:left w:w="0" w:type="dxa"/>
            <w:bottom w:w="0" w:type="dxa"/>
            <w:right w:w="0" w:type="dxa"/>
          </w:tblCellMar>
        </w:tblPrEx>
        <w:trPr>
          <w:cantSplit/>
          <w:jc w:val="center"/>
        </w:trPr>
        <w:tc>
          <w:tcPr>
            <w:tcW w:w="2449" w:type="dxa"/>
            <w:shd w:val="clear" w:color="auto" w:fill="FFFFFF"/>
            <w:tcMar>
              <w:left w:w="8" w:type="dxa"/>
              <w:right w:w="8" w:type="dxa"/>
            </w:tcMar>
            <w:textDirection w:val="lrTb"/>
            <w:vAlign w:val="bottom"/>
          </w:tcPr>
          <w:p>
            <w:pPr>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最后一线肿瘤靶向治疗失败原因[2]</w:t>
            </w:r>
          </w:p>
        </w:tc>
        <w:tc>
          <w:tcPr>
            <w:tcW w:w="1069" w:type="dxa"/>
            <w:shd w:val="clear" w:color="auto" w:fill="FFFFFF"/>
            <w:tcMar>
              <w:left w:w="8" w:type="dxa"/>
              <w:right w:w="8" w:type="dxa"/>
            </w:tcMar>
            <w:textDirection w:val="lrTb"/>
            <w:vAlign w:val="bottom"/>
          </w:tcPr>
          <w:p>
            <w:pPr>
              <w:widowControl w:val="0"/>
              <w:adjustRightInd w:val="0"/>
              <w:spacing w:before="0" w:after="0" w:line="0" w:lineRule="exact"/>
              <w:jc w:val="left"/>
              <w:rPr>
                <w:rFonts w:ascii="SimSun" w:hAnsi="SimSun" w:cs="SimSun"/>
                <w:color w:val="000000"/>
                <w:sz w:val="16"/>
                <w:szCs w:val="16"/>
              </w:rPr>
            </w:pP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p>
        </w:tc>
      </w:tr>
      <w:tr>
        <w:tblPrEx>
          <w:tblW w:w="5000" w:type="pct"/>
          <w:jc w:val="center"/>
          <w:tblInd w:w="0" w:type="dxa"/>
          <w:tblLayout w:type="fixed"/>
          <w:tblCellMar>
            <w:top w:w="0" w:type="dxa"/>
            <w:left w:w="0" w:type="dxa"/>
            <w:bottom w:w="0" w:type="dxa"/>
            <w:right w:w="0" w:type="dxa"/>
          </w:tblCellMar>
        </w:tblPrEx>
        <w:trPr>
          <w:cantSplit/>
          <w:jc w:val="center"/>
        </w:trPr>
        <w:tc>
          <w:tcPr>
            <w:tcW w:w="2449" w:type="dxa"/>
            <w:shd w:val="clear" w:color="auto" w:fill="FFFFFF"/>
            <w:tcMar>
              <w:left w:w="8" w:type="dxa"/>
              <w:right w:w="8" w:type="dxa"/>
            </w:tcMar>
            <w:textDirection w:val="lrTb"/>
            <w:vAlign w:val="bottom"/>
          </w:tcPr>
          <w:p>
            <w:pPr>
              <w:widowControl w:val="0"/>
              <w:adjustRightInd w:val="0"/>
              <w:spacing w:before="0" w:after="0" w:line="0" w:lineRule="exact"/>
              <w:ind w:left="200"/>
              <w:jc w:val="left"/>
              <w:rPr>
                <w:rFonts w:ascii="SimSun" w:hAnsi="SimSun" w:cs="SimSun"/>
                <w:color w:val="000000"/>
                <w:sz w:val="16"/>
                <w:szCs w:val="16"/>
              </w:rPr>
            </w:pPr>
            <w:r>
              <w:rPr>
                <w:rFonts w:ascii="Times New Roman" w:eastAsia="宋体" w:hAnsi="Times New Roman" w:cs="Times New Roman"/>
                <w:snapToGrid/>
                <w:color w:val="000000"/>
                <w:sz w:val="16"/>
                <w:szCs w:val="16"/>
              </w:rPr>
              <w:t>疾病进展</w:t>
            </w:r>
          </w:p>
        </w:tc>
        <w:tc>
          <w:tcPr>
            <w:tcW w:w="1069" w:type="dxa"/>
            <w:shd w:val="clear" w:color="auto" w:fill="FFFFFF"/>
            <w:tcMar>
              <w:left w:w="8" w:type="dxa"/>
              <w:right w:w="8" w:type="dxa"/>
            </w:tcMar>
            <w:textDirection w:val="lrTb"/>
            <w:vAlign w:val="bottom"/>
          </w:tcPr>
          <w:p>
            <w:pPr>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(100)</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 (100)</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 (100)</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9 (100)</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 (83.3)</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9 (100)</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34 (97.1)</w:t>
            </w:r>
          </w:p>
        </w:tc>
      </w:tr>
      <w:tr>
        <w:tblPrEx>
          <w:tblW w:w="5000" w:type="pct"/>
          <w:jc w:val="center"/>
          <w:tblInd w:w="0" w:type="dxa"/>
          <w:tblLayout w:type="fixed"/>
          <w:tblCellMar>
            <w:top w:w="0" w:type="dxa"/>
            <w:left w:w="0" w:type="dxa"/>
            <w:bottom w:w="0" w:type="dxa"/>
            <w:right w:w="0" w:type="dxa"/>
          </w:tblCellMar>
        </w:tblPrEx>
        <w:trPr>
          <w:cantSplit/>
          <w:jc w:val="center"/>
        </w:trPr>
        <w:tc>
          <w:tcPr>
            <w:tcW w:w="2449" w:type="dxa"/>
            <w:shd w:val="clear" w:color="auto" w:fill="FFFFFF"/>
            <w:tcMar>
              <w:left w:w="8" w:type="dxa"/>
              <w:right w:w="8" w:type="dxa"/>
            </w:tcMar>
            <w:textDirection w:val="lrTb"/>
            <w:vAlign w:val="bottom"/>
          </w:tcPr>
          <w:p>
            <w:pPr>
              <w:widowControl w:val="0"/>
              <w:adjustRightInd w:val="0"/>
              <w:spacing w:before="0" w:after="0" w:line="0" w:lineRule="exact"/>
              <w:ind w:left="200"/>
              <w:jc w:val="left"/>
              <w:rPr>
                <w:rFonts w:ascii="SimSun" w:hAnsi="SimSun" w:cs="SimSun"/>
                <w:color w:val="000000"/>
                <w:sz w:val="16"/>
                <w:szCs w:val="16"/>
              </w:rPr>
            </w:pPr>
            <w:r>
              <w:rPr>
                <w:rFonts w:ascii="Times New Roman" w:eastAsia="宋体" w:hAnsi="Times New Roman" w:cs="Times New Roman"/>
                <w:snapToGrid/>
                <w:color w:val="000000"/>
                <w:sz w:val="16"/>
                <w:szCs w:val="16"/>
              </w:rPr>
              <w:t>毒性</w:t>
            </w:r>
          </w:p>
        </w:tc>
        <w:tc>
          <w:tcPr>
            <w:tcW w:w="1069" w:type="dxa"/>
            <w:shd w:val="clear" w:color="auto" w:fill="FFFFFF"/>
            <w:tcMar>
              <w:left w:w="8" w:type="dxa"/>
              <w:right w:w="8" w:type="dxa"/>
            </w:tcMar>
            <w:textDirection w:val="lrTb"/>
            <w:vAlign w:val="bottom"/>
          </w:tcPr>
          <w:p>
            <w:pPr>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2449" w:type="dxa"/>
            <w:shd w:val="clear" w:color="auto" w:fill="FFFFFF"/>
            <w:tcMar>
              <w:left w:w="8" w:type="dxa"/>
              <w:right w:w="8" w:type="dxa"/>
            </w:tcMar>
            <w:textDirection w:val="lrTb"/>
            <w:vAlign w:val="bottom"/>
          </w:tcPr>
          <w:p>
            <w:pPr>
              <w:widowControl w:val="0"/>
              <w:adjustRightInd w:val="0"/>
              <w:spacing w:before="0" w:after="0" w:line="0" w:lineRule="exact"/>
              <w:ind w:left="200"/>
              <w:jc w:val="left"/>
              <w:rPr>
                <w:rFonts w:ascii="SimSun" w:hAnsi="SimSun" w:cs="SimSun"/>
                <w:color w:val="000000"/>
                <w:sz w:val="16"/>
                <w:szCs w:val="16"/>
              </w:rPr>
            </w:pPr>
            <w:r>
              <w:rPr>
                <w:rFonts w:ascii="Times New Roman" w:eastAsia="宋体" w:hAnsi="Times New Roman" w:cs="Times New Roman"/>
                <w:snapToGrid/>
                <w:color w:val="000000"/>
                <w:sz w:val="16"/>
                <w:szCs w:val="16"/>
              </w:rPr>
              <w:t>其他</w:t>
            </w:r>
          </w:p>
        </w:tc>
        <w:tc>
          <w:tcPr>
            <w:tcW w:w="1069" w:type="dxa"/>
            <w:shd w:val="clear" w:color="auto" w:fill="FFFFFF"/>
            <w:tcMar>
              <w:left w:w="8" w:type="dxa"/>
              <w:right w:w="8" w:type="dxa"/>
            </w:tcMar>
            <w:textDirection w:val="lrTb"/>
            <w:vAlign w:val="bottom"/>
          </w:tcPr>
          <w:p>
            <w:pPr>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2449" w:type="dxa"/>
            <w:shd w:val="clear" w:color="auto" w:fill="FFFFFF"/>
            <w:tcMar>
              <w:left w:w="8" w:type="dxa"/>
              <w:right w:w="8" w:type="dxa"/>
            </w:tcMar>
            <w:textDirection w:val="lrTb"/>
            <w:vAlign w:val="bottom"/>
          </w:tcPr>
          <w:p>
            <w:pPr>
              <w:widowControl w:val="0"/>
              <w:adjustRightInd w:val="0"/>
              <w:spacing w:before="0" w:after="0" w:line="0" w:lineRule="exact"/>
              <w:ind w:left="200"/>
              <w:jc w:val="left"/>
              <w:rPr>
                <w:rFonts w:ascii="SimSun" w:hAnsi="SimSun" w:cs="SimSun"/>
                <w:color w:val="000000"/>
                <w:sz w:val="16"/>
                <w:szCs w:val="16"/>
              </w:rPr>
            </w:pPr>
            <w:r>
              <w:rPr>
                <w:rFonts w:ascii="Times New Roman" w:eastAsia="宋体" w:hAnsi="Times New Roman" w:cs="Times New Roman"/>
                <w:snapToGrid/>
                <w:color w:val="000000"/>
                <w:sz w:val="16"/>
                <w:szCs w:val="16"/>
              </w:rPr>
              <w:t>未知</w:t>
            </w:r>
          </w:p>
        </w:tc>
        <w:tc>
          <w:tcPr>
            <w:tcW w:w="1069" w:type="dxa"/>
            <w:shd w:val="clear" w:color="auto" w:fill="FFFFFF"/>
            <w:tcMar>
              <w:left w:w="8" w:type="dxa"/>
              <w:right w:w="8" w:type="dxa"/>
            </w:tcMar>
            <w:textDirection w:val="lrTb"/>
            <w:vAlign w:val="bottom"/>
          </w:tcPr>
          <w:p>
            <w:pPr>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(16.7)</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331"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(2.9)</w:t>
            </w:r>
          </w:p>
        </w:tc>
      </w:tr>
      <w:tr>
        <w:tblPrEx>
          <w:tblW w:w="5000" w:type="pct"/>
          <w:jc w:val="center"/>
          <w:tblInd w:w="0" w:type="dxa"/>
          <w:tblLayout w:type="fixed"/>
          <w:tblCellMar>
            <w:top w:w="0" w:type="dxa"/>
            <w:left w:w="0" w:type="dxa"/>
            <w:bottom w:w="0" w:type="dxa"/>
            <w:right w:w="0" w:type="dxa"/>
          </w:tblCellMar>
        </w:tblPrEx>
        <w:trPr>
          <w:cantSplit/>
          <w:jc w:val="center"/>
        </w:trPr>
        <w:tc>
          <w:tcPr>
            <w:tcW w:w="12835" w:type="dxa"/>
            <w:gridSpan w:val="9"/>
            <w:shd w:val="clear" w:color="auto" w:fill="FFFFFF"/>
            <w:tcMar>
              <w:left w:w="8" w:type="dxa"/>
              <w:right w:w="8"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p>
        </w:tc>
      </w:tr>
      <w:tr>
        <w:tblPrEx>
          <w:tblW w:w="5000" w:type="pct"/>
          <w:jc w:val="center"/>
          <w:tblInd w:w="0" w:type="dxa"/>
          <w:tblLayout w:type="fixed"/>
          <w:tblCellMar>
            <w:top w:w="0" w:type="dxa"/>
            <w:left w:w="0" w:type="dxa"/>
            <w:bottom w:w="0" w:type="dxa"/>
            <w:right w:w="0" w:type="dxa"/>
          </w:tblCellMar>
        </w:tblPrEx>
        <w:trPr>
          <w:cantSplit/>
          <w:jc w:val="center"/>
        </w:trPr>
        <w:tc>
          <w:tcPr>
            <w:tcW w:w="12835" w:type="dxa"/>
            <w:gridSpan w:val="9"/>
            <w:tcBorders>
              <w:top w:val="single" w:sz="4" w:space="0" w:color="000000"/>
            </w:tcBorders>
            <w:shd w:val="clear" w:color="auto" w:fill="FFFFFF"/>
            <w:tcMar>
              <w:left w:w="8" w:type="dxa"/>
              <w:right w:w="8" w:type="dxa"/>
            </w:tcMar>
            <w:textDirection w:val="lrTb"/>
            <w:vAlign w:val="bottom"/>
          </w:tcPr>
          <w:p>
            <w:pPr>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来源：列表16.2.4.10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对于CRF没有设置未知或不适用选项的指标，无法勾选或未知的受试者均按“未知”进行统计。</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 靶向治疗包括ALK抑制剂、ROS1抑制剂和其他靶向药物。</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[2] 百分比的计算以既往接受过任何肿瘤靶向治疗的受试者例数为分母。</w:t>
            </w:r>
          </w:p>
        </w:tc>
      </w:tr>
    </w:tbl>
    <w:p>
      <w:pPr>
        <w:pStyle w:val="ERIS3"/>
        <w:numPr>
          <w:ilvl w:val="255"/>
          <w:numId w:val="0"/>
        </w:numPr>
        <w:adjustRightInd w:val="0"/>
        <w:snapToGrid w:val="0"/>
        <w:spacing w:after="0" w:line="360" w:lineRule="auto"/>
        <w:jc w:val="both"/>
        <w:outlineLvl w:val="2"/>
        <w:pPrChange w:id="480" w:author="李兴栋" w:date="2024-04-09T14:57:01Z">
          <w:pPr>
            <w:pStyle w:val="ERIS20"/>
            <w:numPr>
              <w:ilvl w:val="0"/>
              <w:numId w:val="0"/>
            </w:numPr>
            <w:adjustRightInd w:val="0"/>
            <w:snapToGrid w:val="0"/>
            <w:spacing w:after="0" w:line="360" w:lineRule="auto"/>
            <w:jc w:val="both"/>
            <w:outlineLvl w:val="2"/>
          </w:pPr>
        </w:pPrChange>
        <w:rPr>
          <w:rFonts w:cs="Times New Roman"/>
          <w:rPrChange w:id="481" w:author="李兴栋" w:date="2024-04-09T14:57:01Z">
            <w:rPr>
              <w:rFonts w:cs="Times New Roman"/>
            </w:rPr>
          </w:rPrChange>
        </w:rPr>
      </w:pPr>
      <w:bookmarkStart w:id="482" w:name="_Toc18008"/>
      <w:bookmarkStart w:id="483" w:name="_Toc20810"/>
      <w:r>
        <w:rPr>
          <w:rFonts w:cs="Times New Roman" w:hint="eastAsia"/>
          <w:lang w:val="en-US" w:eastAsia="zh-CN"/>
        </w:rPr>
        <w:t>10.4</w:t>
      </w:r>
      <w:r>
        <w:rPr>
          <w:rFonts w:cs="Times New Roman"/>
          <w:rPrChange w:id="484" w:author="李兴栋" w:date="2024-04-09T14:57:01Z">
            <w:rPr>
              <w:rFonts w:cs="Times New Roman"/>
            </w:rPr>
          </w:rPrChange>
        </w:rPr>
        <w:t>.3</w:t>
      </w:r>
      <w:r>
        <w:rPr>
          <w:rFonts w:cs="Times New Roman" w:hint="default"/>
          <w:rPrChange w:id="485" w:author="李兴栋" w:date="2024-04-09T14:57:01Z">
            <w:rPr>
              <w:rFonts w:cs="Times New Roman" w:hint="eastAsia"/>
            </w:rPr>
          </w:rPrChange>
        </w:rPr>
        <w:t xml:space="preserve"> </w:t>
      </w:r>
      <w:r>
        <w:rPr>
          <w:rFonts w:cs="Times New Roman"/>
          <w:rPrChange w:id="486" w:author="李兴栋" w:date="2024-04-09T14:57:01Z">
            <w:rPr>
              <w:rFonts w:cs="Times New Roman"/>
            </w:rPr>
          </w:rPrChange>
        </w:rPr>
        <w:t>既往病史</w:t>
      </w:r>
      <w:bookmarkEnd w:id="482"/>
      <w:bookmarkEnd w:id="483"/>
    </w:p>
    <w:p>
      <w:pPr>
        <w:pStyle w:val="ERIS"/>
        <w:ind w:firstLine="480" w:firstLineChars="200"/>
        <w:jc w:val="left"/>
      </w:pPr>
      <w:r>
        <w:rPr>
          <w:rFonts w:ascii="Times New Roman" w:eastAsia="宋体" w:hAnsi="Times New Roman" w:cs="Times New Roman"/>
          <w:sz w:val="24"/>
        </w:rPr>
        <w:t>基于FAS集的45例受试者中，42例（93.3%）有合并其他疾病，按系统分类比例≥2.2%的既往病史：包括呼吸系统、胸及纵隔疾病类23例（51.1%），各种肌肉骨骼及结缔组织疾病类13例（28.9%），胃肠系统疾病类11例（24.4%），全身性疾病及给药部位各种反应类12例（26.7%），心脏器官疾病类9例（20.0%），肝胆系统疾病类9例（20.0%），感染及侵染类疾病类9例（20.0%），代谢及营养类疾病类9例（20.0%），各类神经系统疾病类7例（15.6%），肾脏及泌尿系统疾病类7例（15.6%），血管与淋巴管类疾病类7例（15.6%），各类检查类6例（13.3%），良性、恶性及性质不明的肿瘤类4例（8.9%）。详见表14.1.3.2和列表16.2.4.3。</w:t>
      </w:r>
    </w:p>
    <w:p>
      <w:pPr>
        <w:pStyle w:val="ERIS3"/>
        <w:numPr>
          <w:ilvl w:val="255"/>
          <w:numId w:val="0"/>
        </w:numPr>
        <w:adjustRightInd w:val="0"/>
        <w:snapToGrid w:val="0"/>
        <w:spacing w:after="0" w:line="360" w:lineRule="auto"/>
        <w:jc w:val="both"/>
        <w:outlineLvl w:val="2"/>
        <w:pPrChange w:id="487" w:author="李兴栋" w:date="2024-04-09T14:57:05Z">
          <w:pPr>
            <w:pStyle w:val="ERIS20"/>
            <w:numPr>
              <w:ilvl w:val="0"/>
              <w:numId w:val="0"/>
            </w:numPr>
            <w:adjustRightInd w:val="0"/>
            <w:snapToGrid w:val="0"/>
            <w:spacing w:after="0" w:line="360" w:lineRule="auto"/>
            <w:jc w:val="both"/>
            <w:outlineLvl w:val="2"/>
          </w:pPr>
        </w:pPrChange>
        <w:rPr>
          <w:rFonts w:cs="Times New Roman" w:hint="eastAsia"/>
          <w:rPrChange w:id="488" w:author="李兴栋" w:date="2024-04-09T14:57:05Z">
            <w:rPr>
              <w:rFonts w:cs="Times New Roman"/>
            </w:rPr>
          </w:rPrChange>
        </w:rPr>
      </w:pPr>
      <w:bookmarkStart w:id="489" w:name="_Toc16681"/>
      <w:bookmarkStart w:id="490" w:name="_Toc11883"/>
      <w:r>
        <w:rPr>
          <w:rFonts w:cs="Times New Roman" w:hint="eastAsia"/>
          <w:lang w:val="en-US" w:eastAsia="zh-CN"/>
        </w:rPr>
        <w:t>10.4</w:t>
      </w:r>
      <w:r>
        <w:rPr>
          <w:rFonts w:cs="Times New Roman" w:hint="eastAsia"/>
          <w:rPrChange w:id="491" w:author="李兴栋" w:date="2024-04-09T14:57:05Z">
            <w:rPr>
              <w:rFonts w:cs="Times New Roman"/>
            </w:rPr>
          </w:rPrChange>
        </w:rPr>
        <w:t>.4</w:t>
      </w:r>
      <w:r>
        <w:rPr>
          <w:rFonts w:cs="Times New Roman" w:hint="eastAsia"/>
          <w:rPrChange w:id="492" w:author="李兴栋" w:date="2024-04-09T14:57:05Z">
            <w:rPr>
              <w:rFonts w:cs="Times New Roman" w:hint="eastAsia"/>
            </w:rPr>
          </w:rPrChange>
        </w:rPr>
        <w:t xml:space="preserve"> </w:t>
      </w:r>
      <w:r>
        <w:rPr>
          <w:rFonts w:cs="Times New Roman" w:hint="eastAsia"/>
          <w:rPrChange w:id="493" w:author="李兴栋" w:date="2024-04-09T14:57:05Z">
            <w:rPr>
              <w:rFonts w:cs="Times New Roman"/>
            </w:rPr>
          </w:rPrChange>
        </w:rPr>
        <w:t>既往和合并药物治疗</w:t>
      </w:r>
      <w:bookmarkEnd w:id="489"/>
      <w:bookmarkEnd w:id="490"/>
    </w:p>
    <w:p>
      <w:pPr>
        <w:pStyle w:val="ERIS4"/>
        <w:numPr>
          <w:ilvl w:val="255"/>
          <w:numId w:val="0"/>
        </w:numPr>
        <w:adjustRightInd w:val="0"/>
        <w:snapToGrid w:val="0"/>
        <w:spacing w:after="0" w:line="360" w:lineRule="auto"/>
        <w:outlineLvl w:val="3"/>
        <w:pPrChange w:id="494" w:author="李兴栋" w:date="2024-04-09T14:57:54Z">
          <w:pPr>
            <w:pStyle w:val="ERIS4"/>
            <w:numPr>
              <w:ilvl w:val="12"/>
              <w:numId w:val="0"/>
            </w:numPr>
            <w:adjustRightInd w:val="0"/>
            <w:snapToGrid w:val="0"/>
            <w:spacing w:after="0" w:line="360" w:lineRule="auto"/>
            <w:outlineLvl w:val="9"/>
          </w:pPr>
        </w:pPrChange>
        <w:rPr>
          <w:rFonts w:cs="Times New Roman"/>
        </w:rPr>
      </w:pPr>
      <w:bookmarkStart w:id="495" w:name="_Toc15572"/>
      <w:r>
        <w:rPr>
          <w:rFonts w:cs="Times New Roman" w:hint="eastAsia"/>
          <w:lang w:val="en-US" w:eastAsia="zh-CN"/>
        </w:rPr>
        <w:t>10.4</w:t>
      </w:r>
      <w:r>
        <w:rPr>
          <w:rFonts w:cs="Times New Roman"/>
        </w:rPr>
        <w:t>.4.1</w:t>
      </w:r>
      <w:r>
        <w:rPr>
          <w:rFonts w:cs="Times New Roman" w:hint="eastAsia"/>
        </w:rPr>
        <w:t xml:space="preserve"> </w:t>
      </w:r>
      <w:r>
        <w:rPr>
          <w:rFonts w:cs="Times New Roman"/>
        </w:rPr>
        <w:t>既往用药</w:t>
      </w:r>
      <w:bookmarkEnd w:id="495"/>
    </w:p>
    <w:p>
      <w:pPr>
        <w:pStyle w:val="ERIS"/>
        <w:ind w:firstLine="480" w:firstLineChars="200"/>
        <w:jc w:val="left"/>
      </w:pPr>
      <w:r>
        <w:rPr>
          <w:rFonts w:ascii="Times New Roman" w:eastAsia="宋体" w:hAnsi="Times New Roman" w:cs="Times New Roman"/>
          <w:sz w:val="24"/>
        </w:rPr>
        <w:t>基于FAS集的45例受试者中，本研究既往用药是指在研究药物首次给药前停止使用的药物。研究药物首次剂量之前没有受试者在研究药物首次给药前使用禁用药。所有受试者的既往用药均是针对疾病病史的长期用药，如针对阻塞性气管疾病的氨茶碱;马来酸氯苯那敏;盐酸甲氧那明;那可丁、控制用于酸相关疾病的艾司奥美拉唑镁;奥美拉唑;磷酸铝;艾司奥美拉唑，详见表14.1.5.1和列表16.2.4.11。</w:t>
      </w:r>
    </w:p>
    <w:p>
      <w:pPr>
        <w:pStyle w:val="ERIS4"/>
        <w:numPr>
          <w:ilvl w:val="255"/>
          <w:numId w:val="0"/>
        </w:numPr>
        <w:adjustRightInd w:val="0"/>
        <w:snapToGrid w:val="0"/>
        <w:spacing w:after="0" w:line="360" w:lineRule="auto"/>
        <w:outlineLvl w:val="3"/>
        <w:pPrChange w:id="496" w:author="李兴栋" w:date="2024-04-09T14:58:04Z">
          <w:pPr>
            <w:pStyle w:val="ERIS4"/>
            <w:numPr>
              <w:ilvl w:val="12"/>
              <w:numId w:val="0"/>
            </w:numPr>
            <w:outlineLvl w:val="9"/>
          </w:pPr>
        </w:pPrChange>
        <w:rPr>
          <w:rFonts w:cs="Times New Roman" w:hint="eastAsia"/>
          <w:rPrChange w:id="497" w:author="李兴栋" w:date="2024-04-09T14:58:04Z">
            <w:rPr>
              <w:rFonts w:cs="Times New Roman"/>
            </w:rPr>
          </w:rPrChange>
        </w:rPr>
      </w:pPr>
      <w:bookmarkStart w:id="498" w:name="_Toc30765"/>
      <w:r>
        <w:rPr>
          <w:rFonts w:cs="Times New Roman" w:hint="eastAsia"/>
          <w:lang w:val="en-US" w:eastAsia="zh-CN"/>
        </w:rPr>
        <w:t>10.4</w:t>
      </w:r>
      <w:r>
        <w:rPr>
          <w:rFonts w:cs="Times New Roman" w:hint="eastAsia"/>
          <w:rPrChange w:id="499" w:author="李兴栋" w:date="2024-04-09T14:58:04Z">
            <w:rPr>
              <w:rFonts w:cs="Times New Roman"/>
            </w:rPr>
          </w:rPrChange>
        </w:rPr>
        <w:t>.4.2</w:t>
      </w:r>
      <w:r>
        <w:rPr>
          <w:rFonts w:cs="Times New Roman" w:hint="eastAsia"/>
        </w:rPr>
        <w:t xml:space="preserve"> </w:t>
      </w:r>
      <w:r>
        <w:rPr>
          <w:rFonts w:cs="Times New Roman" w:hint="eastAsia"/>
          <w:rPrChange w:id="500" w:author="李兴栋" w:date="2024-04-09T14:58:04Z">
            <w:rPr>
              <w:rFonts w:cs="Times New Roman"/>
            </w:rPr>
          </w:rPrChange>
        </w:rPr>
        <w:t>合并用药（FAS）</w:t>
      </w:r>
      <w:bookmarkEnd w:id="498"/>
    </w:p>
    <w:p>
      <w:pPr>
        <w:pStyle w:val="ERIS"/>
        <w:ind w:firstLine="480" w:firstLineChars="200"/>
        <w:jc w:val="left"/>
      </w:pPr>
      <w:r>
        <w:rPr>
          <w:rFonts w:ascii="Times New Roman" w:eastAsia="宋体" w:hAnsi="Times New Roman" w:cs="Times New Roman"/>
          <w:sz w:val="24"/>
        </w:rPr>
        <w:t>本研究中合并用药指在研究药物治疗期间（首次给药至末次给药后[时间范围]内、或开始新抗肿瘤治疗前）使用的药物。研究药物治疗期间，除了受试者[受试者编号]于[结束治疗日期]由于疾病进展结束治疗，[开始新治疗日期]开始新的抗肿瘤治疗（[新治疗药物名称]），由于方案版本[方案版本号]前没有收集生存随访，因此在安全性随访[时间范围]内受试者使用的所有药物都记录在合并用药中，其他所有受试者未使用抗肿瘤药物，也没有受试者使用方案中规定的抗肿瘤中药及免疫制剂。常用的合并用药均是针对不良事件的纠正用药，如部分受试者使用输液反应的预防用药，部分受试者使用了保肝、护胃等支持治疗，详见表14.1.5.2和列表16.2.4.11。</w:t>
      </w:r>
    </w:p>
    <w:p>
      <w:pPr>
        <w:pStyle w:val="ERIS20"/>
        <w:numPr>
          <w:ilvl w:val="12"/>
          <w:numId w:val="0"/>
        </w:numPr>
        <w:adjustRightInd w:val="0"/>
        <w:snapToGrid w:val="0"/>
        <w:spacing w:after="0" w:line="360" w:lineRule="auto"/>
        <w:rPr>
          <w:rFonts w:cs="Times New Roman"/>
        </w:rPr>
      </w:pPr>
      <w:bookmarkStart w:id="501" w:name="_Toc4222"/>
      <w:bookmarkStart w:id="502" w:name="_Toc8967"/>
      <w:r>
        <w:rPr>
          <w:rFonts w:cs="Times New Roman"/>
          <w:szCs w:val="24"/>
        </w:rPr>
        <w:t>1</w:t>
      </w:r>
      <w:r>
        <w:rPr>
          <w:rFonts w:cs="Times New Roman" w:hint="eastAsia"/>
          <w:szCs w:val="24"/>
          <w:lang w:val="en-US" w:eastAsia="zh-CN"/>
        </w:rPr>
        <w:t>0</w:t>
      </w:r>
      <w:r>
        <w:rPr>
          <w:rFonts w:cs="Times New Roman"/>
          <w:szCs w:val="24"/>
        </w:rPr>
        <w:t>.</w:t>
      </w:r>
      <w:r>
        <w:rPr>
          <w:rFonts w:cs="Times New Roman" w:hint="eastAsia"/>
          <w:szCs w:val="24"/>
          <w:lang w:val="en-US" w:eastAsia="zh-CN"/>
        </w:rPr>
        <w:t>5</w:t>
      </w:r>
      <w:r>
        <w:rPr>
          <w:rFonts w:cs="Times New Roman" w:hint="eastAsia"/>
          <w:szCs w:val="24"/>
        </w:rPr>
        <w:t xml:space="preserve"> </w:t>
      </w:r>
      <w:r>
        <w:rPr>
          <w:rFonts w:cs="Times New Roman"/>
          <w:szCs w:val="24"/>
        </w:rPr>
        <w:t>治疗依从性的测量</w:t>
      </w:r>
      <w:bookmarkEnd w:id="501"/>
      <w:bookmarkEnd w:id="502"/>
    </w:p>
    <w:p>
      <w:pPr>
        <w:pStyle w:val="ERIS"/>
        <w:ind w:firstLine="480" w:firstLineChars="200"/>
        <w:jc w:val="left"/>
      </w:pPr>
      <w:r>
        <w:rPr>
          <w:rFonts w:ascii="Times New Roman" w:eastAsia="宋体" w:hAnsi="Times New Roman" w:cs="Times New Roman"/>
          <w:sz w:val="24"/>
        </w:rPr>
        <w:t>本研究药物为每日口服给药，通过对日记卡中每位患者记录的药物计数、患者自行汇报漏服/过量服用药品/药品丢失等，以及研究中心收回的研究药瓶等情况综合判断，以评估依从性。结果详见表14.3.1和章节11.1。依从性和/或药物浓度数据详见附录16.2.5。</w:t>
      </w:r>
    </w:p>
    <w:p>
      <w:pPr>
        <w:pStyle w:val="ERIS1"/>
        <w:numPr>
          <w:ilvl w:val="12"/>
          <w:numId w:val="0"/>
        </w:numPr>
        <w:adjustRightInd w:val="0"/>
        <w:snapToGrid w:val="0"/>
        <w:spacing w:after="0" w:line="360" w:lineRule="auto"/>
        <w:rPr>
          <w:rFonts w:cs="Times New Roman"/>
          <w:sz w:val="24"/>
          <w:szCs w:val="24"/>
        </w:rPr>
      </w:pPr>
      <w:bookmarkStart w:id="503" w:name="_Toc6610"/>
      <w:r>
        <w:rPr>
          <w:rFonts w:cs="Times New Roman"/>
          <w:sz w:val="24"/>
          <w:szCs w:val="24"/>
        </w:rPr>
        <w:t>1</w:t>
      </w:r>
      <w:r>
        <w:rPr>
          <w:rFonts w:cs="Times New Roman" w:hint="eastAsia"/>
          <w:sz w:val="24"/>
          <w:szCs w:val="24"/>
          <w:lang w:val="en-US" w:eastAsia="zh-CN"/>
        </w:rPr>
        <w:t>1</w:t>
      </w:r>
      <w:r>
        <w:rPr>
          <w:rFonts w:cs="Times New Roman" w:hint="eastAsia"/>
          <w:sz w:val="24"/>
          <w:szCs w:val="24"/>
        </w:rPr>
        <w:t xml:space="preserve"> </w:t>
      </w:r>
      <w:r>
        <w:rPr>
          <w:rFonts w:cs="Times New Roman"/>
          <w:sz w:val="24"/>
          <w:szCs w:val="24"/>
        </w:rPr>
        <w:t>安全性评价</w:t>
      </w:r>
      <w:bookmarkEnd w:id="503"/>
    </w:p>
    <w:p>
      <w:pPr>
        <w:pStyle w:val="ERIS"/>
        <w:adjustRightInd w:val="0"/>
        <w:snapToGrid w:val="0"/>
        <w:spacing w:after="0" w:line="360" w:lineRule="auto"/>
        <w:ind w:firstLine="480"/>
        <w:rPr>
          <w:rFonts w:cs="Times New Roman"/>
          <w:szCs w:val="24"/>
        </w:rPr>
      </w:pPr>
      <w:r>
        <w:rPr>
          <w:rFonts w:cs="Times New Roman"/>
          <w:szCs w:val="24"/>
        </w:rPr>
        <w:t>本研究安全性评价包括DLT分析集中20例受试者的DLT事件发生率，以及安全性分析集（SAS集）的45例受试者中不良事件发生情况。</w:t>
      </w:r>
    </w:p>
    <w:p>
      <w:pPr>
        <w:pStyle w:val="ERIS20"/>
        <w:numPr>
          <w:ilvl w:val="12"/>
          <w:numId w:val="0"/>
        </w:numPr>
        <w:adjustRightInd w:val="0"/>
        <w:snapToGrid w:val="0"/>
        <w:spacing w:after="0" w:line="360" w:lineRule="auto"/>
        <w:rPr>
          <w:rFonts w:cs="Times New Roman"/>
          <w:szCs w:val="24"/>
        </w:rPr>
      </w:pPr>
      <w:bookmarkStart w:id="504" w:name="_Toc23390"/>
      <w:r>
        <w:rPr>
          <w:rFonts w:cs="Times New Roman"/>
          <w:szCs w:val="24"/>
        </w:rPr>
        <w:t>1</w:t>
      </w:r>
      <w:r>
        <w:rPr>
          <w:rFonts w:cs="Times New Roman" w:hint="eastAsia"/>
          <w:szCs w:val="24"/>
          <w:lang w:val="en-US" w:eastAsia="zh-CN"/>
        </w:rPr>
        <w:t>1</w:t>
      </w:r>
      <w:r>
        <w:rPr>
          <w:rFonts w:cs="Times New Roman"/>
          <w:szCs w:val="24"/>
        </w:rPr>
        <w:t>.1</w:t>
      </w:r>
      <w:r>
        <w:rPr>
          <w:rFonts w:cs="Times New Roman" w:hint="eastAsia"/>
          <w:szCs w:val="24"/>
        </w:rPr>
        <w:t xml:space="preserve"> </w:t>
      </w:r>
      <w:r>
        <w:rPr>
          <w:rFonts w:cs="Times New Roman"/>
          <w:szCs w:val="24"/>
        </w:rPr>
        <w:t>暴露程度</w:t>
      </w:r>
      <w:bookmarkEnd w:id="504"/>
    </w:p>
    <w:p>
      <w:pPr>
        <w:adjustRightInd w:val="0"/>
        <w:snapToGrid w:val="0"/>
        <w:spacing w:line="360" w:lineRule="auto"/>
        <w:ind w:firstLine="480" w:firstLineChars="200"/>
        <w:rPr>
          <w:rFonts w:cs="Times New Roman"/>
          <w:szCs w:val="24"/>
        </w:rPr>
      </w:pPr>
      <w:r>
        <w:rPr>
          <w:rFonts w:cs="Times New Roman"/>
          <w:szCs w:val="24"/>
        </w:rPr>
        <w:t>截止至2022年1月21日数据分析日期，基于SAS集的45例受试者中，所有受试者均接受了≥1次丁二酸复瑞替尼的治疗，总暴露持续时间中位数为21.590个月（范围：0.56-51.22），各剂量组总暴露持续时间中位数分别为：20mg组18.465±25.3215个月（范围：0.56-36.37），40mg组24.295 ±14.3647个月（范围：13.80-51.22），80mg组15.191±10.8617个月（范围：1.45-33.28），120mg组20.842±7.3434个月（范围：12.29-30.59），160mg组26.101±13.0705个月（范围：9.76-43.50），210mg组21.998±11.1954个月（范围：1.48-37.98）。实际剂量强度平均值为124.5011±56.6876mg/d（范围：17.6471-209.5688），各剂量分别为：20mg组43.2499±36.2079mg/d （范围：17.6471-68.8528），40mg组44.1738±10.7113mg/d（范围：38.3770-65.9397），80mg组78.6694±1.4633mg/d（范围：76.3514-79.7772），120mg组118.7929±3.2120mg/d（范围：112.0844-124.0283），160mg组155.8177±9.2631mg/d（范围：131.4144-159.7583），210mg组195.4686±23.4139mg/d（范围：140.4209-209.5688）。</w:t>
      </w:r>
    </w:p>
    <w:p>
      <w:pPr>
        <w:adjustRightInd w:val="0"/>
        <w:snapToGrid w:val="0"/>
        <w:spacing w:line="360" w:lineRule="auto"/>
        <w:ind w:firstLine="480" w:firstLineChars="200"/>
        <w:rPr>
          <w:rFonts w:cs="Times New Roman"/>
          <w:szCs w:val="24"/>
          <w:highlight w:val="yellow"/>
        </w:rPr>
      </w:pPr>
      <w:r>
        <w:rPr>
          <w:rFonts w:cs="Times New Roman"/>
          <w:szCs w:val="24"/>
        </w:rPr>
        <w:t>整个研究期间相对剂量强度平均值为103.8468 ±38.6086%（范围：66.8671- 344.2638）。各剂量分别为：20mg组216.2495±181.0395%（范围：88.2353-344.2638），40mg组110.4345±26.7782%（范围：95.9424-164.8493），从患者获益出发，基于试验方案和SMC决定，20mg和40mg剂量组各有1例患者提高到120mg治疗；80mg组98.3367±1.8291%（范围：95.4392-99.7214），120mg组98.9941±2.6766%（范围：93.4037-103.3569），160mg组97.3861±5.7894%（范围：82.1340-99.8489），210mg组93.0803±11.1495%（范围：66.8671-99.7947）。91.1%（41例）的患者暴露剂量在80%~120%。</w:t>
      </w:r>
    </w:p>
    <w:p>
      <w:pPr>
        <w:adjustRightInd w:val="0"/>
        <w:snapToGrid w:val="0"/>
        <w:spacing w:line="360" w:lineRule="auto"/>
        <w:ind w:firstLine="480" w:firstLineChars="200"/>
      </w:pPr>
      <w:r>
        <w:t>整个研究期间相对剂量强度上限达到344.2638%，这是由于低剂量组有2例（20mg和40mg剂量组各1例）受试者靶病灶稳定，出现非靶病灶可疑进展，经过与SMC沟通讨论认为受试者继续用药获益可能性大，同意剂量上调至120mg继续治疗，分别为20mg组受试者10011002在C29D1（2018年7月27日）开始调整为120mg治疗；40mg组受试者10041002在C51D1（2020年9月3日）开始调整为120mg继续治疗，因此这两剂量组相对剂量强度最高值分别为344.2638%和164.8493%。结果详见列表16.2.5.1-16.2.5.2。</w:t>
      </w:r>
    </w:p>
    <w:p>
      <w:pPr>
        <w:pStyle w:val="Caption"/>
      </w:pPr>
      <w:r>
        <w:rPr>
          <w:rFonts w:hint="eastAsia"/>
        </w:rPr>
        <w:t xml:space="preserve"> </w:t>
      </w:r>
      <w:r>
        <w:t xml:space="preserve">表 </w:t>
      </w:r>
      <w:r>
        <w:fldChar w:fldCharType="begin"/>
      </w:r>
      <w:r>
        <w:instrText xml:space="preserve"> SEQ 表 \* ARABIC </w:instrText>
      </w:r>
      <w:r>
        <w:fldChar w:fldCharType="separate"/>
      </w:r>
      <w:r>
        <w:t>10</w:t>
      </w:r>
      <w:r>
        <w:fldChar w:fldCharType="end"/>
      </w:r>
      <w:bookmarkStart w:id="505" w:name="_Toc9209"/>
      <w:bookmarkStart w:id="506" w:name="_Toc16983"/>
      <w:r>
        <w:t>研究药物暴露总结（SAS）</w:t>
      </w:r>
      <w:bookmarkEnd w:id="505"/>
      <w:bookmarkEnd w:id="506"/>
    </w:p>
    <w:tbl>
      <w:tblPr>
        <w:tblStyle w:val="TableNormal"/>
        <w:tblW w:w="5000" w:type="pct"/>
        <w:jc w:val="center"/>
        <w:tblCellMar>
          <w:top w:w="0" w:type="dxa"/>
          <w:left w:w="0" w:type="dxa"/>
          <w:bottom w:w="0" w:type="dxa"/>
          <w:right w:w="0" w:type="dxa"/>
        </w:tblCellMar>
      </w:tblPr>
      <w:tblGrid>
        <w:gridCol w:w="1784"/>
        <w:gridCol w:w="17"/>
        <w:gridCol w:w="12"/>
        <w:gridCol w:w="644"/>
        <w:gridCol w:w="31"/>
        <w:gridCol w:w="20"/>
        <w:gridCol w:w="852"/>
        <w:gridCol w:w="42"/>
        <w:gridCol w:w="33"/>
        <w:gridCol w:w="828"/>
        <w:gridCol w:w="52"/>
        <w:gridCol w:w="42"/>
        <w:gridCol w:w="807"/>
        <w:gridCol w:w="61"/>
        <w:gridCol w:w="51"/>
        <w:gridCol w:w="787"/>
        <w:gridCol w:w="72"/>
        <w:gridCol w:w="61"/>
        <w:gridCol w:w="769"/>
        <w:gridCol w:w="81"/>
        <w:gridCol w:w="71"/>
        <w:gridCol w:w="749"/>
        <w:gridCol w:w="92"/>
        <w:gridCol w:w="80"/>
        <w:gridCol w:w="729"/>
        <w:gridCol w:w="51"/>
        <w:gridCol w:w="92"/>
        <w:gridCol w:w="54"/>
        <w:gridCol w:w="78"/>
      </w:tblGrid>
      <w:tr>
        <w:tblPrEx>
          <w:tblW w:w="5000" w:type="pct"/>
          <w:jc w:val="center"/>
          <w:tblCellMar>
            <w:top w:w="0" w:type="dxa"/>
            <w:left w:w="0" w:type="dxa"/>
            <w:bottom w:w="0" w:type="dxa"/>
            <w:right w:w="0" w:type="dxa"/>
          </w:tblCellMar>
        </w:tblPrEx>
        <w:trPr>
          <w:gridAfter w:val="4"/>
          <w:wAfter w:w="147" w:type="dxa"/>
          <w:cantSplit/>
          <w:trHeight w:val="441"/>
          <w:tblHeader/>
          <w:jc w:val="center"/>
        </w:trPr>
        <w:tc>
          <w:tcPr>
            <w:tcW w:w="987" w:type="pct"/>
            <w:tcBorders>
              <w:top w:val="single" w:sz="4" w:space="0" w:color="auto"/>
              <w:left w:val="nil"/>
              <w:bottom w:val="single" w:sz="8" w:space="0" w:color="000000"/>
              <w:right w:val="nil"/>
            </w:tcBorders>
            <w:shd w:val="clear" w:color="auto" w:fill="FFFFFF"/>
            <w:tcMar>
              <w:left w:w="8" w:type="dxa"/>
              <w:right w:w="8" w:type="dxa"/>
            </w:tcMar>
            <w:vAlign w:val="bottom"/>
          </w:tcPr>
          <w:p>
            <w:pPr>
              <w:keepNext/>
              <w:adjustRightInd w:val="0"/>
              <w:spacing w:before="8" w:after="8"/>
              <w:rPr>
                <w:rFonts w:cs="Times New Roman"/>
                <w:color w:val="000000"/>
                <w:sz w:val="16"/>
                <w:szCs w:val="16"/>
              </w:rPr>
            </w:pPr>
            <w:r>
              <w:rPr>
                <w:rFonts w:cs="Times New Roman"/>
                <w:color w:val="000000"/>
                <w:sz w:val="16"/>
              </w:rPr>
              <w:t>⠀</w:t>
            </w:r>
          </w:p>
        </w:tc>
        <w:tc>
          <w:tcPr>
            <w:tcW w:w="373" w:type="pct"/>
            <w:gridSpan w:val="3"/>
            <w:tcBorders>
              <w:top w:val="single" w:sz="4" w:space="0" w:color="auto"/>
              <w:left w:val="nil"/>
              <w:bottom w:val="single" w:sz="8" w:space="0" w:color="000000"/>
              <w:right w:val="nil"/>
            </w:tcBorders>
            <w:shd w:val="clear" w:color="auto" w:fill="FFFFFF"/>
            <w:tcMar>
              <w:left w:w="8" w:type="dxa"/>
              <w:right w:w="8" w:type="dxa"/>
            </w:tcMar>
            <w:vAlign w:val="bottom"/>
          </w:tcPr>
          <w:p>
            <w:pPr>
              <w:keepNext/>
              <w:adjustRightInd w:val="0"/>
              <w:spacing w:before="8" w:after="8"/>
              <w:rPr>
                <w:rFonts w:cs="Times New Roman"/>
                <w:color w:val="000000"/>
                <w:sz w:val="16"/>
                <w:szCs w:val="16"/>
              </w:rPr>
            </w:pPr>
            <w:r>
              <w:rPr>
                <w:rFonts w:cs="Times New Roman"/>
                <w:color w:val="000000"/>
                <w:sz w:val="16"/>
              </w:rPr>
              <w:t>统计量</w:t>
            </w:r>
          </w:p>
        </w:tc>
        <w:tc>
          <w:tcPr>
            <w:tcW w:w="499" w:type="pct"/>
            <w:gridSpan w:val="3"/>
            <w:tcBorders>
              <w:top w:val="single" w:sz="4" w:space="0" w:color="auto"/>
              <w:left w:val="nil"/>
              <w:bottom w:val="single" w:sz="8" w:space="0" w:color="000000"/>
              <w:right w:val="nil"/>
            </w:tcBorders>
            <w:shd w:val="clear" w:color="auto" w:fill="FFFFFF"/>
            <w:tcMar>
              <w:left w:w="8" w:type="dxa"/>
              <w:right w:w="8" w:type="dxa"/>
            </w:tcMar>
            <w:vAlign w:val="bottom"/>
          </w:tcPr>
          <w:p>
            <w:pPr>
              <w:keepNext/>
              <w:adjustRightInd w:val="0"/>
              <w:spacing w:before="8" w:after="8"/>
              <w:jc w:val="center"/>
              <w:rPr>
                <w:rFonts w:cs="Times New Roman"/>
                <w:color w:val="000000"/>
                <w:sz w:val="16"/>
                <w:szCs w:val="16"/>
              </w:rPr>
            </w:pPr>
            <w:r>
              <w:rPr>
                <w:rFonts w:cs="Times New Roman"/>
                <w:color w:val="000000"/>
                <w:sz w:val="16"/>
              </w:rPr>
              <w:t>20 mg</w:t>
            </w:r>
            <w:r>
              <w:rPr>
                <w:rFonts w:cs="Times New Roman"/>
                <w:color w:val="000000"/>
                <w:sz w:val="16"/>
              </w:rPr>
              <w:br/>
            </w:r>
            <w:r>
              <w:rPr>
                <w:rFonts w:cs="Times New Roman"/>
                <w:color w:val="000000"/>
                <w:sz w:val="16"/>
              </w:rPr>
              <w:t>(N=2)</w:t>
            </w:r>
          </w:p>
        </w:tc>
        <w:tc>
          <w:tcPr>
            <w:tcW w:w="499" w:type="pct"/>
            <w:gridSpan w:val="3"/>
            <w:tcBorders>
              <w:top w:val="single" w:sz="4" w:space="0" w:color="auto"/>
              <w:left w:val="nil"/>
              <w:bottom w:val="single" w:sz="8" w:space="0" w:color="000000"/>
              <w:right w:val="nil"/>
            </w:tcBorders>
            <w:shd w:val="clear" w:color="auto" w:fill="FFFFFF"/>
            <w:tcMar>
              <w:left w:w="8" w:type="dxa"/>
              <w:right w:w="8" w:type="dxa"/>
            </w:tcMar>
            <w:vAlign w:val="bottom"/>
          </w:tcPr>
          <w:p>
            <w:pPr>
              <w:keepNext/>
              <w:adjustRightInd w:val="0"/>
              <w:spacing w:before="8" w:after="8"/>
              <w:jc w:val="center"/>
              <w:rPr>
                <w:rFonts w:cs="Times New Roman"/>
                <w:color w:val="000000"/>
                <w:sz w:val="16"/>
                <w:szCs w:val="16"/>
              </w:rPr>
            </w:pPr>
            <w:r>
              <w:rPr>
                <w:rFonts w:cs="Times New Roman"/>
                <w:color w:val="000000"/>
                <w:sz w:val="16"/>
              </w:rPr>
              <w:t>40 mg</w:t>
            </w:r>
            <w:r>
              <w:rPr>
                <w:rFonts w:cs="Times New Roman"/>
                <w:color w:val="000000"/>
                <w:sz w:val="16"/>
              </w:rPr>
              <w:br/>
            </w:r>
            <w:r>
              <w:rPr>
                <w:rFonts w:cs="Times New Roman"/>
                <w:color w:val="000000"/>
                <w:sz w:val="16"/>
              </w:rPr>
              <w:t>(N=6)</w:t>
            </w:r>
          </w:p>
        </w:tc>
        <w:tc>
          <w:tcPr>
            <w:tcW w:w="498" w:type="pct"/>
            <w:gridSpan w:val="3"/>
            <w:tcBorders>
              <w:top w:val="single" w:sz="4" w:space="0" w:color="auto"/>
              <w:left w:val="nil"/>
              <w:bottom w:val="single" w:sz="8" w:space="0" w:color="000000"/>
              <w:right w:val="nil"/>
            </w:tcBorders>
            <w:shd w:val="clear" w:color="auto" w:fill="FFFFFF"/>
            <w:tcMar>
              <w:left w:w="8" w:type="dxa"/>
              <w:right w:w="8" w:type="dxa"/>
            </w:tcMar>
            <w:vAlign w:val="bottom"/>
          </w:tcPr>
          <w:p>
            <w:pPr>
              <w:keepNext/>
              <w:adjustRightInd w:val="0"/>
              <w:spacing w:before="8" w:after="8"/>
              <w:jc w:val="center"/>
              <w:rPr>
                <w:rFonts w:cs="Times New Roman"/>
                <w:color w:val="000000"/>
                <w:sz w:val="16"/>
                <w:szCs w:val="16"/>
              </w:rPr>
            </w:pPr>
            <w:r>
              <w:rPr>
                <w:rFonts w:cs="Times New Roman"/>
                <w:color w:val="000000"/>
                <w:sz w:val="16"/>
              </w:rPr>
              <w:t>80 mg</w:t>
            </w:r>
            <w:r>
              <w:rPr>
                <w:rFonts w:cs="Times New Roman"/>
                <w:color w:val="000000"/>
                <w:sz w:val="16"/>
              </w:rPr>
              <w:br/>
            </w:r>
            <w:r>
              <w:rPr>
                <w:rFonts w:cs="Times New Roman"/>
                <w:color w:val="000000"/>
                <w:sz w:val="16"/>
              </w:rPr>
              <w:t>(N=8)</w:t>
            </w:r>
          </w:p>
        </w:tc>
        <w:tc>
          <w:tcPr>
            <w:tcW w:w="497" w:type="pct"/>
            <w:gridSpan w:val="3"/>
            <w:tcBorders>
              <w:top w:val="single" w:sz="4" w:space="0" w:color="auto"/>
              <w:left w:val="nil"/>
              <w:bottom w:val="single" w:sz="8" w:space="0" w:color="000000"/>
              <w:right w:val="nil"/>
            </w:tcBorders>
            <w:shd w:val="clear" w:color="auto" w:fill="FFFFFF"/>
            <w:tcMar>
              <w:left w:w="8" w:type="dxa"/>
              <w:right w:w="8" w:type="dxa"/>
            </w:tcMar>
            <w:vAlign w:val="bottom"/>
          </w:tcPr>
          <w:p>
            <w:pPr>
              <w:keepNext/>
              <w:adjustRightInd w:val="0"/>
              <w:spacing w:before="8" w:after="8"/>
              <w:jc w:val="center"/>
              <w:rPr>
                <w:rFonts w:cs="Times New Roman"/>
                <w:color w:val="000000"/>
                <w:sz w:val="16"/>
                <w:szCs w:val="16"/>
              </w:rPr>
            </w:pPr>
            <w:r>
              <w:rPr>
                <w:rFonts w:cs="Times New Roman"/>
                <w:color w:val="000000"/>
                <w:sz w:val="16"/>
              </w:rPr>
              <w:t>120 mg</w:t>
            </w:r>
            <w:r>
              <w:rPr>
                <w:rFonts w:cs="Times New Roman"/>
                <w:color w:val="000000"/>
                <w:sz w:val="16"/>
              </w:rPr>
              <w:br/>
            </w:r>
            <w:r>
              <w:rPr>
                <w:rFonts w:cs="Times New Roman"/>
                <w:color w:val="000000"/>
                <w:sz w:val="16"/>
              </w:rPr>
              <w:t>(N=9)</w:t>
            </w:r>
          </w:p>
        </w:tc>
        <w:tc>
          <w:tcPr>
            <w:tcW w:w="499" w:type="pct"/>
            <w:gridSpan w:val="3"/>
            <w:tcBorders>
              <w:top w:val="single" w:sz="4" w:space="0" w:color="auto"/>
              <w:left w:val="nil"/>
              <w:bottom w:val="single" w:sz="8" w:space="0" w:color="000000"/>
              <w:right w:val="nil"/>
            </w:tcBorders>
            <w:shd w:val="clear" w:color="auto" w:fill="FFFFFF"/>
            <w:tcMar>
              <w:left w:w="8" w:type="dxa"/>
              <w:right w:w="8" w:type="dxa"/>
            </w:tcMar>
            <w:vAlign w:val="bottom"/>
          </w:tcPr>
          <w:p>
            <w:pPr>
              <w:keepNext/>
              <w:adjustRightInd w:val="0"/>
              <w:spacing w:before="8" w:after="8"/>
              <w:jc w:val="center"/>
              <w:rPr>
                <w:rFonts w:cs="Times New Roman"/>
                <w:color w:val="000000"/>
                <w:sz w:val="16"/>
                <w:szCs w:val="16"/>
              </w:rPr>
            </w:pPr>
            <w:r>
              <w:rPr>
                <w:rFonts w:cs="Times New Roman"/>
                <w:color w:val="000000"/>
                <w:sz w:val="16"/>
              </w:rPr>
              <w:t>160 mg</w:t>
            </w:r>
            <w:r>
              <w:rPr>
                <w:rFonts w:cs="Times New Roman"/>
                <w:color w:val="000000"/>
                <w:sz w:val="16"/>
              </w:rPr>
              <w:br/>
            </w:r>
            <w:r>
              <w:rPr>
                <w:rFonts w:cs="Times New Roman"/>
                <w:color w:val="000000"/>
                <w:sz w:val="16"/>
              </w:rPr>
              <w:t>(N=9)</w:t>
            </w:r>
          </w:p>
        </w:tc>
        <w:tc>
          <w:tcPr>
            <w:tcW w:w="498" w:type="pct"/>
            <w:gridSpan w:val="3"/>
            <w:tcBorders>
              <w:top w:val="single" w:sz="4" w:space="0" w:color="auto"/>
              <w:left w:val="nil"/>
              <w:bottom w:val="single" w:sz="8" w:space="0" w:color="000000"/>
              <w:right w:val="nil"/>
            </w:tcBorders>
            <w:shd w:val="clear" w:color="auto" w:fill="FFFFFF"/>
            <w:tcMar>
              <w:left w:w="8" w:type="dxa"/>
              <w:right w:w="8" w:type="dxa"/>
            </w:tcMar>
            <w:vAlign w:val="bottom"/>
          </w:tcPr>
          <w:p>
            <w:pPr>
              <w:keepNext/>
              <w:adjustRightInd w:val="0"/>
              <w:spacing w:before="8" w:after="8"/>
              <w:jc w:val="center"/>
              <w:rPr>
                <w:rFonts w:cs="Times New Roman"/>
                <w:color w:val="000000"/>
                <w:sz w:val="16"/>
                <w:szCs w:val="16"/>
              </w:rPr>
            </w:pPr>
            <w:r>
              <w:rPr>
                <w:rFonts w:cs="Times New Roman"/>
                <w:color w:val="000000"/>
                <w:sz w:val="16"/>
              </w:rPr>
              <w:t>210 mg</w:t>
            </w:r>
            <w:r>
              <w:rPr>
                <w:rFonts w:cs="Times New Roman"/>
                <w:color w:val="000000"/>
                <w:sz w:val="16"/>
              </w:rPr>
              <w:br/>
            </w:r>
            <w:r>
              <w:rPr>
                <w:rFonts w:cs="Times New Roman"/>
                <w:color w:val="000000"/>
                <w:sz w:val="16"/>
              </w:rPr>
              <w:t>(N=11)</w:t>
            </w:r>
          </w:p>
        </w:tc>
        <w:tc>
          <w:tcPr>
            <w:tcW w:w="498" w:type="pct"/>
            <w:gridSpan w:val="3"/>
            <w:tcBorders>
              <w:top w:val="single" w:sz="4" w:space="0" w:color="auto"/>
              <w:left w:val="nil"/>
              <w:bottom w:val="single" w:sz="8" w:space="0" w:color="000000"/>
              <w:right w:val="nil"/>
            </w:tcBorders>
            <w:shd w:val="clear" w:color="auto" w:fill="FFFFFF"/>
            <w:tcMar>
              <w:left w:w="8" w:type="dxa"/>
              <w:right w:w="8" w:type="dxa"/>
            </w:tcMar>
            <w:vAlign w:val="bottom"/>
          </w:tcPr>
          <w:p>
            <w:pPr>
              <w:keepNext/>
              <w:adjustRightInd w:val="0"/>
              <w:spacing w:before="8" w:after="8"/>
              <w:jc w:val="center"/>
              <w:rPr>
                <w:rFonts w:cs="Times New Roman"/>
                <w:color w:val="000000"/>
                <w:sz w:val="16"/>
                <w:szCs w:val="16"/>
              </w:rPr>
            </w:pPr>
            <w:r>
              <w:rPr>
                <w:rFonts w:cs="Times New Roman"/>
                <w:color w:val="000000"/>
                <w:sz w:val="16"/>
              </w:rPr>
              <w:t>总计</w:t>
            </w:r>
            <w:r>
              <w:rPr>
                <w:rFonts w:cs="Times New Roman"/>
                <w:color w:val="000000"/>
                <w:sz w:val="16"/>
              </w:rPr>
              <w:br/>
            </w:r>
            <w:r>
              <w:rPr>
                <w:rFonts w:cs="Times New Roman"/>
                <w:color w:val="000000"/>
                <w:sz w:val="16"/>
              </w:rPr>
              <w:t>（N=45）</w:t>
            </w:r>
          </w:p>
        </w:tc>
      </w:tr>
      <w:tr>
        <w:tblPrEx>
          <w:tblW w:w="5000" w:type="pct"/>
          <w:jc w:val="center"/>
          <w:tblCellMar>
            <w:top w:w="0" w:type="dxa"/>
            <w:left w:w="0" w:type="dxa"/>
            <w:bottom w:w="0" w:type="dxa"/>
            <w:right w:w="0" w:type="dxa"/>
          </w:tblCellMar>
        </w:tblPrEx>
        <w:trPr>
          <w:gridAfter w:val="4"/>
          <w:wAfter w:w="147" w:type="dxa"/>
          <w:cantSplit/>
          <w:trHeight w:val="265"/>
          <w:jc w:val="center"/>
        </w:trPr>
        <w:tc>
          <w:tcPr>
            <w:tcW w:w="987" w:type="pct"/>
            <w:tcBorders>
              <w:top w:val="nil"/>
              <w:left w:val="nil"/>
              <w:bottom w:val="nil"/>
              <w:right w:val="nil"/>
            </w:tcBorders>
            <w:shd w:val="clear" w:color="auto" w:fill="FFFFFF"/>
            <w:tcMar>
              <w:left w:w="8" w:type="dxa"/>
              <w:right w:w="8" w:type="dxa"/>
            </w:tcMar>
          </w:tcPr>
          <w:p>
            <w:pPr>
              <w:adjustRightInd w:val="0"/>
              <w:spacing w:before="8" w:after="8"/>
              <w:rPr>
                <w:rFonts w:cs="Times New Roman"/>
                <w:color w:val="000000"/>
                <w:sz w:val="16"/>
                <w:szCs w:val="16"/>
              </w:rPr>
            </w:pPr>
            <w:r>
              <w:rPr>
                <w:rFonts w:cs="Times New Roman"/>
                <w:color w:val="000000"/>
                <w:sz w:val="16"/>
              </w:rPr>
              <w:t>实际累积剂量（mg）[1]</w:t>
            </w:r>
          </w:p>
        </w:tc>
        <w:tc>
          <w:tcPr>
            <w:tcW w:w="373" w:type="pct"/>
            <w:gridSpan w:val="3"/>
            <w:tcBorders>
              <w:top w:val="nil"/>
              <w:left w:val="nil"/>
              <w:bottom w:val="nil"/>
              <w:right w:val="nil"/>
            </w:tcBorders>
            <w:shd w:val="clear" w:color="auto" w:fill="FFFFFF"/>
            <w:tcMar>
              <w:left w:w="8" w:type="dxa"/>
              <w:right w:w="8" w:type="dxa"/>
            </w:tcMar>
          </w:tcPr>
          <w:p>
            <w:pPr>
              <w:adjustRightInd w:val="0"/>
              <w:spacing w:before="8" w:after="8"/>
              <w:rPr>
                <w:rFonts w:cs="Times New Roman"/>
                <w:color w:val="000000"/>
                <w:sz w:val="16"/>
                <w:szCs w:val="16"/>
              </w:rPr>
            </w:pPr>
            <w:r>
              <w:rPr>
                <w:rFonts w:cs="Times New Roman"/>
                <w:color w:val="000000"/>
                <w:sz w:val="16"/>
              </w:rPr>
              <w:t>n（%）</w:t>
            </w:r>
          </w:p>
        </w:tc>
        <w:tc>
          <w:tcPr>
            <w:tcW w:w="499" w:type="pct"/>
            <w:gridSpan w:val="3"/>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szCs w:val="16"/>
              </w:rPr>
            </w:pPr>
            <w:r>
              <w:rPr>
                <w:rFonts w:cs="Times New Roman"/>
                <w:color w:val="000000"/>
                <w:sz w:val="16"/>
              </w:rPr>
              <w:t>2 (100)</w:t>
            </w:r>
          </w:p>
        </w:tc>
        <w:tc>
          <w:tcPr>
            <w:tcW w:w="499" w:type="pct"/>
            <w:gridSpan w:val="3"/>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szCs w:val="16"/>
              </w:rPr>
            </w:pPr>
            <w:r>
              <w:rPr>
                <w:rFonts w:cs="Times New Roman"/>
                <w:color w:val="000000"/>
                <w:sz w:val="16"/>
              </w:rPr>
              <w:t>6 (100)</w:t>
            </w:r>
          </w:p>
        </w:tc>
        <w:tc>
          <w:tcPr>
            <w:tcW w:w="498" w:type="pct"/>
            <w:gridSpan w:val="3"/>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szCs w:val="16"/>
              </w:rPr>
            </w:pPr>
            <w:r>
              <w:rPr>
                <w:rFonts w:cs="Times New Roman"/>
                <w:color w:val="000000"/>
                <w:sz w:val="16"/>
              </w:rPr>
              <w:t>8 (100)</w:t>
            </w:r>
          </w:p>
        </w:tc>
        <w:tc>
          <w:tcPr>
            <w:tcW w:w="497" w:type="pct"/>
            <w:gridSpan w:val="3"/>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szCs w:val="16"/>
              </w:rPr>
            </w:pPr>
            <w:r>
              <w:rPr>
                <w:rFonts w:cs="Times New Roman"/>
                <w:color w:val="000000"/>
                <w:sz w:val="16"/>
              </w:rPr>
              <w:t>9 (100)</w:t>
            </w:r>
          </w:p>
        </w:tc>
        <w:tc>
          <w:tcPr>
            <w:tcW w:w="499" w:type="pct"/>
            <w:gridSpan w:val="3"/>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szCs w:val="16"/>
              </w:rPr>
            </w:pPr>
            <w:r>
              <w:rPr>
                <w:rFonts w:cs="Times New Roman"/>
                <w:color w:val="000000"/>
                <w:sz w:val="16"/>
              </w:rPr>
              <w:t>9 (100)</w:t>
            </w:r>
          </w:p>
        </w:tc>
        <w:tc>
          <w:tcPr>
            <w:tcW w:w="498" w:type="pct"/>
            <w:gridSpan w:val="3"/>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szCs w:val="16"/>
              </w:rPr>
            </w:pPr>
            <w:r>
              <w:rPr>
                <w:rFonts w:cs="Times New Roman"/>
                <w:color w:val="000000"/>
                <w:sz w:val="16"/>
              </w:rPr>
              <w:t>11 (100)</w:t>
            </w:r>
          </w:p>
        </w:tc>
        <w:tc>
          <w:tcPr>
            <w:tcW w:w="498" w:type="pct"/>
            <w:gridSpan w:val="3"/>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szCs w:val="16"/>
              </w:rPr>
            </w:pPr>
            <w:r>
              <w:rPr>
                <w:rFonts w:cs="Times New Roman"/>
                <w:color w:val="000000"/>
                <w:sz w:val="16"/>
              </w:rPr>
              <w:t>45 (100)</w:t>
            </w:r>
          </w:p>
        </w:tc>
      </w:tr>
      <w:tr>
        <w:tblPrEx>
          <w:tblW w:w="5000" w:type="pct"/>
          <w:jc w:val="center"/>
          <w:tblCellMar>
            <w:top w:w="0" w:type="dxa"/>
            <w:left w:w="0" w:type="dxa"/>
            <w:bottom w:w="0" w:type="dxa"/>
            <w:right w:w="0" w:type="dxa"/>
          </w:tblCellMar>
        </w:tblPrEx>
        <w:trPr>
          <w:gridAfter w:val="4"/>
          <w:wAfter w:w="147" w:type="dxa"/>
          <w:cantSplit/>
          <w:trHeight w:val="532"/>
          <w:jc w:val="center"/>
        </w:trPr>
        <w:tc>
          <w:tcPr>
            <w:tcW w:w="987" w:type="pct"/>
            <w:tcBorders>
              <w:top w:val="nil"/>
              <w:left w:val="nil"/>
              <w:bottom w:val="nil"/>
              <w:right w:val="nil"/>
            </w:tcBorders>
            <w:shd w:val="clear" w:color="auto" w:fill="FFFFFF"/>
            <w:tcMar>
              <w:left w:w="8" w:type="dxa"/>
              <w:right w:w="8" w:type="dxa"/>
            </w:tcMar>
          </w:tcPr>
          <w:p>
            <w:pPr>
              <w:adjustRightInd w:val="0"/>
              <w:spacing w:before="8" w:after="8"/>
              <w:rPr>
                <w:rFonts w:cs="Times New Roman"/>
                <w:color w:val="000000"/>
                <w:sz w:val="16"/>
                <w:szCs w:val="16"/>
              </w:rPr>
            </w:pPr>
          </w:p>
        </w:tc>
        <w:tc>
          <w:tcPr>
            <w:tcW w:w="373" w:type="pct"/>
            <w:gridSpan w:val="3"/>
            <w:tcBorders>
              <w:top w:val="nil"/>
              <w:left w:val="nil"/>
              <w:bottom w:val="nil"/>
              <w:right w:val="nil"/>
            </w:tcBorders>
            <w:shd w:val="clear" w:color="auto" w:fill="FFFFFF"/>
            <w:tcMar>
              <w:left w:w="8" w:type="dxa"/>
              <w:right w:w="8" w:type="dxa"/>
            </w:tcMar>
          </w:tcPr>
          <w:p>
            <w:pPr>
              <w:adjustRightInd w:val="0"/>
              <w:spacing w:before="8" w:after="8"/>
              <w:rPr>
                <w:rFonts w:cs="Times New Roman"/>
                <w:color w:val="000000"/>
                <w:sz w:val="16"/>
                <w:szCs w:val="16"/>
              </w:rPr>
            </w:pPr>
            <w:r>
              <w:rPr>
                <w:rFonts w:cs="Times New Roman"/>
                <w:color w:val="000000"/>
                <w:sz w:val="16"/>
              </w:rPr>
              <w:t>平均值（SD）</w:t>
            </w:r>
          </w:p>
        </w:tc>
        <w:tc>
          <w:tcPr>
            <w:tcW w:w="499" w:type="pct"/>
            <w:gridSpan w:val="3"/>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szCs w:val="16"/>
              </w:rPr>
            </w:pPr>
            <w:r>
              <w:rPr>
                <w:rFonts w:cs="Times New Roman"/>
                <w:color w:val="000000"/>
                <w:sz w:val="16"/>
              </w:rPr>
              <w:t>38260.0 (53683.55)</w:t>
            </w:r>
          </w:p>
        </w:tc>
        <w:tc>
          <w:tcPr>
            <w:tcW w:w="499" w:type="pct"/>
            <w:gridSpan w:val="3"/>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szCs w:val="16"/>
              </w:rPr>
            </w:pPr>
            <w:r>
              <w:rPr>
                <w:rFonts w:cs="Times New Roman"/>
                <w:color w:val="000000"/>
                <w:sz w:val="16"/>
              </w:rPr>
              <w:t>36146.7 (33295.56)</w:t>
            </w:r>
          </w:p>
        </w:tc>
        <w:tc>
          <w:tcPr>
            <w:tcW w:w="498" w:type="pct"/>
            <w:gridSpan w:val="3"/>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szCs w:val="16"/>
              </w:rPr>
            </w:pPr>
            <w:r>
              <w:rPr>
                <w:rFonts w:cs="Times New Roman"/>
                <w:color w:val="000000"/>
                <w:sz w:val="16"/>
              </w:rPr>
              <w:t>36550.0 (26305.54)</w:t>
            </w:r>
          </w:p>
        </w:tc>
        <w:tc>
          <w:tcPr>
            <w:tcW w:w="497" w:type="pct"/>
            <w:gridSpan w:val="3"/>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szCs w:val="16"/>
              </w:rPr>
            </w:pPr>
            <w:r>
              <w:rPr>
                <w:rFonts w:cs="Times New Roman"/>
                <w:color w:val="000000"/>
                <w:sz w:val="16"/>
              </w:rPr>
              <w:t>75613.3 (27164.59)</w:t>
            </w:r>
          </w:p>
        </w:tc>
        <w:tc>
          <w:tcPr>
            <w:tcW w:w="499" w:type="pct"/>
            <w:gridSpan w:val="3"/>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szCs w:val="16"/>
              </w:rPr>
            </w:pPr>
            <w:r>
              <w:rPr>
                <w:rFonts w:cs="Times New Roman"/>
                <w:color w:val="000000"/>
                <w:sz w:val="16"/>
              </w:rPr>
              <w:t>124954.4 (64688.67)</w:t>
            </w:r>
          </w:p>
        </w:tc>
        <w:tc>
          <w:tcPr>
            <w:tcW w:w="498" w:type="pct"/>
            <w:gridSpan w:val="3"/>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szCs w:val="16"/>
              </w:rPr>
            </w:pPr>
            <w:r>
              <w:rPr>
                <w:rFonts w:cs="Times New Roman"/>
                <w:color w:val="000000"/>
                <w:sz w:val="16"/>
              </w:rPr>
              <w:t>132906.4 (70517.25)</w:t>
            </w:r>
          </w:p>
        </w:tc>
        <w:tc>
          <w:tcPr>
            <w:tcW w:w="498" w:type="pct"/>
            <w:gridSpan w:val="3"/>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szCs w:val="16"/>
              </w:rPr>
            </w:pPr>
            <w:r>
              <w:rPr>
                <w:rFonts w:cs="Times New Roman"/>
                <w:color w:val="000000"/>
                <w:sz w:val="16"/>
              </w:rPr>
              <w:t>85619.6 (64001.49)</w:t>
            </w:r>
          </w:p>
        </w:tc>
      </w:tr>
      <w:tr>
        <w:tblPrEx>
          <w:tblW w:w="5000" w:type="pct"/>
          <w:jc w:val="center"/>
          <w:tblCellMar>
            <w:top w:w="0" w:type="dxa"/>
            <w:left w:w="0" w:type="dxa"/>
            <w:bottom w:w="0" w:type="dxa"/>
            <w:right w:w="0" w:type="dxa"/>
          </w:tblCellMar>
        </w:tblPrEx>
        <w:trPr>
          <w:gridAfter w:val="4"/>
          <w:wAfter w:w="147" w:type="dxa"/>
          <w:cantSplit/>
          <w:trHeight w:val="280"/>
          <w:jc w:val="center"/>
        </w:trPr>
        <w:tc>
          <w:tcPr>
            <w:tcW w:w="987" w:type="pct"/>
            <w:tcBorders>
              <w:top w:val="nil"/>
              <w:left w:val="nil"/>
              <w:bottom w:val="nil"/>
              <w:right w:val="nil"/>
            </w:tcBorders>
            <w:shd w:val="clear" w:color="auto" w:fill="FFFFFF"/>
            <w:tcMar>
              <w:left w:w="8" w:type="dxa"/>
              <w:right w:w="8" w:type="dxa"/>
            </w:tcMar>
          </w:tcPr>
          <w:p>
            <w:pPr>
              <w:adjustRightInd w:val="0"/>
              <w:spacing w:before="8" w:after="8"/>
              <w:rPr>
                <w:rFonts w:cs="Times New Roman"/>
                <w:color w:val="000000"/>
                <w:sz w:val="16"/>
                <w:szCs w:val="16"/>
              </w:rPr>
            </w:pPr>
          </w:p>
        </w:tc>
        <w:tc>
          <w:tcPr>
            <w:tcW w:w="373" w:type="pct"/>
            <w:gridSpan w:val="3"/>
            <w:tcBorders>
              <w:top w:val="nil"/>
              <w:left w:val="nil"/>
              <w:bottom w:val="nil"/>
              <w:right w:val="nil"/>
            </w:tcBorders>
            <w:shd w:val="clear" w:color="auto" w:fill="FFFFFF"/>
            <w:tcMar>
              <w:left w:w="8" w:type="dxa"/>
              <w:right w:w="8" w:type="dxa"/>
            </w:tcMar>
          </w:tcPr>
          <w:p>
            <w:pPr>
              <w:adjustRightInd w:val="0"/>
              <w:spacing w:before="8" w:after="8"/>
              <w:rPr>
                <w:rFonts w:cs="Times New Roman"/>
                <w:color w:val="000000"/>
                <w:sz w:val="16"/>
                <w:szCs w:val="16"/>
              </w:rPr>
            </w:pPr>
            <w:r>
              <w:rPr>
                <w:rFonts w:cs="Times New Roman"/>
                <w:color w:val="000000"/>
                <w:sz w:val="16"/>
              </w:rPr>
              <w:t>中位数</w:t>
            </w:r>
          </w:p>
        </w:tc>
        <w:tc>
          <w:tcPr>
            <w:tcW w:w="499" w:type="pct"/>
            <w:gridSpan w:val="3"/>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szCs w:val="16"/>
              </w:rPr>
            </w:pPr>
            <w:r>
              <w:rPr>
                <w:rFonts w:cs="Times New Roman"/>
                <w:color w:val="000000"/>
                <w:sz w:val="16"/>
              </w:rPr>
              <w:t>38260.0</w:t>
            </w:r>
          </w:p>
        </w:tc>
        <w:tc>
          <w:tcPr>
            <w:tcW w:w="499" w:type="pct"/>
            <w:gridSpan w:val="3"/>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szCs w:val="16"/>
              </w:rPr>
            </w:pPr>
            <w:r>
              <w:rPr>
                <w:rFonts w:cs="Times New Roman"/>
                <w:color w:val="000000"/>
                <w:sz w:val="16"/>
              </w:rPr>
              <w:t>24300.0</w:t>
            </w:r>
          </w:p>
        </w:tc>
        <w:tc>
          <w:tcPr>
            <w:tcW w:w="498" w:type="pct"/>
            <w:gridSpan w:val="3"/>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szCs w:val="16"/>
              </w:rPr>
            </w:pPr>
            <w:r>
              <w:rPr>
                <w:rFonts w:cs="Times New Roman"/>
                <w:color w:val="000000"/>
                <w:sz w:val="16"/>
              </w:rPr>
              <w:t>37680.0</w:t>
            </w:r>
          </w:p>
        </w:tc>
        <w:tc>
          <w:tcPr>
            <w:tcW w:w="497" w:type="pct"/>
            <w:gridSpan w:val="3"/>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szCs w:val="16"/>
              </w:rPr>
            </w:pPr>
            <w:r>
              <w:rPr>
                <w:rFonts w:cs="Times New Roman"/>
                <w:color w:val="000000"/>
                <w:sz w:val="16"/>
              </w:rPr>
              <w:t>78600.0</w:t>
            </w:r>
          </w:p>
        </w:tc>
        <w:tc>
          <w:tcPr>
            <w:tcW w:w="499" w:type="pct"/>
            <w:gridSpan w:val="3"/>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szCs w:val="16"/>
              </w:rPr>
            </w:pPr>
            <w:r>
              <w:rPr>
                <w:rFonts w:cs="Times New Roman"/>
                <w:color w:val="000000"/>
                <w:sz w:val="16"/>
              </w:rPr>
              <w:t>162240.0</w:t>
            </w:r>
          </w:p>
        </w:tc>
        <w:tc>
          <w:tcPr>
            <w:tcW w:w="498" w:type="pct"/>
            <w:gridSpan w:val="3"/>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szCs w:val="16"/>
              </w:rPr>
            </w:pPr>
            <w:r>
              <w:rPr>
                <w:rFonts w:cs="Times New Roman"/>
                <w:color w:val="000000"/>
                <w:sz w:val="16"/>
              </w:rPr>
              <w:t>143220.0</w:t>
            </w:r>
          </w:p>
        </w:tc>
        <w:tc>
          <w:tcPr>
            <w:tcW w:w="498" w:type="pct"/>
            <w:gridSpan w:val="3"/>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szCs w:val="16"/>
              </w:rPr>
            </w:pPr>
            <w:r>
              <w:rPr>
                <w:rFonts w:cs="Times New Roman"/>
                <w:color w:val="000000"/>
                <w:sz w:val="16"/>
              </w:rPr>
              <w:t>75040.0</w:t>
            </w:r>
          </w:p>
        </w:tc>
      </w:tr>
      <w:tr>
        <w:tblPrEx>
          <w:tblW w:w="5000" w:type="pct"/>
          <w:jc w:val="center"/>
          <w:tblCellMar>
            <w:top w:w="0" w:type="dxa"/>
            <w:left w:w="0" w:type="dxa"/>
            <w:bottom w:w="0" w:type="dxa"/>
            <w:right w:w="0" w:type="dxa"/>
          </w:tblCellMar>
        </w:tblPrEx>
        <w:trPr>
          <w:gridAfter w:val="4"/>
          <w:wAfter w:w="147" w:type="dxa"/>
          <w:cantSplit/>
          <w:trHeight w:val="280"/>
          <w:jc w:val="center"/>
        </w:trPr>
        <w:tc>
          <w:tcPr>
            <w:tcW w:w="987" w:type="pct"/>
            <w:tcBorders>
              <w:top w:val="nil"/>
              <w:left w:val="nil"/>
              <w:bottom w:val="nil"/>
              <w:right w:val="nil"/>
            </w:tcBorders>
            <w:shd w:val="clear" w:color="auto" w:fill="FFFFFF"/>
            <w:tcMar>
              <w:left w:w="8" w:type="dxa"/>
              <w:right w:w="8" w:type="dxa"/>
            </w:tcMar>
          </w:tcPr>
          <w:p>
            <w:pPr>
              <w:adjustRightInd w:val="0"/>
              <w:spacing w:before="8" w:after="8"/>
              <w:rPr>
                <w:rFonts w:cs="Times New Roman"/>
                <w:color w:val="000000"/>
                <w:sz w:val="16"/>
                <w:szCs w:val="16"/>
              </w:rPr>
            </w:pPr>
          </w:p>
        </w:tc>
        <w:tc>
          <w:tcPr>
            <w:tcW w:w="373" w:type="pct"/>
            <w:gridSpan w:val="3"/>
            <w:tcBorders>
              <w:top w:val="nil"/>
              <w:left w:val="nil"/>
              <w:bottom w:val="nil"/>
              <w:right w:val="nil"/>
            </w:tcBorders>
            <w:shd w:val="clear" w:color="auto" w:fill="FFFFFF"/>
            <w:tcMar>
              <w:left w:w="8" w:type="dxa"/>
              <w:right w:w="8" w:type="dxa"/>
            </w:tcMar>
          </w:tcPr>
          <w:p>
            <w:pPr>
              <w:adjustRightInd w:val="0"/>
              <w:spacing w:before="8" w:after="8"/>
              <w:rPr>
                <w:rFonts w:cs="Times New Roman"/>
                <w:color w:val="000000"/>
                <w:sz w:val="16"/>
                <w:szCs w:val="16"/>
              </w:rPr>
            </w:pPr>
            <w:r>
              <w:rPr>
                <w:rFonts w:cs="Times New Roman"/>
                <w:color w:val="000000"/>
                <w:sz w:val="16"/>
              </w:rPr>
              <w:t>Q1、Q3</w:t>
            </w:r>
          </w:p>
        </w:tc>
        <w:tc>
          <w:tcPr>
            <w:tcW w:w="499" w:type="pct"/>
            <w:gridSpan w:val="3"/>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szCs w:val="16"/>
              </w:rPr>
            </w:pPr>
            <w:r>
              <w:rPr>
                <w:rFonts w:cs="Times New Roman"/>
                <w:color w:val="000000"/>
                <w:sz w:val="16"/>
              </w:rPr>
              <w:t>300.0, 76220.0</w:t>
            </w:r>
          </w:p>
        </w:tc>
        <w:tc>
          <w:tcPr>
            <w:tcW w:w="499" w:type="pct"/>
            <w:gridSpan w:val="3"/>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szCs w:val="16"/>
              </w:rPr>
            </w:pPr>
            <w:r>
              <w:rPr>
                <w:rFonts w:cs="Times New Roman"/>
                <w:color w:val="000000"/>
                <w:sz w:val="16"/>
              </w:rPr>
              <w:t>16800.0, 31960.0</w:t>
            </w:r>
          </w:p>
        </w:tc>
        <w:tc>
          <w:tcPr>
            <w:tcW w:w="498" w:type="pct"/>
            <w:gridSpan w:val="3"/>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szCs w:val="16"/>
              </w:rPr>
            </w:pPr>
            <w:r>
              <w:rPr>
                <w:rFonts w:cs="Times New Roman"/>
                <w:color w:val="000000"/>
                <w:sz w:val="16"/>
              </w:rPr>
              <w:t>13400.0, 53080.0</w:t>
            </w:r>
          </w:p>
        </w:tc>
        <w:tc>
          <w:tcPr>
            <w:tcW w:w="497" w:type="pct"/>
            <w:gridSpan w:val="3"/>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szCs w:val="16"/>
              </w:rPr>
            </w:pPr>
            <w:r>
              <w:rPr>
                <w:rFonts w:cs="Times New Roman"/>
                <w:color w:val="000000"/>
                <w:sz w:val="16"/>
              </w:rPr>
              <w:t>44640.0, 91440.0</w:t>
            </w:r>
          </w:p>
        </w:tc>
        <w:tc>
          <w:tcPr>
            <w:tcW w:w="499" w:type="pct"/>
            <w:gridSpan w:val="3"/>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szCs w:val="16"/>
              </w:rPr>
            </w:pPr>
            <w:r>
              <w:rPr>
                <w:rFonts w:cs="Times New Roman"/>
                <w:color w:val="000000"/>
                <w:sz w:val="16"/>
              </w:rPr>
              <w:t>60640.0, 168960.0</w:t>
            </w:r>
          </w:p>
        </w:tc>
        <w:tc>
          <w:tcPr>
            <w:tcW w:w="498" w:type="pct"/>
            <w:gridSpan w:val="3"/>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szCs w:val="16"/>
              </w:rPr>
            </w:pPr>
            <w:r>
              <w:rPr>
                <w:rFonts w:cs="Times New Roman"/>
                <w:color w:val="000000"/>
                <w:sz w:val="16"/>
              </w:rPr>
              <w:t>84420.0, 181020.0</w:t>
            </w:r>
          </w:p>
        </w:tc>
        <w:tc>
          <w:tcPr>
            <w:tcW w:w="498" w:type="pct"/>
            <w:gridSpan w:val="3"/>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szCs w:val="16"/>
              </w:rPr>
            </w:pPr>
            <w:r>
              <w:rPr>
                <w:rFonts w:cs="Times New Roman"/>
                <w:color w:val="000000"/>
                <w:sz w:val="16"/>
              </w:rPr>
              <w:t>31960.0, 125370.0</w:t>
            </w:r>
          </w:p>
        </w:tc>
      </w:tr>
      <w:tr>
        <w:tblPrEx>
          <w:tblW w:w="5000" w:type="pct"/>
          <w:jc w:val="center"/>
          <w:tblCellMar>
            <w:top w:w="0" w:type="dxa"/>
            <w:left w:w="0" w:type="dxa"/>
            <w:bottom w:w="0" w:type="dxa"/>
            <w:right w:w="0" w:type="dxa"/>
          </w:tblCellMar>
        </w:tblPrEx>
        <w:trPr>
          <w:gridAfter w:val="4"/>
          <w:wAfter w:w="147" w:type="dxa"/>
          <w:cantSplit/>
          <w:trHeight w:val="386"/>
          <w:jc w:val="center"/>
        </w:trPr>
        <w:tc>
          <w:tcPr>
            <w:tcW w:w="987" w:type="pct"/>
            <w:tcBorders>
              <w:top w:val="nil"/>
              <w:left w:val="nil"/>
              <w:bottom w:val="nil"/>
              <w:right w:val="nil"/>
            </w:tcBorders>
            <w:shd w:val="clear" w:color="auto" w:fill="FFFFFF"/>
            <w:tcMar>
              <w:left w:w="8" w:type="dxa"/>
              <w:right w:w="8" w:type="dxa"/>
            </w:tcMar>
          </w:tcPr>
          <w:p>
            <w:pPr>
              <w:adjustRightInd w:val="0"/>
              <w:spacing w:before="8" w:after="8"/>
              <w:rPr>
                <w:rFonts w:cs="Times New Roman"/>
                <w:color w:val="000000"/>
                <w:sz w:val="16"/>
                <w:szCs w:val="16"/>
              </w:rPr>
            </w:pPr>
          </w:p>
        </w:tc>
        <w:tc>
          <w:tcPr>
            <w:tcW w:w="373" w:type="pct"/>
            <w:gridSpan w:val="3"/>
            <w:tcBorders>
              <w:top w:val="nil"/>
              <w:left w:val="nil"/>
              <w:bottom w:val="nil"/>
              <w:right w:val="nil"/>
            </w:tcBorders>
            <w:shd w:val="clear" w:color="auto" w:fill="FFFFFF"/>
            <w:tcMar>
              <w:left w:w="8" w:type="dxa"/>
              <w:right w:w="8" w:type="dxa"/>
            </w:tcMar>
          </w:tcPr>
          <w:p>
            <w:pPr>
              <w:adjustRightInd w:val="0"/>
              <w:spacing w:before="8" w:after="8"/>
              <w:rPr>
                <w:rFonts w:cs="Times New Roman"/>
                <w:color w:val="000000"/>
                <w:sz w:val="16"/>
                <w:szCs w:val="16"/>
              </w:rPr>
            </w:pPr>
            <w:r>
              <w:rPr>
                <w:rFonts w:cs="Times New Roman"/>
                <w:color w:val="000000"/>
                <w:sz w:val="16"/>
              </w:rPr>
              <w:t>最小值、最大值</w:t>
            </w:r>
          </w:p>
        </w:tc>
        <w:tc>
          <w:tcPr>
            <w:tcW w:w="499" w:type="pct"/>
            <w:gridSpan w:val="3"/>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szCs w:val="16"/>
              </w:rPr>
            </w:pPr>
            <w:r>
              <w:rPr>
                <w:rFonts w:cs="Times New Roman"/>
                <w:color w:val="000000"/>
                <w:sz w:val="16"/>
              </w:rPr>
              <w:t>300, 76220</w:t>
            </w:r>
          </w:p>
        </w:tc>
        <w:tc>
          <w:tcPr>
            <w:tcW w:w="499" w:type="pct"/>
            <w:gridSpan w:val="3"/>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szCs w:val="16"/>
              </w:rPr>
            </w:pPr>
            <w:r>
              <w:rPr>
                <w:rFonts w:cs="Times New Roman"/>
                <w:color w:val="000000"/>
                <w:sz w:val="16"/>
              </w:rPr>
              <w:t>16720, 102800</w:t>
            </w:r>
          </w:p>
        </w:tc>
        <w:tc>
          <w:tcPr>
            <w:tcW w:w="498" w:type="pct"/>
            <w:gridSpan w:val="3"/>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szCs w:val="16"/>
              </w:rPr>
            </w:pPr>
            <w:r>
              <w:rPr>
                <w:rFonts w:cs="Times New Roman"/>
                <w:color w:val="000000"/>
                <w:sz w:val="16"/>
              </w:rPr>
              <w:t>3360, 80720</w:t>
            </w:r>
          </w:p>
        </w:tc>
        <w:tc>
          <w:tcPr>
            <w:tcW w:w="497" w:type="pct"/>
            <w:gridSpan w:val="3"/>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szCs w:val="16"/>
              </w:rPr>
            </w:pPr>
            <w:r>
              <w:rPr>
                <w:rFonts w:cs="Times New Roman"/>
                <w:color w:val="000000"/>
                <w:sz w:val="16"/>
              </w:rPr>
              <w:t>42480, 110520</w:t>
            </w:r>
          </w:p>
        </w:tc>
        <w:tc>
          <w:tcPr>
            <w:tcW w:w="499" w:type="pct"/>
            <w:gridSpan w:val="3"/>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szCs w:val="16"/>
              </w:rPr>
            </w:pPr>
            <w:r>
              <w:rPr>
                <w:rFonts w:cs="Times New Roman"/>
                <w:color w:val="000000"/>
                <w:sz w:val="16"/>
              </w:rPr>
              <w:t>47200, 211520</w:t>
            </w:r>
          </w:p>
        </w:tc>
        <w:tc>
          <w:tcPr>
            <w:tcW w:w="498" w:type="pct"/>
            <w:gridSpan w:val="3"/>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szCs w:val="16"/>
              </w:rPr>
            </w:pPr>
            <w:r>
              <w:rPr>
                <w:rFonts w:cs="Times New Roman"/>
                <w:color w:val="000000"/>
                <w:sz w:val="16"/>
              </w:rPr>
              <w:t>7140, 241710</w:t>
            </w:r>
          </w:p>
        </w:tc>
        <w:tc>
          <w:tcPr>
            <w:tcW w:w="498" w:type="pct"/>
            <w:gridSpan w:val="3"/>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szCs w:val="16"/>
              </w:rPr>
            </w:pPr>
            <w:r>
              <w:rPr>
                <w:rFonts w:cs="Times New Roman"/>
                <w:color w:val="000000"/>
                <w:sz w:val="16"/>
              </w:rPr>
              <w:t>300, 241710</w:t>
            </w:r>
          </w:p>
        </w:tc>
      </w:tr>
      <w:tr>
        <w:tblPrEx>
          <w:tblW w:w="5000" w:type="pct"/>
          <w:jc w:val="center"/>
          <w:tblCellMar>
            <w:top w:w="0" w:type="dxa"/>
            <w:left w:w="0" w:type="dxa"/>
            <w:bottom w:w="0" w:type="dxa"/>
            <w:right w:w="0" w:type="dxa"/>
          </w:tblCellMar>
        </w:tblPrEx>
        <w:trPr>
          <w:gridAfter w:val="3"/>
          <w:wAfter w:w="123" w:type="dxa"/>
          <w:cantSplit/>
          <w:trHeight w:val="249"/>
          <w:jc w:val="center"/>
        </w:trPr>
        <w:tc>
          <w:tcPr>
            <w:tcW w:w="4876" w:type="pct"/>
            <w:gridSpan w:val="26"/>
            <w:tcBorders>
              <w:top w:val="nil"/>
              <w:left w:val="nil"/>
              <w:bottom w:val="nil"/>
              <w:right w:val="nil"/>
            </w:tcBorders>
            <w:shd w:val="clear" w:color="auto" w:fill="FFFFFF"/>
            <w:tcMar>
              <w:left w:w="8" w:type="dxa"/>
              <w:right w:w="8" w:type="dxa"/>
            </w:tcMar>
          </w:tcPr>
          <w:p>
            <w:pPr>
              <w:adjustRightInd w:val="0"/>
              <w:spacing w:before="8" w:after="8"/>
              <w:rPr>
                <w:rFonts w:cs="Times New Roman"/>
                <w:color w:val="000000"/>
                <w:sz w:val="16"/>
                <w:szCs w:val="16"/>
              </w:rPr>
            </w:pPr>
          </w:p>
        </w:tc>
      </w:tr>
      <w:tr>
        <w:tblPrEx>
          <w:tblW w:w="5000" w:type="pct"/>
          <w:jc w:val="center"/>
          <w:tblCellMar>
            <w:top w:w="0" w:type="dxa"/>
            <w:left w:w="0" w:type="dxa"/>
            <w:bottom w:w="0" w:type="dxa"/>
            <w:right w:w="0" w:type="dxa"/>
          </w:tblCellMar>
        </w:tblPrEx>
        <w:trPr>
          <w:gridAfter w:val="4"/>
          <w:wAfter w:w="147" w:type="dxa"/>
          <w:cantSplit/>
          <w:trHeight w:val="265"/>
          <w:jc w:val="center"/>
        </w:trPr>
        <w:tc>
          <w:tcPr>
            <w:tcW w:w="987" w:type="pct"/>
            <w:tcBorders>
              <w:top w:val="nil"/>
              <w:left w:val="nil"/>
              <w:bottom w:val="nil"/>
              <w:right w:val="nil"/>
            </w:tcBorders>
            <w:shd w:val="clear" w:color="auto" w:fill="FFFFFF"/>
            <w:tcMar>
              <w:left w:w="8" w:type="dxa"/>
              <w:right w:w="8" w:type="dxa"/>
            </w:tcMar>
          </w:tcPr>
          <w:p>
            <w:pPr>
              <w:adjustRightInd w:val="0"/>
              <w:spacing w:before="8" w:after="8"/>
              <w:rPr>
                <w:rFonts w:cs="Times New Roman"/>
                <w:color w:val="000000"/>
                <w:sz w:val="16"/>
                <w:szCs w:val="16"/>
              </w:rPr>
            </w:pPr>
            <w:r>
              <w:rPr>
                <w:rFonts w:cs="Times New Roman"/>
                <w:color w:val="000000"/>
                <w:sz w:val="16"/>
              </w:rPr>
              <w:t>总暴露持续时间（天）[2]</w:t>
            </w:r>
          </w:p>
        </w:tc>
        <w:tc>
          <w:tcPr>
            <w:tcW w:w="373" w:type="pct"/>
            <w:gridSpan w:val="3"/>
            <w:tcBorders>
              <w:top w:val="nil"/>
              <w:left w:val="nil"/>
              <w:bottom w:val="nil"/>
              <w:right w:val="nil"/>
            </w:tcBorders>
            <w:shd w:val="clear" w:color="auto" w:fill="FFFFFF"/>
            <w:tcMar>
              <w:left w:w="8" w:type="dxa"/>
              <w:right w:w="8" w:type="dxa"/>
            </w:tcMar>
          </w:tcPr>
          <w:p>
            <w:pPr>
              <w:adjustRightInd w:val="0"/>
              <w:spacing w:before="8" w:after="8"/>
              <w:rPr>
                <w:rFonts w:cs="Times New Roman"/>
                <w:color w:val="000000"/>
                <w:sz w:val="16"/>
                <w:szCs w:val="16"/>
              </w:rPr>
            </w:pPr>
            <w:r>
              <w:rPr>
                <w:rFonts w:cs="Times New Roman"/>
                <w:color w:val="000000"/>
                <w:sz w:val="16"/>
              </w:rPr>
              <w:t>n（%）</w:t>
            </w:r>
          </w:p>
        </w:tc>
        <w:tc>
          <w:tcPr>
            <w:tcW w:w="499" w:type="pct"/>
            <w:gridSpan w:val="3"/>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szCs w:val="16"/>
              </w:rPr>
            </w:pPr>
            <w:r>
              <w:rPr>
                <w:rFonts w:cs="Times New Roman"/>
                <w:color w:val="000000"/>
                <w:sz w:val="16"/>
              </w:rPr>
              <w:t>2 (100)</w:t>
            </w:r>
          </w:p>
        </w:tc>
        <w:tc>
          <w:tcPr>
            <w:tcW w:w="499" w:type="pct"/>
            <w:gridSpan w:val="3"/>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szCs w:val="16"/>
              </w:rPr>
            </w:pPr>
            <w:r>
              <w:rPr>
                <w:rFonts w:cs="Times New Roman"/>
                <w:color w:val="000000"/>
                <w:sz w:val="16"/>
              </w:rPr>
              <w:t>6 (100)</w:t>
            </w:r>
          </w:p>
        </w:tc>
        <w:tc>
          <w:tcPr>
            <w:tcW w:w="498" w:type="pct"/>
            <w:gridSpan w:val="3"/>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szCs w:val="16"/>
              </w:rPr>
            </w:pPr>
            <w:r>
              <w:rPr>
                <w:rFonts w:cs="Times New Roman"/>
                <w:color w:val="000000"/>
                <w:sz w:val="16"/>
              </w:rPr>
              <w:t>8 (100)</w:t>
            </w:r>
          </w:p>
        </w:tc>
        <w:tc>
          <w:tcPr>
            <w:tcW w:w="497" w:type="pct"/>
            <w:gridSpan w:val="3"/>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szCs w:val="16"/>
              </w:rPr>
            </w:pPr>
            <w:r>
              <w:rPr>
                <w:rFonts w:cs="Times New Roman"/>
                <w:color w:val="000000"/>
                <w:sz w:val="16"/>
              </w:rPr>
              <w:t>9 (100)</w:t>
            </w:r>
          </w:p>
        </w:tc>
        <w:tc>
          <w:tcPr>
            <w:tcW w:w="499" w:type="pct"/>
            <w:gridSpan w:val="3"/>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szCs w:val="16"/>
              </w:rPr>
            </w:pPr>
            <w:r>
              <w:rPr>
                <w:rFonts w:cs="Times New Roman"/>
                <w:color w:val="000000"/>
                <w:sz w:val="16"/>
              </w:rPr>
              <w:t>9 (100)</w:t>
            </w:r>
          </w:p>
        </w:tc>
        <w:tc>
          <w:tcPr>
            <w:tcW w:w="498" w:type="pct"/>
            <w:gridSpan w:val="3"/>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szCs w:val="16"/>
              </w:rPr>
            </w:pPr>
            <w:r>
              <w:rPr>
                <w:rFonts w:cs="Times New Roman"/>
                <w:color w:val="000000"/>
                <w:sz w:val="16"/>
              </w:rPr>
              <w:t>11 (100)</w:t>
            </w:r>
          </w:p>
        </w:tc>
        <w:tc>
          <w:tcPr>
            <w:tcW w:w="498" w:type="pct"/>
            <w:gridSpan w:val="3"/>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szCs w:val="16"/>
              </w:rPr>
            </w:pPr>
            <w:r>
              <w:rPr>
                <w:rFonts w:cs="Times New Roman"/>
                <w:color w:val="000000"/>
                <w:sz w:val="16"/>
              </w:rPr>
              <w:t>45 (100)</w:t>
            </w:r>
          </w:p>
        </w:tc>
      </w:tr>
      <w:tr>
        <w:tblPrEx>
          <w:tblW w:w="5000" w:type="pct"/>
          <w:jc w:val="center"/>
          <w:tblCellMar>
            <w:top w:w="0" w:type="dxa"/>
            <w:left w:w="0" w:type="dxa"/>
            <w:bottom w:w="0" w:type="dxa"/>
            <w:right w:w="0" w:type="dxa"/>
          </w:tblCellMar>
        </w:tblPrEx>
        <w:trPr>
          <w:gridAfter w:val="4"/>
          <w:wAfter w:w="147" w:type="dxa"/>
          <w:cantSplit/>
          <w:trHeight w:val="547"/>
          <w:jc w:val="center"/>
        </w:trPr>
        <w:tc>
          <w:tcPr>
            <w:tcW w:w="987" w:type="pct"/>
            <w:tcBorders>
              <w:top w:val="nil"/>
              <w:left w:val="nil"/>
              <w:bottom w:val="nil"/>
              <w:right w:val="nil"/>
            </w:tcBorders>
            <w:shd w:val="clear" w:color="auto" w:fill="FFFFFF"/>
            <w:tcMar>
              <w:left w:w="8" w:type="dxa"/>
              <w:right w:w="8" w:type="dxa"/>
            </w:tcMar>
          </w:tcPr>
          <w:p>
            <w:pPr>
              <w:adjustRightInd w:val="0"/>
              <w:spacing w:before="8" w:after="8"/>
              <w:rPr>
                <w:rFonts w:cs="Times New Roman"/>
                <w:color w:val="000000"/>
                <w:sz w:val="16"/>
                <w:szCs w:val="16"/>
              </w:rPr>
            </w:pPr>
          </w:p>
        </w:tc>
        <w:tc>
          <w:tcPr>
            <w:tcW w:w="373" w:type="pct"/>
            <w:gridSpan w:val="3"/>
            <w:tcBorders>
              <w:top w:val="nil"/>
              <w:left w:val="nil"/>
              <w:bottom w:val="nil"/>
              <w:right w:val="nil"/>
            </w:tcBorders>
            <w:shd w:val="clear" w:color="auto" w:fill="FFFFFF"/>
            <w:tcMar>
              <w:left w:w="8" w:type="dxa"/>
              <w:right w:w="8" w:type="dxa"/>
            </w:tcMar>
          </w:tcPr>
          <w:p>
            <w:pPr>
              <w:adjustRightInd w:val="0"/>
              <w:spacing w:before="8" w:after="8"/>
              <w:rPr>
                <w:rFonts w:cs="Times New Roman"/>
                <w:color w:val="000000"/>
                <w:sz w:val="16"/>
                <w:szCs w:val="16"/>
              </w:rPr>
            </w:pPr>
            <w:r>
              <w:rPr>
                <w:rFonts w:cs="Times New Roman"/>
                <w:color w:val="000000"/>
                <w:sz w:val="16"/>
              </w:rPr>
              <w:t>平均值（SD）</w:t>
            </w:r>
          </w:p>
        </w:tc>
        <w:tc>
          <w:tcPr>
            <w:tcW w:w="499" w:type="pct"/>
            <w:gridSpan w:val="3"/>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szCs w:val="16"/>
              </w:rPr>
            </w:pPr>
            <w:r>
              <w:rPr>
                <w:rFonts w:cs="Times New Roman"/>
                <w:color w:val="000000"/>
                <w:sz w:val="16"/>
              </w:rPr>
              <w:t>562.0 (770.75)</w:t>
            </w:r>
          </w:p>
        </w:tc>
        <w:tc>
          <w:tcPr>
            <w:tcW w:w="499" w:type="pct"/>
            <w:gridSpan w:val="3"/>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szCs w:val="16"/>
              </w:rPr>
            </w:pPr>
            <w:r>
              <w:rPr>
                <w:rFonts w:cs="Times New Roman"/>
                <w:color w:val="000000"/>
                <w:sz w:val="16"/>
              </w:rPr>
              <w:t>739.5 (437.19)</w:t>
            </w:r>
          </w:p>
        </w:tc>
        <w:tc>
          <w:tcPr>
            <w:tcW w:w="498" w:type="pct"/>
            <w:gridSpan w:val="3"/>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szCs w:val="16"/>
              </w:rPr>
            </w:pPr>
            <w:r>
              <w:rPr>
                <w:rFonts w:cs="Times New Roman"/>
                <w:color w:val="000000"/>
                <w:sz w:val="16"/>
              </w:rPr>
              <w:t>462.4 (330.65)</w:t>
            </w:r>
          </w:p>
        </w:tc>
        <w:tc>
          <w:tcPr>
            <w:tcW w:w="497" w:type="pct"/>
            <w:gridSpan w:val="3"/>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szCs w:val="16"/>
              </w:rPr>
            </w:pPr>
            <w:r>
              <w:rPr>
                <w:rFonts w:cs="Times New Roman"/>
                <w:color w:val="000000"/>
                <w:sz w:val="16"/>
              </w:rPr>
              <w:t>634.3 (223.51)</w:t>
            </w:r>
          </w:p>
        </w:tc>
        <w:tc>
          <w:tcPr>
            <w:tcW w:w="499" w:type="pct"/>
            <w:gridSpan w:val="3"/>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szCs w:val="16"/>
              </w:rPr>
            </w:pPr>
            <w:r>
              <w:rPr>
                <w:rFonts w:cs="Times New Roman"/>
                <w:color w:val="000000"/>
                <w:sz w:val="16"/>
              </w:rPr>
              <w:t>794.4 (397.83)</w:t>
            </w:r>
          </w:p>
        </w:tc>
        <w:tc>
          <w:tcPr>
            <w:tcW w:w="498" w:type="pct"/>
            <w:gridSpan w:val="3"/>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szCs w:val="16"/>
              </w:rPr>
            </w:pPr>
            <w:r>
              <w:rPr>
                <w:rFonts w:cs="Times New Roman"/>
                <w:color w:val="000000"/>
                <w:sz w:val="16"/>
              </w:rPr>
              <w:t>669.5 (340.80)</w:t>
            </w:r>
          </w:p>
        </w:tc>
        <w:tc>
          <w:tcPr>
            <w:tcW w:w="498" w:type="pct"/>
            <w:gridSpan w:val="3"/>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szCs w:val="16"/>
              </w:rPr>
            </w:pPr>
            <w:r>
              <w:rPr>
                <w:rFonts w:cs="Times New Roman"/>
                <w:color w:val="000000"/>
                <w:sz w:val="16"/>
              </w:rPr>
              <w:t>655.2 (359.31)</w:t>
            </w:r>
          </w:p>
        </w:tc>
      </w:tr>
      <w:tr>
        <w:tblPrEx>
          <w:tblW w:w="5000" w:type="pct"/>
          <w:jc w:val="center"/>
          <w:tblCellMar>
            <w:top w:w="0" w:type="dxa"/>
            <w:left w:w="0" w:type="dxa"/>
            <w:bottom w:w="0" w:type="dxa"/>
            <w:right w:w="0" w:type="dxa"/>
          </w:tblCellMar>
        </w:tblPrEx>
        <w:trPr>
          <w:gridAfter w:val="4"/>
          <w:wAfter w:w="147" w:type="dxa"/>
          <w:cantSplit/>
          <w:trHeight w:val="280"/>
          <w:jc w:val="center"/>
        </w:trPr>
        <w:tc>
          <w:tcPr>
            <w:tcW w:w="987" w:type="pct"/>
            <w:tcBorders>
              <w:top w:val="nil"/>
              <w:left w:val="nil"/>
              <w:bottom w:val="nil"/>
              <w:right w:val="nil"/>
            </w:tcBorders>
            <w:shd w:val="clear" w:color="auto" w:fill="FFFFFF"/>
            <w:tcMar>
              <w:left w:w="8" w:type="dxa"/>
              <w:right w:w="8" w:type="dxa"/>
            </w:tcMar>
          </w:tcPr>
          <w:p>
            <w:pPr>
              <w:adjustRightInd w:val="0"/>
              <w:spacing w:before="8" w:after="8"/>
              <w:rPr>
                <w:rFonts w:cs="Times New Roman"/>
                <w:color w:val="000000"/>
                <w:sz w:val="16"/>
                <w:szCs w:val="16"/>
              </w:rPr>
            </w:pPr>
          </w:p>
        </w:tc>
        <w:tc>
          <w:tcPr>
            <w:tcW w:w="373" w:type="pct"/>
            <w:gridSpan w:val="3"/>
            <w:tcBorders>
              <w:top w:val="nil"/>
              <w:left w:val="nil"/>
              <w:bottom w:val="nil"/>
              <w:right w:val="nil"/>
            </w:tcBorders>
            <w:shd w:val="clear" w:color="auto" w:fill="FFFFFF"/>
            <w:tcMar>
              <w:left w:w="8" w:type="dxa"/>
              <w:right w:w="8" w:type="dxa"/>
            </w:tcMar>
          </w:tcPr>
          <w:p>
            <w:pPr>
              <w:adjustRightInd w:val="0"/>
              <w:spacing w:before="8" w:after="8"/>
              <w:rPr>
                <w:rFonts w:cs="Times New Roman"/>
                <w:color w:val="000000"/>
                <w:sz w:val="16"/>
                <w:szCs w:val="16"/>
              </w:rPr>
            </w:pPr>
            <w:r>
              <w:rPr>
                <w:rFonts w:cs="Times New Roman"/>
                <w:color w:val="000000"/>
                <w:sz w:val="16"/>
              </w:rPr>
              <w:t>中位数</w:t>
            </w:r>
          </w:p>
        </w:tc>
        <w:tc>
          <w:tcPr>
            <w:tcW w:w="499" w:type="pct"/>
            <w:gridSpan w:val="3"/>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szCs w:val="16"/>
              </w:rPr>
            </w:pPr>
            <w:r>
              <w:rPr>
                <w:rFonts w:cs="Times New Roman"/>
                <w:color w:val="000000"/>
                <w:sz w:val="16"/>
              </w:rPr>
              <w:t>562.0</w:t>
            </w:r>
          </w:p>
        </w:tc>
        <w:tc>
          <w:tcPr>
            <w:tcW w:w="499" w:type="pct"/>
            <w:gridSpan w:val="3"/>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szCs w:val="16"/>
              </w:rPr>
            </w:pPr>
            <w:r>
              <w:rPr>
                <w:rFonts w:cs="Times New Roman"/>
                <w:color w:val="000000"/>
                <w:sz w:val="16"/>
              </w:rPr>
              <w:t>614.0</w:t>
            </w:r>
          </w:p>
        </w:tc>
        <w:tc>
          <w:tcPr>
            <w:tcW w:w="498" w:type="pct"/>
            <w:gridSpan w:val="3"/>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szCs w:val="16"/>
              </w:rPr>
            </w:pPr>
            <w:r>
              <w:rPr>
                <w:rFonts w:cs="Times New Roman"/>
                <w:color w:val="000000"/>
                <w:sz w:val="16"/>
              </w:rPr>
              <w:t>485.5</w:t>
            </w:r>
          </w:p>
        </w:tc>
        <w:tc>
          <w:tcPr>
            <w:tcW w:w="497" w:type="pct"/>
            <w:gridSpan w:val="3"/>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szCs w:val="16"/>
              </w:rPr>
            </w:pPr>
            <w:r>
              <w:rPr>
                <w:rFonts w:cs="Times New Roman"/>
                <w:color w:val="000000"/>
                <w:sz w:val="16"/>
              </w:rPr>
              <w:t>657.0</w:t>
            </w:r>
          </w:p>
        </w:tc>
        <w:tc>
          <w:tcPr>
            <w:tcW w:w="499" w:type="pct"/>
            <w:gridSpan w:val="3"/>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szCs w:val="16"/>
              </w:rPr>
            </w:pPr>
            <w:r>
              <w:rPr>
                <w:rFonts w:cs="Times New Roman"/>
                <w:color w:val="000000"/>
                <w:sz w:val="16"/>
              </w:rPr>
              <w:t>1016.0</w:t>
            </w:r>
          </w:p>
        </w:tc>
        <w:tc>
          <w:tcPr>
            <w:tcW w:w="498" w:type="pct"/>
            <w:gridSpan w:val="3"/>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szCs w:val="16"/>
              </w:rPr>
            </w:pPr>
            <w:r>
              <w:rPr>
                <w:rFonts w:cs="Times New Roman"/>
                <w:color w:val="000000"/>
                <w:sz w:val="16"/>
              </w:rPr>
              <w:t>771.0</w:t>
            </w:r>
          </w:p>
        </w:tc>
        <w:tc>
          <w:tcPr>
            <w:tcW w:w="498" w:type="pct"/>
            <w:gridSpan w:val="3"/>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szCs w:val="16"/>
              </w:rPr>
            </w:pPr>
            <w:r>
              <w:rPr>
                <w:rFonts w:cs="Times New Roman"/>
                <w:color w:val="000000"/>
                <w:sz w:val="16"/>
              </w:rPr>
              <w:t>657.0</w:t>
            </w:r>
          </w:p>
        </w:tc>
      </w:tr>
      <w:tr>
        <w:tblPrEx>
          <w:tblW w:w="5000" w:type="pct"/>
          <w:jc w:val="center"/>
          <w:tblCellMar>
            <w:top w:w="0" w:type="dxa"/>
            <w:left w:w="0" w:type="dxa"/>
            <w:bottom w:w="0" w:type="dxa"/>
            <w:right w:w="0" w:type="dxa"/>
          </w:tblCellMar>
        </w:tblPrEx>
        <w:trPr>
          <w:gridAfter w:val="4"/>
          <w:wAfter w:w="147" w:type="dxa"/>
          <w:cantSplit/>
          <w:trHeight w:val="280"/>
          <w:jc w:val="center"/>
        </w:trPr>
        <w:tc>
          <w:tcPr>
            <w:tcW w:w="987" w:type="pct"/>
            <w:tcBorders>
              <w:top w:val="nil"/>
              <w:left w:val="nil"/>
              <w:bottom w:val="nil"/>
              <w:right w:val="nil"/>
            </w:tcBorders>
            <w:shd w:val="clear" w:color="auto" w:fill="FFFFFF"/>
            <w:tcMar>
              <w:left w:w="8" w:type="dxa"/>
              <w:right w:w="8" w:type="dxa"/>
            </w:tcMar>
          </w:tcPr>
          <w:p>
            <w:pPr>
              <w:adjustRightInd w:val="0"/>
              <w:spacing w:before="8" w:after="8"/>
              <w:rPr>
                <w:rFonts w:cs="Times New Roman"/>
                <w:color w:val="000000"/>
                <w:sz w:val="16"/>
                <w:szCs w:val="16"/>
              </w:rPr>
            </w:pPr>
          </w:p>
        </w:tc>
        <w:tc>
          <w:tcPr>
            <w:tcW w:w="373" w:type="pct"/>
            <w:gridSpan w:val="3"/>
            <w:tcBorders>
              <w:top w:val="nil"/>
              <w:left w:val="nil"/>
              <w:bottom w:val="nil"/>
              <w:right w:val="nil"/>
            </w:tcBorders>
            <w:shd w:val="clear" w:color="auto" w:fill="FFFFFF"/>
            <w:tcMar>
              <w:left w:w="8" w:type="dxa"/>
              <w:right w:w="8" w:type="dxa"/>
            </w:tcMar>
          </w:tcPr>
          <w:p>
            <w:pPr>
              <w:adjustRightInd w:val="0"/>
              <w:spacing w:before="8" w:after="8"/>
              <w:rPr>
                <w:rFonts w:cs="Times New Roman"/>
                <w:color w:val="000000"/>
                <w:sz w:val="16"/>
                <w:szCs w:val="16"/>
              </w:rPr>
            </w:pPr>
            <w:r>
              <w:rPr>
                <w:rFonts w:cs="Times New Roman"/>
                <w:color w:val="000000"/>
                <w:sz w:val="16"/>
              </w:rPr>
              <w:t>Q1、Q3</w:t>
            </w:r>
          </w:p>
        </w:tc>
        <w:tc>
          <w:tcPr>
            <w:tcW w:w="499" w:type="pct"/>
            <w:gridSpan w:val="3"/>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szCs w:val="16"/>
              </w:rPr>
            </w:pPr>
            <w:r>
              <w:rPr>
                <w:rFonts w:cs="Times New Roman"/>
                <w:color w:val="000000"/>
                <w:sz w:val="16"/>
              </w:rPr>
              <w:t>17.0, 1107.0</w:t>
            </w:r>
          </w:p>
        </w:tc>
        <w:tc>
          <w:tcPr>
            <w:tcW w:w="499" w:type="pct"/>
            <w:gridSpan w:val="3"/>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szCs w:val="16"/>
              </w:rPr>
            </w:pPr>
            <w:r>
              <w:rPr>
                <w:rFonts w:cs="Times New Roman"/>
                <w:color w:val="000000"/>
                <w:sz w:val="16"/>
              </w:rPr>
              <w:t>422.0, 808.0</w:t>
            </w:r>
          </w:p>
        </w:tc>
        <w:tc>
          <w:tcPr>
            <w:tcW w:w="498" w:type="pct"/>
            <w:gridSpan w:val="3"/>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szCs w:val="16"/>
              </w:rPr>
            </w:pPr>
            <w:r>
              <w:rPr>
                <w:rFonts w:cs="Times New Roman"/>
                <w:color w:val="000000"/>
                <w:sz w:val="16"/>
              </w:rPr>
              <w:t>169.5, 666.0</w:t>
            </w:r>
          </w:p>
        </w:tc>
        <w:tc>
          <w:tcPr>
            <w:tcW w:w="497" w:type="pct"/>
            <w:gridSpan w:val="3"/>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szCs w:val="16"/>
              </w:rPr>
            </w:pPr>
            <w:r>
              <w:rPr>
                <w:rFonts w:cs="Times New Roman"/>
                <w:color w:val="000000"/>
                <w:sz w:val="16"/>
              </w:rPr>
              <w:t>381.0, 764.0</w:t>
            </w:r>
          </w:p>
        </w:tc>
        <w:tc>
          <w:tcPr>
            <w:tcW w:w="499" w:type="pct"/>
            <w:gridSpan w:val="3"/>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szCs w:val="16"/>
              </w:rPr>
            </w:pPr>
            <w:r>
              <w:rPr>
                <w:rFonts w:cs="Times New Roman"/>
                <w:color w:val="000000"/>
                <w:sz w:val="16"/>
              </w:rPr>
              <w:t>403.0, 1058.0</w:t>
            </w:r>
          </w:p>
        </w:tc>
        <w:tc>
          <w:tcPr>
            <w:tcW w:w="498" w:type="pct"/>
            <w:gridSpan w:val="3"/>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szCs w:val="16"/>
              </w:rPr>
            </w:pPr>
            <w:r>
              <w:rPr>
                <w:rFonts w:cs="Times New Roman"/>
                <w:color w:val="000000"/>
                <w:sz w:val="16"/>
              </w:rPr>
              <w:t>423.0, 880.0</w:t>
            </w:r>
          </w:p>
        </w:tc>
        <w:tc>
          <w:tcPr>
            <w:tcW w:w="498" w:type="pct"/>
            <w:gridSpan w:val="3"/>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szCs w:val="16"/>
              </w:rPr>
            </w:pPr>
            <w:r>
              <w:rPr>
                <w:rFonts w:cs="Times New Roman"/>
                <w:color w:val="000000"/>
                <w:sz w:val="16"/>
              </w:rPr>
              <w:t>381.0, 921.0</w:t>
            </w:r>
          </w:p>
        </w:tc>
      </w:tr>
      <w:tr>
        <w:tblPrEx>
          <w:tblW w:w="5000" w:type="pct"/>
          <w:jc w:val="center"/>
          <w:tblCellMar>
            <w:top w:w="0" w:type="dxa"/>
            <w:left w:w="0" w:type="dxa"/>
            <w:bottom w:w="0" w:type="dxa"/>
            <w:right w:w="0" w:type="dxa"/>
          </w:tblCellMar>
        </w:tblPrEx>
        <w:trPr>
          <w:gridAfter w:val="4"/>
          <w:wAfter w:w="147" w:type="dxa"/>
          <w:cantSplit/>
          <w:trHeight w:val="425"/>
          <w:jc w:val="center"/>
        </w:trPr>
        <w:tc>
          <w:tcPr>
            <w:tcW w:w="987" w:type="pct"/>
            <w:tcBorders>
              <w:top w:val="nil"/>
              <w:left w:val="nil"/>
              <w:bottom w:val="nil"/>
              <w:right w:val="nil"/>
            </w:tcBorders>
            <w:shd w:val="clear" w:color="auto" w:fill="FFFFFF"/>
            <w:tcMar>
              <w:left w:w="8" w:type="dxa"/>
              <w:right w:w="8" w:type="dxa"/>
            </w:tcMar>
          </w:tcPr>
          <w:p>
            <w:pPr>
              <w:adjustRightInd w:val="0"/>
              <w:spacing w:before="8" w:after="8"/>
              <w:rPr>
                <w:rFonts w:cs="Times New Roman"/>
                <w:color w:val="000000"/>
                <w:sz w:val="16"/>
                <w:szCs w:val="16"/>
              </w:rPr>
            </w:pPr>
          </w:p>
        </w:tc>
        <w:tc>
          <w:tcPr>
            <w:tcW w:w="373" w:type="pct"/>
            <w:gridSpan w:val="3"/>
            <w:tcBorders>
              <w:top w:val="nil"/>
              <w:left w:val="nil"/>
              <w:bottom w:val="nil"/>
              <w:right w:val="nil"/>
            </w:tcBorders>
            <w:shd w:val="clear" w:color="auto" w:fill="FFFFFF"/>
            <w:tcMar>
              <w:left w:w="8" w:type="dxa"/>
              <w:right w:w="8" w:type="dxa"/>
            </w:tcMar>
          </w:tcPr>
          <w:p>
            <w:pPr>
              <w:adjustRightInd w:val="0"/>
              <w:spacing w:before="8" w:after="8"/>
              <w:rPr>
                <w:rFonts w:cs="Times New Roman"/>
                <w:color w:val="000000"/>
                <w:sz w:val="16"/>
                <w:szCs w:val="16"/>
              </w:rPr>
            </w:pPr>
            <w:r>
              <w:rPr>
                <w:rFonts w:cs="Times New Roman"/>
                <w:color w:val="000000"/>
                <w:sz w:val="16"/>
              </w:rPr>
              <w:t>最小值、最大值</w:t>
            </w:r>
          </w:p>
        </w:tc>
        <w:tc>
          <w:tcPr>
            <w:tcW w:w="499" w:type="pct"/>
            <w:gridSpan w:val="3"/>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szCs w:val="16"/>
              </w:rPr>
            </w:pPr>
            <w:r>
              <w:rPr>
                <w:rFonts w:cs="Times New Roman"/>
                <w:color w:val="000000"/>
                <w:sz w:val="16"/>
              </w:rPr>
              <w:t>17, 1107</w:t>
            </w:r>
          </w:p>
        </w:tc>
        <w:tc>
          <w:tcPr>
            <w:tcW w:w="499" w:type="pct"/>
            <w:gridSpan w:val="3"/>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szCs w:val="16"/>
              </w:rPr>
            </w:pPr>
            <w:r>
              <w:rPr>
                <w:rFonts w:cs="Times New Roman"/>
                <w:color w:val="000000"/>
                <w:sz w:val="16"/>
              </w:rPr>
              <w:t>420, 1559</w:t>
            </w:r>
          </w:p>
        </w:tc>
        <w:tc>
          <w:tcPr>
            <w:tcW w:w="498" w:type="pct"/>
            <w:gridSpan w:val="3"/>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szCs w:val="16"/>
              </w:rPr>
            </w:pPr>
            <w:r>
              <w:rPr>
                <w:rFonts w:cs="Times New Roman"/>
                <w:color w:val="000000"/>
                <w:sz w:val="16"/>
              </w:rPr>
              <w:t>44, 1013</w:t>
            </w:r>
          </w:p>
        </w:tc>
        <w:tc>
          <w:tcPr>
            <w:tcW w:w="497" w:type="pct"/>
            <w:gridSpan w:val="3"/>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szCs w:val="16"/>
              </w:rPr>
            </w:pPr>
            <w:r>
              <w:rPr>
                <w:rFonts w:cs="Times New Roman"/>
                <w:color w:val="000000"/>
                <w:sz w:val="16"/>
              </w:rPr>
              <w:t>374, 931</w:t>
            </w:r>
          </w:p>
        </w:tc>
        <w:tc>
          <w:tcPr>
            <w:tcW w:w="499" w:type="pct"/>
            <w:gridSpan w:val="3"/>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szCs w:val="16"/>
              </w:rPr>
            </w:pPr>
            <w:r>
              <w:rPr>
                <w:rFonts w:cs="Times New Roman"/>
                <w:color w:val="000000"/>
                <w:sz w:val="16"/>
              </w:rPr>
              <w:t>297, 1324</w:t>
            </w:r>
          </w:p>
        </w:tc>
        <w:tc>
          <w:tcPr>
            <w:tcW w:w="498" w:type="pct"/>
            <w:gridSpan w:val="3"/>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szCs w:val="16"/>
              </w:rPr>
            </w:pPr>
            <w:r>
              <w:rPr>
                <w:rFonts w:cs="Times New Roman"/>
                <w:color w:val="000000"/>
                <w:sz w:val="16"/>
              </w:rPr>
              <w:t>45, 1156</w:t>
            </w:r>
          </w:p>
        </w:tc>
        <w:tc>
          <w:tcPr>
            <w:tcW w:w="498" w:type="pct"/>
            <w:gridSpan w:val="3"/>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szCs w:val="16"/>
              </w:rPr>
            </w:pPr>
            <w:r>
              <w:rPr>
                <w:rFonts w:cs="Times New Roman"/>
                <w:color w:val="000000"/>
                <w:sz w:val="16"/>
              </w:rPr>
              <w:t>17, 1559</w:t>
            </w:r>
          </w:p>
        </w:tc>
      </w:tr>
      <w:tr>
        <w:tblPrEx>
          <w:tblW w:w="5000" w:type="pct"/>
          <w:jc w:val="center"/>
          <w:tblCellMar>
            <w:top w:w="0" w:type="dxa"/>
            <w:left w:w="0" w:type="dxa"/>
            <w:bottom w:w="0" w:type="dxa"/>
            <w:right w:w="0" w:type="dxa"/>
          </w:tblCellMar>
        </w:tblPrEx>
        <w:trPr>
          <w:gridAfter w:val="3"/>
          <w:wAfter w:w="123" w:type="dxa"/>
          <w:cantSplit/>
          <w:trHeight w:val="249"/>
          <w:jc w:val="center"/>
        </w:trPr>
        <w:tc>
          <w:tcPr>
            <w:tcW w:w="4876" w:type="pct"/>
            <w:gridSpan w:val="26"/>
            <w:tcBorders>
              <w:top w:val="nil"/>
              <w:left w:val="nil"/>
              <w:bottom w:val="nil"/>
              <w:right w:val="nil"/>
            </w:tcBorders>
            <w:shd w:val="clear" w:color="auto" w:fill="FFFFFF"/>
            <w:tcMar>
              <w:left w:w="8" w:type="dxa"/>
              <w:right w:w="8" w:type="dxa"/>
            </w:tcMar>
          </w:tcPr>
          <w:p>
            <w:pPr>
              <w:keepNext/>
              <w:adjustRightInd w:val="0"/>
              <w:spacing w:before="8" w:after="8"/>
              <w:rPr>
                <w:rFonts w:cs="Times New Roman"/>
                <w:color w:val="000000"/>
                <w:sz w:val="16"/>
                <w:szCs w:val="16"/>
              </w:rPr>
            </w:pPr>
          </w:p>
        </w:tc>
      </w:tr>
      <w:tr>
        <w:tblPrEx>
          <w:tblW w:w="5000" w:type="pct"/>
          <w:jc w:val="center"/>
          <w:tblCellMar>
            <w:top w:w="0" w:type="dxa"/>
            <w:left w:w="0" w:type="dxa"/>
            <w:bottom w:w="0" w:type="dxa"/>
            <w:right w:w="0" w:type="dxa"/>
          </w:tblCellMar>
        </w:tblPrEx>
        <w:trPr>
          <w:gridAfter w:val="2"/>
          <w:wAfter w:w="72" w:type="dxa"/>
          <w:cantSplit/>
          <w:trHeight w:val="205"/>
          <w:jc w:val="center"/>
        </w:trPr>
        <w:tc>
          <w:tcPr>
            <w:tcW w:w="997" w:type="pct"/>
            <w:gridSpan w:val="2"/>
            <w:tcBorders>
              <w:top w:val="nil"/>
              <w:left w:val="nil"/>
              <w:bottom w:val="nil"/>
              <w:right w:val="nil"/>
            </w:tcBorders>
            <w:shd w:val="clear" w:color="auto" w:fill="FFFFFF"/>
            <w:tcMar>
              <w:left w:w="8" w:type="dxa"/>
              <w:right w:w="8" w:type="dxa"/>
            </w:tcMar>
          </w:tcPr>
          <w:p>
            <w:pPr>
              <w:adjustRightInd w:val="0"/>
              <w:spacing w:before="8" w:after="8"/>
              <w:rPr>
                <w:rFonts w:cs="Times New Roman"/>
                <w:color w:val="000000"/>
                <w:sz w:val="16"/>
                <w:szCs w:val="16"/>
              </w:rPr>
            </w:pPr>
            <w:r>
              <w:rPr>
                <w:rFonts w:cs="Times New Roman"/>
                <w:color w:val="000000"/>
                <w:sz w:val="16"/>
              </w:rPr>
              <w:t>总暴露持续时间（月）</w:t>
            </w:r>
          </w:p>
        </w:tc>
        <w:tc>
          <w:tcPr>
            <w:tcW w:w="380" w:type="pct"/>
            <w:gridSpan w:val="3"/>
            <w:tcBorders>
              <w:top w:val="nil"/>
              <w:left w:val="nil"/>
              <w:bottom w:val="nil"/>
              <w:right w:val="nil"/>
            </w:tcBorders>
            <w:shd w:val="clear" w:color="auto" w:fill="FFFFFF"/>
            <w:tcMar>
              <w:left w:w="8" w:type="dxa"/>
              <w:right w:w="8" w:type="dxa"/>
            </w:tcMar>
          </w:tcPr>
          <w:p>
            <w:pPr>
              <w:adjustRightInd w:val="0"/>
              <w:spacing w:before="8" w:after="8"/>
              <w:rPr>
                <w:rFonts w:cs="Times New Roman"/>
                <w:color w:val="000000"/>
                <w:sz w:val="16"/>
                <w:szCs w:val="16"/>
              </w:rPr>
            </w:pPr>
            <w:r>
              <w:rPr>
                <w:rFonts w:cs="Times New Roman"/>
                <w:color w:val="000000"/>
                <w:sz w:val="16"/>
              </w:rPr>
              <w:t>n（%）</w:t>
            </w:r>
          </w:p>
        </w:tc>
        <w:tc>
          <w:tcPr>
            <w:tcW w:w="505" w:type="pct"/>
            <w:gridSpan w:val="3"/>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szCs w:val="16"/>
              </w:rPr>
            </w:pPr>
            <w:r>
              <w:rPr>
                <w:rFonts w:cs="Times New Roman"/>
                <w:color w:val="000000"/>
                <w:sz w:val="16"/>
              </w:rPr>
              <w:t>2 (100)</w:t>
            </w:r>
          </w:p>
        </w:tc>
        <w:tc>
          <w:tcPr>
            <w:tcW w:w="505" w:type="pct"/>
            <w:gridSpan w:val="3"/>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szCs w:val="16"/>
              </w:rPr>
            </w:pPr>
            <w:r>
              <w:rPr>
                <w:rFonts w:cs="Times New Roman"/>
                <w:color w:val="000000"/>
                <w:sz w:val="16"/>
              </w:rPr>
              <w:t>6 (100)</w:t>
            </w:r>
          </w:p>
        </w:tc>
        <w:tc>
          <w:tcPr>
            <w:tcW w:w="503" w:type="pct"/>
            <w:gridSpan w:val="3"/>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szCs w:val="16"/>
              </w:rPr>
            </w:pPr>
            <w:r>
              <w:rPr>
                <w:rFonts w:cs="Times New Roman"/>
                <w:color w:val="000000"/>
                <w:sz w:val="16"/>
              </w:rPr>
              <w:t>8 (100)</w:t>
            </w:r>
          </w:p>
        </w:tc>
        <w:tc>
          <w:tcPr>
            <w:tcW w:w="503" w:type="pct"/>
            <w:gridSpan w:val="3"/>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szCs w:val="16"/>
              </w:rPr>
            </w:pPr>
            <w:r>
              <w:rPr>
                <w:rFonts w:cs="Times New Roman"/>
                <w:color w:val="000000"/>
                <w:sz w:val="16"/>
              </w:rPr>
              <w:t>9 (100)</w:t>
            </w:r>
          </w:p>
        </w:tc>
        <w:tc>
          <w:tcPr>
            <w:tcW w:w="504" w:type="pct"/>
            <w:gridSpan w:val="3"/>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szCs w:val="16"/>
              </w:rPr>
            </w:pPr>
            <w:r>
              <w:rPr>
                <w:rFonts w:cs="Times New Roman"/>
                <w:color w:val="000000"/>
                <w:sz w:val="16"/>
              </w:rPr>
              <w:t>9 (100)</w:t>
            </w:r>
          </w:p>
        </w:tc>
        <w:tc>
          <w:tcPr>
            <w:tcW w:w="504" w:type="pct"/>
            <w:gridSpan w:val="3"/>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szCs w:val="16"/>
              </w:rPr>
            </w:pPr>
            <w:r>
              <w:rPr>
                <w:rFonts w:cs="Times New Roman"/>
                <w:color w:val="000000"/>
                <w:sz w:val="16"/>
              </w:rPr>
              <w:t>11 (100)</w:t>
            </w:r>
          </w:p>
        </w:tc>
        <w:tc>
          <w:tcPr>
            <w:tcW w:w="523" w:type="pct"/>
            <w:gridSpan w:val="4"/>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szCs w:val="16"/>
              </w:rPr>
            </w:pPr>
            <w:r>
              <w:rPr>
                <w:rFonts w:cs="Times New Roman"/>
                <w:color w:val="000000"/>
                <w:sz w:val="16"/>
              </w:rPr>
              <w:t>45 (100)</w:t>
            </w:r>
          </w:p>
        </w:tc>
      </w:tr>
      <w:tr>
        <w:tblPrEx>
          <w:tblW w:w="5000" w:type="pct"/>
          <w:jc w:val="center"/>
          <w:tblCellMar>
            <w:top w:w="0" w:type="dxa"/>
            <w:left w:w="0" w:type="dxa"/>
            <w:bottom w:w="0" w:type="dxa"/>
            <w:right w:w="0" w:type="dxa"/>
          </w:tblCellMar>
        </w:tblPrEx>
        <w:trPr>
          <w:gridAfter w:val="2"/>
          <w:wAfter w:w="72" w:type="dxa"/>
          <w:cantSplit/>
          <w:trHeight w:val="413"/>
          <w:jc w:val="center"/>
        </w:trPr>
        <w:tc>
          <w:tcPr>
            <w:tcW w:w="997" w:type="pct"/>
            <w:gridSpan w:val="2"/>
            <w:tcBorders>
              <w:top w:val="nil"/>
              <w:left w:val="nil"/>
              <w:bottom w:val="nil"/>
              <w:right w:val="nil"/>
            </w:tcBorders>
            <w:shd w:val="clear" w:color="auto" w:fill="FFFFFF"/>
            <w:tcMar>
              <w:left w:w="8" w:type="dxa"/>
              <w:right w:w="8" w:type="dxa"/>
            </w:tcMar>
          </w:tcPr>
          <w:p>
            <w:pPr>
              <w:adjustRightInd w:val="0"/>
              <w:spacing w:before="8" w:after="8"/>
              <w:rPr>
                <w:rFonts w:cs="Times New Roman"/>
                <w:color w:val="000000"/>
                <w:sz w:val="16"/>
                <w:szCs w:val="16"/>
              </w:rPr>
            </w:pPr>
          </w:p>
        </w:tc>
        <w:tc>
          <w:tcPr>
            <w:tcW w:w="380" w:type="pct"/>
            <w:gridSpan w:val="3"/>
            <w:tcBorders>
              <w:top w:val="nil"/>
              <w:left w:val="nil"/>
              <w:bottom w:val="nil"/>
              <w:right w:val="nil"/>
            </w:tcBorders>
            <w:shd w:val="clear" w:color="auto" w:fill="FFFFFF"/>
            <w:tcMar>
              <w:left w:w="8" w:type="dxa"/>
              <w:right w:w="8" w:type="dxa"/>
            </w:tcMar>
          </w:tcPr>
          <w:p>
            <w:pPr>
              <w:adjustRightInd w:val="0"/>
              <w:spacing w:before="8" w:after="8"/>
              <w:rPr>
                <w:rFonts w:cs="Times New Roman"/>
                <w:color w:val="000000"/>
                <w:sz w:val="16"/>
                <w:szCs w:val="16"/>
              </w:rPr>
            </w:pPr>
            <w:r>
              <w:rPr>
                <w:rFonts w:cs="Times New Roman"/>
                <w:color w:val="000000"/>
                <w:sz w:val="16"/>
              </w:rPr>
              <w:t>平均值（SD）</w:t>
            </w:r>
          </w:p>
        </w:tc>
        <w:tc>
          <w:tcPr>
            <w:tcW w:w="505" w:type="pct"/>
            <w:gridSpan w:val="3"/>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szCs w:val="16"/>
              </w:rPr>
            </w:pPr>
            <w:r>
              <w:rPr>
                <w:rFonts w:cs="Times New Roman"/>
                <w:color w:val="000000"/>
                <w:sz w:val="16"/>
              </w:rPr>
              <w:t>18.465 (25.3215)</w:t>
            </w:r>
          </w:p>
        </w:tc>
        <w:tc>
          <w:tcPr>
            <w:tcW w:w="505" w:type="pct"/>
            <w:gridSpan w:val="3"/>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szCs w:val="16"/>
              </w:rPr>
            </w:pPr>
            <w:r>
              <w:rPr>
                <w:rFonts w:cs="Times New Roman"/>
                <w:color w:val="000000"/>
                <w:sz w:val="16"/>
              </w:rPr>
              <w:t>24.295 (14.3647)</w:t>
            </w:r>
          </w:p>
        </w:tc>
        <w:tc>
          <w:tcPr>
            <w:tcW w:w="503" w:type="pct"/>
            <w:gridSpan w:val="3"/>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szCs w:val="16"/>
              </w:rPr>
            </w:pPr>
            <w:r>
              <w:rPr>
                <w:rFonts w:cs="Times New Roman"/>
                <w:color w:val="000000"/>
                <w:sz w:val="16"/>
              </w:rPr>
              <w:t>15.191 (10.8617)</w:t>
            </w:r>
          </w:p>
        </w:tc>
        <w:tc>
          <w:tcPr>
            <w:tcW w:w="503" w:type="pct"/>
            <w:gridSpan w:val="3"/>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szCs w:val="16"/>
              </w:rPr>
            </w:pPr>
            <w:r>
              <w:rPr>
                <w:rFonts w:cs="Times New Roman"/>
                <w:color w:val="000000"/>
                <w:sz w:val="16"/>
              </w:rPr>
              <w:t>20.842 (7.3434)</w:t>
            </w:r>
          </w:p>
        </w:tc>
        <w:tc>
          <w:tcPr>
            <w:tcW w:w="504" w:type="pct"/>
            <w:gridSpan w:val="3"/>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szCs w:val="16"/>
              </w:rPr>
            </w:pPr>
            <w:r>
              <w:rPr>
                <w:rFonts w:cs="Times New Roman"/>
                <w:color w:val="000000"/>
                <w:sz w:val="16"/>
              </w:rPr>
              <w:t>26.101 (13.0705)</w:t>
            </w:r>
          </w:p>
        </w:tc>
        <w:tc>
          <w:tcPr>
            <w:tcW w:w="504" w:type="pct"/>
            <w:gridSpan w:val="3"/>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szCs w:val="16"/>
              </w:rPr>
            </w:pPr>
            <w:r>
              <w:rPr>
                <w:rFonts w:cs="Times New Roman"/>
                <w:color w:val="000000"/>
                <w:sz w:val="16"/>
              </w:rPr>
              <w:t>21.998 (11.1954)</w:t>
            </w:r>
          </w:p>
        </w:tc>
        <w:tc>
          <w:tcPr>
            <w:tcW w:w="523" w:type="pct"/>
            <w:gridSpan w:val="4"/>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szCs w:val="16"/>
              </w:rPr>
            </w:pPr>
            <w:r>
              <w:rPr>
                <w:rFonts w:cs="Times New Roman"/>
                <w:color w:val="000000"/>
                <w:sz w:val="16"/>
              </w:rPr>
              <w:t>21.527 (11.8043)</w:t>
            </w:r>
          </w:p>
        </w:tc>
      </w:tr>
      <w:tr>
        <w:tblPrEx>
          <w:tblW w:w="5000" w:type="pct"/>
          <w:jc w:val="center"/>
          <w:tblCellMar>
            <w:top w:w="0" w:type="dxa"/>
            <w:left w:w="0" w:type="dxa"/>
            <w:bottom w:w="0" w:type="dxa"/>
            <w:right w:w="0" w:type="dxa"/>
          </w:tblCellMar>
        </w:tblPrEx>
        <w:trPr>
          <w:gridAfter w:val="2"/>
          <w:wAfter w:w="72" w:type="dxa"/>
          <w:cantSplit/>
          <w:trHeight w:val="217"/>
          <w:jc w:val="center"/>
        </w:trPr>
        <w:tc>
          <w:tcPr>
            <w:tcW w:w="997" w:type="pct"/>
            <w:gridSpan w:val="2"/>
            <w:tcBorders>
              <w:top w:val="nil"/>
              <w:left w:val="nil"/>
              <w:bottom w:val="nil"/>
              <w:right w:val="nil"/>
            </w:tcBorders>
            <w:shd w:val="clear" w:color="auto" w:fill="FFFFFF"/>
            <w:tcMar>
              <w:left w:w="8" w:type="dxa"/>
              <w:right w:w="8" w:type="dxa"/>
            </w:tcMar>
          </w:tcPr>
          <w:p>
            <w:pPr>
              <w:adjustRightInd w:val="0"/>
              <w:spacing w:before="8" w:after="8"/>
              <w:rPr>
                <w:rFonts w:cs="Times New Roman"/>
                <w:color w:val="000000"/>
                <w:sz w:val="16"/>
                <w:szCs w:val="16"/>
              </w:rPr>
            </w:pPr>
          </w:p>
        </w:tc>
        <w:tc>
          <w:tcPr>
            <w:tcW w:w="380" w:type="pct"/>
            <w:gridSpan w:val="3"/>
            <w:tcBorders>
              <w:top w:val="nil"/>
              <w:left w:val="nil"/>
              <w:bottom w:val="nil"/>
              <w:right w:val="nil"/>
            </w:tcBorders>
            <w:shd w:val="clear" w:color="auto" w:fill="FFFFFF"/>
            <w:tcMar>
              <w:left w:w="8" w:type="dxa"/>
              <w:right w:w="8" w:type="dxa"/>
            </w:tcMar>
          </w:tcPr>
          <w:p>
            <w:pPr>
              <w:adjustRightInd w:val="0"/>
              <w:spacing w:before="8" w:after="8"/>
              <w:rPr>
                <w:rFonts w:cs="Times New Roman"/>
                <w:color w:val="000000"/>
                <w:sz w:val="16"/>
                <w:szCs w:val="16"/>
              </w:rPr>
            </w:pPr>
            <w:r>
              <w:rPr>
                <w:rFonts w:cs="Times New Roman"/>
                <w:color w:val="000000"/>
                <w:sz w:val="16"/>
              </w:rPr>
              <w:t>中位数</w:t>
            </w:r>
          </w:p>
        </w:tc>
        <w:tc>
          <w:tcPr>
            <w:tcW w:w="505" w:type="pct"/>
            <w:gridSpan w:val="3"/>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szCs w:val="16"/>
              </w:rPr>
            </w:pPr>
            <w:r>
              <w:rPr>
                <w:rFonts w:cs="Times New Roman"/>
                <w:color w:val="000000"/>
                <w:sz w:val="16"/>
              </w:rPr>
              <w:t>18.465</w:t>
            </w:r>
          </w:p>
        </w:tc>
        <w:tc>
          <w:tcPr>
            <w:tcW w:w="505" w:type="pct"/>
            <w:gridSpan w:val="3"/>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szCs w:val="16"/>
              </w:rPr>
            </w:pPr>
            <w:r>
              <w:rPr>
                <w:rFonts w:cs="Times New Roman"/>
                <w:color w:val="000000"/>
                <w:sz w:val="16"/>
              </w:rPr>
              <w:t>20.170</w:t>
            </w:r>
          </w:p>
        </w:tc>
        <w:tc>
          <w:tcPr>
            <w:tcW w:w="503" w:type="pct"/>
            <w:gridSpan w:val="3"/>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szCs w:val="16"/>
              </w:rPr>
            </w:pPr>
            <w:r>
              <w:rPr>
                <w:rFonts w:cs="Times New Roman"/>
                <w:color w:val="000000"/>
                <w:sz w:val="16"/>
              </w:rPr>
              <w:t>15.950</w:t>
            </w:r>
          </w:p>
        </w:tc>
        <w:tc>
          <w:tcPr>
            <w:tcW w:w="503" w:type="pct"/>
            <w:gridSpan w:val="3"/>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szCs w:val="16"/>
              </w:rPr>
            </w:pPr>
            <w:r>
              <w:rPr>
                <w:rFonts w:cs="Times New Roman"/>
                <w:color w:val="000000"/>
                <w:sz w:val="16"/>
              </w:rPr>
              <w:t>21.590</w:t>
            </w:r>
          </w:p>
        </w:tc>
        <w:tc>
          <w:tcPr>
            <w:tcW w:w="504" w:type="pct"/>
            <w:gridSpan w:val="3"/>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szCs w:val="16"/>
              </w:rPr>
            </w:pPr>
            <w:r>
              <w:rPr>
                <w:rFonts w:cs="Times New Roman"/>
                <w:color w:val="000000"/>
                <w:sz w:val="16"/>
              </w:rPr>
              <w:t>33.380</w:t>
            </w:r>
          </w:p>
        </w:tc>
        <w:tc>
          <w:tcPr>
            <w:tcW w:w="504" w:type="pct"/>
            <w:gridSpan w:val="3"/>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szCs w:val="16"/>
              </w:rPr>
            </w:pPr>
            <w:r>
              <w:rPr>
                <w:rFonts w:cs="Times New Roman"/>
                <w:color w:val="000000"/>
                <w:sz w:val="16"/>
              </w:rPr>
              <w:t>25.330</w:t>
            </w:r>
          </w:p>
        </w:tc>
        <w:tc>
          <w:tcPr>
            <w:tcW w:w="523" w:type="pct"/>
            <w:gridSpan w:val="4"/>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szCs w:val="16"/>
              </w:rPr>
            </w:pPr>
            <w:r>
              <w:rPr>
                <w:rFonts w:cs="Times New Roman"/>
                <w:color w:val="000000"/>
                <w:sz w:val="16"/>
              </w:rPr>
              <w:t>21.590</w:t>
            </w:r>
          </w:p>
        </w:tc>
      </w:tr>
      <w:tr>
        <w:tblPrEx>
          <w:tblW w:w="5000" w:type="pct"/>
          <w:jc w:val="center"/>
          <w:tblCellMar>
            <w:top w:w="0" w:type="dxa"/>
            <w:left w:w="0" w:type="dxa"/>
            <w:bottom w:w="0" w:type="dxa"/>
            <w:right w:w="0" w:type="dxa"/>
          </w:tblCellMar>
        </w:tblPrEx>
        <w:trPr>
          <w:gridAfter w:val="2"/>
          <w:wAfter w:w="72" w:type="dxa"/>
          <w:cantSplit/>
          <w:trHeight w:val="217"/>
          <w:jc w:val="center"/>
        </w:trPr>
        <w:tc>
          <w:tcPr>
            <w:tcW w:w="997" w:type="pct"/>
            <w:gridSpan w:val="2"/>
            <w:tcBorders>
              <w:top w:val="nil"/>
              <w:left w:val="nil"/>
              <w:bottom w:val="nil"/>
              <w:right w:val="nil"/>
            </w:tcBorders>
            <w:shd w:val="clear" w:color="auto" w:fill="FFFFFF"/>
            <w:tcMar>
              <w:left w:w="8" w:type="dxa"/>
              <w:right w:w="8" w:type="dxa"/>
            </w:tcMar>
          </w:tcPr>
          <w:p>
            <w:pPr>
              <w:adjustRightInd w:val="0"/>
              <w:spacing w:before="8" w:after="8"/>
              <w:rPr>
                <w:rFonts w:cs="Times New Roman"/>
                <w:color w:val="000000"/>
                <w:sz w:val="16"/>
                <w:szCs w:val="16"/>
              </w:rPr>
            </w:pPr>
          </w:p>
        </w:tc>
        <w:tc>
          <w:tcPr>
            <w:tcW w:w="380" w:type="pct"/>
            <w:gridSpan w:val="3"/>
            <w:tcBorders>
              <w:top w:val="nil"/>
              <w:left w:val="nil"/>
              <w:bottom w:val="nil"/>
              <w:right w:val="nil"/>
            </w:tcBorders>
            <w:shd w:val="clear" w:color="auto" w:fill="FFFFFF"/>
            <w:tcMar>
              <w:left w:w="8" w:type="dxa"/>
              <w:right w:w="8" w:type="dxa"/>
            </w:tcMar>
          </w:tcPr>
          <w:p>
            <w:pPr>
              <w:adjustRightInd w:val="0"/>
              <w:spacing w:before="8" w:after="8"/>
              <w:rPr>
                <w:rFonts w:cs="Times New Roman"/>
                <w:color w:val="000000"/>
                <w:sz w:val="16"/>
                <w:szCs w:val="16"/>
              </w:rPr>
            </w:pPr>
            <w:r>
              <w:rPr>
                <w:rFonts w:cs="Times New Roman"/>
                <w:color w:val="000000"/>
                <w:sz w:val="16"/>
              </w:rPr>
              <w:t>Q1、Q3</w:t>
            </w:r>
          </w:p>
        </w:tc>
        <w:tc>
          <w:tcPr>
            <w:tcW w:w="505" w:type="pct"/>
            <w:gridSpan w:val="3"/>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szCs w:val="16"/>
              </w:rPr>
            </w:pPr>
            <w:r>
              <w:rPr>
                <w:rFonts w:cs="Times New Roman"/>
                <w:color w:val="000000"/>
                <w:sz w:val="16"/>
              </w:rPr>
              <w:t>0.560, 36.370</w:t>
            </w:r>
          </w:p>
        </w:tc>
        <w:tc>
          <w:tcPr>
            <w:tcW w:w="505" w:type="pct"/>
            <w:gridSpan w:val="3"/>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szCs w:val="16"/>
              </w:rPr>
            </w:pPr>
            <w:r>
              <w:rPr>
                <w:rFonts w:cs="Times New Roman"/>
                <w:color w:val="000000"/>
                <w:sz w:val="16"/>
              </w:rPr>
              <w:t>13.860, 26.550</w:t>
            </w:r>
          </w:p>
        </w:tc>
        <w:tc>
          <w:tcPr>
            <w:tcW w:w="503" w:type="pct"/>
            <w:gridSpan w:val="3"/>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szCs w:val="16"/>
              </w:rPr>
            </w:pPr>
            <w:r>
              <w:rPr>
                <w:rFonts w:cs="Times New Roman"/>
                <w:color w:val="000000"/>
                <w:sz w:val="16"/>
              </w:rPr>
              <w:t>5.570, 21.880</w:t>
            </w:r>
          </w:p>
        </w:tc>
        <w:tc>
          <w:tcPr>
            <w:tcW w:w="503" w:type="pct"/>
            <w:gridSpan w:val="3"/>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szCs w:val="16"/>
              </w:rPr>
            </w:pPr>
            <w:r>
              <w:rPr>
                <w:rFonts w:cs="Times New Roman"/>
                <w:color w:val="000000"/>
                <w:sz w:val="16"/>
              </w:rPr>
              <w:t>12.520, 25.100</w:t>
            </w:r>
          </w:p>
        </w:tc>
        <w:tc>
          <w:tcPr>
            <w:tcW w:w="504" w:type="pct"/>
            <w:gridSpan w:val="3"/>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szCs w:val="16"/>
              </w:rPr>
            </w:pPr>
            <w:r>
              <w:rPr>
                <w:rFonts w:cs="Times New Roman"/>
                <w:color w:val="000000"/>
                <w:sz w:val="16"/>
              </w:rPr>
              <w:t>13.240, 34.760</w:t>
            </w:r>
          </w:p>
        </w:tc>
        <w:tc>
          <w:tcPr>
            <w:tcW w:w="504" w:type="pct"/>
            <w:gridSpan w:val="3"/>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szCs w:val="16"/>
              </w:rPr>
            </w:pPr>
            <w:r>
              <w:rPr>
                <w:rFonts w:cs="Times New Roman"/>
                <w:color w:val="000000"/>
                <w:sz w:val="16"/>
              </w:rPr>
              <w:t>13.900, 28.910</w:t>
            </w:r>
          </w:p>
        </w:tc>
        <w:tc>
          <w:tcPr>
            <w:tcW w:w="523" w:type="pct"/>
            <w:gridSpan w:val="4"/>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szCs w:val="16"/>
              </w:rPr>
            </w:pPr>
            <w:r>
              <w:rPr>
                <w:rFonts w:cs="Times New Roman"/>
                <w:color w:val="000000"/>
                <w:sz w:val="16"/>
              </w:rPr>
              <w:t>12.520, 30.260</w:t>
            </w:r>
          </w:p>
        </w:tc>
      </w:tr>
      <w:tr>
        <w:tblPrEx>
          <w:tblW w:w="5000" w:type="pct"/>
          <w:jc w:val="center"/>
          <w:tblCellMar>
            <w:top w:w="0" w:type="dxa"/>
            <w:left w:w="0" w:type="dxa"/>
            <w:bottom w:w="0" w:type="dxa"/>
            <w:right w:w="0" w:type="dxa"/>
          </w:tblCellMar>
        </w:tblPrEx>
        <w:trPr>
          <w:gridAfter w:val="2"/>
          <w:wAfter w:w="72" w:type="dxa"/>
          <w:cantSplit/>
          <w:trHeight w:val="424"/>
          <w:jc w:val="center"/>
        </w:trPr>
        <w:tc>
          <w:tcPr>
            <w:tcW w:w="997" w:type="pct"/>
            <w:gridSpan w:val="2"/>
            <w:tcBorders>
              <w:top w:val="nil"/>
              <w:left w:val="nil"/>
              <w:bottom w:val="nil"/>
              <w:right w:val="nil"/>
            </w:tcBorders>
            <w:shd w:val="clear" w:color="auto" w:fill="FFFFFF"/>
            <w:tcMar>
              <w:left w:w="8" w:type="dxa"/>
              <w:right w:w="8" w:type="dxa"/>
            </w:tcMar>
          </w:tcPr>
          <w:p>
            <w:pPr>
              <w:adjustRightInd w:val="0"/>
              <w:spacing w:before="8" w:after="8"/>
              <w:rPr>
                <w:rFonts w:cs="Times New Roman"/>
                <w:color w:val="000000"/>
                <w:sz w:val="16"/>
                <w:szCs w:val="16"/>
              </w:rPr>
            </w:pPr>
          </w:p>
        </w:tc>
        <w:tc>
          <w:tcPr>
            <w:tcW w:w="380" w:type="pct"/>
            <w:gridSpan w:val="3"/>
            <w:tcBorders>
              <w:top w:val="nil"/>
              <w:left w:val="nil"/>
              <w:bottom w:val="nil"/>
              <w:right w:val="nil"/>
            </w:tcBorders>
            <w:shd w:val="clear" w:color="auto" w:fill="FFFFFF"/>
            <w:tcMar>
              <w:left w:w="8" w:type="dxa"/>
              <w:right w:w="8" w:type="dxa"/>
            </w:tcMar>
          </w:tcPr>
          <w:p>
            <w:pPr>
              <w:adjustRightInd w:val="0"/>
              <w:spacing w:before="8" w:after="8"/>
              <w:rPr>
                <w:rFonts w:cs="Times New Roman"/>
                <w:color w:val="000000"/>
                <w:sz w:val="16"/>
                <w:szCs w:val="16"/>
              </w:rPr>
            </w:pPr>
            <w:r>
              <w:rPr>
                <w:rFonts w:cs="Times New Roman"/>
                <w:color w:val="000000"/>
                <w:sz w:val="16"/>
              </w:rPr>
              <w:t>最小值、最大值</w:t>
            </w:r>
          </w:p>
        </w:tc>
        <w:tc>
          <w:tcPr>
            <w:tcW w:w="505" w:type="pct"/>
            <w:gridSpan w:val="3"/>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szCs w:val="16"/>
              </w:rPr>
            </w:pPr>
            <w:r>
              <w:rPr>
                <w:rFonts w:cs="Times New Roman"/>
                <w:color w:val="000000"/>
                <w:sz w:val="16"/>
              </w:rPr>
              <w:t>0.56, 36.37</w:t>
            </w:r>
          </w:p>
        </w:tc>
        <w:tc>
          <w:tcPr>
            <w:tcW w:w="505" w:type="pct"/>
            <w:gridSpan w:val="3"/>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szCs w:val="16"/>
              </w:rPr>
            </w:pPr>
            <w:r>
              <w:rPr>
                <w:rFonts w:cs="Times New Roman"/>
                <w:color w:val="000000"/>
                <w:sz w:val="16"/>
              </w:rPr>
              <w:t>13.80, 51.22</w:t>
            </w:r>
          </w:p>
        </w:tc>
        <w:tc>
          <w:tcPr>
            <w:tcW w:w="503" w:type="pct"/>
            <w:gridSpan w:val="3"/>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szCs w:val="16"/>
              </w:rPr>
            </w:pPr>
            <w:r>
              <w:rPr>
                <w:rFonts w:cs="Times New Roman"/>
                <w:color w:val="000000"/>
                <w:sz w:val="16"/>
              </w:rPr>
              <w:t>1.45, 33.28</w:t>
            </w:r>
          </w:p>
        </w:tc>
        <w:tc>
          <w:tcPr>
            <w:tcW w:w="503" w:type="pct"/>
            <w:gridSpan w:val="3"/>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szCs w:val="16"/>
              </w:rPr>
            </w:pPr>
            <w:r>
              <w:rPr>
                <w:rFonts w:cs="Times New Roman"/>
                <w:color w:val="000000"/>
                <w:sz w:val="16"/>
              </w:rPr>
              <w:t>12.29, 30.59</w:t>
            </w:r>
          </w:p>
        </w:tc>
        <w:tc>
          <w:tcPr>
            <w:tcW w:w="504" w:type="pct"/>
            <w:gridSpan w:val="3"/>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szCs w:val="16"/>
              </w:rPr>
            </w:pPr>
            <w:r>
              <w:rPr>
                <w:rFonts w:cs="Times New Roman"/>
                <w:color w:val="000000"/>
                <w:sz w:val="16"/>
              </w:rPr>
              <w:t>9.76, 43.50</w:t>
            </w:r>
          </w:p>
        </w:tc>
        <w:tc>
          <w:tcPr>
            <w:tcW w:w="504" w:type="pct"/>
            <w:gridSpan w:val="3"/>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szCs w:val="16"/>
              </w:rPr>
            </w:pPr>
            <w:r>
              <w:rPr>
                <w:rFonts w:cs="Times New Roman"/>
                <w:color w:val="000000"/>
                <w:sz w:val="16"/>
              </w:rPr>
              <w:t>1.48, 37.98</w:t>
            </w:r>
          </w:p>
        </w:tc>
        <w:tc>
          <w:tcPr>
            <w:tcW w:w="523" w:type="pct"/>
            <w:gridSpan w:val="4"/>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szCs w:val="16"/>
              </w:rPr>
            </w:pPr>
            <w:r>
              <w:rPr>
                <w:rFonts w:cs="Times New Roman"/>
                <w:color w:val="000000"/>
                <w:sz w:val="16"/>
              </w:rPr>
              <w:t>0.56, 51.22</w:t>
            </w:r>
          </w:p>
        </w:tc>
      </w:tr>
      <w:tr>
        <w:tblPrEx>
          <w:tblW w:w="5000" w:type="pct"/>
          <w:jc w:val="center"/>
          <w:tblCellMar>
            <w:top w:w="0" w:type="dxa"/>
            <w:left w:w="0" w:type="dxa"/>
            <w:bottom w:w="0" w:type="dxa"/>
            <w:right w:w="0" w:type="dxa"/>
          </w:tblCellMar>
        </w:tblPrEx>
        <w:trPr>
          <w:gridAfter w:val="2"/>
          <w:wAfter w:w="72" w:type="dxa"/>
          <w:cantSplit/>
          <w:trHeight w:val="193"/>
          <w:jc w:val="center"/>
        </w:trPr>
        <w:tc>
          <w:tcPr>
            <w:tcW w:w="4927" w:type="pct"/>
            <w:gridSpan w:val="27"/>
            <w:tcBorders>
              <w:top w:val="nil"/>
              <w:left w:val="nil"/>
              <w:bottom w:val="nil"/>
              <w:right w:val="nil"/>
            </w:tcBorders>
            <w:shd w:val="clear" w:color="auto" w:fill="FFFFFF"/>
            <w:tcMar>
              <w:left w:w="8" w:type="dxa"/>
              <w:right w:w="8" w:type="dxa"/>
            </w:tcMar>
          </w:tcPr>
          <w:p>
            <w:pPr>
              <w:adjustRightInd w:val="0"/>
              <w:spacing w:before="8" w:after="8"/>
              <w:rPr>
                <w:rFonts w:cs="Times New Roman"/>
                <w:color w:val="000000"/>
                <w:sz w:val="16"/>
                <w:szCs w:val="16"/>
              </w:rPr>
            </w:pPr>
          </w:p>
        </w:tc>
      </w:tr>
      <w:tr>
        <w:tblPrEx>
          <w:tblW w:w="5000" w:type="pct"/>
          <w:jc w:val="center"/>
          <w:tblCellMar>
            <w:top w:w="0" w:type="dxa"/>
            <w:left w:w="0" w:type="dxa"/>
            <w:bottom w:w="0" w:type="dxa"/>
            <w:right w:w="0" w:type="dxa"/>
          </w:tblCellMar>
        </w:tblPrEx>
        <w:trPr>
          <w:gridAfter w:val="2"/>
          <w:wAfter w:w="72" w:type="dxa"/>
          <w:cantSplit/>
          <w:trHeight w:val="205"/>
          <w:jc w:val="center"/>
        </w:trPr>
        <w:tc>
          <w:tcPr>
            <w:tcW w:w="997" w:type="pct"/>
            <w:gridSpan w:val="2"/>
            <w:tcBorders>
              <w:top w:val="nil"/>
              <w:left w:val="nil"/>
              <w:bottom w:val="nil"/>
              <w:right w:val="nil"/>
            </w:tcBorders>
            <w:shd w:val="clear" w:color="auto" w:fill="FFFFFF"/>
            <w:tcMar>
              <w:left w:w="8" w:type="dxa"/>
              <w:right w:w="8" w:type="dxa"/>
            </w:tcMar>
          </w:tcPr>
          <w:p>
            <w:pPr>
              <w:adjustRightInd w:val="0"/>
              <w:spacing w:before="8" w:after="8"/>
              <w:rPr>
                <w:rFonts w:cs="Times New Roman"/>
                <w:color w:val="000000"/>
                <w:sz w:val="16"/>
                <w:szCs w:val="16"/>
              </w:rPr>
            </w:pPr>
            <w:r>
              <w:rPr>
                <w:rFonts w:cs="Times New Roman"/>
                <w:color w:val="000000"/>
                <w:sz w:val="16"/>
              </w:rPr>
              <w:t>实际剂量强度（mg/天）[3][5]</w:t>
            </w:r>
          </w:p>
        </w:tc>
        <w:tc>
          <w:tcPr>
            <w:tcW w:w="380" w:type="pct"/>
            <w:gridSpan w:val="3"/>
            <w:tcBorders>
              <w:top w:val="nil"/>
              <w:left w:val="nil"/>
              <w:bottom w:val="nil"/>
              <w:right w:val="nil"/>
            </w:tcBorders>
            <w:shd w:val="clear" w:color="auto" w:fill="FFFFFF"/>
            <w:tcMar>
              <w:left w:w="8" w:type="dxa"/>
              <w:right w:w="8" w:type="dxa"/>
            </w:tcMar>
          </w:tcPr>
          <w:p>
            <w:pPr>
              <w:adjustRightInd w:val="0"/>
              <w:spacing w:before="8" w:after="8"/>
              <w:rPr>
                <w:rFonts w:cs="Times New Roman"/>
                <w:color w:val="000000"/>
                <w:sz w:val="16"/>
                <w:szCs w:val="16"/>
              </w:rPr>
            </w:pPr>
            <w:r>
              <w:rPr>
                <w:rFonts w:cs="Times New Roman"/>
                <w:color w:val="000000"/>
                <w:sz w:val="16"/>
              </w:rPr>
              <w:t>n（%）</w:t>
            </w:r>
          </w:p>
        </w:tc>
        <w:tc>
          <w:tcPr>
            <w:tcW w:w="505" w:type="pct"/>
            <w:gridSpan w:val="3"/>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szCs w:val="16"/>
              </w:rPr>
            </w:pPr>
            <w:r>
              <w:rPr>
                <w:rFonts w:cs="Times New Roman"/>
                <w:color w:val="000000"/>
                <w:sz w:val="16"/>
              </w:rPr>
              <w:t>2 (100)</w:t>
            </w:r>
          </w:p>
        </w:tc>
        <w:tc>
          <w:tcPr>
            <w:tcW w:w="505" w:type="pct"/>
            <w:gridSpan w:val="3"/>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szCs w:val="16"/>
              </w:rPr>
            </w:pPr>
            <w:r>
              <w:rPr>
                <w:rFonts w:cs="Times New Roman"/>
                <w:color w:val="000000"/>
                <w:sz w:val="16"/>
              </w:rPr>
              <w:t>6 (100)</w:t>
            </w:r>
          </w:p>
        </w:tc>
        <w:tc>
          <w:tcPr>
            <w:tcW w:w="503" w:type="pct"/>
            <w:gridSpan w:val="3"/>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szCs w:val="16"/>
              </w:rPr>
            </w:pPr>
            <w:r>
              <w:rPr>
                <w:rFonts w:cs="Times New Roman"/>
                <w:color w:val="000000"/>
                <w:sz w:val="16"/>
              </w:rPr>
              <w:t>8 (100)</w:t>
            </w:r>
          </w:p>
        </w:tc>
        <w:tc>
          <w:tcPr>
            <w:tcW w:w="503" w:type="pct"/>
            <w:gridSpan w:val="3"/>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szCs w:val="16"/>
              </w:rPr>
            </w:pPr>
            <w:r>
              <w:rPr>
                <w:rFonts w:cs="Times New Roman"/>
                <w:color w:val="000000"/>
                <w:sz w:val="16"/>
              </w:rPr>
              <w:t>9 (100)</w:t>
            </w:r>
          </w:p>
        </w:tc>
        <w:tc>
          <w:tcPr>
            <w:tcW w:w="504" w:type="pct"/>
            <w:gridSpan w:val="3"/>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szCs w:val="16"/>
              </w:rPr>
            </w:pPr>
            <w:r>
              <w:rPr>
                <w:rFonts w:cs="Times New Roman"/>
                <w:color w:val="000000"/>
                <w:sz w:val="16"/>
              </w:rPr>
              <w:t>9 (100)</w:t>
            </w:r>
          </w:p>
        </w:tc>
        <w:tc>
          <w:tcPr>
            <w:tcW w:w="504" w:type="pct"/>
            <w:gridSpan w:val="3"/>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szCs w:val="16"/>
              </w:rPr>
            </w:pPr>
            <w:r>
              <w:rPr>
                <w:rFonts w:cs="Times New Roman"/>
                <w:color w:val="000000"/>
                <w:sz w:val="16"/>
              </w:rPr>
              <w:t>11 (100)</w:t>
            </w:r>
          </w:p>
        </w:tc>
        <w:tc>
          <w:tcPr>
            <w:tcW w:w="523" w:type="pct"/>
            <w:gridSpan w:val="4"/>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szCs w:val="16"/>
              </w:rPr>
            </w:pPr>
            <w:r>
              <w:rPr>
                <w:rFonts w:cs="Times New Roman"/>
                <w:color w:val="000000"/>
                <w:sz w:val="16"/>
              </w:rPr>
              <w:t>45 (100)</w:t>
            </w:r>
          </w:p>
        </w:tc>
      </w:tr>
      <w:tr>
        <w:tblPrEx>
          <w:tblW w:w="5000" w:type="pct"/>
          <w:jc w:val="center"/>
          <w:tblCellMar>
            <w:top w:w="0" w:type="dxa"/>
            <w:left w:w="0" w:type="dxa"/>
            <w:bottom w:w="0" w:type="dxa"/>
            <w:right w:w="0" w:type="dxa"/>
          </w:tblCellMar>
        </w:tblPrEx>
        <w:trPr>
          <w:gridAfter w:val="2"/>
          <w:wAfter w:w="72" w:type="dxa"/>
          <w:cantSplit/>
          <w:trHeight w:val="424"/>
          <w:jc w:val="center"/>
        </w:trPr>
        <w:tc>
          <w:tcPr>
            <w:tcW w:w="997" w:type="pct"/>
            <w:gridSpan w:val="2"/>
            <w:tcBorders>
              <w:top w:val="nil"/>
              <w:left w:val="nil"/>
              <w:bottom w:val="nil"/>
              <w:right w:val="nil"/>
            </w:tcBorders>
            <w:shd w:val="clear" w:color="auto" w:fill="FFFFFF"/>
            <w:tcMar>
              <w:left w:w="8" w:type="dxa"/>
              <w:right w:w="8" w:type="dxa"/>
            </w:tcMar>
          </w:tcPr>
          <w:p>
            <w:pPr>
              <w:adjustRightInd w:val="0"/>
              <w:spacing w:before="8" w:after="8"/>
              <w:rPr>
                <w:rFonts w:cs="Times New Roman"/>
                <w:color w:val="000000"/>
                <w:sz w:val="16"/>
                <w:szCs w:val="16"/>
              </w:rPr>
            </w:pPr>
          </w:p>
        </w:tc>
        <w:tc>
          <w:tcPr>
            <w:tcW w:w="380" w:type="pct"/>
            <w:gridSpan w:val="3"/>
            <w:tcBorders>
              <w:top w:val="nil"/>
              <w:left w:val="nil"/>
              <w:bottom w:val="nil"/>
              <w:right w:val="nil"/>
            </w:tcBorders>
            <w:shd w:val="clear" w:color="auto" w:fill="FFFFFF"/>
            <w:tcMar>
              <w:left w:w="8" w:type="dxa"/>
              <w:right w:w="8" w:type="dxa"/>
            </w:tcMar>
          </w:tcPr>
          <w:p>
            <w:pPr>
              <w:adjustRightInd w:val="0"/>
              <w:spacing w:before="8" w:after="8"/>
              <w:rPr>
                <w:rFonts w:cs="Times New Roman"/>
                <w:color w:val="000000"/>
                <w:sz w:val="16"/>
                <w:szCs w:val="16"/>
              </w:rPr>
            </w:pPr>
            <w:r>
              <w:rPr>
                <w:rFonts w:cs="Times New Roman"/>
                <w:color w:val="000000"/>
                <w:sz w:val="16"/>
              </w:rPr>
              <w:t>平均值（SD）</w:t>
            </w:r>
          </w:p>
        </w:tc>
        <w:tc>
          <w:tcPr>
            <w:tcW w:w="505" w:type="pct"/>
            <w:gridSpan w:val="3"/>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szCs w:val="16"/>
              </w:rPr>
            </w:pPr>
            <w:r>
              <w:rPr>
                <w:rFonts w:cs="Times New Roman"/>
                <w:color w:val="000000"/>
                <w:sz w:val="16"/>
              </w:rPr>
              <w:t>43.2499 (36.2079)</w:t>
            </w:r>
          </w:p>
        </w:tc>
        <w:tc>
          <w:tcPr>
            <w:tcW w:w="505" w:type="pct"/>
            <w:gridSpan w:val="3"/>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szCs w:val="16"/>
              </w:rPr>
            </w:pPr>
            <w:r>
              <w:rPr>
                <w:rFonts w:cs="Times New Roman"/>
                <w:color w:val="000000"/>
                <w:sz w:val="16"/>
              </w:rPr>
              <w:t>44.1738 (10.7113)</w:t>
            </w:r>
          </w:p>
        </w:tc>
        <w:tc>
          <w:tcPr>
            <w:tcW w:w="503" w:type="pct"/>
            <w:gridSpan w:val="3"/>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szCs w:val="16"/>
              </w:rPr>
            </w:pPr>
            <w:r>
              <w:rPr>
                <w:rFonts w:cs="Times New Roman"/>
                <w:color w:val="000000"/>
                <w:sz w:val="16"/>
              </w:rPr>
              <w:t>78.6694 (1.4633)</w:t>
            </w:r>
          </w:p>
        </w:tc>
        <w:tc>
          <w:tcPr>
            <w:tcW w:w="503" w:type="pct"/>
            <w:gridSpan w:val="3"/>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szCs w:val="16"/>
              </w:rPr>
            </w:pPr>
            <w:r>
              <w:rPr>
                <w:rFonts w:cs="Times New Roman"/>
                <w:color w:val="000000"/>
                <w:sz w:val="16"/>
              </w:rPr>
              <w:t>118.7929 (3.2120)</w:t>
            </w:r>
          </w:p>
        </w:tc>
        <w:tc>
          <w:tcPr>
            <w:tcW w:w="504" w:type="pct"/>
            <w:gridSpan w:val="3"/>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szCs w:val="16"/>
              </w:rPr>
            </w:pPr>
            <w:r>
              <w:rPr>
                <w:rFonts w:cs="Times New Roman"/>
                <w:color w:val="000000"/>
                <w:sz w:val="16"/>
              </w:rPr>
              <w:t>155.8177 (9.2631)</w:t>
            </w:r>
          </w:p>
        </w:tc>
        <w:tc>
          <w:tcPr>
            <w:tcW w:w="504" w:type="pct"/>
            <w:gridSpan w:val="3"/>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szCs w:val="16"/>
              </w:rPr>
            </w:pPr>
            <w:r>
              <w:rPr>
                <w:rFonts w:cs="Times New Roman"/>
                <w:color w:val="000000"/>
                <w:sz w:val="16"/>
              </w:rPr>
              <w:t>195.4686 (23.4139)</w:t>
            </w:r>
          </w:p>
        </w:tc>
        <w:tc>
          <w:tcPr>
            <w:tcW w:w="523" w:type="pct"/>
            <w:gridSpan w:val="4"/>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szCs w:val="16"/>
              </w:rPr>
            </w:pPr>
            <w:r>
              <w:rPr>
                <w:rFonts w:cs="Times New Roman"/>
                <w:color w:val="000000"/>
                <w:sz w:val="16"/>
              </w:rPr>
              <w:t>124.5011 (56.6876)</w:t>
            </w:r>
          </w:p>
        </w:tc>
      </w:tr>
      <w:tr>
        <w:tblPrEx>
          <w:tblW w:w="5000" w:type="pct"/>
          <w:jc w:val="center"/>
          <w:tblCellMar>
            <w:top w:w="0" w:type="dxa"/>
            <w:left w:w="0" w:type="dxa"/>
            <w:bottom w:w="0" w:type="dxa"/>
            <w:right w:w="0" w:type="dxa"/>
          </w:tblCellMar>
        </w:tblPrEx>
        <w:trPr>
          <w:gridAfter w:val="2"/>
          <w:wAfter w:w="72" w:type="dxa"/>
          <w:cantSplit/>
          <w:trHeight w:val="217"/>
          <w:jc w:val="center"/>
        </w:trPr>
        <w:tc>
          <w:tcPr>
            <w:tcW w:w="997" w:type="pct"/>
            <w:gridSpan w:val="2"/>
            <w:tcBorders>
              <w:top w:val="nil"/>
              <w:left w:val="nil"/>
              <w:bottom w:val="nil"/>
              <w:right w:val="nil"/>
            </w:tcBorders>
            <w:shd w:val="clear" w:color="auto" w:fill="FFFFFF"/>
            <w:tcMar>
              <w:left w:w="8" w:type="dxa"/>
              <w:right w:w="8" w:type="dxa"/>
            </w:tcMar>
          </w:tcPr>
          <w:p>
            <w:pPr>
              <w:adjustRightInd w:val="0"/>
              <w:spacing w:before="8" w:after="8"/>
              <w:rPr>
                <w:rFonts w:cs="Times New Roman"/>
                <w:color w:val="000000"/>
                <w:sz w:val="16"/>
                <w:szCs w:val="16"/>
              </w:rPr>
            </w:pPr>
          </w:p>
        </w:tc>
        <w:tc>
          <w:tcPr>
            <w:tcW w:w="380" w:type="pct"/>
            <w:gridSpan w:val="3"/>
            <w:tcBorders>
              <w:top w:val="nil"/>
              <w:left w:val="nil"/>
              <w:bottom w:val="nil"/>
              <w:right w:val="nil"/>
            </w:tcBorders>
            <w:shd w:val="clear" w:color="auto" w:fill="FFFFFF"/>
            <w:tcMar>
              <w:left w:w="8" w:type="dxa"/>
              <w:right w:w="8" w:type="dxa"/>
            </w:tcMar>
          </w:tcPr>
          <w:p>
            <w:pPr>
              <w:adjustRightInd w:val="0"/>
              <w:spacing w:before="8" w:after="8"/>
              <w:rPr>
                <w:rFonts w:cs="Times New Roman"/>
                <w:color w:val="000000"/>
                <w:sz w:val="16"/>
                <w:szCs w:val="16"/>
              </w:rPr>
            </w:pPr>
            <w:r>
              <w:rPr>
                <w:rFonts w:cs="Times New Roman"/>
                <w:color w:val="000000"/>
                <w:sz w:val="16"/>
              </w:rPr>
              <w:t>中位数</w:t>
            </w:r>
          </w:p>
        </w:tc>
        <w:tc>
          <w:tcPr>
            <w:tcW w:w="505" w:type="pct"/>
            <w:gridSpan w:val="3"/>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szCs w:val="16"/>
              </w:rPr>
            </w:pPr>
            <w:r>
              <w:rPr>
                <w:rFonts w:cs="Times New Roman"/>
                <w:color w:val="000000"/>
                <w:sz w:val="16"/>
              </w:rPr>
              <w:t>43.2499</w:t>
            </w:r>
          </w:p>
        </w:tc>
        <w:tc>
          <w:tcPr>
            <w:tcW w:w="505" w:type="pct"/>
            <w:gridSpan w:val="3"/>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szCs w:val="16"/>
              </w:rPr>
            </w:pPr>
            <w:r>
              <w:rPr>
                <w:rFonts w:cs="Times New Roman"/>
                <w:color w:val="000000"/>
                <w:sz w:val="16"/>
              </w:rPr>
              <w:t>39.8100</w:t>
            </w:r>
          </w:p>
        </w:tc>
        <w:tc>
          <w:tcPr>
            <w:tcW w:w="503" w:type="pct"/>
            <w:gridSpan w:val="3"/>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szCs w:val="16"/>
              </w:rPr>
            </w:pPr>
            <w:r>
              <w:rPr>
                <w:rFonts w:cs="Times New Roman"/>
                <w:color w:val="000000"/>
                <w:sz w:val="16"/>
              </w:rPr>
              <w:t>79.4098</w:t>
            </w:r>
          </w:p>
        </w:tc>
        <w:tc>
          <w:tcPr>
            <w:tcW w:w="503" w:type="pct"/>
            <w:gridSpan w:val="3"/>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szCs w:val="16"/>
              </w:rPr>
            </w:pPr>
            <w:r>
              <w:rPr>
                <w:rFonts w:cs="Times New Roman"/>
                <w:color w:val="000000"/>
                <w:sz w:val="16"/>
              </w:rPr>
              <w:t>119.6347</w:t>
            </w:r>
          </w:p>
        </w:tc>
        <w:tc>
          <w:tcPr>
            <w:tcW w:w="504" w:type="pct"/>
            <w:gridSpan w:val="3"/>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szCs w:val="16"/>
              </w:rPr>
            </w:pPr>
            <w:r>
              <w:rPr>
                <w:rFonts w:cs="Times New Roman"/>
                <w:color w:val="000000"/>
                <w:sz w:val="16"/>
              </w:rPr>
              <w:t>159.2583</w:t>
            </w:r>
          </w:p>
        </w:tc>
        <w:tc>
          <w:tcPr>
            <w:tcW w:w="504" w:type="pct"/>
            <w:gridSpan w:val="3"/>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szCs w:val="16"/>
              </w:rPr>
            </w:pPr>
            <w:r>
              <w:rPr>
                <w:rFonts w:cs="Times New Roman"/>
                <w:color w:val="000000"/>
                <w:sz w:val="16"/>
              </w:rPr>
              <w:t>205.7045</w:t>
            </w:r>
          </w:p>
        </w:tc>
        <w:tc>
          <w:tcPr>
            <w:tcW w:w="523" w:type="pct"/>
            <w:gridSpan w:val="4"/>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szCs w:val="16"/>
              </w:rPr>
            </w:pPr>
            <w:r>
              <w:rPr>
                <w:rFonts w:cs="Times New Roman"/>
                <w:color w:val="000000"/>
                <w:sz w:val="16"/>
              </w:rPr>
              <w:t>119.6859</w:t>
            </w:r>
          </w:p>
        </w:tc>
      </w:tr>
      <w:tr>
        <w:tblPrEx>
          <w:tblW w:w="5000" w:type="pct"/>
          <w:jc w:val="center"/>
          <w:tblCellMar>
            <w:top w:w="0" w:type="dxa"/>
            <w:left w:w="0" w:type="dxa"/>
            <w:bottom w:w="0" w:type="dxa"/>
            <w:right w:w="0" w:type="dxa"/>
          </w:tblCellMar>
        </w:tblPrEx>
        <w:trPr>
          <w:gridAfter w:val="2"/>
          <w:wAfter w:w="72" w:type="dxa"/>
          <w:cantSplit/>
          <w:trHeight w:val="217"/>
          <w:jc w:val="center"/>
        </w:trPr>
        <w:tc>
          <w:tcPr>
            <w:tcW w:w="997" w:type="pct"/>
            <w:gridSpan w:val="2"/>
            <w:tcBorders>
              <w:top w:val="nil"/>
              <w:left w:val="nil"/>
              <w:bottom w:val="nil"/>
              <w:right w:val="nil"/>
            </w:tcBorders>
            <w:shd w:val="clear" w:color="auto" w:fill="FFFFFF"/>
            <w:tcMar>
              <w:left w:w="8" w:type="dxa"/>
              <w:right w:w="8" w:type="dxa"/>
            </w:tcMar>
          </w:tcPr>
          <w:p>
            <w:pPr>
              <w:adjustRightInd w:val="0"/>
              <w:spacing w:before="8" w:after="8"/>
              <w:rPr>
                <w:rFonts w:cs="Times New Roman"/>
                <w:color w:val="000000"/>
                <w:sz w:val="16"/>
                <w:szCs w:val="16"/>
              </w:rPr>
            </w:pPr>
          </w:p>
        </w:tc>
        <w:tc>
          <w:tcPr>
            <w:tcW w:w="380" w:type="pct"/>
            <w:gridSpan w:val="3"/>
            <w:tcBorders>
              <w:top w:val="nil"/>
              <w:left w:val="nil"/>
              <w:bottom w:val="nil"/>
              <w:right w:val="nil"/>
            </w:tcBorders>
            <w:shd w:val="clear" w:color="auto" w:fill="FFFFFF"/>
            <w:tcMar>
              <w:left w:w="8" w:type="dxa"/>
              <w:right w:w="8" w:type="dxa"/>
            </w:tcMar>
          </w:tcPr>
          <w:p>
            <w:pPr>
              <w:adjustRightInd w:val="0"/>
              <w:spacing w:before="8" w:after="8"/>
              <w:rPr>
                <w:rFonts w:cs="Times New Roman"/>
                <w:color w:val="000000"/>
                <w:sz w:val="16"/>
                <w:szCs w:val="16"/>
              </w:rPr>
            </w:pPr>
            <w:r>
              <w:rPr>
                <w:rFonts w:cs="Times New Roman"/>
                <w:color w:val="000000"/>
                <w:sz w:val="16"/>
              </w:rPr>
              <w:t>Q1、Q3</w:t>
            </w:r>
          </w:p>
        </w:tc>
        <w:tc>
          <w:tcPr>
            <w:tcW w:w="505" w:type="pct"/>
            <w:gridSpan w:val="3"/>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szCs w:val="16"/>
              </w:rPr>
            </w:pPr>
            <w:r>
              <w:rPr>
                <w:rFonts w:cs="Times New Roman"/>
                <w:color w:val="000000"/>
                <w:sz w:val="16"/>
              </w:rPr>
              <w:t>17.6471, 68.8528</w:t>
            </w:r>
          </w:p>
        </w:tc>
        <w:tc>
          <w:tcPr>
            <w:tcW w:w="505" w:type="pct"/>
            <w:gridSpan w:val="3"/>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szCs w:val="16"/>
              </w:rPr>
            </w:pPr>
            <w:r>
              <w:rPr>
                <w:rFonts w:cs="Times New Roman"/>
                <w:color w:val="000000"/>
                <w:sz w:val="16"/>
              </w:rPr>
              <w:t>39.5545, 41.5517</w:t>
            </w:r>
          </w:p>
        </w:tc>
        <w:tc>
          <w:tcPr>
            <w:tcW w:w="503" w:type="pct"/>
            <w:gridSpan w:val="3"/>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szCs w:val="16"/>
              </w:rPr>
            </w:pPr>
            <w:r>
              <w:rPr>
                <w:rFonts w:cs="Times New Roman"/>
                <w:color w:val="000000"/>
                <w:sz w:val="16"/>
              </w:rPr>
              <w:t>77.5568, 79.6466</w:t>
            </w:r>
          </w:p>
        </w:tc>
        <w:tc>
          <w:tcPr>
            <w:tcW w:w="503" w:type="pct"/>
            <w:gridSpan w:val="3"/>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szCs w:val="16"/>
              </w:rPr>
            </w:pPr>
            <w:r>
              <w:rPr>
                <w:rFonts w:cs="Times New Roman"/>
                <w:color w:val="000000"/>
                <w:sz w:val="16"/>
              </w:rPr>
              <w:t>118.7111, 119.6859</w:t>
            </w:r>
          </w:p>
        </w:tc>
        <w:tc>
          <w:tcPr>
            <w:tcW w:w="504" w:type="pct"/>
            <w:gridSpan w:val="3"/>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szCs w:val="16"/>
              </w:rPr>
            </w:pPr>
            <w:r>
              <w:rPr>
                <w:rFonts w:cs="Times New Roman"/>
                <w:color w:val="000000"/>
                <w:sz w:val="16"/>
              </w:rPr>
              <w:t>158.9226, 159.6850</w:t>
            </w:r>
          </w:p>
        </w:tc>
        <w:tc>
          <w:tcPr>
            <w:tcW w:w="504" w:type="pct"/>
            <w:gridSpan w:val="3"/>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szCs w:val="16"/>
              </w:rPr>
            </w:pPr>
            <w:r>
              <w:rPr>
                <w:rFonts w:cs="Times New Roman"/>
                <w:color w:val="000000"/>
                <w:sz w:val="16"/>
              </w:rPr>
              <w:t>198.0569, 209.3860</w:t>
            </w:r>
          </w:p>
        </w:tc>
        <w:tc>
          <w:tcPr>
            <w:tcW w:w="523" w:type="pct"/>
            <w:gridSpan w:val="4"/>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szCs w:val="16"/>
              </w:rPr>
            </w:pPr>
            <w:r>
              <w:rPr>
                <w:rFonts w:cs="Times New Roman"/>
                <w:color w:val="000000"/>
                <w:sz w:val="16"/>
              </w:rPr>
              <w:t>79.2417, 159.6850</w:t>
            </w:r>
          </w:p>
        </w:tc>
      </w:tr>
      <w:tr>
        <w:tblPrEx>
          <w:tblW w:w="5000" w:type="pct"/>
          <w:jc w:val="center"/>
          <w:tblCellMar>
            <w:top w:w="0" w:type="dxa"/>
            <w:left w:w="0" w:type="dxa"/>
            <w:bottom w:w="0" w:type="dxa"/>
            <w:right w:w="0" w:type="dxa"/>
          </w:tblCellMar>
        </w:tblPrEx>
        <w:trPr>
          <w:gridAfter w:val="2"/>
          <w:wAfter w:w="72" w:type="dxa"/>
          <w:cantSplit/>
          <w:trHeight w:val="413"/>
          <w:jc w:val="center"/>
        </w:trPr>
        <w:tc>
          <w:tcPr>
            <w:tcW w:w="997" w:type="pct"/>
            <w:gridSpan w:val="2"/>
            <w:tcBorders>
              <w:top w:val="nil"/>
              <w:left w:val="nil"/>
              <w:bottom w:val="nil"/>
              <w:right w:val="nil"/>
            </w:tcBorders>
            <w:shd w:val="clear" w:color="auto" w:fill="FFFFFF"/>
            <w:tcMar>
              <w:left w:w="8" w:type="dxa"/>
              <w:right w:w="8" w:type="dxa"/>
            </w:tcMar>
          </w:tcPr>
          <w:p>
            <w:pPr>
              <w:adjustRightInd w:val="0"/>
              <w:spacing w:before="8" w:after="8"/>
              <w:rPr>
                <w:rFonts w:cs="Times New Roman"/>
                <w:color w:val="000000"/>
                <w:sz w:val="16"/>
                <w:szCs w:val="16"/>
              </w:rPr>
            </w:pPr>
          </w:p>
        </w:tc>
        <w:tc>
          <w:tcPr>
            <w:tcW w:w="380" w:type="pct"/>
            <w:gridSpan w:val="3"/>
            <w:tcBorders>
              <w:top w:val="nil"/>
              <w:left w:val="nil"/>
              <w:bottom w:val="nil"/>
              <w:right w:val="nil"/>
            </w:tcBorders>
            <w:shd w:val="clear" w:color="auto" w:fill="FFFFFF"/>
            <w:tcMar>
              <w:left w:w="8" w:type="dxa"/>
              <w:right w:w="8" w:type="dxa"/>
            </w:tcMar>
          </w:tcPr>
          <w:p>
            <w:pPr>
              <w:adjustRightInd w:val="0"/>
              <w:spacing w:before="8" w:after="8"/>
              <w:rPr>
                <w:rFonts w:cs="Times New Roman"/>
                <w:color w:val="000000"/>
                <w:sz w:val="16"/>
                <w:szCs w:val="16"/>
              </w:rPr>
            </w:pPr>
            <w:r>
              <w:rPr>
                <w:rFonts w:cs="Times New Roman"/>
                <w:color w:val="000000"/>
                <w:sz w:val="16"/>
              </w:rPr>
              <w:t>最小值、最大值</w:t>
            </w:r>
          </w:p>
        </w:tc>
        <w:tc>
          <w:tcPr>
            <w:tcW w:w="505" w:type="pct"/>
            <w:gridSpan w:val="3"/>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szCs w:val="16"/>
              </w:rPr>
            </w:pPr>
            <w:r>
              <w:rPr>
                <w:rFonts w:cs="Times New Roman"/>
                <w:color w:val="000000"/>
                <w:sz w:val="16"/>
              </w:rPr>
              <w:t>17.6471, 68.8528</w:t>
            </w:r>
          </w:p>
        </w:tc>
        <w:tc>
          <w:tcPr>
            <w:tcW w:w="505" w:type="pct"/>
            <w:gridSpan w:val="3"/>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szCs w:val="16"/>
              </w:rPr>
            </w:pPr>
            <w:r>
              <w:rPr>
                <w:rFonts w:cs="Times New Roman"/>
                <w:color w:val="000000"/>
                <w:sz w:val="16"/>
              </w:rPr>
              <w:t>38.3770, 65.9397</w:t>
            </w:r>
          </w:p>
        </w:tc>
        <w:tc>
          <w:tcPr>
            <w:tcW w:w="503" w:type="pct"/>
            <w:gridSpan w:val="3"/>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szCs w:val="16"/>
              </w:rPr>
            </w:pPr>
            <w:r>
              <w:rPr>
                <w:rFonts w:cs="Times New Roman"/>
                <w:color w:val="000000"/>
                <w:sz w:val="16"/>
              </w:rPr>
              <w:t>76.3514, 79.7772</w:t>
            </w:r>
          </w:p>
        </w:tc>
        <w:tc>
          <w:tcPr>
            <w:tcW w:w="503" w:type="pct"/>
            <w:gridSpan w:val="3"/>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szCs w:val="16"/>
              </w:rPr>
            </w:pPr>
            <w:r>
              <w:rPr>
                <w:rFonts w:cs="Times New Roman"/>
                <w:color w:val="000000"/>
                <w:sz w:val="16"/>
              </w:rPr>
              <w:t>112.0844, 124.0283</w:t>
            </w:r>
          </w:p>
        </w:tc>
        <w:tc>
          <w:tcPr>
            <w:tcW w:w="504" w:type="pct"/>
            <w:gridSpan w:val="3"/>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szCs w:val="16"/>
              </w:rPr>
            </w:pPr>
            <w:r>
              <w:rPr>
                <w:rFonts w:cs="Times New Roman"/>
                <w:color w:val="000000"/>
                <w:sz w:val="16"/>
              </w:rPr>
              <w:t>131.4144, 159.7583</w:t>
            </w:r>
          </w:p>
        </w:tc>
        <w:tc>
          <w:tcPr>
            <w:tcW w:w="504" w:type="pct"/>
            <w:gridSpan w:val="3"/>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szCs w:val="16"/>
              </w:rPr>
            </w:pPr>
            <w:r>
              <w:rPr>
                <w:rFonts w:cs="Times New Roman"/>
                <w:color w:val="000000"/>
                <w:sz w:val="16"/>
              </w:rPr>
              <w:t>140.4209, 209.5688</w:t>
            </w:r>
          </w:p>
        </w:tc>
        <w:tc>
          <w:tcPr>
            <w:tcW w:w="523" w:type="pct"/>
            <w:gridSpan w:val="4"/>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szCs w:val="16"/>
              </w:rPr>
            </w:pPr>
            <w:r>
              <w:rPr>
                <w:rFonts w:cs="Times New Roman"/>
                <w:color w:val="000000"/>
                <w:sz w:val="16"/>
              </w:rPr>
              <w:t>17.6471, 209.5688</w:t>
            </w:r>
          </w:p>
        </w:tc>
      </w:tr>
      <w:tr>
        <w:tblPrEx>
          <w:tblW w:w="5000" w:type="pct"/>
          <w:jc w:val="center"/>
          <w:tblCellMar>
            <w:top w:w="0" w:type="dxa"/>
            <w:left w:w="0" w:type="dxa"/>
            <w:bottom w:w="0" w:type="dxa"/>
            <w:right w:w="0" w:type="dxa"/>
          </w:tblCellMar>
        </w:tblPrEx>
        <w:trPr>
          <w:gridAfter w:val="2"/>
          <w:wAfter w:w="72" w:type="dxa"/>
          <w:cantSplit/>
          <w:trHeight w:val="237"/>
          <w:jc w:val="center"/>
        </w:trPr>
        <w:tc>
          <w:tcPr>
            <w:tcW w:w="4927" w:type="pct"/>
            <w:gridSpan w:val="27"/>
            <w:tcBorders>
              <w:top w:val="nil"/>
              <w:left w:val="nil"/>
              <w:bottom w:val="nil"/>
              <w:right w:val="nil"/>
            </w:tcBorders>
            <w:shd w:val="clear" w:color="auto" w:fill="FFFFFF"/>
            <w:tcMar>
              <w:left w:w="8" w:type="dxa"/>
              <w:right w:w="8" w:type="dxa"/>
            </w:tcMar>
          </w:tcPr>
          <w:p>
            <w:pPr>
              <w:keepNext/>
              <w:adjustRightInd w:val="0"/>
              <w:spacing w:before="8" w:after="8"/>
              <w:rPr>
                <w:rFonts w:cs="Times New Roman"/>
                <w:color w:val="000000"/>
                <w:sz w:val="16"/>
                <w:szCs w:val="16"/>
              </w:rPr>
            </w:pPr>
          </w:p>
        </w:tc>
      </w:tr>
      <w:tr>
        <w:tblPrEx>
          <w:tblW w:w="5000" w:type="pct"/>
          <w:jc w:val="center"/>
          <w:tblCellMar>
            <w:top w:w="0" w:type="dxa"/>
            <w:left w:w="0" w:type="dxa"/>
            <w:bottom w:w="0" w:type="dxa"/>
            <w:right w:w="0" w:type="dxa"/>
          </w:tblCellMar>
        </w:tblPrEx>
        <w:trPr>
          <w:gridAfter w:val="1"/>
          <w:wAfter w:w="39" w:type="dxa"/>
          <w:cantSplit/>
          <w:trHeight w:val="211"/>
          <w:jc w:val="center"/>
        </w:trPr>
        <w:tc>
          <w:tcPr>
            <w:tcW w:w="1004" w:type="pct"/>
            <w:gridSpan w:val="3"/>
            <w:tcBorders>
              <w:top w:val="nil"/>
              <w:left w:val="nil"/>
              <w:bottom w:val="nil"/>
              <w:right w:val="nil"/>
            </w:tcBorders>
            <w:shd w:val="clear" w:color="auto" w:fill="FFFFFF"/>
            <w:tcMar>
              <w:left w:w="8" w:type="dxa"/>
              <w:right w:w="8" w:type="dxa"/>
            </w:tcMar>
          </w:tcPr>
          <w:p>
            <w:pPr>
              <w:adjustRightInd w:val="0"/>
              <w:spacing w:before="8" w:after="8"/>
              <w:rPr>
                <w:rFonts w:cs="Times New Roman"/>
                <w:color w:val="000000"/>
                <w:sz w:val="16"/>
                <w:szCs w:val="16"/>
              </w:rPr>
            </w:pPr>
            <w:r>
              <w:rPr>
                <w:rFonts w:cs="Times New Roman"/>
                <w:color w:val="000000"/>
                <w:sz w:val="16"/>
              </w:rPr>
              <w:t>整个研究期间相对剂量强度（%） [4]</w:t>
            </w:r>
          </w:p>
        </w:tc>
        <w:tc>
          <w:tcPr>
            <w:tcW w:w="384" w:type="pct"/>
            <w:gridSpan w:val="3"/>
            <w:tcBorders>
              <w:top w:val="nil"/>
              <w:left w:val="nil"/>
              <w:bottom w:val="nil"/>
              <w:right w:val="nil"/>
            </w:tcBorders>
            <w:shd w:val="clear" w:color="auto" w:fill="FFFFFF"/>
            <w:tcMar>
              <w:left w:w="8" w:type="dxa"/>
              <w:right w:w="8" w:type="dxa"/>
            </w:tcMar>
          </w:tcPr>
          <w:p>
            <w:pPr>
              <w:adjustRightInd w:val="0"/>
              <w:spacing w:before="8" w:after="8"/>
              <w:rPr>
                <w:rFonts w:cs="Times New Roman"/>
                <w:color w:val="000000"/>
                <w:sz w:val="16"/>
                <w:szCs w:val="16"/>
              </w:rPr>
            </w:pPr>
            <w:r>
              <w:rPr>
                <w:rFonts w:cs="Times New Roman"/>
                <w:color w:val="000000"/>
                <w:sz w:val="16"/>
              </w:rPr>
              <w:t>n（%）</w:t>
            </w:r>
          </w:p>
        </w:tc>
        <w:tc>
          <w:tcPr>
            <w:tcW w:w="512" w:type="pct"/>
            <w:gridSpan w:val="3"/>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szCs w:val="16"/>
              </w:rPr>
            </w:pPr>
            <w:r>
              <w:rPr>
                <w:rFonts w:cs="Times New Roman"/>
                <w:color w:val="000000"/>
                <w:sz w:val="16"/>
              </w:rPr>
              <w:t>2 (100)</w:t>
            </w:r>
          </w:p>
        </w:tc>
        <w:tc>
          <w:tcPr>
            <w:tcW w:w="510" w:type="pct"/>
            <w:gridSpan w:val="3"/>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szCs w:val="16"/>
              </w:rPr>
            </w:pPr>
            <w:r>
              <w:rPr>
                <w:rFonts w:cs="Times New Roman"/>
                <w:color w:val="000000"/>
                <w:sz w:val="16"/>
              </w:rPr>
              <w:t>6 (100)</w:t>
            </w:r>
          </w:p>
        </w:tc>
        <w:tc>
          <w:tcPr>
            <w:tcW w:w="508" w:type="pct"/>
            <w:gridSpan w:val="3"/>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szCs w:val="16"/>
              </w:rPr>
            </w:pPr>
            <w:r>
              <w:rPr>
                <w:rFonts w:cs="Times New Roman"/>
                <w:color w:val="000000"/>
                <w:sz w:val="16"/>
              </w:rPr>
              <w:t>8 (100)</w:t>
            </w:r>
          </w:p>
        </w:tc>
        <w:tc>
          <w:tcPr>
            <w:tcW w:w="509" w:type="pct"/>
            <w:gridSpan w:val="3"/>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szCs w:val="16"/>
              </w:rPr>
            </w:pPr>
            <w:r>
              <w:rPr>
                <w:rFonts w:cs="Times New Roman"/>
                <w:color w:val="000000"/>
                <w:sz w:val="16"/>
              </w:rPr>
              <w:t>9 (100)</w:t>
            </w:r>
          </w:p>
        </w:tc>
        <w:tc>
          <w:tcPr>
            <w:tcW w:w="509" w:type="pct"/>
            <w:gridSpan w:val="3"/>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szCs w:val="16"/>
              </w:rPr>
            </w:pPr>
            <w:r>
              <w:rPr>
                <w:rFonts w:cs="Times New Roman"/>
                <w:color w:val="000000"/>
                <w:sz w:val="16"/>
              </w:rPr>
              <w:t>9 (100)</w:t>
            </w:r>
          </w:p>
        </w:tc>
        <w:tc>
          <w:tcPr>
            <w:tcW w:w="509" w:type="pct"/>
            <w:gridSpan w:val="3"/>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szCs w:val="16"/>
              </w:rPr>
            </w:pPr>
            <w:r>
              <w:rPr>
                <w:rFonts w:cs="Times New Roman"/>
                <w:color w:val="000000"/>
                <w:sz w:val="16"/>
              </w:rPr>
              <w:t>11 (100)</w:t>
            </w:r>
          </w:p>
        </w:tc>
        <w:tc>
          <w:tcPr>
            <w:tcW w:w="512" w:type="pct"/>
            <w:gridSpan w:val="4"/>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szCs w:val="16"/>
              </w:rPr>
            </w:pPr>
            <w:r>
              <w:rPr>
                <w:rFonts w:cs="Times New Roman"/>
                <w:color w:val="000000"/>
                <w:sz w:val="16"/>
              </w:rPr>
              <w:t>45 (100)</w:t>
            </w:r>
          </w:p>
        </w:tc>
      </w:tr>
      <w:tr>
        <w:tblPrEx>
          <w:tblW w:w="5000" w:type="pct"/>
          <w:jc w:val="center"/>
          <w:tblCellMar>
            <w:top w:w="0" w:type="dxa"/>
            <w:left w:w="0" w:type="dxa"/>
            <w:bottom w:w="0" w:type="dxa"/>
            <w:right w:w="0" w:type="dxa"/>
          </w:tblCellMar>
        </w:tblPrEx>
        <w:trPr>
          <w:gridAfter w:val="1"/>
          <w:wAfter w:w="39" w:type="dxa"/>
          <w:cantSplit/>
          <w:trHeight w:val="425"/>
          <w:jc w:val="center"/>
        </w:trPr>
        <w:tc>
          <w:tcPr>
            <w:tcW w:w="1004" w:type="pct"/>
            <w:gridSpan w:val="3"/>
            <w:tcBorders>
              <w:top w:val="nil"/>
              <w:left w:val="nil"/>
              <w:bottom w:val="nil"/>
              <w:right w:val="nil"/>
            </w:tcBorders>
            <w:shd w:val="clear" w:color="auto" w:fill="FFFFFF"/>
            <w:tcMar>
              <w:left w:w="8" w:type="dxa"/>
              <w:right w:w="8" w:type="dxa"/>
            </w:tcMar>
          </w:tcPr>
          <w:p>
            <w:pPr>
              <w:adjustRightInd w:val="0"/>
              <w:spacing w:before="8" w:after="8"/>
              <w:rPr>
                <w:rFonts w:cs="Times New Roman"/>
                <w:color w:val="000000"/>
                <w:sz w:val="16"/>
                <w:szCs w:val="16"/>
              </w:rPr>
            </w:pPr>
          </w:p>
        </w:tc>
        <w:tc>
          <w:tcPr>
            <w:tcW w:w="384" w:type="pct"/>
            <w:gridSpan w:val="3"/>
            <w:tcBorders>
              <w:top w:val="nil"/>
              <w:left w:val="nil"/>
              <w:bottom w:val="nil"/>
              <w:right w:val="nil"/>
            </w:tcBorders>
            <w:shd w:val="clear" w:color="auto" w:fill="FFFFFF"/>
            <w:tcMar>
              <w:left w:w="8" w:type="dxa"/>
              <w:right w:w="8" w:type="dxa"/>
            </w:tcMar>
          </w:tcPr>
          <w:p>
            <w:pPr>
              <w:adjustRightInd w:val="0"/>
              <w:spacing w:before="8" w:after="8"/>
              <w:rPr>
                <w:rFonts w:cs="Times New Roman"/>
                <w:color w:val="000000"/>
                <w:sz w:val="16"/>
                <w:szCs w:val="16"/>
              </w:rPr>
            </w:pPr>
            <w:r>
              <w:rPr>
                <w:rFonts w:cs="Times New Roman"/>
                <w:color w:val="000000"/>
                <w:sz w:val="16"/>
              </w:rPr>
              <w:t>平均值（SD）</w:t>
            </w:r>
          </w:p>
        </w:tc>
        <w:tc>
          <w:tcPr>
            <w:tcW w:w="512" w:type="pct"/>
            <w:gridSpan w:val="3"/>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szCs w:val="16"/>
              </w:rPr>
            </w:pPr>
            <w:r>
              <w:rPr>
                <w:rFonts w:cs="Times New Roman"/>
                <w:color w:val="000000"/>
                <w:sz w:val="16"/>
              </w:rPr>
              <w:t>216.2495 (181.0395)</w:t>
            </w:r>
          </w:p>
        </w:tc>
        <w:tc>
          <w:tcPr>
            <w:tcW w:w="510" w:type="pct"/>
            <w:gridSpan w:val="3"/>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szCs w:val="16"/>
              </w:rPr>
            </w:pPr>
            <w:r>
              <w:rPr>
                <w:rFonts w:cs="Times New Roman"/>
                <w:color w:val="000000"/>
                <w:sz w:val="16"/>
              </w:rPr>
              <w:t>110.4345 (26.7782)</w:t>
            </w:r>
          </w:p>
        </w:tc>
        <w:tc>
          <w:tcPr>
            <w:tcW w:w="508" w:type="pct"/>
            <w:gridSpan w:val="3"/>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szCs w:val="16"/>
              </w:rPr>
            </w:pPr>
            <w:r>
              <w:rPr>
                <w:rFonts w:cs="Times New Roman"/>
                <w:color w:val="000000"/>
                <w:sz w:val="16"/>
              </w:rPr>
              <w:t>98.3367 (1.8291)</w:t>
            </w:r>
          </w:p>
        </w:tc>
        <w:tc>
          <w:tcPr>
            <w:tcW w:w="509" w:type="pct"/>
            <w:gridSpan w:val="3"/>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szCs w:val="16"/>
              </w:rPr>
            </w:pPr>
            <w:r>
              <w:rPr>
                <w:rFonts w:cs="Times New Roman"/>
                <w:color w:val="000000"/>
                <w:sz w:val="16"/>
              </w:rPr>
              <w:t>98.9941 (2.6766)</w:t>
            </w:r>
          </w:p>
        </w:tc>
        <w:tc>
          <w:tcPr>
            <w:tcW w:w="509" w:type="pct"/>
            <w:gridSpan w:val="3"/>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szCs w:val="16"/>
              </w:rPr>
            </w:pPr>
            <w:r>
              <w:rPr>
                <w:rFonts w:cs="Times New Roman"/>
                <w:color w:val="000000"/>
                <w:sz w:val="16"/>
              </w:rPr>
              <w:t>97.3861 (5.7894)</w:t>
            </w:r>
          </w:p>
        </w:tc>
        <w:tc>
          <w:tcPr>
            <w:tcW w:w="509" w:type="pct"/>
            <w:gridSpan w:val="3"/>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szCs w:val="16"/>
              </w:rPr>
            </w:pPr>
            <w:r>
              <w:rPr>
                <w:rFonts w:cs="Times New Roman"/>
                <w:color w:val="000000"/>
                <w:sz w:val="16"/>
              </w:rPr>
              <w:t>93.0803 (11.1495)</w:t>
            </w:r>
          </w:p>
        </w:tc>
        <w:tc>
          <w:tcPr>
            <w:tcW w:w="512" w:type="pct"/>
            <w:gridSpan w:val="4"/>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szCs w:val="16"/>
              </w:rPr>
            </w:pPr>
            <w:r>
              <w:rPr>
                <w:rFonts w:cs="Times New Roman"/>
                <w:color w:val="000000"/>
                <w:sz w:val="16"/>
              </w:rPr>
              <w:t>103.8468 (38.6086)</w:t>
            </w:r>
          </w:p>
        </w:tc>
      </w:tr>
      <w:tr>
        <w:tblPrEx>
          <w:tblW w:w="5000" w:type="pct"/>
          <w:jc w:val="center"/>
          <w:tblCellMar>
            <w:top w:w="0" w:type="dxa"/>
            <w:left w:w="0" w:type="dxa"/>
            <w:bottom w:w="0" w:type="dxa"/>
            <w:right w:w="0" w:type="dxa"/>
          </w:tblCellMar>
        </w:tblPrEx>
        <w:trPr>
          <w:gridAfter w:val="1"/>
          <w:wAfter w:w="39" w:type="dxa"/>
          <w:cantSplit/>
          <w:trHeight w:val="222"/>
          <w:jc w:val="center"/>
        </w:trPr>
        <w:tc>
          <w:tcPr>
            <w:tcW w:w="1004" w:type="pct"/>
            <w:gridSpan w:val="3"/>
            <w:tcBorders>
              <w:top w:val="nil"/>
              <w:left w:val="nil"/>
              <w:bottom w:val="nil"/>
              <w:right w:val="nil"/>
            </w:tcBorders>
            <w:shd w:val="clear" w:color="auto" w:fill="FFFFFF"/>
            <w:tcMar>
              <w:left w:w="8" w:type="dxa"/>
              <w:right w:w="8" w:type="dxa"/>
            </w:tcMar>
          </w:tcPr>
          <w:p>
            <w:pPr>
              <w:adjustRightInd w:val="0"/>
              <w:spacing w:before="8" w:after="8"/>
              <w:rPr>
                <w:rFonts w:cs="Times New Roman"/>
                <w:color w:val="000000"/>
                <w:sz w:val="16"/>
                <w:szCs w:val="16"/>
              </w:rPr>
            </w:pPr>
          </w:p>
        </w:tc>
        <w:tc>
          <w:tcPr>
            <w:tcW w:w="384" w:type="pct"/>
            <w:gridSpan w:val="3"/>
            <w:tcBorders>
              <w:top w:val="nil"/>
              <w:left w:val="nil"/>
              <w:bottom w:val="nil"/>
              <w:right w:val="nil"/>
            </w:tcBorders>
            <w:shd w:val="clear" w:color="auto" w:fill="FFFFFF"/>
            <w:tcMar>
              <w:left w:w="8" w:type="dxa"/>
              <w:right w:w="8" w:type="dxa"/>
            </w:tcMar>
          </w:tcPr>
          <w:p>
            <w:pPr>
              <w:adjustRightInd w:val="0"/>
              <w:spacing w:before="8" w:after="8"/>
              <w:rPr>
                <w:rFonts w:cs="Times New Roman"/>
                <w:color w:val="000000"/>
                <w:sz w:val="16"/>
                <w:szCs w:val="16"/>
              </w:rPr>
            </w:pPr>
            <w:r>
              <w:rPr>
                <w:rFonts w:cs="Times New Roman"/>
                <w:color w:val="000000"/>
                <w:sz w:val="16"/>
              </w:rPr>
              <w:t>中位数</w:t>
            </w:r>
          </w:p>
        </w:tc>
        <w:tc>
          <w:tcPr>
            <w:tcW w:w="512" w:type="pct"/>
            <w:gridSpan w:val="3"/>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szCs w:val="16"/>
              </w:rPr>
            </w:pPr>
            <w:r>
              <w:rPr>
                <w:rFonts w:cs="Times New Roman"/>
                <w:color w:val="000000"/>
                <w:sz w:val="16"/>
              </w:rPr>
              <w:t>216.2495</w:t>
            </w:r>
          </w:p>
        </w:tc>
        <w:tc>
          <w:tcPr>
            <w:tcW w:w="510" w:type="pct"/>
            <w:gridSpan w:val="3"/>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szCs w:val="16"/>
              </w:rPr>
            </w:pPr>
            <w:r>
              <w:rPr>
                <w:rFonts w:cs="Times New Roman"/>
                <w:color w:val="000000"/>
                <w:sz w:val="16"/>
              </w:rPr>
              <w:t>99.5249</w:t>
            </w:r>
          </w:p>
        </w:tc>
        <w:tc>
          <w:tcPr>
            <w:tcW w:w="508" w:type="pct"/>
            <w:gridSpan w:val="3"/>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szCs w:val="16"/>
              </w:rPr>
            </w:pPr>
            <w:r>
              <w:rPr>
                <w:rFonts w:cs="Times New Roman"/>
                <w:color w:val="000000"/>
                <w:sz w:val="16"/>
              </w:rPr>
              <w:t>99.2622</w:t>
            </w:r>
          </w:p>
        </w:tc>
        <w:tc>
          <w:tcPr>
            <w:tcW w:w="509" w:type="pct"/>
            <w:gridSpan w:val="3"/>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szCs w:val="16"/>
              </w:rPr>
            </w:pPr>
            <w:r>
              <w:rPr>
                <w:rFonts w:cs="Times New Roman"/>
                <w:color w:val="000000"/>
                <w:sz w:val="16"/>
              </w:rPr>
              <w:t>99.6956</w:t>
            </w:r>
          </w:p>
        </w:tc>
        <w:tc>
          <w:tcPr>
            <w:tcW w:w="509" w:type="pct"/>
            <w:gridSpan w:val="3"/>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szCs w:val="16"/>
              </w:rPr>
            </w:pPr>
            <w:r>
              <w:rPr>
                <w:rFonts w:cs="Times New Roman"/>
                <w:color w:val="000000"/>
                <w:sz w:val="16"/>
              </w:rPr>
              <w:t>99.5364</w:t>
            </w:r>
          </w:p>
        </w:tc>
        <w:tc>
          <w:tcPr>
            <w:tcW w:w="509" w:type="pct"/>
            <w:gridSpan w:val="3"/>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szCs w:val="16"/>
              </w:rPr>
            </w:pPr>
            <w:r>
              <w:rPr>
                <w:rFonts w:cs="Times New Roman"/>
                <w:color w:val="000000"/>
                <w:sz w:val="16"/>
              </w:rPr>
              <w:t>97.9545</w:t>
            </w:r>
          </w:p>
        </w:tc>
        <w:tc>
          <w:tcPr>
            <w:tcW w:w="512" w:type="pct"/>
            <w:gridSpan w:val="4"/>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szCs w:val="16"/>
              </w:rPr>
            </w:pPr>
            <w:r>
              <w:rPr>
                <w:rFonts w:cs="Times New Roman"/>
                <w:color w:val="000000"/>
                <w:sz w:val="16"/>
              </w:rPr>
              <w:t>99.4751</w:t>
            </w:r>
          </w:p>
        </w:tc>
      </w:tr>
      <w:tr>
        <w:tblPrEx>
          <w:tblW w:w="5000" w:type="pct"/>
          <w:jc w:val="center"/>
          <w:tblCellMar>
            <w:top w:w="0" w:type="dxa"/>
            <w:left w:w="0" w:type="dxa"/>
            <w:bottom w:w="0" w:type="dxa"/>
            <w:right w:w="0" w:type="dxa"/>
          </w:tblCellMar>
        </w:tblPrEx>
        <w:trPr>
          <w:gridAfter w:val="1"/>
          <w:wAfter w:w="39" w:type="dxa"/>
          <w:cantSplit/>
          <w:trHeight w:val="222"/>
          <w:jc w:val="center"/>
        </w:trPr>
        <w:tc>
          <w:tcPr>
            <w:tcW w:w="1004" w:type="pct"/>
            <w:gridSpan w:val="3"/>
            <w:tcBorders>
              <w:top w:val="nil"/>
              <w:left w:val="nil"/>
              <w:bottom w:val="nil"/>
              <w:right w:val="nil"/>
            </w:tcBorders>
            <w:shd w:val="clear" w:color="auto" w:fill="FFFFFF"/>
            <w:tcMar>
              <w:left w:w="8" w:type="dxa"/>
              <w:right w:w="8" w:type="dxa"/>
            </w:tcMar>
          </w:tcPr>
          <w:p>
            <w:pPr>
              <w:adjustRightInd w:val="0"/>
              <w:spacing w:before="8" w:after="8"/>
              <w:rPr>
                <w:rFonts w:cs="Times New Roman"/>
                <w:color w:val="000000"/>
                <w:sz w:val="16"/>
                <w:szCs w:val="16"/>
              </w:rPr>
            </w:pPr>
          </w:p>
        </w:tc>
        <w:tc>
          <w:tcPr>
            <w:tcW w:w="384" w:type="pct"/>
            <w:gridSpan w:val="3"/>
            <w:tcBorders>
              <w:top w:val="nil"/>
              <w:left w:val="nil"/>
              <w:bottom w:val="nil"/>
              <w:right w:val="nil"/>
            </w:tcBorders>
            <w:shd w:val="clear" w:color="auto" w:fill="FFFFFF"/>
            <w:tcMar>
              <w:left w:w="8" w:type="dxa"/>
              <w:right w:w="8" w:type="dxa"/>
            </w:tcMar>
          </w:tcPr>
          <w:p>
            <w:pPr>
              <w:adjustRightInd w:val="0"/>
              <w:spacing w:before="8" w:after="8"/>
              <w:rPr>
                <w:rFonts w:cs="Times New Roman"/>
                <w:color w:val="000000"/>
                <w:sz w:val="16"/>
                <w:szCs w:val="16"/>
              </w:rPr>
            </w:pPr>
            <w:r>
              <w:rPr>
                <w:rFonts w:cs="Times New Roman"/>
                <w:color w:val="000000"/>
                <w:sz w:val="16"/>
              </w:rPr>
              <w:t>Q1、Q3</w:t>
            </w:r>
          </w:p>
        </w:tc>
        <w:tc>
          <w:tcPr>
            <w:tcW w:w="512" w:type="pct"/>
            <w:gridSpan w:val="3"/>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szCs w:val="16"/>
              </w:rPr>
            </w:pPr>
            <w:r>
              <w:rPr>
                <w:rFonts w:cs="Times New Roman"/>
                <w:color w:val="000000"/>
                <w:sz w:val="16"/>
              </w:rPr>
              <w:t>88.2353, 344.2638</w:t>
            </w:r>
          </w:p>
        </w:tc>
        <w:tc>
          <w:tcPr>
            <w:tcW w:w="510" w:type="pct"/>
            <w:gridSpan w:val="3"/>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szCs w:val="16"/>
              </w:rPr>
            </w:pPr>
            <w:r>
              <w:rPr>
                <w:rFonts w:cs="Times New Roman"/>
                <w:color w:val="000000"/>
                <w:sz w:val="16"/>
              </w:rPr>
              <w:t>98.8861, 103.8793</w:t>
            </w:r>
          </w:p>
        </w:tc>
        <w:tc>
          <w:tcPr>
            <w:tcW w:w="508" w:type="pct"/>
            <w:gridSpan w:val="3"/>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szCs w:val="16"/>
              </w:rPr>
            </w:pPr>
            <w:r>
              <w:rPr>
                <w:rFonts w:cs="Times New Roman"/>
                <w:color w:val="000000"/>
                <w:sz w:val="16"/>
              </w:rPr>
              <w:t>96.9460, 99.5583</w:t>
            </w:r>
          </w:p>
        </w:tc>
        <w:tc>
          <w:tcPr>
            <w:tcW w:w="509" w:type="pct"/>
            <w:gridSpan w:val="3"/>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szCs w:val="16"/>
              </w:rPr>
            </w:pPr>
            <w:r>
              <w:rPr>
                <w:rFonts w:cs="Times New Roman"/>
                <w:color w:val="000000"/>
                <w:sz w:val="16"/>
              </w:rPr>
              <w:t>98.9259, 99.7382</w:t>
            </w:r>
          </w:p>
        </w:tc>
        <w:tc>
          <w:tcPr>
            <w:tcW w:w="509" w:type="pct"/>
            <w:gridSpan w:val="3"/>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szCs w:val="16"/>
              </w:rPr>
            </w:pPr>
            <w:r>
              <w:rPr>
                <w:rFonts w:cs="Times New Roman"/>
                <w:color w:val="000000"/>
                <w:sz w:val="16"/>
              </w:rPr>
              <w:t>99.3266, 99.8031</w:t>
            </w:r>
          </w:p>
        </w:tc>
        <w:tc>
          <w:tcPr>
            <w:tcW w:w="509" w:type="pct"/>
            <w:gridSpan w:val="3"/>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szCs w:val="16"/>
              </w:rPr>
            </w:pPr>
            <w:r>
              <w:rPr>
                <w:rFonts w:cs="Times New Roman"/>
                <w:color w:val="000000"/>
                <w:sz w:val="16"/>
              </w:rPr>
              <w:t>94.3128, 99.7076</w:t>
            </w:r>
          </w:p>
        </w:tc>
        <w:tc>
          <w:tcPr>
            <w:tcW w:w="512" w:type="pct"/>
            <w:gridSpan w:val="4"/>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szCs w:val="16"/>
              </w:rPr>
            </w:pPr>
            <w:r>
              <w:rPr>
                <w:rFonts w:cs="Times New Roman"/>
                <w:color w:val="000000"/>
                <w:sz w:val="16"/>
              </w:rPr>
              <w:t>96.8504, 99.7283</w:t>
            </w:r>
          </w:p>
        </w:tc>
      </w:tr>
      <w:tr>
        <w:tblPrEx>
          <w:tblW w:w="5000" w:type="pct"/>
          <w:jc w:val="center"/>
          <w:tblCellMar>
            <w:top w:w="0" w:type="dxa"/>
            <w:left w:w="0" w:type="dxa"/>
            <w:bottom w:w="0" w:type="dxa"/>
            <w:right w:w="0" w:type="dxa"/>
          </w:tblCellMar>
        </w:tblPrEx>
        <w:trPr>
          <w:gridAfter w:val="1"/>
          <w:wAfter w:w="39" w:type="dxa"/>
          <w:cantSplit/>
          <w:trHeight w:val="425"/>
          <w:jc w:val="center"/>
        </w:trPr>
        <w:tc>
          <w:tcPr>
            <w:tcW w:w="1004" w:type="pct"/>
            <w:gridSpan w:val="3"/>
            <w:tcBorders>
              <w:top w:val="nil"/>
              <w:left w:val="nil"/>
              <w:bottom w:val="nil"/>
              <w:right w:val="nil"/>
            </w:tcBorders>
            <w:shd w:val="clear" w:color="auto" w:fill="FFFFFF"/>
            <w:tcMar>
              <w:left w:w="8" w:type="dxa"/>
              <w:right w:w="8" w:type="dxa"/>
            </w:tcMar>
          </w:tcPr>
          <w:p>
            <w:pPr>
              <w:adjustRightInd w:val="0"/>
              <w:spacing w:before="8" w:after="8"/>
              <w:rPr>
                <w:rFonts w:cs="Times New Roman"/>
                <w:color w:val="000000"/>
                <w:sz w:val="16"/>
                <w:szCs w:val="16"/>
              </w:rPr>
            </w:pPr>
          </w:p>
        </w:tc>
        <w:tc>
          <w:tcPr>
            <w:tcW w:w="384" w:type="pct"/>
            <w:gridSpan w:val="3"/>
            <w:tcBorders>
              <w:top w:val="nil"/>
              <w:left w:val="nil"/>
              <w:bottom w:val="nil"/>
              <w:right w:val="nil"/>
            </w:tcBorders>
            <w:shd w:val="clear" w:color="auto" w:fill="FFFFFF"/>
            <w:tcMar>
              <w:left w:w="8" w:type="dxa"/>
              <w:right w:w="8" w:type="dxa"/>
            </w:tcMar>
          </w:tcPr>
          <w:p>
            <w:pPr>
              <w:adjustRightInd w:val="0"/>
              <w:spacing w:before="8" w:after="8"/>
              <w:rPr>
                <w:rFonts w:cs="Times New Roman"/>
                <w:color w:val="000000"/>
                <w:sz w:val="16"/>
                <w:szCs w:val="16"/>
              </w:rPr>
            </w:pPr>
            <w:r>
              <w:rPr>
                <w:rFonts w:cs="Times New Roman"/>
                <w:color w:val="000000"/>
                <w:sz w:val="16"/>
              </w:rPr>
              <w:t>最小值、最大值</w:t>
            </w:r>
          </w:p>
        </w:tc>
        <w:tc>
          <w:tcPr>
            <w:tcW w:w="512" w:type="pct"/>
            <w:gridSpan w:val="3"/>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szCs w:val="16"/>
              </w:rPr>
            </w:pPr>
            <w:r>
              <w:rPr>
                <w:rFonts w:cs="Times New Roman"/>
                <w:color w:val="000000"/>
                <w:sz w:val="16"/>
              </w:rPr>
              <w:t>88.2353, 344.2638</w:t>
            </w:r>
          </w:p>
        </w:tc>
        <w:tc>
          <w:tcPr>
            <w:tcW w:w="510" w:type="pct"/>
            <w:gridSpan w:val="3"/>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szCs w:val="16"/>
              </w:rPr>
            </w:pPr>
            <w:r>
              <w:rPr>
                <w:rFonts w:cs="Times New Roman"/>
                <w:color w:val="000000"/>
                <w:sz w:val="16"/>
              </w:rPr>
              <w:t>95.9424, 164.8493</w:t>
            </w:r>
          </w:p>
        </w:tc>
        <w:tc>
          <w:tcPr>
            <w:tcW w:w="508" w:type="pct"/>
            <w:gridSpan w:val="3"/>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szCs w:val="16"/>
              </w:rPr>
            </w:pPr>
            <w:r>
              <w:rPr>
                <w:rFonts w:cs="Times New Roman"/>
                <w:color w:val="000000"/>
                <w:sz w:val="16"/>
              </w:rPr>
              <w:t>95.4392, 99.7214</w:t>
            </w:r>
          </w:p>
        </w:tc>
        <w:tc>
          <w:tcPr>
            <w:tcW w:w="509" w:type="pct"/>
            <w:gridSpan w:val="3"/>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szCs w:val="16"/>
              </w:rPr>
            </w:pPr>
            <w:r>
              <w:rPr>
                <w:rFonts w:cs="Times New Roman"/>
                <w:color w:val="000000"/>
                <w:sz w:val="16"/>
              </w:rPr>
              <w:t>93.4037, 103.3569</w:t>
            </w:r>
          </w:p>
        </w:tc>
        <w:tc>
          <w:tcPr>
            <w:tcW w:w="509" w:type="pct"/>
            <w:gridSpan w:val="3"/>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szCs w:val="16"/>
              </w:rPr>
            </w:pPr>
            <w:r>
              <w:rPr>
                <w:rFonts w:cs="Times New Roman"/>
                <w:color w:val="000000"/>
                <w:sz w:val="16"/>
              </w:rPr>
              <w:t>82.1340, 99.8489</w:t>
            </w:r>
          </w:p>
        </w:tc>
        <w:tc>
          <w:tcPr>
            <w:tcW w:w="509" w:type="pct"/>
            <w:gridSpan w:val="3"/>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szCs w:val="16"/>
              </w:rPr>
            </w:pPr>
            <w:r>
              <w:rPr>
                <w:rFonts w:cs="Times New Roman"/>
                <w:color w:val="000000"/>
                <w:sz w:val="16"/>
              </w:rPr>
              <w:t>66.8671, 99.7947</w:t>
            </w:r>
          </w:p>
        </w:tc>
        <w:tc>
          <w:tcPr>
            <w:tcW w:w="512" w:type="pct"/>
            <w:gridSpan w:val="4"/>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szCs w:val="16"/>
              </w:rPr>
            </w:pPr>
            <w:r>
              <w:rPr>
                <w:rFonts w:cs="Times New Roman"/>
                <w:color w:val="000000"/>
                <w:sz w:val="16"/>
              </w:rPr>
              <w:t>66.8671, 344.2638</w:t>
            </w:r>
          </w:p>
        </w:tc>
      </w:tr>
      <w:tr>
        <w:tblPrEx>
          <w:tblW w:w="5000" w:type="pct"/>
          <w:jc w:val="center"/>
          <w:tblCellMar>
            <w:top w:w="0" w:type="dxa"/>
            <w:left w:w="0" w:type="dxa"/>
            <w:bottom w:w="0" w:type="dxa"/>
            <w:right w:w="0" w:type="dxa"/>
          </w:tblCellMar>
        </w:tblPrEx>
        <w:trPr>
          <w:gridAfter w:val="1"/>
          <w:wAfter w:w="39" w:type="dxa"/>
          <w:cantSplit/>
          <w:trHeight w:val="197"/>
          <w:jc w:val="center"/>
        </w:trPr>
        <w:tc>
          <w:tcPr>
            <w:tcW w:w="1004" w:type="pct"/>
            <w:gridSpan w:val="3"/>
            <w:tcBorders>
              <w:top w:val="nil"/>
              <w:left w:val="nil"/>
              <w:bottom w:val="nil"/>
              <w:right w:val="nil"/>
            </w:tcBorders>
            <w:shd w:val="clear" w:color="auto" w:fill="FFFFFF"/>
            <w:tcMar>
              <w:left w:w="8" w:type="dxa"/>
              <w:right w:w="8" w:type="dxa"/>
            </w:tcMar>
          </w:tcPr>
          <w:p>
            <w:pPr>
              <w:adjustRightInd w:val="0"/>
              <w:spacing w:before="8" w:after="8"/>
              <w:ind w:left="200"/>
              <w:rPr>
                <w:rFonts w:cs="Times New Roman"/>
                <w:color w:val="000000"/>
                <w:sz w:val="16"/>
                <w:szCs w:val="16"/>
              </w:rPr>
            </w:pPr>
            <w:r>
              <w:rPr>
                <w:rFonts w:cs="Times New Roman"/>
                <w:color w:val="000000"/>
                <w:sz w:val="16"/>
              </w:rPr>
              <w:t>&lt;80%</w:t>
            </w:r>
          </w:p>
        </w:tc>
        <w:tc>
          <w:tcPr>
            <w:tcW w:w="384" w:type="pct"/>
            <w:gridSpan w:val="3"/>
            <w:tcBorders>
              <w:top w:val="nil"/>
              <w:left w:val="nil"/>
              <w:bottom w:val="nil"/>
              <w:right w:val="nil"/>
            </w:tcBorders>
            <w:shd w:val="clear" w:color="auto" w:fill="FFFFFF"/>
            <w:tcMar>
              <w:left w:w="8" w:type="dxa"/>
              <w:right w:w="8" w:type="dxa"/>
            </w:tcMar>
          </w:tcPr>
          <w:p>
            <w:pPr>
              <w:adjustRightInd w:val="0"/>
              <w:spacing w:before="8" w:after="8"/>
              <w:rPr>
                <w:rFonts w:cs="Times New Roman"/>
                <w:color w:val="000000"/>
                <w:sz w:val="16"/>
                <w:szCs w:val="16"/>
              </w:rPr>
            </w:pPr>
            <w:r>
              <w:rPr>
                <w:rFonts w:cs="Times New Roman"/>
                <w:color w:val="000000"/>
                <w:sz w:val="16"/>
              </w:rPr>
              <w:t>n (%)</w:t>
            </w:r>
          </w:p>
        </w:tc>
        <w:tc>
          <w:tcPr>
            <w:tcW w:w="512" w:type="pct"/>
            <w:gridSpan w:val="3"/>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szCs w:val="16"/>
              </w:rPr>
            </w:pPr>
            <w:r>
              <w:rPr>
                <w:rFonts w:cs="Times New Roman"/>
                <w:color w:val="000000"/>
                <w:sz w:val="16"/>
              </w:rPr>
              <w:t>0</w:t>
            </w:r>
          </w:p>
        </w:tc>
        <w:tc>
          <w:tcPr>
            <w:tcW w:w="510" w:type="pct"/>
            <w:gridSpan w:val="3"/>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szCs w:val="16"/>
              </w:rPr>
            </w:pPr>
            <w:r>
              <w:rPr>
                <w:rFonts w:cs="Times New Roman"/>
                <w:color w:val="000000"/>
                <w:sz w:val="16"/>
              </w:rPr>
              <w:t>0</w:t>
            </w:r>
          </w:p>
        </w:tc>
        <w:tc>
          <w:tcPr>
            <w:tcW w:w="508" w:type="pct"/>
            <w:gridSpan w:val="3"/>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szCs w:val="16"/>
              </w:rPr>
            </w:pPr>
            <w:r>
              <w:rPr>
                <w:rFonts w:cs="Times New Roman"/>
                <w:color w:val="000000"/>
                <w:sz w:val="16"/>
              </w:rPr>
              <w:t>0</w:t>
            </w:r>
          </w:p>
        </w:tc>
        <w:tc>
          <w:tcPr>
            <w:tcW w:w="509" w:type="pct"/>
            <w:gridSpan w:val="3"/>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szCs w:val="16"/>
              </w:rPr>
            </w:pPr>
            <w:r>
              <w:rPr>
                <w:rFonts w:cs="Times New Roman"/>
                <w:color w:val="000000"/>
                <w:sz w:val="16"/>
              </w:rPr>
              <w:t>0</w:t>
            </w:r>
          </w:p>
        </w:tc>
        <w:tc>
          <w:tcPr>
            <w:tcW w:w="509" w:type="pct"/>
            <w:gridSpan w:val="3"/>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szCs w:val="16"/>
              </w:rPr>
            </w:pPr>
            <w:r>
              <w:rPr>
                <w:rFonts w:cs="Times New Roman"/>
                <w:color w:val="000000"/>
                <w:sz w:val="16"/>
              </w:rPr>
              <w:t>0</w:t>
            </w:r>
          </w:p>
        </w:tc>
        <w:tc>
          <w:tcPr>
            <w:tcW w:w="509" w:type="pct"/>
            <w:gridSpan w:val="3"/>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szCs w:val="16"/>
              </w:rPr>
            </w:pPr>
            <w:r>
              <w:rPr>
                <w:rFonts w:cs="Times New Roman"/>
                <w:color w:val="000000"/>
                <w:sz w:val="16"/>
              </w:rPr>
              <w:t>2 (18.2)</w:t>
            </w:r>
          </w:p>
        </w:tc>
        <w:tc>
          <w:tcPr>
            <w:tcW w:w="512" w:type="pct"/>
            <w:gridSpan w:val="4"/>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szCs w:val="16"/>
              </w:rPr>
            </w:pPr>
            <w:r>
              <w:rPr>
                <w:rFonts w:cs="Times New Roman"/>
                <w:color w:val="000000"/>
                <w:sz w:val="16"/>
              </w:rPr>
              <w:t>2 (4.4)</w:t>
            </w:r>
          </w:p>
        </w:tc>
      </w:tr>
      <w:tr>
        <w:tblPrEx>
          <w:tblW w:w="5000" w:type="pct"/>
          <w:jc w:val="center"/>
          <w:tblCellMar>
            <w:top w:w="0" w:type="dxa"/>
            <w:left w:w="0" w:type="dxa"/>
            <w:bottom w:w="0" w:type="dxa"/>
            <w:right w:w="0" w:type="dxa"/>
          </w:tblCellMar>
        </w:tblPrEx>
        <w:trPr>
          <w:gridAfter w:val="1"/>
          <w:wAfter w:w="39" w:type="dxa"/>
          <w:cantSplit/>
          <w:trHeight w:val="197"/>
          <w:jc w:val="center"/>
        </w:trPr>
        <w:tc>
          <w:tcPr>
            <w:tcW w:w="1004" w:type="pct"/>
            <w:gridSpan w:val="3"/>
            <w:tcBorders>
              <w:top w:val="nil"/>
              <w:left w:val="nil"/>
              <w:bottom w:val="nil"/>
              <w:right w:val="nil"/>
            </w:tcBorders>
            <w:shd w:val="clear" w:color="auto" w:fill="FFFFFF"/>
            <w:tcMar>
              <w:left w:w="8" w:type="dxa"/>
              <w:right w:w="8" w:type="dxa"/>
            </w:tcMar>
          </w:tcPr>
          <w:p>
            <w:pPr>
              <w:adjustRightInd w:val="0"/>
              <w:spacing w:before="8" w:after="8"/>
              <w:ind w:left="200"/>
              <w:rPr>
                <w:rFonts w:cs="Times New Roman"/>
                <w:color w:val="000000"/>
                <w:sz w:val="16"/>
                <w:szCs w:val="16"/>
              </w:rPr>
            </w:pPr>
            <w:r>
              <w:rPr>
                <w:rFonts w:cs="Times New Roman"/>
                <w:color w:val="000000"/>
                <w:sz w:val="16"/>
              </w:rPr>
              <w:t>80%-120%</w:t>
            </w:r>
          </w:p>
        </w:tc>
        <w:tc>
          <w:tcPr>
            <w:tcW w:w="384" w:type="pct"/>
            <w:gridSpan w:val="3"/>
            <w:tcBorders>
              <w:top w:val="nil"/>
              <w:left w:val="nil"/>
              <w:bottom w:val="nil"/>
              <w:right w:val="nil"/>
            </w:tcBorders>
            <w:shd w:val="clear" w:color="auto" w:fill="FFFFFF"/>
            <w:tcMar>
              <w:left w:w="8" w:type="dxa"/>
              <w:right w:w="8" w:type="dxa"/>
            </w:tcMar>
          </w:tcPr>
          <w:p>
            <w:pPr>
              <w:adjustRightInd w:val="0"/>
              <w:spacing w:before="8" w:after="8"/>
              <w:rPr>
                <w:rFonts w:cs="Times New Roman"/>
                <w:color w:val="000000"/>
                <w:sz w:val="16"/>
                <w:szCs w:val="16"/>
              </w:rPr>
            </w:pPr>
            <w:r>
              <w:rPr>
                <w:rFonts w:cs="Times New Roman"/>
                <w:color w:val="000000"/>
                <w:sz w:val="16"/>
              </w:rPr>
              <w:t>n (%)</w:t>
            </w:r>
          </w:p>
        </w:tc>
        <w:tc>
          <w:tcPr>
            <w:tcW w:w="512" w:type="pct"/>
            <w:gridSpan w:val="3"/>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szCs w:val="16"/>
              </w:rPr>
            </w:pPr>
            <w:r>
              <w:rPr>
                <w:rFonts w:cs="Times New Roman"/>
                <w:color w:val="000000"/>
                <w:sz w:val="16"/>
              </w:rPr>
              <w:t>1 (50.0)</w:t>
            </w:r>
          </w:p>
        </w:tc>
        <w:tc>
          <w:tcPr>
            <w:tcW w:w="510" w:type="pct"/>
            <w:gridSpan w:val="3"/>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szCs w:val="16"/>
              </w:rPr>
            </w:pPr>
            <w:r>
              <w:rPr>
                <w:rFonts w:cs="Times New Roman"/>
                <w:color w:val="000000"/>
                <w:sz w:val="16"/>
              </w:rPr>
              <w:t>5 (83.3)</w:t>
            </w:r>
          </w:p>
        </w:tc>
        <w:tc>
          <w:tcPr>
            <w:tcW w:w="508" w:type="pct"/>
            <w:gridSpan w:val="3"/>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szCs w:val="16"/>
              </w:rPr>
            </w:pPr>
            <w:r>
              <w:rPr>
                <w:rFonts w:cs="Times New Roman"/>
                <w:color w:val="000000"/>
                <w:sz w:val="16"/>
              </w:rPr>
              <w:t>8 (100)</w:t>
            </w:r>
          </w:p>
        </w:tc>
        <w:tc>
          <w:tcPr>
            <w:tcW w:w="509" w:type="pct"/>
            <w:gridSpan w:val="3"/>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szCs w:val="16"/>
              </w:rPr>
            </w:pPr>
            <w:r>
              <w:rPr>
                <w:rFonts w:cs="Times New Roman"/>
                <w:color w:val="000000"/>
                <w:sz w:val="16"/>
              </w:rPr>
              <w:t>9 (100)</w:t>
            </w:r>
          </w:p>
        </w:tc>
        <w:tc>
          <w:tcPr>
            <w:tcW w:w="509" w:type="pct"/>
            <w:gridSpan w:val="3"/>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szCs w:val="16"/>
              </w:rPr>
            </w:pPr>
            <w:r>
              <w:rPr>
                <w:rFonts w:cs="Times New Roman"/>
                <w:color w:val="000000"/>
                <w:sz w:val="16"/>
              </w:rPr>
              <w:t>9 (100)</w:t>
            </w:r>
          </w:p>
        </w:tc>
        <w:tc>
          <w:tcPr>
            <w:tcW w:w="509" w:type="pct"/>
            <w:gridSpan w:val="3"/>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szCs w:val="16"/>
              </w:rPr>
            </w:pPr>
            <w:r>
              <w:rPr>
                <w:rFonts w:cs="Times New Roman"/>
                <w:color w:val="000000"/>
                <w:sz w:val="16"/>
              </w:rPr>
              <w:t>9 (81.8)</w:t>
            </w:r>
          </w:p>
        </w:tc>
        <w:tc>
          <w:tcPr>
            <w:tcW w:w="512" w:type="pct"/>
            <w:gridSpan w:val="4"/>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szCs w:val="16"/>
              </w:rPr>
            </w:pPr>
            <w:r>
              <w:rPr>
                <w:rFonts w:cs="Times New Roman"/>
                <w:color w:val="000000"/>
                <w:sz w:val="16"/>
              </w:rPr>
              <w:t>41 (91.1)</w:t>
            </w:r>
          </w:p>
        </w:tc>
      </w:tr>
      <w:tr>
        <w:tblPrEx>
          <w:tblW w:w="5000" w:type="pct"/>
          <w:jc w:val="center"/>
          <w:tblCellMar>
            <w:top w:w="0" w:type="dxa"/>
            <w:left w:w="0" w:type="dxa"/>
            <w:bottom w:w="0" w:type="dxa"/>
            <w:right w:w="0" w:type="dxa"/>
          </w:tblCellMar>
        </w:tblPrEx>
        <w:trPr>
          <w:gridAfter w:val="1"/>
          <w:wAfter w:w="39" w:type="dxa"/>
          <w:cantSplit/>
          <w:trHeight w:val="197"/>
          <w:jc w:val="center"/>
        </w:trPr>
        <w:tc>
          <w:tcPr>
            <w:tcW w:w="1004" w:type="pct"/>
            <w:gridSpan w:val="3"/>
            <w:tcBorders>
              <w:top w:val="nil"/>
              <w:left w:val="nil"/>
              <w:bottom w:val="nil"/>
              <w:right w:val="nil"/>
            </w:tcBorders>
            <w:shd w:val="clear" w:color="auto" w:fill="FFFFFF"/>
            <w:tcMar>
              <w:left w:w="8" w:type="dxa"/>
              <w:right w:w="8" w:type="dxa"/>
            </w:tcMar>
          </w:tcPr>
          <w:p>
            <w:pPr>
              <w:adjustRightInd w:val="0"/>
              <w:spacing w:before="8" w:after="8"/>
              <w:ind w:left="200"/>
              <w:rPr>
                <w:rFonts w:cs="Times New Roman"/>
                <w:color w:val="000000"/>
                <w:sz w:val="16"/>
                <w:szCs w:val="16"/>
              </w:rPr>
            </w:pPr>
            <w:r>
              <w:rPr>
                <w:rFonts w:cs="Times New Roman"/>
                <w:color w:val="000000"/>
                <w:sz w:val="16"/>
              </w:rPr>
              <w:t>&gt;120%</w:t>
            </w:r>
          </w:p>
        </w:tc>
        <w:tc>
          <w:tcPr>
            <w:tcW w:w="384" w:type="pct"/>
            <w:gridSpan w:val="3"/>
            <w:tcBorders>
              <w:top w:val="nil"/>
              <w:left w:val="nil"/>
              <w:bottom w:val="nil"/>
              <w:right w:val="nil"/>
            </w:tcBorders>
            <w:shd w:val="clear" w:color="auto" w:fill="FFFFFF"/>
            <w:tcMar>
              <w:left w:w="8" w:type="dxa"/>
              <w:right w:w="8" w:type="dxa"/>
            </w:tcMar>
          </w:tcPr>
          <w:p>
            <w:pPr>
              <w:adjustRightInd w:val="0"/>
              <w:spacing w:before="8" w:after="8"/>
              <w:rPr>
                <w:rFonts w:cs="Times New Roman"/>
                <w:color w:val="000000"/>
                <w:sz w:val="16"/>
                <w:szCs w:val="16"/>
              </w:rPr>
            </w:pPr>
            <w:r>
              <w:rPr>
                <w:rFonts w:cs="Times New Roman"/>
                <w:color w:val="000000"/>
                <w:sz w:val="16"/>
              </w:rPr>
              <w:t>n (%)</w:t>
            </w:r>
          </w:p>
        </w:tc>
        <w:tc>
          <w:tcPr>
            <w:tcW w:w="512" w:type="pct"/>
            <w:gridSpan w:val="3"/>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szCs w:val="16"/>
              </w:rPr>
            </w:pPr>
            <w:r>
              <w:rPr>
                <w:rFonts w:cs="Times New Roman"/>
                <w:color w:val="000000"/>
                <w:sz w:val="16"/>
              </w:rPr>
              <w:t>1 (50.0)</w:t>
            </w:r>
          </w:p>
        </w:tc>
        <w:tc>
          <w:tcPr>
            <w:tcW w:w="510" w:type="pct"/>
            <w:gridSpan w:val="3"/>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szCs w:val="16"/>
              </w:rPr>
            </w:pPr>
            <w:r>
              <w:rPr>
                <w:rFonts w:cs="Times New Roman"/>
                <w:color w:val="000000"/>
                <w:sz w:val="16"/>
              </w:rPr>
              <w:t>1 (16.7)</w:t>
            </w:r>
          </w:p>
        </w:tc>
        <w:tc>
          <w:tcPr>
            <w:tcW w:w="508" w:type="pct"/>
            <w:gridSpan w:val="3"/>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szCs w:val="16"/>
              </w:rPr>
            </w:pPr>
            <w:r>
              <w:rPr>
                <w:rFonts w:cs="Times New Roman"/>
                <w:color w:val="000000"/>
                <w:sz w:val="16"/>
              </w:rPr>
              <w:t>0</w:t>
            </w:r>
          </w:p>
        </w:tc>
        <w:tc>
          <w:tcPr>
            <w:tcW w:w="509" w:type="pct"/>
            <w:gridSpan w:val="3"/>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szCs w:val="16"/>
              </w:rPr>
            </w:pPr>
            <w:r>
              <w:rPr>
                <w:rFonts w:cs="Times New Roman"/>
                <w:color w:val="000000"/>
                <w:sz w:val="16"/>
              </w:rPr>
              <w:t>0</w:t>
            </w:r>
          </w:p>
        </w:tc>
        <w:tc>
          <w:tcPr>
            <w:tcW w:w="509" w:type="pct"/>
            <w:gridSpan w:val="3"/>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szCs w:val="16"/>
              </w:rPr>
            </w:pPr>
            <w:r>
              <w:rPr>
                <w:rFonts w:cs="Times New Roman"/>
                <w:color w:val="000000"/>
                <w:sz w:val="16"/>
              </w:rPr>
              <w:t>0</w:t>
            </w:r>
          </w:p>
        </w:tc>
        <w:tc>
          <w:tcPr>
            <w:tcW w:w="509" w:type="pct"/>
            <w:gridSpan w:val="3"/>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szCs w:val="16"/>
              </w:rPr>
            </w:pPr>
            <w:r>
              <w:rPr>
                <w:rFonts w:cs="Times New Roman"/>
                <w:color w:val="000000"/>
                <w:sz w:val="16"/>
              </w:rPr>
              <w:t>0</w:t>
            </w:r>
          </w:p>
        </w:tc>
        <w:tc>
          <w:tcPr>
            <w:tcW w:w="512" w:type="pct"/>
            <w:gridSpan w:val="4"/>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szCs w:val="16"/>
              </w:rPr>
            </w:pPr>
            <w:r>
              <w:rPr>
                <w:rFonts w:cs="Times New Roman"/>
                <w:color w:val="000000"/>
                <w:sz w:val="16"/>
              </w:rPr>
              <w:t>2 (4.4)</w:t>
            </w:r>
          </w:p>
        </w:tc>
      </w:tr>
      <w:tr>
        <w:tblPrEx>
          <w:tblW w:w="5000" w:type="pct"/>
          <w:jc w:val="center"/>
          <w:tblCellMar>
            <w:top w:w="0" w:type="dxa"/>
            <w:left w:w="0" w:type="dxa"/>
            <w:bottom w:w="0" w:type="dxa"/>
            <w:right w:w="0" w:type="dxa"/>
          </w:tblCellMar>
        </w:tblPrEx>
        <w:trPr>
          <w:cantSplit/>
          <w:trHeight w:val="197"/>
          <w:jc w:val="center"/>
        </w:trPr>
        <w:tc>
          <w:tcPr>
            <w:tcW w:w="5000" w:type="pct"/>
            <w:gridSpan w:val="29"/>
            <w:tcBorders>
              <w:top w:val="nil"/>
              <w:left w:val="nil"/>
              <w:bottom w:val="nil"/>
              <w:right w:val="nil"/>
            </w:tcBorders>
            <w:shd w:val="clear" w:color="auto" w:fill="FFFFFF"/>
            <w:tcMar>
              <w:left w:w="8" w:type="dxa"/>
              <w:right w:w="8" w:type="dxa"/>
            </w:tcMar>
          </w:tcPr>
          <w:p>
            <w:pPr>
              <w:keepNext/>
              <w:adjustRightInd w:val="0"/>
              <w:spacing w:before="8" w:after="8"/>
              <w:rPr>
                <w:rFonts w:cs="Times New Roman"/>
                <w:color w:val="000000"/>
                <w:sz w:val="16"/>
                <w:szCs w:val="16"/>
              </w:rPr>
            </w:pPr>
          </w:p>
        </w:tc>
      </w:tr>
      <w:tr>
        <w:tblPrEx>
          <w:tblW w:w="5000" w:type="pct"/>
          <w:jc w:val="center"/>
          <w:tblCellMar>
            <w:top w:w="0" w:type="dxa"/>
            <w:left w:w="0" w:type="dxa"/>
            <w:bottom w:w="0" w:type="dxa"/>
            <w:right w:w="0" w:type="dxa"/>
          </w:tblCellMar>
        </w:tblPrEx>
        <w:trPr>
          <w:gridAfter w:val="2"/>
          <w:wAfter w:w="72" w:type="dxa"/>
          <w:cantSplit/>
          <w:trHeight w:val="374"/>
          <w:jc w:val="center"/>
        </w:trPr>
        <w:tc>
          <w:tcPr>
            <w:tcW w:w="997" w:type="pct"/>
            <w:gridSpan w:val="2"/>
            <w:tcBorders>
              <w:top w:val="nil"/>
              <w:left w:val="nil"/>
              <w:bottom w:val="nil"/>
              <w:right w:val="nil"/>
            </w:tcBorders>
            <w:shd w:val="clear" w:color="auto" w:fill="FFFFFF"/>
            <w:tcMar>
              <w:left w:w="8" w:type="dxa"/>
              <w:right w:w="8" w:type="dxa"/>
            </w:tcMar>
          </w:tcPr>
          <w:p>
            <w:pPr>
              <w:adjustRightInd w:val="0"/>
              <w:spacing w:before="8" w:after="8"/>
              <w:rPr>
                <w:rFonts w:cs="Times New Roman"/>
                <w:color w:val="000000"/>
                <w:sz w:val="16"/>
                <w:szCs w:val="16"/>
              </w:rPr>
            </w:pPr>
            <w:r>
              <w:rPr>
                <w:rFonts w:cs="Times New Roman"/>
                <w:color w:val="000000"/>
                <w:sz w:val="16"/>
              </w:rPr>
              <w:t>DLT观察期相对剂量强度（%） [6][7]</w:t>
            </w:r>
          </w:p>
        </w:tc>
        <w:tc>
          <w:tcPr>
            <w:tcW w:w="380" w:type="pct"/>
            <w:gridSpan w:val="3"/>
            <w:tcBorders>
              <w:top w:val="nil"/>
              <w:left w:val="nil"/>
              <w:bottom w:val="nil"/>
              <w:right w:val="nil"/>
            </w:tcBorders>
            <w:shd w:val="clear" w:color="auto" w:fill="FFFFFF"/>
            <w:tcMar>
              <w:left w:w="8" w:type="dxa"/>
              <w:right w:w="8" w:type="dxa"/>
            </w:tcMar>
          </w:tcPr>
          <w:p>
            <w:pPr>
              <w:adjustRightInd w:val="0"/>
              <w:spacing w:before="8" w:after="8"/>
              <w:rPr>
                <w:rFonts w:cs="Times New Roman"/>
                <w:color w:val="000000"/>
                <w:sz w:val="16"/>
                <w:szCs w:val="16"/>
              </w:rPr>
            </w:pPr>
            <w:r>
              <w:rPr>
                <w:rFonts w:cs="Times New Roman"/>
                <w:color w:val="000000"/>
                <w:sz w:val="16"/>
              </w:rPr>
              <w:t>n（%）</w:t>
            </w:r>
          </w:p>
        </w:tc>
        <w:tc>
          <w:tcPr>
            <w:tcW w:w="505" w:type="pct"/>
            <w:gridSpan w:val="3"/>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szCs w:val="16"/>
              </w:rPr>
            </w:pPr>
            <w:r>
              <w:rPr>
                <w:rFonts w:cs="Times New Roman"/>
                <w:color w:val="000000"/>
                <w:sz w:val="16"/>
              </w:rPr>
              <w:t>2 (100)</w:t>
            </w:r>
          </w:p>
        </w:tc>
        <w:tc>
          <w:tcPr>
            <w:tcW w:w="505" w:type="pct"/>
            <w:gridSpan w:val="3"/>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szCs w:val="16"/>
              </w:rPr>
            </w:pPr>
            <w:r>
              <w:rPr>
                <w:rFonts w:cs="Times New Roman"/>
                <w:color w:val="000000"/>
                <w:sz w:val="16"/>
              </w:rPr>
              <w:t>3 (100)</w:t>
            </w:r>
          </w:p>
        </w:tc>
        <w:tc>
          <w:tcPr>
            <w:tcW w:w="503" w:type="pct"/>
            <w:gridSpan w:val="3"/>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szCs w:val="16"/>
              </w:rPr>
            </w:pPr>
            <w:r>
              <w:rPr>
                <w:rFonts w:cs="Times New Roman"/>
                <w:color w:val="000000"/>
                <w:sz w:val="16"/>
              </w:rPr>
              <w:t>3 (100)</w:t>
            </w:r>
          </w:p>
        </w:tc>
        <w:tc>
          <w:tcPr>
            <w:tcW w:w="503" w:type="pct"/>
            <w:gridSpan w:val="3"/>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szCs w:val="16"/>
              </w:rPr>
            </w:pPr>
            <w:r>
              <w:rPr>
                <w:rFonts w:cs="Times New Roman"/>
                <w:color w:val="000000"/>
                <w:sz w:val="16"/>
              </w:rPr>
              <w:t>3 (100)</w:t>
            </w:r>
          </w:p>
        </w:tc>
        <w:tc>
          <w:tcPr>
            <w:tcW w:w="504" w:type="pct"/>
            <w:gridSpan w:val="3"/>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szCs w:val="16"/>
              </w:rPr>
            </w:pPr>
            <w:r>
              <w:rPr>
                <w:rFonts w:cs="Times New Roman"/>
                <w:color w:val="000000"/>
                <w:sz w:val="16"/>
              </w:rPr>
              <w:t>3 (100)</w:t>
            </w:r>
          </w:p>
        </w:tc>
        <w:tc>
          <w:tcPr>
            <w:tcW w:w="504" w:type="pct"/>
            <w:gridSpan w:val="3"/>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szCs w:val="16"/>
              </w:rPr>
            </w:pPr>
            <w:r>
              <w:rPr>
                <w:rFonts w:cs="Times New Roman"/>
                <w:color w:val="000000"/>
                <w:sz w:val="16"/>
              </w:rPr>
              <w:t>7 (100)</w:t>
            </w:r>
          </w:p>
        </w:tc>
        <w:tc>
          <w:tcPr>
            <w:tcW w:w="523" w:type="pct"/>
            <w:gridSpan w:val="4"/>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szCs w:val="16"/>
              </w:rPr>
            </w:pPr>
            <w:r>
              <w:rPr>
                <w:rFonts w:cs="Times New Roman"/>
                <w:color w:val="000000"/>
                <w:sz w:val="16"/>
              </w:rPr>
              <w:t>21 (100)</w:t>
            </w:r>
          </w:p>
        </w:tc>
      </w:tr>
      <w:tr>
        <w:tblPrEx>
          <w:tblW w:w="5000" w:type="pct"/>
          <w:jc w:val="center"/>
          <w:tblCellMar>
            <w:top w:w="0" w:type="dxa"/>
            <w:left w:w="0" w:type="dxa"/>
            <w:bottom w:w="0" w:type="dxa"/>
            <w:right w:w="0" w:type="dxa"/>
          </w:tblCellMar>
        </w:tblPrEx>
        <w:trPr>
          <w:gridAfter w:val="2"/>
          <w:wAfter w:w="72" w:type="dxa"/>
          <w:cantSplit/>
          <w:trHeight w:val="398"/>
          <w:jc w:val="center"/>
        </w:trPr>
        <w:tc>
          <w:tcPr>
            <w:tcW w:w="997" w:type="pct"/>
            <w:gridSpan w:val="2"/>
            <w:tcBorders>
              <w:top w:val="nil"/>
              <w:left w:val="nil"/>
              <w:bottom w:val="nil"/>
              <w:right w:val="nil"/>
            </w:tcBorders>
            <w:shd w:val="clear" w:color="auto" w:fill="FFFFFF"/>
            <w:tcMar>
              <w:left w:w="8" w:type="dxa"/>
              <w:right w:w="8" w:type="dxa"/>
            </w:tcMar>
          </w:tcPr>
          <w:p>
            <w:pPr>
              <w:adjustRightInd w:val="0"/>
              <w:spacing w:before="8" w:after="8"/>
              <w:rPr>
                <w:rFonts w:cs="Times New Roman"/>
                <w:color w:val="000000"/>
                <w:sz w:val="16"/>
                <w:szCs w:val="16"/>
              </w:rPr>
            </w:pPr>
          </w:p>
        </w:tc>
        <w:tc>
          <w:tcPr>
            <w:tcW w:w="380" w:type="pct"/>
            <w:gridSpan w:val="3"/>
            <w:tcBorders>
              <w:top w:val="nil"/>
              <w:left w:val="nil"/>
              <w:bottom w:val="nil"/>
              <w:right w:val="nil"/>
            </w:tcBorders>
            <w:shd w:val="clear" w:color="auto" w:fill="FFFFFF"/>
            <w:tcMar>
              <w:left w:w="8" w:type="dxa"/>
              <w:right w:w="8" w:type="dxa"/>
            </w:tcMar>
          </w:tcPr>
          <w:p>
            <w:pPr>
              <w:adjustRightInd w:val="0"/>
              <w:spacing w:before="8" w:after="8"/>
              <w:rPr>
                <w:rFonts w:cs="Times New Roman"/>
                <w:color w:val="000000"/>
                <w:sz w:val="16"/>
                <w:szCs w:val="16"/>
              </w:rPr>
            </w:pPr>
            <w:r>
              <w:rPr>
                <w:rFonts w:cs="Times New Roman"/>
                <w:color w:val="000000"/>
                <w:sz w:val="16"/>
              </w:rPr>
              <w:t>平均值（SD）</w:t>
            </w:r>
          </w:p>
        </w:tc>
        <w:tc>
          <w:tcPr>
            <w:tcW w:w="505" w:type="pct"/>
            <w:gridSpan w:val="3"/>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szCs w:val="16"/>
              </w:rPr>
            </w:pPr>
            <w:r>
              <w:rPr>
                <w:rFonts w:cs="Times New Roman"/>
                <w:color w:val="000000"/>
                <w:sz w:val="16"/>
              </w:rPr>
              <w:t>79.5455 (16.0706)</w:t>
            </w:r>
          </w:p>
        </w:tc>
        <w:tc>
          <w:tcPr>
            <w:tcW w:w="505" w:type="pct"/>
            <w:gridSpan w:val="3"/>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szCs w:val="16"/>
              </w:rPr>
            </w:pPr>
            <w:r>
              <w:rPr>
                <w:rFonts w:cs="Times New Roman"/>
                <w:color w:val="000000"/>
                <w:sz w:val="16"/>
              </w:rPr>
              <w:t>98.4848 (2.6243)</w:t>
            </w:r>
          </w:p>
        </w:tc>
        <w:tc>
          <w:tcPr>
            <w:tcW w:w="503" w:type="pct"/>
            <w:gridSpan w:val="3"/>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szCs w:val="16"/>
              </w:rPr>
            </w:pPr>
            <w:r>
              <w:rPr>
                <w:rFonts w:cs="Times New Roman"/>
                <w:color w:val="000000"/>
                <w:sz w:val="16"/>
              </w:rPr>
              <w:t>98.4848 (2.6243)</w:t>
            </w:r>
          </w:p>
        </w:tc>
        <w:tc>
          <w:tcPr>
            <w:tcW w:w="503" w:type="pct"/>
            <w:gridSpan w:val="3"/>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szCs w:val="16"/>
              </w:rPr>
            </w:pPr>
            <w:r>
              <w:rPr>
                <w:rFonts w:cs="Times New Roman"/>
                <w:color w:val="000000"/>
                <w:sz w:val="16"/>
              </w:rPr>
              <w:t>96.9697 (5.2486)</w:t>
            </w:r>
          </w:p>
        </w:tc>
        <w:tc>
          <w:tcPr>
            <w:tcW w:w="504" w:type="pct"/>
            <w:gridSpan w:val="3"/>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szCs w:val="16"/>
              </w:rPr>
            </w:pPr>
            <w:r>
              <w:rPr>
                <w:rFonts w:cs="Times New Roman"/>
                <w:color w:val="000000"/>
                <w:sz w:val="16"/>
              </w:rPr>
              <w:t>100.0000 (0.0000)</w:t>
            </w:r>
          </w:p>
        </w:tc>
        <w:tc>
          <w:tcPr>
            <w:tcW w:w="504" w:type="pct"/>
            <w:gridSpan w:val="3"/>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szCs w:val="16"/>
              </w:rPr>
            </w:pPr>
            <w:r>
              <w:rPr>
                <w:rFonts w:cs="Times New Roman"/>
                <w:color w:val="000000"/>
                <w:sz w:val="16"/>
              </w:rPr>
              <w:t>94.1558 (10.0667)</w:t>
            </w:r>
          </w:p>
        </w:tc>
        <w:tc>
          <w:tcPr>
            <w:tcW w:w="523" w:type="pct"/>
            <w:gridSpan w:val="4"/>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szCs w:val="16"/>
              </w:rPr>
            </w:pPr>
            <w:r>
              <w:rPr>
                <w:rFonts w:cs="Times New Roman"/>
                <w:color w:val="000000"/>
                <w:sz w:val="16"/>
              </w:rPr>
              <w:t>95.2381 (8.9161)</w:t>
            </w:r>
          </w:p>
        </w:tc>
      </w:tr>
      <w:tr>
        <w:tblPrEx>
          <w:tblW w:w="5000" w:type="pct"/>
          <w:jc w:val="center"/>
          <w:tblCellMar>
            <w:top w:w="0" w:type="dxa"/>
            <w:left w:w="0" w:type="dxa"/>
            <w:bottom w:w="0" w:type="dxa"/>
            <w:right w:w="0" w:type="dxa"/>
          </w:tblCellMar>
        </w:tblPrEx>
        <w:trPr>
          <w:gridAfter w:val="2"/>
          <w:wAfter w:w="72" w:type="dxa"/>
          <w:cantSplit/>
          <w:trHeight w:val="210"/>
          <w:jc w:val="center"/>
        </w:trPr>
        <w:tc>
          <w:tcPr>
            <w:tcW w:w="997" w:type="pct"/>
            <w:gridSpan w:val="2"/>
            <w:tcBorders>
              <w:top w:val="nil"/>
              <w:left w:val="nil"/>
              <w:bottom w:val="nil"/>
              <w:right w:val="nil"/>
            </w:tcBorders>
            <w:shd w:val="clear" w:color="auto" w:fill="FFFFFF"/>
            <w:tcMar>
              <w:left w:w="8" w:type="dxa"/>
              <w:right w:w="8" w:type="dxa"/>
            </w:tcMar>
          </w:tcPr>
          <w:p>
            <w:pPr>
              <w:adjustRightInd w:val="0"/>
              <w:spacing w:before="8" w:after="8"/>
              <w:rPr>
                <w:rFonts w:cs="Times New Roman"/>
                <w:color w:val="000000"/>
                <w:sz w:val="16"/>
                <w:szCs w:val="16"/>
              </w:rPr>
            </w:pPr>
          </w:p>
        </w:tc>
        <w:tc>
          <w:tcPr>
            <w:tcW w:w="380" w:type="pct"/>
            <w:gridSpan w:val="3"/>
            <w:tcBorders>
              <w:top w:val="nil"/>
              <w:left w:val="nil"/>
              <w:bottom w:val="nil"/>
              <w:right w:val="nil"/>
            </w:tcBorders>
            <w:shd w:val="clear" w:color="auto" w:fill="FFFFFF"/>
            <w:tcMar>
              <w:left w:w="8" w:type="dxa"/>
              <w:right w:w="8" w:type="dxa"/>
            </w:tcMar>
          </w:tcPr>
          <w:p>
            <w:pPr>
              <w:adjustRightInd w:val="0"/>
              <w:spacing w:before="8" w:after="8"/>
              <w:rPr>
                <w:rFonts w:cs="Times New Roman"/>
                <w:color w:val="000000"/>
                <w:sz w:val="16"/>
                <w:szCs w:val="16"/>
              </w:rPr>
            </w:pPr>
            <w:r>
              <w:rPr>
                <w:rFonts w:cs="Times New Roman"/>
                <w:color w:val="000000"/>
                <w:sz w:val="16"/>
              </w:rPr>
              <w:t>中位数</w:t>
            </w:r>
          </w:p>
        </w:tc>
        <w:tc>
          <w:tcPr>
            <w:tcW w:w="505" w:type="pct"/>
            <w:gridSpan w:val="3"/>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szCs w:val="16"/>
              </w:rPr>
            </w:pPr>
            <w:r>
              <w:rPr>
                <w:rFonts w:cs="Times New Roman"/>
                <w:color w:val="000000"/>
                <w:sz w:val="16"/>
              </w:rPr>
              <w:t>79.5455</w:t>
            </w:r>
          </w:p>
        </w:tc>
        <w:tc>
          <w:tcPr>
            <w:tcW w:w="505" w:type="pct"/>
            <w:gridSpan w:val="3"/>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szCs w:val="16"/>
              </w:rPr>
            </w:pPr>
            <w:r>
              <w:rPr>
                <w:rFonts w:cs="Times New Roman"/>
                <w:color w:val="000000"/>
                <w:sz w:val="16"/>
              </w:rPr>
              <w:t>100.0000</w:t>
            </w:r>
          </w:p>
        </w:tc>
        <w:tc>
          <w:tcPr>
            <w:tcW w:w="503" w:type="pct"/>
            <w:gridSpan w:val="3"/>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szCs w:val="16"/>
              </w:rPr>
            </w:pPr>
            <w:r>
              <w:rPr>
                <w:rFonts w:cs="Times New Roman"/>
                <w:color w:val="000000"/>
                <w:sz w:val="16"/>
              </w:rPr>
              <w:t>100.0000</w:t>
            </w:r>
          </w:p>
        </w:tc>
        <w:tc>
          <w:tcPr>
            <w:tcW w:w="503" w:type="pct"/>
            <w:gridSpan w:val="3"/>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szCs w:val="16"/>
              </w:rPr>
            </w:pPr>
            <w:r>
              <w:rPr>
                <w:rFonts w:cs="Times New Roman"/>
                <w:color w:val="000000"/>
                <w:sz w:val="16"/>
              </w:rPr>
              <w:t>100.0000</w:t>
            </w:r>
          </w:p>
        </w:tc>
        <w:tc>
          <w:tcPr>
            <w:tcW w:w="504" w:type="pct"/>
            <w:gridSpan w:val="3"/>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szCs w:val="16"/>
              </w:rPr>
            </w:pPr>
            <w:r>
              <w:rPr>
                <w:rFonts w:cs="Times New Roman"/>
                <w:color w:val="000000"/>
                <w:sz w:val="16"/>
              </w:rPr>
              <w:t>100.0000</w:t>
            </w:r>
          </w:p>
        </w:tc>
        <w:tc>
          <w:tcPr>
            <w:tcW w:w="504" w:type="pct"/>
            <w:gridSpan w:val="3"/>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szCs w:val="16"/>
              </w:rPr>
            </w:pPr>
            <w:r>
              <w:rPr>
                <w:rFonts w:cs="Times New Roman"/>
                <w:color w:val="000000"/>
                <w:sz w:val="16"/>
              </w:rPr>
              <w:t>100.0000</w:t>
            </w:r>
          </w:p>
        </w:tc>
        <w:tc>
          <w:tcPr>
            <w:tcW w:w="523" w:type="pct"/>
            <w:gridSpan w:val="4"/>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szCs w:val="16"/>
              </w:rPr>
            </w:pPr>
            <w:r>
              <w:rPr>
                <w:rFonts w:cs="Times New Roman"/>
                <w:color w:val="000000"/>
                <w:sz w:val="16"/>
              </w:rPr>
              <w:t>100.0000</w:t>
            </w:r>
          </w:p>
        </w:tc>
      </w:tr>
      <w:tr>
        <w:tblPrEx>
          <w:tblW w:w="5000" w:type="pct"/>
          <w:jc w:val="center"/>
          <w:tblCellMar>
            <w:top w:w="0" w:type="dxa"/>
            <w:left w:w="0" w:type="dxa"/>
            <w:bottom w:w="0" w:type="dxa"/>
            <w:right w:w="0" w:type="dxa"/>
          </w:tblCellMar>
        </w:tblPrEx>
        <w:trPr>
          <w:gridAfter w:val="2"/>
          <w:wAfter w:w="72" w:type="dxa"/>
          <w:cantSplit/>
          <w:trHeight w:val="210"/>
          <w:jc w:val="center"/>
        </w:trPr>
        <w:tc>
          <w:tcPr>
            <w:tcW w:w="997" w:type="pct"/>
            <w:gridSpan w:val="2"/>
            <w:tcBorders>
              <w:top w:val="nil"/>
              <w:left w:val="nil"/>
              <w:bottom w:val="nil"/>
              <w:right w:val="nil"/>
            </w:tcBorders>
            <w:shd w:val="clear" w:color="auto" w:fill="FFFFFF"/>
            <w:tcMar>
              <w:left w:w="8" w:type="dxa"/>
              <w:right w:w="8" w:type="dxa"/>
            </w:tcMar>
          </w:tcPr>
          <w:p>
            <w:pPr>
              <w:adjustRightInd w:val="0"/>
              <w:spacing w:before="8" w:after="8"/>
              <w:rPr>
                <w:rFonts w:cs="Times New Roman"/>
                <w:color w:val="000000"/>
                <w:sz w:val="16"/>
                <w:szCs w:val="16"/>
              </w:rPr>
            </w:pPr>
          </w:p>
        </w:tc>
        <w:tc>
          <w:tcPr>
            <w:tcW w:w="380" w:type="pct"/>
            <w:gridSpan w:val="3"/>
            <w:tcBorders>
              <w:top w:val="nil"/>
              <w:left w:val="nil"/>
              <w:bottom w:val="nil"/>
              <w:right w:val="nil"/>
            </w:tcBorders>
            <w:shd w:val="clear" w:color="auto" w:fill="FFFFFF"/>
            <w:tcMar>
              <w:left w:w="8" w:type="dxa"/>
              <w:right w:w="8" w:type="dxa"/>
            </w:tcMar>
          </w:tcPr>
          <w:p>
            <w:pPr>
              <w:adjustRightInd w:val="0"/>
              <w:spacing w:before="8" w:after="8"/>
              <w:rPr>
                <w:rFonts w:cs="Times New Roman"/>
                <w:color w:val="000000"/>
                <w:sz w:val="16"/>
                <w:szCs w:val="16"/>
              </w:rPr>
            </w:pPr>
            <w:r>
              <w:rPr>
                <w:rFonts w:cs="Times New Roman"/>
                <w:color w:val="000000"/>
                <w:sz w:val="16"/>
              </w:rPr>
              <w:t>Q1、Q3</w:t>
            </w:r>
          </w:p>
        </w:tc>
        <w:tc>
          <w:tcPr>
            <w:tcW w:w="505" w:type="pct"/>
            <w:gridSpan w:val="3"/>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szCs w:val="16"/>
              </w:rPr>
            </w:pPr>
            <w:r>
              <w:rPr>
                <w:rFonts w:cs="Times New Roman"/>
                <w:color w:val="000000"/>
                <w:sz w:val="16"/>
              </w:rPr>
              <w:t>68.1818, 90.9091</w:t>
            </w:r>
          </w:p>
        </w:tc>
        <w:tc>
          <w:tcPr>
            <w:tcW w:w="505" w:type="pct"/>
            <w:gridSpan w:val="3"/>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szCs w:val="16"/>
              </w:rPr>
            </w:pPr>
            <w:r>
              <w:rPr>
                <w:rFonts w:cs="Times New Roman"/>
                <w:color w:val="000000"/>
                <w:sz w:val="16"/>
              </w:rPr>
              <w:t>95.4545, 100.0000</w:t>
            </w:r>
          </w:p>
        </w:tc>
        <w:tc>
          <w:tcPr>
            <w:tcW w:w="503" w:type="pct"/>
            <w:gridSpan w:val="3"/>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szCs w:val="16"/>
              </w:rPr>
            </w:pPr>
            <w:r>
              <w:rPr>
                <w:rFonts w:cs="Times New Roman"/>
                <w:color w:val="000000"/>
                <w:sz w:val="16"/>
              </w:rPr>
              <w:t>95.4545, 100.0000</w:t>
            </w:r>
          </w:p>
        </w:tc>
        <w:tc>
          <w:tcPr>
            <w:tcW w:w="503" w:type="pct"/>
            <w:gridSpan w:val="3"/>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szCs w:val="16"/>
              </w:rPr>
            </w:pPr>
            <w:r>
              <w:rPr>
                <w:rFonts w:cs="Times New Roman"/>
                <w:color w:val="000000"/>
                <w:sz w:val="16"/>
              </w:rPr>
              <w:t>90.9091, 100.0000</w:t>
            </w:r>
          </w:p>
        </w:tc>
        <w:tc>
          <w:tcPr>
            <w:tcW w:w="504" w:type="pct"/>
            <w:gridSpan w:val="3"/>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szCs w:val="16"/>
              </w:rPr>
            </w:pPr>
            <w:r>
              <w:rPr>
                <w:rFonts w:cs="Times New Roman"/>
                <w:color w:val="000000"/>
                <w:sz w:val="16"/>
              </w:rPr>
              <w:t>100.0000, 100.0000</w:t>
            </w:r>
          </w:p>
        </w:tc>
        <w:tc>
          <w:tcPr>
            <w:tcW w:w="504" w:type="pct"/>
            <w:gridSpan w:val="3"/>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szCs w:val="16"/>
              </w:rPr>
            </w:pPr>
            <w:r>
              <w:rPr>
                <w:rFonts w:cs="Times New Roman"/>
                <w:color w:val="000000"/>
                <w:sz w:val="16"/>
              </w:rPr>
              <w:t>81.8182, 100.0000</w:t>
            </w:r>
          </w:p>
        </w:tc>
        <w:tc>
          <w:tcPr>
            <w:tcW w:w="523" w:type="pct"/>
            <w:gridSpan w:val="4"/>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szCs w:val="16"/>
              </w:rPr>
            </w:pPr>
            <w:r>
              <w:rPr>
                <w:rFonts w:cs="Times New Roman"/>
                <w:color w:val="000000"/>
                <w:sz w:val="16"/>
              </w:rPr>
              <w:t>95.4545, 100.0000</w:t>
            </w:r>
          </w:p>
        </w:tc>
      </w:tr>
      <w:tr>
        <w:tblPrEx>
          <w:tblW w:w="5000" w:type="pct"/>
          <w:jc w:val="center"/>
          <w:tblCellMar>
            <w:top w:w="0" w:type="dxa"/>
            <w:left w:w="0" w:type="dxa"/>
            <w:bottom w:w="0" w:type="dxa"/>
            <w:right w:w="0" w:type="dxa"/>
          </w:tblCellMar>
        </w:tblPrEx>
        <w:trPr>
          <w:gridAfter w:val="2"/>
          <w:wAfter w:w="72" w:type="dxa"/>
          <w:cantSplit/>
          <w:trHeight w:val="398"/>
          <w:jc w:val="center"/>
        </w:trPr>
        <w:tc>
          <w:tcPr>
            <w:tcW w:w="997" w:type="pct"/>
            <w:gridSpan w:val="2"/>
            <w:tcBorders>
              <w:top w:val="nil"/>
              <w:left w:val="nil"/>
              <w:bottom w:val="nil"/>
              <w:right w:val="nil"/>
            </w:tcBorders>
            <w:shd w:val="clear" w:color="auto" w:fill="FFFFFF"/>
            <w:tcMar>
              <w:left w:w="8" w:type="dxa"/>
              <w:right w:w="8" w:type="dxa"/>
            </w:tcMar>
          </w:tcPr>
          <w:p>
            <w:pPr>
              <w:adjustRightInd w:val="0"/>
              <w:spacing w:before="8" w:after="8"/>
              <w:rPr>
                <w:rFonts w:cs="Times New Roman"/>
                <w:color w:val="000000"/>
                <w:sz w:val="16"/>
                <w:szCs w:val="16"/>
              </w:rPr>
            </w:pPr>
          </w:p>
        </w:tc>
        <w:tc>
          <w:tcPr>
            <w:tcW w:w="380" w:type="pct"/>
            <w:gridSpan w:val="3"/>
            <w:tcBorders>
              <w:top w:val="nil"/>
              <w:left w:val="nil"/>
              <w:bottom w:val="nil"/>
              <w:right w:val="nil"/>
            </w:tcBorders>
            <w:shd w:val="clear" w:color="auto" w:fill="FFFFFF"/>
            <w:tcMar>
              <w:left w:w="8" w:type="dxa"/>
              <w:right w:w="8" w:type="dxa"/>
            </w:tcMar>
          </w:tcPr>
          <w:p>
            <w:pPr>
              <w:adjustRightInd w:val="0"/>
              <w:spacing w:before="8" w:after="8"/>
              <w:rPr>
                <w:rFonts w:cs="Times New Roman"/>
                <w:color w:val="000000"/>
                <w:sz w:val="16"/>
                <w:szCs w:val="16"/>
              </w:rPr>
            </w:pPr>
            <w:r>
              <w:rPr>
                <w:rFonts w:cs="Times New Roman"/>
                <w:color w:val="000000"/>
                <w:sz w:val="16"/>
              </w:rPr>
              <w:t>最小值、最大值</w:t>
            </w:r>
          </w:p>
        </w:tc>
        <w:tc>
          <w:tcPr>
            <w:tcW w:w="505" w:type="pct"/>
            <w:gridSpan w:val="3"/>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szCs w:val="16"/>
              </w:rPr>
            </w:pPr>
            <w:r>
              <w:rPr>
                <w:rFonts w:cs="Times New Roman"/>
                <w:color w:val="000000"/>
                <w:sz w:val="16"/>
              </w:rPr>
              <w:t>68.1818, 90.9091</w:t>
            </w:r>
          </w:p>
        </w:tc>
        <w:tc>
          <w:tcPr>
            <w:tcW w:w="505" w:type="pct"/>
            <w:gridSpan w:val="3"/>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szCs w:val="16"/>
              </w:rPr>
            </w:pPr>
            <w:r>
              <w:rPr>
                <w:rFonts w:cs="Times New Roman"/>
                <w:color w:val="000000"/>
                <w:sz w:val="16"/>
              </w:rPr>
              <w:t>95.4545, 100.0000</w:t>
            </w:r>
          </w:p>
        </w:tc>
        <w:tc>
          <w:tcPr>
            <w:tcW w:w="503" w:type="pct"/>
            <w:gridSpan w:val="3"/>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szCs w:val="16"/>
              </w:rPr>
            </w:pPr>
            <w:r>
              <w:rPr>
                <w:rFonts w:cs="Times New Roman"/>
                <w:color w:val="000000"/>
                <w:sz w:val="16"/>
              </w:rPr>
              <w:t>95.4545, 100.0000</w:t>
            </w:r>
          </w:p>
        </w:tc>
        <w:tc>
          <w:tcPr>
            <w:tcW w:w="503" w:type="pct"/>
            <w:gridSpan w:val="3"/>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szCs w:val="16"/>
              </w:rPr>
            </w:pPr>
            <w:r>
              <w:rPr>
                <w:rFonts w:cs="Times New Roman"/>
                <w:color w:val="000000"/>
                <w:sz w:val="16"/>
              </w:rPr>
              <w:t>90.9091, 100.0000</w:t>
            </w:r>
          </w:p>
        </w:tc>
        <w:tc>
          <w:tcPr>
            <w:tcW w:w="504" w:type="pct"/>
            <w:gridSpan w:val="3"/>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szCs w:val="16"/>
              </w:rPr>
            </w:pPr>
            <w:r>
              <w:rPr>
                <w:rFonts w:cs="Times New Roman"/>
                <w:color w:val="000000"/>
                <w:sz w:val="16"/>
              </w:rPr>
              <w:t>100.0000, 100.0000</w:t>
            </w:r>
          </w:p>
        </w:tc>
        <w:tc>
          <w:tcPr>
            <w:tcW w:w="504" w:type="pct"/>
            <w:gridSpan w:val="3"/>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szCs w:val="16"/>
              </w:rPr>
            </w:pPr>
            <w:r>
              <w:rPr>
                <w:rFonts w:cs="Times New Roman"/>
                <w:color w:val="000000"/>
                <w:sz w:val="16"/>
              </w:rPr>
              <w:t>77.2727, 100.0000</w:t>
            </w:r>
          </w:p>
        </w:tc>
        <w:tc>
          <w:tcPr>
            <w:tcW w:w="523" w:type="pct"/>
            <w:gridSpan w:val="4"/>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szCs w:val="16"/>
              </w:rPr>
            </w:pPr>
            <w:r>
              <w:rPr>
                <w:rFonts w:cs="Times New Roman"/>
                <w:color w:val="000000"/>
                <w:sz w:val="16"/>
              </w:rPr>
              <w:t>68.1818, 100.0000</w:t>
            </w:r>
          </w:p>
        </w:tc>
      </w:tr>
      <w:tr>
        <w:tblPrEx>
          <w:tblW w:w="5000" w:type="pct"/>
          <w:jc w:val="center"/>
          <w:tblCellMar>
            <w:top w:w="0" w:type="dxa"/>
            <w:left w:w="0" w:type="dxa"/>
            <w:bottom w:w="0" w:type="dxa"/>
            <w:right w:w="0" w:type="dxa"/>
          </w:tblCellMar>
        </w:tblPrEx>
        <w:trPr>
          <w:gridAfter w:val="2"/>
          <w:wAfter w:w="72" w:type="dxa"/>
          <w:cantSplit/>
          <w:trHeight w:val="186"/>
          <w:jc w:val="center"/>
        </w:trPr>
        <w:tc>
          <w:tcPr>
            <w:tcW w:w="997" w:type="pct"/>
            <w:gridSpan w:val="2"/>
            <w:tcBorders>
              <w:top w:val="nil"/>
              <w:left w:val="nil"/>
              <w:bottom w:val="nil"/>
              <w:right w:val="nil"/>
            </w:tcBorders>
            <w:shd w:val="clear" w:color="auto" w:fill="FFFFFF"/>
            <w:tcMar>
              <w:left w:w="8" w:type="dxa"/>
              <w:right w:w="8" w:type="dxa"/>
            </w:tcMar>
          </w:tcPr>
          <w:p>
            <w:pPr>
              <w:adjustRightInd w:val="0"/>
              <w:spacing w:before="8" w:after="8"/>
              <w:ind w:left="200"/>
              <w:rPr>
                <w:rFonts w:cs="Times New Roman"/>
                <w:color w:val="000000"/>
                <w:sz w:val="16"/>
                <w:szCs w:val="16"/>
              </w:rPr>
            </w:pPr>
            <w:r>
              <w:rPr>
                <w:rFonts w:cs="Times New Roman"/>
                <w:color w:val="000000"/>
                <w:sz w:val="16"/>
              </w:rPr>
              <w:t>&lt;75%</w:t>
            </w:r>
          </w:p>
        </w:tc>
        <w:tc>
          <w:tcPr>
            <w:tcW w:w="380" w:type="pct"/>
            <w:gridSpan w:val="3"/>
            <w:tcBorders>
              <w:top w:val="nil"/>
              <w:left w:val="nil"/>
              <w:bottom w:val="nil"/>
              <w:right w:val="nil"/>
            </w:tcBorders>
            <w:shd w:val="clear" w:color="auto" w:fill="FFFFFF"/>
            <w:tcMar>
              <w:left w:w="8" w:type="dxa"/>
              <w:right w:w="8" w:type="dxa"/>
            </w:tcMar>
          </w:tcPr>
          <w:p>
            <w:pPr>
              <w:adjustRightInd w:val="0"/>
              <w:spacing w:before="8" w:after="8"/>
              <w:rPr>
                <w:rFonts w:cs="Times New Roman"/>
                <w:color w:val="000000"/>
                <w:sz w:val="16"/>
                <w:szCs w:val="16"/>
              </w:rPr>
            </w:pPr>
            <w:r>
              <w:rPr>
                <w:rFonts w:cs="Times New Roman"/>
                <w:color w:val="000000"/>
                <w:sz w:val="16"/>
              </w:rPr>
              <w:t>n (%)</w:t>
            </w:r>
          </w:p>
        </w:tc>
        <w:tc>
          <w:tcPr>
            <w:tcW w:w="505" w:type="pct"/>
            <w:gridSpan w:val="3"/>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szCs w:val="16"/>
              </w:rPr>
            </w:pPr>
            <w:r>
              <w:rPr>
                <w:rFonts w:cs="Times New Roman"/>
                <w:color w:val="000000"/>
                <w:sz w:val="16"/>
              </w:rPr>
              <w:t>1 (50.0)</w:t>
            </w:r>
          </w:p>
        </w:tc>
        <w:tc>
          <w:tcPr>
            <w:tcW w:w="505" w:type="pct"/>
            <w:gridSpan w:val="3"/>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szCs w:val="16"/>
              </w:rPr>
            </w:pPr>
            <w:r>
              <w:rPr>
                <w:rFonts w:cs="Times New Roman"/>
                <w:color w:val="000000"/>
                <w:sz w:val="16"/>
              </w:rPr>
              <w:t>0</w:t>
            </w:r>
          </w:p>
        </w:tc>
        <w:tc>
          <w:tcPr>
            <w:tcW w:w="503" w:type="pct"/>
            <w:gridSpan w:val="3"/>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szCs w:val="16"/>
              </w:rPr>
            </w:pPr>
            <w:r>
              <w:rPr>
                <w:rFonts w:cs="Times New Roman"/>
                <w:color w:val="000000"/>
                <w:sz w:val="16"/>
              </w:rPr>
              <w:t>0</w:t>
            </w:r>
          </w:p>
        </w:tc>
        <w:tc>
          <w:tcPr>
            <w:tcW w:w="503" w:type="pct"/>
            <w:gridSpan w:val="3"/>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szCs w:val="16"/>
              </w:rPr>
            </w:pPr>
            <w:r>
              <w:rPr>
                <w:rFonts w:cs="Times New Roman"/>
                <w:color w:val="000000"/>
                <w:sz w:val="16"/>
              </w:rPr>
              <w:t>0</w:t>
            </w:r>
          </w:p>
        </w:tc>
        <w:tc>
          <w:tcPr>
            <w:tcW w:w="504" w:type="pct"/>
            <w:gridSpan w:val="3"/>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szCs w:val="16"/>
              </w:rPr>
            </w:pPr>
            <w:r>
              <w:rPr>
                <w:rFonts w:cs="Times New Roman"/>
                <w:color w:val="000000"/>
                <w:sz w:val="16"/>
              </w:rPr>
              <w:t>0</w:t>
            </w:r>
          </w:p>
        </w:tc>
        <w:tc>
          <w:tcPr>
            <w:tcW w:w="504" w:type="pct"/>
            <w:gridSpan w:val="3"/>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szCs w:val="16"/>
              </w:rPr>
            </w:pPr>
            <w:r>
              <w:rPr>
                <w:rFonts w:cs="Times New Roman"/>
                <w:color w:val="000000"/>
                <w:sz w:val="16"/>
              </w:rPr>
              <w:t>0</w:t>
            </w:r>
          </w:p>
        </w:tc>
        <w:tc>
          <w:tcPr>
            <w:tcW w:w="523" w:type="pct"/>
            <w:gridSpan w:val="4"/>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szCs w:val="16"/>
              </w:rPr>
            </w:pPr>
            <w:r>
              <w:rPr>
                <w:rFonts w:cs="Times New Roman"/>
                <w:color w:val="000000"/>
                <w:sz w:val="16"/>
              </w:rPr>
              <w:t>1 (4.8)</w:t>
            </w:r>
          </w:p>
        </w:tc>
      </w:tr>
      <w:tr>
        <w:tblPrEx>
          <w:tblW w:w="5000" w:type="pct"/>
          <w:jc w:val="center"/>
          <w:tblCellMar>
            <w:top w:w="0" w:type="dxa"/>
            <w:left w:w="0" w:type="dxa"/>
            <w:bottom w:w="0" w:type="dxa"/>
            <w:right w:w="0" w:type="dxa"/>
          </w:tblCellMar>
        </w:tblPrEx>
        <w:trPr>
          <w:gridAfter w:val="2"/>
          <w:wAfter w:w="72" w:type="dxa"/>
          <w:cantSplit/>
          <w:trHeight w:val="186"/>
          <w:jc w:val="center"/>
        </w:trPr>
        <w:tc>
          <w:tcPr>
            <w:tcW w:w="997" w:type="pct"/>
            <w:gridSpan w:val="2"/>
            <w:tcBorders>
              <w:top w:val="nil"/>
              <w:left w:val="nil"/>
              <w:bottom w:val="nil"/>
              <w:right w:val="nil"/>
            </w:tcBorders>
            <w:shd w:val="clear" w:color="auto" w:fill="FFFFFF"/>
            <w:tcMar>
              <w:left w:w="8" w:type="dxa"/>
              <w:right w:w="8" w:type="dxa"/>
            </w:tcMar>
          </w:tcPr>
          <w:p>
            <w:pPr>
              <w:adjustRightInd w:val="0"/>
              <w:spacing w:before="8" w:after="8"/>
              <w:ind w:left="200"/>
              <w:rPr>
                <w:rFonts w:cs="Times New Roman"/>
                <w:color w:val="000000"/>
                <w:sz w:val="16"/>
                <w:szCs w:val="16"/>
              </w:rPr>
            </w:pPr>
            <w:r>
              <w:rPr>
                <w:rFonts w:cs="Times New Roman"/>
                <w:color w:val="000000"/>
                <w:sz w:val="16"/>
              </w:rPr>
              <w:t>&gt;=75%</w:t>
            </w:r>
          </w:p>
        </w:tc>
        <w:tc>
          <w:tcPr>
            <w:tcW w:w="380" w:type="pct"/>
            <w:gridSpan w:val="3"/>
            <w:tcBorders>
              <w:top w:val="nil"/>
              <w:left w:val="nil"/>
              <w:bottom w:val="nil"/>
              <w:right w:val="nil"/>
            </w:tcBorders>
            <w:shd w:val="clear" w:color="auto" w:fill="FFFFFF"/>
            <w:tcMar>
              <w:left w:w="8" w:type="dxa"/>
              <w:right w:w="8" w:type="dxa"/>
            </w:tcMar>
          </w:tcPr>
          <w:p>
            <w:pPr>
              <w:adjustRightInd w:val="0"/>
              <w:spacing w:before="8" w:after="8"/>
              <w:rPr>
                <w:rFonts w:cs="Times New Roman"/>
                <w:color w:val="000000"/>
                <w:sz w:val="16"/>
                <w:szCs w:val="16"/>
              </w:rPr>
            </w:pPr>
            <w:r>
              <w:rPr>
                <w:rFonts w:cs="Times New Roman"/>
                <w:color w:val="000000"/>
                <w:sz w:val="16"/>
              </w:rPr>
              <w:t>n (%)</w:t>
            </w:r>
          </w:p>
        </w:tc>
        <w:tc>
          <w:tcPr>
            <w:tcW w:w="505" w:type="pct"/>
            <w:gridSpan w:val="3"/>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szCs w:val="16"/>
              </w:rPr>
            </w:pPr>
            <w:r>
              <w:rPr>
                <w:rFonts w:cs="Times New Roman"/>
                <w:color w:val="000000"/>
                <w:sz w:val="16"/>
              </w:rPr>
              <w:t>1 (50.0)</w:t>
            </w:r>
          </w:p>
        </w:tc>
        <w:tc>
          <w:tcPr>
            <w:tcW w:w="505" w:type="pct"/>
            <w:gridSpan w:val="3"/>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szCs w:val="16"/>
              </w:rPr>
            </w:pPr>
            <w:r>
              <w:rPr>
                <w:rFonts w:cs="Times New Roman"/>
                <w:color w:val="000000"/>
                <w:sz w:val="16"/>
              </w:rPr>
              <w:t>3 (100)</w:t>
            </w:r>
          </w:p>
        </w:tc>
        <w:tc>
          <w:tcPr>
            <w:tcW w:w="503" w:type="pct"/>
            <w:gridSpan w:val="3"/>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szCs w:val="16"/>
              </w:rPr>
            </w:pPr>
            <w:r>
              <w:rPr>
                <w:rFonts w:cs="Times New Roman"/>
                <w:color w:val="000000"/>
                <w:sz w:val="16"/>
              </w:rPr>
              <w:t>3 (100)</w:t>
            </w:r>
          </w:p>
        </w:tc>
        <w:tc>
          <w:tcPr>
            <w:tcW w:w="503" w:type="pct"/>
            <w:gridSpan w:val="3"/>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szCs w:val="16"/>
              </w:rPr>
            </w:pPr>
            <w:r>
              <w:rPr>
                <w:rFonts w:cs="Times New Roman"/>
                <w:color w:val="000000"/>
                <w:sz w:val="16"/>
              </w:rPr>
              <w:t>3 (100)</w:t>
            </w:r>
          </w:p>
        </w:tc>
        <w:tc>
          <w:tcPr>
            <w:tcW w:w="504" w:type="pct"/>
            <w:gridSpan w:val="3"/>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szCs w:val="16"/>
              </w:rPr>
            </w:pPr>
            <w:r>
              <w:rPr>
                <w:rFonts w:cs="Times New Roman"/>
                <w:color w:val="000000"/>
                <w:sz w:val="16"/>
              </w:rPr>
              <w:t>3 (100)</w:t>
            </w:r>
          </w:p>
        </w:tc>
        <w:tc>
          <w:tcPr>
            <w:tcW w:w="504" w:type="pct"/>
            <w:gridSpan w:val="3"/>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szCs w:val="16"/>
              </w:rPr>
            </w:pPr>
            <w:r>
              <w:rPr>
                <w:rFonts w:cs="Times New Roman"/>
                <w:color w:val="000000"/>
                <w:sz w:val="16"/>
              </w:rPr>
              <w:t>7 (100)</w:t>
            </w:r>
          </w:p>
        </w:tc>
        <w:tc>
          <w:tcPr>
            <w:tcW w:w="523" w:type="pct"/>
            <w:gridSpan w:val="4"/>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szCs w:val="16"/>
              </w:rPr>
            </w:pPr>
            <w:r>
              <w:rPr>
                <w:rFonts w:cs="Times New Roman"/>
                <w:color w:val="000000"/>
                <w:sz w:val="16"/>
              </w:rPr>
              <w:t>20 (95.2)</w:t>
            </w:r>
          </w:p>
        </w:tc>
      </w:tr>
      <w:tr>
        <w:tblPrEx>
          <w:tblW w:w="5000" w:type="pct"/>
          <w:jc w:val="center"/>
          <w:tblCellMar>
            <w:top w:w="0" w:type="dxa"/>
            <w:left w:w="0" w:type="dxa"/>
            <w:bottom w:w="0" w:type="dxa"/>
            <w:right w:w="0" w:type="dxa"/>
          </w:tblCellMar>
        </w:tblPrEx>
        <w:trPr>
          <w:gridAfter w:val="2"/>
          <w:wAfter w:w="72" w:type="dxa"/>
          <w:cantSplit/>
          <w:trHeight w:val="186"/>
          <w:jc w:val="center"/>
        </w:trPr>
        <w:tc>
          <w:tcPr>
            <w:tcW w:w="4927" w:type="pct"/>
            <w:gridSpan w:val="27"/>
            <w:tcBorders>
              <w:top w:val="nil"/>
              <w:left w:val="nil"/>
              <w:bottom w:val="nil"/>
              <w:right w:val="nil"/>
            </w:tcBorders>
            <w:shd w:val="clear" w:color="auto" w:fill="FFFFFF"/>
            <w:tcMar>
              <w:left w:w="8" w:type="dxa"/>
              <w:right w:w="8" w:type="dxa"/>
            </w:tcMar>
          </w:tcPr>
          <w:p>
            <w:pPr>
              <w:keepNext/>
              <w:adjustRightInd w:val="0"/>
              <w:spacing w:before="8" w:after="8"/>
              <w:rPr>
                <w:rFonts w:cs="Times New Roman"/>
                <w:color w:val="000000"/>
                <w:sz w:val="16"/>
                <w:szCs w:val="16"/>
              </w:rPr>
            </w:pPr>
          </w:p>
        </w:tc>
      </w:tr>
      <w:tr>
        <w:tblPrEx>
          <w:tblW w:w="5000" w:type="pct"/>
          <w:jc w:val="center"/>
          <w:tblCellMar>
            <w:top w:w="0" w:type="dxa"/>
            <w:left w:w="0" w:type="dxa"/>
            <w:bottom w:w="0" w:type="dxa"/>
            <w:right w:w="0" w:type="dxa"/>
          </w:tblCellMar>
        </w:tblPrEx>
        <w:trPr>
          <w:gridAfter w:val="2"/>
          <w:wAfter w:w="72" w:type="dxa"/>
          <w:cantSplit/>
          <w:trHeight w:val="982"/>
          <w:jc w:val="center"/>
        </w:trPr>
        <w:tc>
          <w:tcPr>
            <w:tcW w:w="4927" w:type="pct"/>
            <w:gridSpan w:val="27"/>
            <w:tcBorders>
              <w:top w:val="single" w:sz="4" w:space="0" w:color="000000"/>
              <w:left w:val="nil"/>
              <w:bottom w:val="nil"/>
              <w:right w:val="nil"/>
            </w:tcBorders>
            <w:shd w:val="clear" w:color="auto" w:fill="FFFFFF"/>
            <w:tcMar>
              <w:left w:w="8" w:type="dxa"/>
              <w:right w:w="8" w:type="dxa"/>
            </w:tcMar>
          </w:tcPr>
          <w:p>
            <w:pPr>
              <w:adjustRightInd w:val="0"/>
              <w:spacing w:before="8" w:after="8"/>
              <w:jc w:val="left"/>
              <w:rPr>
                <w:rFonts w:cs="Times New Roman"/>
                <w:color w:val="000000"/>
                <w:sz w:val="16"/>
                <w:szCs w:val="16"/>
              </w:rPr>
            </w:pPr>
            <w:r>
              <w:rPr>
                <w:rFonts w:cs="Times New Roman"/>
                <w:color w:val="000000"/>
                <w:sz w:val="16"/>
              </w:rPr>
              <w:t>来源：列表16.2.5.1、16.2.5.2[1]实际累积剂量（mg）定义为受试者在暴露期间实际接受的总剂量之和。[2]总暴露持续时间（天）= 末次给药日期 - 首次给药日期 + 1。[3]实际剂量强度（mg/天）= 实际累积剂量（mg）/暴露总持续时间（天）。[4]整个研究期间相对剂量强度（%）= 实际剂量强度/计划剂量强度，其中计划剂量强度为根据方案在入组时计划给予的剂量强度。[5]20mg QD剂量组和40mg QD剂量组各有1例受试者，在完成DLT观察后上调至120mg QD剂量水平，并获得申办方批准。[6]仅对剂量递增组的受试者计算，DLT观察期的相对剂量强度（%）= PKD1至C1D21期间的实际累积剂量（mg）/（1+21）天/计划剂量强度，其中计划剂量强度为根据方案在入组时计划给予的剂量强度。[7]百分比的计算以剂量递增组的受试者例数为分母。</w:t>
            </w:r>
          </w:p>
        </w:tc>
      </w:tr>
    </w:tbl>
    <w:p>
      <w:pPr>
        <w:pStyle w:val="ERIS20"/>
        <w:numPr>
          <w:ilvl w:val="12"/>
          <w:numId w:val="0"/>
        </w:numPr>
        <w:adjustRightInd w:val="0"/>
        <w:snapToGrid w:val="0"/>
        <w:spacing w:after="0" w:line="360" w:lineRule="auto"/>
        <w:rPr>
          <w:rFonts w:cs="Times New Roman"/>
        </w:rPr>
      </w:pPr>
      <w:bookmarkStart w:id="507" w:name="_Toc31123"/>
      <w:r>
        <w:rPr>
          <w:rFonts w:cs="Times New Roman"/>
        </w:rPr>
        <w:t>1</w:t>
      </w:r>
      <w:r>
        <w:rPr>
          <w:rFonts w:cs="Times New Roman" w:hint="eastAsia"/>
          <w:lang w:val="en-US" w:eastAsia="zh-CN"/>
        </w:rPr>
        <w:t>1</w:t>
      </w:r>
      <w:r>
        <w:rPr>
          <w:rFonts w:cs="Times New Roman"/>
        </w:rPr>
        <w:t>.2</w:t>
      </w:r>
      <w:r>
        <w:rPr>
          <w:rFonts w:cs="Times New Roman" w:hint="eastAsia"/>
        </w:rPr>
        <w:t xml:space="preserve"> </w:t>
      </w:r>
      <w:r>
        <w:rPr>
          <w:rFonts w:cs="Times New Roman"/>
        </w:rPr>
        <w:t>不良事件（AE）</w:t>
      </w:r>
      <w:bookmarkEnd w:id="507"/>
    </w:p>
    <w:p>
      <w:pPr>
        <w:pStyle w:val="ERIS3"/>
        <w:numPr>
          <w:ilvl w:val="12"/>
          <w:numId w:val="0"/>
        </w:numPr>
        <w:adjustRightInd w:val="0"/>
        <w:snapToGrid w:val="0"/>
        <w:spacing w:after="0" w:line="360" w:lineRule="auto"/>
        <w:rPr>
          <w:rFonts w:cs="Times New Roman"/>
        </w:rPr>
      </w:pPr>
      <w:bookmarkStart w:id="508" w:name="_Toc17437"/>
      <w:r>
        <w:rPr>
          <w:rFonts w:cs="Times New Roman"/>
        </w:rPr>
        <w:t>1</w:t>
      </w:r>
      <w:r>
        <w:rPr>
          <w:rFonts w:cs="Times New Roman" w:hint="eastAsia"/>
          <w:lang w:val="en-US" w:eastAsia="zh-CN"/>
        </w:rPr>
        <w:t>1</w:t>
      </w:r>
      <w:r>
        <w:rPr>
          <w:rFonts w:cs="Times New Roman"/>
        </w:rPr>
        <w:t>.2.1</w:t>
      </w:r>
      <w:r>
        <w:rPr>
          <w:rFonts w:cs="Times New Roman" w:hint="eastAsia"/>
        </w:rPr>
        <w:t xml:space="preserve"> </w:t>
      </w:r>
      <w:r>
        <w:rPr>
          <w:rFonts w:cs="Times New Roman"/>
        </w:rPr>
        <w:t>不良事件概要</w:t>
      </w:r>
      <w:bookmarkEnd w:id="508"/>
    </w:p>
    <w:p>
      <w:pPr>
        <w:pStyle w:val="ERIS4"/>
        <w:numPr>
          <w:ilvl w:val="12"/>
          <w:numId w:val="0"/>
        </w:numPr>
        <w:adjustRightInd w:val="0"/>
        <w:snapToGrid w:val="0"/>
        <w:spacing w:after="0" w:line="360" w:lineRule="auto"/>
        <w:outlineLvl w:val="3"/>
        <w:rPr>
          <w:rFonts w:cs="Times New Roman"/>
        </w:rPr>
      </w:pPr>
      <w:r>
        <w:rPr>
          <w:rFonts w:cs="Times New Roman"/>
        </w:rPr>
        <w:t>1</w:t>
      </w:r>
      <w:r>
        <w:rPr>
          <w:rFonts w:cs="Times New Roman" w:hint="eastAsia"/>
          <w:lang w:val="en-US" w:eastAsia="zh-CN"/>
        </w:rPr>
        <w:t>1</w:t>
      </w:r>
      <w:r>
        <w:rPr>
          <w:rFonts w:cs="Times New Roman"/>
        </w:rPr>
        <w:t>.2.1.1</w:t>
      </w:r>
      <w:r>
        <w:rPr>
          <w:rFonts w:cs="Times New Roman" w:hint="eastAsia"/>
        </w:rPr>
        <w:t xml:space="preserve"> </w:t>
      </w:r>
      <w:r>
        <w:rPr>
          <w:rFonts w:cs="Times New Roman"/>
        </w:rPr>
        <w:t>DLT事件</w:t>
      </w:r>
    </w:p>
    <w:p>
      <w:pPr>
        <w:pStyle w:val="ERIS"/>
        <w:ind w:firstLine="480" w:firstLineChars="200"/>
        <w:jc w:val="left"/>
      </w:pPr>
      <w:r>
        <w:rPr>
          <w:rFonts w:ascii="Times New Roman" w:eastAsia="宋体" w:hAnsi="Times New Roman" w:cs="Times New Roman"/>
          <w:sz w:val="24"/>
        </w:rPr>
        <w:t>剂量爬坡阶段入组20例受试者，210 mg剂量组由于在DLT观察期服药天数只有服药天数天，药物暴露未达到药物暴露百分比%且未发生DLT事件而被剔除DLT分析。DLT分析集的20例受试者中，5.0%（1例）的受试者发生了DLT事件，为210 mg剂量组受试者发生不良事件等级级血葡萄糖升高不良事件，经暂停用药并治疗措施后第恢复天数天检查检查项目恢复正常，事件“血葡萄糖升高”痊愈且无后遗症。结果详见表14.3.2.1.1和列表16.2.7.1剂量限制性毒性汇总（DLT）。</w:t>
      </w:r>
    </w:p>
    <w:p>
      <w:pPr>
        <w:pStyle w:val="ERIS4"/>
        <w:numPr>
          <w:ilvl w:val="12"/>
          <w:numId w:val="0"/>
        </w:numPr>
        <w:adjustRightInd w:val="0"/>
        <w:snapToGrid w:val="0"/>
        <w:spacing w:after="0" w:line="360" w:lineRule="auto"/>
        <w:outlineLvl w:val="3"/>
        <w:rPr>
          <w:rFonts w:cs="Times New Roman"/>
        </w:rPr>
      </w:pPr>
      <w:r>
        <w:rPr>
          <w:rFonts w:cs="Times New Roman"/>
        </w:rPr>
        <w:t>1</w:t>
      </w:r>
      <w:r>
        <w:rPr>
          <w:rFonts w:cs="Times New Roman" w:hint="eastAsia"/>
          <w:lang w:val="en-US" w:eastAsia="zh-CN"/>
        </w:rPr>
        <w:t>1</w:t>
      </w:r>
      <w:r>
        <w:rPr>
          <w:rFonts w:cs="Times New Roman"/>
        </w:rPr>
        <w:t>.2.1.2</w:t>
      </w:r>
      <w:r>
        <w:rPr>
          <w:rFonts w:cs="Times New Roman" w:hint="eastAsia"/>
        </w:rPr>
        <w:t xml:space="preserve"> </w:t>
      </w:r>
      <w:r>
        <w:rPr>
          <w:rFonts w:cs="Times New Roman"/>
        </w:rPr>
        <w:t>不良事件汇总</w:t>
      </w:r>
    </w:p>
    <w:p>
      <w:pPr>
        <w:spacing w:line="360" w:lineRule="auto"/>
        <w:ind w:firstLine="480" w:firstLineChars="200"/>
        <w:rPr>
          <w:rFonts w:cs="Times New Roman"/>
        </w:rPr>
      </w:pPr>
      <w:r>
        <w:rPr>
          <w:rFonts w:cs="Times New Roman"/>
        </w:rPr>
        <w:t>截止至2022年1月21日数据分析日期，安全性分析集的45例受试者中，100%受试者都发生了TEAE，发生3级及以上TEAE的受试者数量为21例（46.7%），发生与研究药物相关的3级及以上的TEAE的受试者数量为12例（26.7%）；其中20mg和120mg剂量组没有受试者发生3级且与研究药物相关的TEAE，40mg组有3例（50%），80mg组有1例（12.5%），160mg组有2例（22.2%）和210mg组有6例（54.5%）。无受试者发生与药物相关的4级及以上TEAE。6例受试者（13.3%）发生SAE，其中1例（2.2%）受试者发生的SAE判断为与研究药物相关。发生导致研究药物暂停的TEAE的受试者数量为18例（40%），发生导致研究药物终止的TEAE的受试者数量为3例（6.7%），无受试者发生导致剂量下降的TEAE，无受试者发生导致死亡的TEAE。</w:t>
      </w:r>
    </w:p>
    <w:p>
      <w:pPr>
        <w:pStyle w:val="ERIS2"/>
        <w:spacing w:after="0" w:line="360" w:lineRule="auto"/>
        <w:ind w:firstLine="480" w:firstLineChars="200"/>
        <w:jc w:val="both"/>
        <w:rPr>
          <w:rFonts w:cs="Times New Roman"/>
          <w:b/>
          <w:bCs/>
          <w:color w:val="000000"/>
          <w:szCs w:val="24"/>
        </w:rPr>
      </w:pPr>
      <w:r>
        <w:rPr>
          <w:rFonts w:cs="Times New Roman"/>
        </w:rPr>
        <w:t>在210mg组观察到3级及以上不良事件发生人数较其他剂量组高出近一倍，210mg组内超过一半的患者发生3级药物相关不良事件。经SMC讨论决定210mg之后不再探索剂量递增，暂定210mg为MTD，II期可以同时在疗效相当且耐受性更好的80mg，120mg和160mg上平行扩展探索。</w:t>
      </w:r>
    </w:p>
    <w:p>
      <w:pPr>
        <w:pStyle w:val="Caption"/>
        <w:jc w:val="center"/>
        <w:rPr>
          <w:rFonts w:ascii="Times New Roman" w:eastAsia="宋体" w:hAnsi="Times New Roman" w:cs="Times New Roman"/>
          <w:b/>
          <w:bCs/>
          <w:sz w:val="24"/>
          <w:szCs w:val="24"/>
        </w:rPr>
      </w:pPr>
      <w:r>
        <w:rPr>
          <w:rFonts w:ascii="Times New Roman" w:eastAsia="宋体" w:hAnsi="Times New Roman" w:cs="Times New Roman"/>
          <w:b/>
          <w:bCs/>
          <w:sz w:val="24"/>
          <w:szCs w:val="24"/>
        </w:rPr>
        <w:t xml:space="preserve">表 </w:t>
      </w:r>
      <w:r>
        <w:rPr>
          <w:rFonts w:ascii="Times New Roman" w:eastAsia="宋体" w:hAnsi="Times New Roman" w:cs="Times New Roman"/>
          <w:b/>
          <w:bCs/>
          <w:sz w:val="24"/>
          <w:szCs w:val="24"/>
        </w:rPr>
        <w:fldChar w:fldCharType="begin"/>
      </w:r>
      <w:r>
        <w:rPr>
          <w:rFonts w:ascii="Times New Roman" w:eastAsia="宋体" w:hAnsi="Times New Roman" w:cs="Times New Roman"/>
          <w:b/>
          <w:bCs/>
          <w:sz w:val="24"/>
          <w:szCs w:val="24"/>
        </w:rPr>
        <w:instrText xml:space="preserve"> SEQ 表 \* ARABIC </w:instrText>
      </w:r>
      <w:r>
        <w:rPr>
          <w:rFonts w:ascii="Times New Roman" w:eastAsia="宋体" w:hAnsi="Times New Roman" w:cs="Times New Roman"/>
          <w:b/>
          <w:bCs/>
          <w:sz w:val="24"/>
          <w:szCs w:val="24"/>
        </w:rPr>
        <w:fldChar w:fldCharType="separate"/>
      </w:r>
      <w:r>
        <w:rPr>
          <w:rFonts w:ascii="Times New Roman" w:eastAsia="宋体" w:hAnsi="Times New Roman" w:cs="Times New Roman"/>
          <w:b/>
          <w:bCs/>
          <w:sz w:val="24"/>
          <w:szCs w:val="24"/>
        </w:rPr>
        <w:t>11</w:t>
      </w:r>
      <w:r>
        <w:rPr>
          <w:rFonts w:ascii="Times New Roman" w:eastAsia="宋体" w:hAnsi="Times New Roman" w:cs="Times New Roman"/>
          <w:b/>
          <w:bCs/>
          <w:sz w:val="24"/>
          <w:szCs w:val="24"/>
        </w:rPr>
        <w:fldChar w:fldCharType="end"/>
      </w:r>
      <w:bookmarkStart w:id="509" w:name="_Toc1110"/>
      <w:bookmarkStart w:id="510" w:name="_Toc20314"/>
      <w:r>
        <w:rPr>
          <w:rFonts w:ascii="Times New Roman" w:eastAsia="宋体" w:hAnsi="Times New Roman" w:cs="Times New Roman"/>
          <w:b/>
          <w:bCs/>
          <w:color w:val="000000"/>
          <w:sz w:val="24"/>
          <w:szCs w:val="24"/>
        </w:rPr>
        <w:t xml:space="preserve"> 所有不良事件汇总（SAS）</w:t>
      </w:r>
      <w:bookmarkEnd w:id="509"/>
      <w:bookmarkEnd w:id="510"/>
    </w:p>
    <w:tbl>
      <w:tblPr>
        <w:tblStyle w:val="TableNormal"/>
        <w:tblW w:w="5000" w:type="pct"/>
        <w:jc w:val="center"/>
        <w:tblCellMar>
          <w:top w:w="0" w:type="dxa"/>
          <w:left w:w="0" w:type="dxa"/>
          <w:bottom w:w="0" w:type="dxa"/>
          <w:right w:w="0" w:type="dxa"/>
        </w:tblCellMar>
      </w:tblPr>
      <w:tblGrid>
        <w:gridCol w:w="2100"/>
        <w:gridCol w:w="682"/>
        <w:gridCol w:w="864"/>
        <w:gridCol w:w="864"/>
        <w:gridCol w:w="864"/>
        <w:gridCol w:w="864"/>
        <w:gridCol w:w="864"/>
        <w:gridCol w:w="903"/>
        <w:gridCol w:w="1037"/>
      </w:tblGrid>
      <w:tr>
        <w:tblPrEx>
          <w:tblW w:w="5000" w:type="pct"/>
          <w:jc w:val="center"/>
          <w:tblCellMar>
            <w:top w:w="0" w:type="dxa"/>
            <w:left w:w="0" w:type="dxa"/>
            <w:bottom w:w="0" w:type="dxa"/>
            <w:right w:w="0" w:type="dxa"/>
          </w:tblCellMar>
        </w:tblPrEx>
        <w:trPr>
          <w:cantSplit/>
          <w:trHeight w:val="441"/>
          <w:tblHeader/>
          <w:jc w:val="center"/>
        </w:trPr>
        <w:tc>
          <w:tcPr>
            <w:tcW w:w="1161" w:type="pct"/>
            <w:tcBorders>
              <w:top w:val="single" w:sz="4" w:space="0" w:color="auto"/>
              <w:left w:val="nil"/>
              <w:bottom w:val="single" w:sz="8" w:space="0" w:color="000000"/>
              <w:right w:val="nil"/>
            </w:tcBorders>
            <w:shd w:val="clear" w:color="auto" w:fill="FFFFFF"/>
            <w:tcMar>
              <w:left w:w="8" w:type="dxa"/>
              <w:right w:w="8" w:type="dxa"/>
            </w:tcMar>
            <w:vAlign w:val="bottom"/>
          </w:tcPr>
          <w:p>
            <w:pPr>
              <w:keepNext/>
              <w:adjustRightInd w:val="0"/>
              <w:spacing w:before="8" w:after="8"/>
              <w:rPr>
                <w:rFonts w:cs="Times New Roman"/>
                <w:color w:val="000000"/>
                <w:sz w:val="16"/>
                <w:szCs w:val="16"/>
              </w:rPr>
            </w:pPr>
            <w:r>
              <w:rPr>
                <w:rFonts w:cs="Times New Roman"/>
                <w:color w:val="000000"/>
                <w:sz w:val="16"/>
              </w:rPr>
              <w:t>⠀</w:t>
            </w:r>
          </w:p>
        </w:tc>
        <w:tc>
          <w:tcPr>
            <w:tcW w:w="377" w:type="pct"/>
            <w:tcBorders>
              <w:top w:val="single" w:sz="4" w:space="0" w:color="auto"/>
              <w:left w:val="nil"/>
              <w:bottom w:val="single" w:sz="8" w:space="0" w:color="000000"/>
              <w:right w:val="nil"/>
            </w:tcBorders>
            <w:shd w:val="clear" w:color="auto" w:fill="FFFFFF"/>
            <w:tcMar>
              <w:left w:w="8" w:type="dxa"/>
              <w:right w:w="8" w:type="dxa"/>
            </w:tcMar>
            <w:vAlign w:val="bottom"/>
          </w:tcPr>
          <w:p>
            <w:pPr>
              <w:keepNext/>
              <w:adjustRightInd w:val="0"/>
              <w:spacing w:before="8" w:after="8"/>
              <w:rPr>
                <w:rFonts w:cs="Times New Roman"/>
                <w:color w:val="000000"/>
                <w:sz w:val="16"/>
                <w:szCs w:val="16"/>
              </w:rPr>
            </w:pPr>
            <w:r>
              <w:rPr>
                <w:rFonts w:cs="Times New Roman"/>
                <w:color w:val="000000"/>
                <w:sz w:val="16"/>
              </w:rPr>
              <w:t>统计量</w:t>
            </w:r>
          </w:p>
        </w:tc>
        <w:tc>
          <w:tcPr>
            <w:tcW w:w="478" w:type="pct"/>
            <w:tcBorders>
              <w:top w:val="single" w:sz="4" w:space="0" w:color="auto"/>
              <w:left w:val="nil"/>
              <w:bottom w:val="single" w:sz="8" w:space="0" w:color="000000"/>
              <w:right w:val="nil"/>
            </w:tcBorders>
            <w:shd w:val="clear" w:color="auto" w:fill="FFFFFF"/>
            <w:tcMar>
              <w:left w:w="8" w:type="dxa"/>
              <w:right w:w="8" w:type="dxa"/>
            </w:tcMar>
            <w:vAlign w:val="bottom"/>
          </w:tcPr>
          <w:p>
            <w:pPr>
              <w:keepNext/>
              <w:adjustRightInd w:val="0"/>
              <w:spacing w:before="8" w:after="8"/>
              <w:jc w:val="center"/>
              <w:rPr>
                <w:rFonts w:cs="Times New Roman"/>
                <w:color w:val="000000"/>
                <w:sz w:val="16"/>
                <w:szCs w:val="16"/>
              </w:rPr>
            </w:pPr>
            <w:r>
              <w:rPr>
                <w:rFonts w:cs="Times New Roman"/>
                <w:color w:val="000000"/>
                <w:sz w:val="16"/>
              </w:rPr>
              <w:t>20 mg</w:t>
            </w:r>
            <w:r>
              <w:rPr>
                <w:rFonts w:cs="Times New Roman"/>
                <w:color w:val="000000"/>
                <w:sz w:val="16"/>
              </w:rPr>
              <w:br/>
            </w:r>
            <w:r>
              <w:rPr>
                <w:rFonts w:cs="Times New Roman"/>
                <w:color w:val="000000"/>
                <w:sz w:val="16"/>
              </w:rPr>
              <w:t>(N=2)</w:t>
            </w:r>
          </w:p>
        </w:tc>
        <w:tc>
          <w:tcPr>
            <w:tcW w:w="478" w:type="pct"/>
            <w:tcBorders>
              <w:top w:val="single" w:sz="4" w:space="0" w:color="auto"/>
              <w:left w:val="nil"/>
              <w:bottom w:val="single" w:sz="8" w:space="0" w:color="000000"/>
              <w:right w:val="nil"/>
            </w:tcBorders>
            <w:shd w:val="clear" w:color="auto" w:fill="FFFFFF"/>
            <w:tcMar>
              <w:left w:w="8" w:type="dxa"/>
              <w:right w:w="8" w:type="dxa"/>
            </w:tcMar>
            <w:vAlign w:val="bottom"/>
          </w:tcPr>
          <w:p>
            <w:pPr>
              <w:keepNext/>
              <w:adjustRightInd w:val="0"/>
              <w:spacing w:before="8" w:after="8"/>
              <w:jc w:val="center"/>
              <w:rPr>
                <w:rFonts w:cs="Times New Roman"/>
                <w:color w:val="000000"/>
                <w:sz w:val="16"/>
                <w:szCs w:val="16"/>
              </w:rPr>
            </w:pPr>
            <w:r>
              <w:rPr>
                <w:rFonts w:cs="Times New Roman"/>
                <w:color w:val="000000"/>
                <w:sz w:val="16"/>
              </w:rPr>
              <w:t>40 mg</w:t>
            </w:r>
            <w:r>
              <w:rPr>
                <w:rFonts w:cs="Times New Roman"/>
                <w:color w:val="000000"/>
                <w:sz w:val="16"/>
              </w:rPr>
              <w:br/>
            </w:r>
            <w:r>
              <w:rPr>
                <w:rFonts w:cs="Times New Roman"/>
                <w:color w:val="000000"/>
                <w:sz w:val="16"/>
              </w:rPr>
              <w:t>(N=6)</w:t>
            </w:r>
          </w:p>
        </w:tc>
        <w:tc>
          <w:tcPr>
            <w:tcW w:w="478" w:type="pct"/>
            <w:tcBorders>
              <w:top w:val="single" w:sz="4" w:space="0" w:color="auto"/>
              <w:left w:val="nil"/>
              <w:bottom w:val="single" w:sz="8" w:space="0" w:color="000000"/>
              <w:right w:val="nil"/>
            </w:tcBorders>
            <w:shd w:val="clear" w:color="auto" w:fill="FFFFFF"/>
            <w:tcMar>
              <w:left w:w="8" w:type="dxa"/>
              <w:right w:w="8" w:type="dxa"/>
            </w:tcMar>
            <w:vAlign w:val="bottom"/>
          </w:tcPr>
          <w:p>
            <w:pPr>
              <w:keepNext/>
              <w:adjustRightInd w:val="0"/>
              <w:spacing w:before="8" w:after="8"/>
              <w:jc w:val="center"/>
              <w:rPr>
                <w:rFonts w:cs="Times New Roman"/>
                <w:color w:val="000000"/>
                <w:sz w:val="16"/>
                <w:szCs w:val="16"/>
              </w:rPr>
            </w:pPr>
            <w:r>
              <w:rPr>
                <w:rFonts w:cs="Times New Roman"/>
                <w:color w:val="000000"/>
                <w:sz w:val="16"/>
              </w:rPr>
              <w:t>80 mg</w:t>
            </w:r>
            <w:r>
              <w:rPr>
                <w:rFonts w:cs="Times New Roman"/>
                <w:color w:val="000000"/>
                <w:sz w:val="16"/>
              </w:rPr>
              <w:br/>
            </w:r>
            <w:r>
              <w:rPr>
                <w:rFonts w:cs="Times New Roman"/>
                <w:color w:val="000000"/>
                <w:sz w:val="16"/>
              </w:rPr>
              <w:t>(N=8)</w:t>
            </w:r>
          </w:p>
        </w:tc>
        <w:tc>
          <w:tcPr>
            <w:tcW w:w="478" w:type="pct"/>
            <w:tcBorders>
              <w:top w:val="single" w:sz="4" w:space="0" w:color="auto"/>
              <w:left w:val="nil"/>
              <w:bottom w:val="single" w:sz="8" w:space="0" w:color="000000"/>
              <w:right w:val="nil"/>
            </w:tcBorders>
            <w:shd w:val="clear" w:color="auto" w:fill="FFFFFF"/>
            <w:tcMar>
              <w:left w:w="8" w:type="dxa"/>
              <w:right w:w="8" w:type="dxa"/>
            </w:tcMar>
            <w:vAlign w:val="bottom"/>
          </w:tcPr>
          <w:p>
            <w:pPr>
              <w:keepNext/>
              <w:adjustRightInd w:val="0"/>
              <w:spacing w:before="8" w:after="8"/>
              <w:jc w:val="center"/>
              <w:rPr>
                <w:rFonts w:cs="Times New Roman"/>
                <w:color w:val="000000"/>
                <w:sz w:val="16"/>
                <w:szCs w:val="16"/>
              </w:rPr>
            </w:pPr>
            <w:r>
              <w:rPr>
                <w:rFonts w:cs="Times New Roman"/>
                <w:color w:val="000000"/>
                <w:sz w:val="16"/>
              </w:rPr>
              <w:t>120 mg</w:t>
            </w:r>
            <w:r>
              <w:rPr>
                <w:rFonts w:cs="Times New Roman"/>
                <w:color w:val="000000"/>
                <w:sz w:val="16"/>
              </w:rPr>
              <w:br/>
            </w:r>
            <w:r>
              <w:rPr>
                <w:rFonts w:cs="Times New Roman"/>
                <w:color w:val="000000"/>
                <w:sz w:val="16"/>
              </w:rPr>
              <w:t>(N=9)</w:t>
            </w:r>
          </w:p>
        </w:tc>
        <w:tc>
          <w:tcPr>
            <w:tcW w:w="478" w:type="pct"/>
            <w:tcBorders>
              <w:top w:val="single" w:sz="4" w:space="0" w:color="auto"/>
              <w:left w:val="nil"/>
              <w:bottom w:val="single" w:sz="8" w:space="0" w:color="000000"/>
              <w:right w:val="nil"/>
            </w:tcBorders>
            <w:shd w:val="clear" w:color="auto" w:fill="FFFFFF"/>
            <w:tcMar>
              <w:left w:w="8" w:type="dxa"/>
              <w:right w:w="8" w:type="dxa"/>
            </w:tcMar>
            <w:vAlign w:val="bottom"/>
          </w:tcPr>
          <w:p>
            <w:pPr>
              <w:keepNext/>
              <w:adjustRightInd w:val="0"/>
              <w:spacing w:before="8" w:after="8"/>
              <w:jc w:val="center"/>
              <w:rPr>
                <w:rFonts w:cs="Times New Roman"/>
                <w:color w:val="000000"/>
                <w:sz w:val="16"/>
                <w:szCs w:val="16"/>
              </w:rPr>
            </w:pPr>
            <w:r>
              <w:rPr>
                <w:rFonts w:cs="Times New Roman"/>
                <w:color w:val="000000"/>
                <w:sz w:val="16"/>
              </w:rPr>
              <w:t>160 mg</w:t>
            </w:r>
            <w:r>
              <w:rPr>
                <w:rFonts w:cs="Times New Roman"/>
                <w:color w:val="000000"/>
                <w:sz w:val="16"/>
              </w:rPr>
              <w:br/>
            </w:r>
            <w:r>
              <w:rPr>
                <w:rFonts w:cs="Times New Roman"/>
                <w:color w:val="000000"/>
                <w:sz w:val="16"/>
              </w:rPr>
              <w:t>(N=9)</w:t>
            </w:r>
          </w:p>
        </w:tc>
        <w:tc>
          <w:tcPr>
            <w:tcW w:w="499" w:type="pct"/>
            <w:tcBorders>
              <w:top w:val="single" w:sz="4" w:space="0" w:color="auto"/>
              <w:left w:val="nil"/>
              <w:bottom w:val="single" w:sz="8" w:space="0" w:color="000000"/>
              <w:right w:val="nil"/>
            </w:tcBorders>
            <w:shd w:val="clear" w:color="auto" w:fill="FFFFFF"/>
            <w:tcMar>
              <w:left w:w="8" w:type="dxa"/>
              <w:right w:w="8" w:type="dxa"/>
            </w:tcMar>
            <w:vAlign w:val="bottom"/>
          </w:tcPr>
          <w:p>
            <w:pPr>
              <w:keepNext/>
              <w:adjustRightInd w:val="0"/>
              <w:spacing w:before="8" w:after="8"/>
              <w:jc w:val="center"/>
              <w:rPr>
                <w:rFonts w:cs="Times New Roman"/>
                <w:color w:val="000000"/>
                <w:sz w:val="16"/>
                <w:szCs w:val="16"/>
              </w:rPr>
            </w:pPr>
            <w:r>
              <w:rPr>
                <w:rFonts w:cs="Times New Roman"/>
                <w:color w:val="000000"/>
                <w:sz w:val="16"/>
              </w:rPr>
              <w:t>210 mg</w:t>
            </w:r>
            <w:r>
              <w:rPr>
                <w:rFonts w:cs="Times New Roman"/>
                <w:color w:val="000000"/>
                <w:sz w:val="16"/>
              </w:rPr>
              <w:br/>
            </w:r>
            <w:r>
              <w:rPr>
                <w:rFonts w:cs="Times New Roman"/>
                <w:color w:val="000000"/>
                <w:sz w:val="16"/>
              </w:rPr>
              <w:t>(N=11)</w:t>
            </w:r>
          </w:p>
        </w:tc>
        <w:tc>
          <w:tcPr>
            <w:tcW w:w="567" w:type="pct"/>
            <w:tcBorders>
              <w:top w:val="single" w:sz="4" w:space="0" w:color="auto"/>
              <w:left w:val="nil"/>
              <w:bottom w:val="single" w:sz="8" w:space="0" w:color="000000"/>
              <w:right w:val="nil"/>
            </w:tcBorders>
            <w:shd w:val="clear" w:color="auto" w:fill="FFFFFF"/>
            <w:tcMar>
              <w:left w:w="8" w:type="dxa"/>
              <w:right w:w="8" w:type="dxa"/>
            </w:tcMar>
            <w:vAlign w:val="bottom"/>
          </w:tcPr>
          <w:p>
            <w:pPr>
              <w:keepNext/>
              <w:adjustRightInd w:val="0"/>
              <w:spacing w:before="8" w:after="8"/>
              <w:jc w:val="center"/>
              <w:rPr>
                <w:rFonts w:cs="Times New Roman"/>
                <w:color w:val="000000"/>
                <w:sz w:val="16"/>
                <w:szCs w:val="16"/>
              </w:rPr>
            </w:pPr>
            <w:r>
              <w:rPr>
                <w:rFonts w:cs="Times New Roman"/>
                <w:color w:val="000000"/>
                <w:sz w:val="16"/>
              </w:rPr>
              <w:t>总计</w:t>
            </w:r>
            <w:r>
              <w:rPr>
                <w:rFonts w:cs="Times New Roman"/>
                <w:color w:val="000000"/>
                <w:sz w:val="16"/>
              </w:rPr>
              <w:br/>
            </w:r>
            <w:r>
              <w:rPr>
                <w:rFonts w:cs="Times New Roman"/>
                <w:color w:val="000000"/>
                <w:sz w:val="16"/>
              </w:rPr>
              <w:t>（N=45）</w:t>
            </w:r>
          </w:p>
        </w:tc>
      </w:tr>
      <w:tr>
        <w:tblPrEx>
          <w:tblW w:w="5000" w:type="pct"/>
          <w:jc w:val="center"/>
          <w:tblCellMar>
            <w:top w:w="0" w:type="dxa"/>
            <w:left w:w="0" w:type="dxa"/>
            <w:bottom w:w="0" w:type="dxa"/>
            <w:right w:w="0" w:type="dxa"/>
          </w:tblCellMar>
        </w:tblPrEx>
        <w:trPr>
          <w:cantSplit/>
          <w:trHeight w:val="214"/>
          <w:jc w:val="center"/>
        </w:trPr>
        <w:tc>
          <w:tcPr>
            <w:tcW w:w="1161" w:type="pct"/>
            <w:tcBorders>
              <w:top w:val="nil"/>
              <w:left w:val="nil"/>
              <w:bottom w:val="nil"/>
              <w:right w:val="nil"/>
            </w:tcBorders>
            <w:shd w:val="clear" w:color="auto" w:fill="FFFFFF"/>
            <w:tcMar>
              <w:left w:w="8" w:type="dxa"/>
              <w:right w:w="8" w:type="dxa"/>
            </w:tcMar>
          </w:tcPr>
          <w:p>
            <w:pPr>
              <w:adjustRightInd w:val="0"/>
              <w:spacing w:before="8" w:after="8"/>
              <w:jc w:val="left"/>
              <w:rPr>
                <w:rFonts w:cs="Times New Roman"/>
                <w:color w:val="000000"/>
                <w:sz w:val="16"/>
                <w:szCs w:val="16"/>
              </w:rPr>
            </w:pPr>
            <w:r>
              <w:rPr>
                <w:rFonts w:cs="Times New Roman"/>
                <w:color w:val="000000"/>
                <w:sz w:val="16"/>
              </w:rPr>
              <w:t>任何TEAE</w:t>
            </w:r>
          </w:p>
        </w:tc>
        <w:tc>
          <w:tcPr>
            <w:tcW w:w="377" w:type="pct"/>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szCs w:val="16"/>
              </w:rPr>
            </w:pPr>
            <w:r>
              <w:rPr>
                <w:rFonts w:cs="Times New Roman"/>
                <w:color w:val="000000"/>
                <w:sz w:val="16"/>
              </w:rPr>
              <w:t>n (%)</w:t>
            </w:r>
          </w:p>
        </w:tc>
        <w:tc>
          <w:tcPr>
            <w:tcW w:w="478" w:type="pct"/>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szCs w:val="16"/>
              </w:rPr>
            </w:pPr>
            <w:r>
              <w:rPr>
                <w:rFonts w:cs="Times New Roman"/>
                <w:color w:val="000000"/>
                <w:sz w:val="16"/>
              </w:rPr>
              <w:t>2 (100)</w:t>
            </w:r>
          </w:p>
        </w:tc>
        <w:tc>
          <w:tcPr>
            <w:tcW w:w="478" w:type="pct"/>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szCs w:val="16"/>
              </w:rPr>
            </w:pPr>
            <w:r>
              <w:rPr>
                <w:rFonts w:cs="Times New Roman"/>
                <w:color w:val="000000"/>
                <w:sz w:val="16"/>
              </w:rPr>
              <w:t>6 (100)</w:t>
            </w:r>
          </w:p>
        </w:tc>
        <w:tc>
          <w:tcPr>
            <w:tcW w:w="478" w:type="pct"/>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szCs w:val="16"/>
              </w:rPr>
            </w:pPr>
            <w:r>
              <w:rPr>
                <w:rFonts w:cs="Times New Roman"/>
                <w:color w:val="000000"/>
                <w:sz w:val="16"/>
              </w:rPr>
              <w:t>8 (100)</w:t>
            </w:r>
          </w:p>
        </w:tc>
        <w:tc>
          <w:tcPr>
            <w:tcW w:w="478" w:type="pct"/>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szCs w:val="16"/>
              </w:rPr>
            </w:pPr>
            <w:r>
              <w:rPr>
                <w:rFonts w:cs="Times New Roman"/>
                <w:color w:val="000000"/>
                <w:sz w:val="16"/>
              </w:rPr>
              <w:t>9 (100)</w:t>
            </w:r>
          </w:p>
        </w:tc>
        <w:tc>
          <w:tcPr>
            <w:tcW w:w="478" w:type="pct"/>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szCs w:val="16"/>
              </w:rPr>
            </w:pPr>
            <w:r>
              <w:rPr>
                <w:rFonts w:cs="Times New Roman"/>
                <w:color w:val="000000"/>
                <w:sz w:val="16"/>
              </w:rPr>
              <w:t>9 (100)</w:t>
            </w:r>
          </w:p>
        </w:tc>
        <w:tc>
          <w:tcPr>
            <w:tcW w:w="499" w:type="pct"/>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szCs w:val="16"/>
              </w:rPr>
            </w:pPr>
            <w:r>
              <w:rPr>
                <w:rFonts w:cs="Times New Roman"/>
                <w:color w:val="000000"/>
                <w:sz w:val="16"/>
              </w:rPr>
              <w:t>11 (100)</w:t>
            </w:r>
          </w:p>
        </w:tc>
        <w:tc>
          <w:tcPr>
            <w:tcW w:w="567" w:type="pct"/>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szCs w:val="16"/>
              </w:rPr>
            </w:pPr>
            <w:r>
              <w:rPr>
                <w:rFonts w:cs="Times New Roman"/>
                <w:color w:val="000000"/>
                <w:sz w:val="16"/>
              </w:rPr>
              <w:t>45 (100)</w:t>
            </w:r>
          </w:p>
        </w:tc>
      </w:tr>
      <w:tr>
        <w:tblPrEx>
          <w:tblW w:w="5000" w:type="pct"/>
          <w:jc w:val="center"/>
          <w:tblCellMar>
            <w:top w:w="0" w:type="dxa"/>
            <w:left w:w="0" w:type="dxa"/>
            <w:bottom w:w="0" w:type="dxa"/>
            <w:right w:w="0" w:type="dxa"/>
          </w:tblCellMar>
        </w:tblPrEx>
        <w:trPr>
          <w:cantSplit/>
          <w:trHeight w:val="415"/>
          <w:jc w:val="center"/>
        </w:trPr>
        <w:tc>
          <w:tcPr>
            <w:tcW w:w="1161" w:type="pct"/>
            <w:tcBorders>
              <w:top w:val="nil"/>
              <w:left w:val="nil"/>
              <w:bottom w:val="nil"/>
              <w:right w:val="nil"/>
            </w:tcBorders>
            <w:shd w:val="clear" w:color="auto" w:fill="FFFFFF"/>
            <w:tcMar>
              <w:left w:w="8" w:type="dxa"/>
              <w:right w:w="8" w:type="dxa"/>
            </w:tcMar>
          </w:tcPr>
          <w:p>
            <w:pPr>
              <w:adjustRightInd w:val="0"/>
              <w:spacing w:before="8" w:after="8"/>
              <w:ind w:left="400"/>
              <w:jc w:val="left"/>
              <w:rPr>
                <w:rFonts w:cs="Times New Roman"/>
                <w:color w:val="000000"/>
                <w:sz w:val="16"/>
                <w:szCs w:val="16"/>
              </w:rPr>
            </w:pPr>
            <w:r>
              <w:rPr>
                <w:rFonts w:cs="Times New Roman"/>
                <w:color w:val="000000"/>
                <w:sz w:val="16"/>
              </w:rPr>
              <w:t>任何 CTCAE ≥3级的 TEAE</w:t>
            </w:r>
          </w:p>
        </w:tc>
        <w:tc>
          <w:tcPr>
            <w:tcW w:w="377" w:type="pct"/>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szCs w:val="16"/>
              </w:rPr>
            </w:pPr>
            <w:r>
              <w:rPr>
                <w:rFonts w:cs="Times New Roman"/>
                <w:color w:val="000000"/>
                <w:sz w:val="16"/>
              </w:rPr>
              <w:t>n (%)</w:t>
            </w:r>
          </w:p>
        </w:tc>
        <w:tc>
          <w:tcPr>
            <w:tcW w:w="478" w:type="pct"/>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szCs w:val="16"/>
              </w:rPr>
            </w:pPr>
            <w:r>
              <w:rPr>
                <w:rFonts w:cs="Times New Roman"/>
                <w:color w:val="000000"/>
                <w:sz w:val="16"/>
              </w:rPr>
              <w:t>0</w:t>
            </w:r>
          </w:p>
        </w:tc>
        <w:tc>
          <w:tcPr>
            <w:tcW w:w="478" w:type="pct"/>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szCs w:val="16"/>
              </w:rPr>
            </w:pPr>
            <w:r>
              <w:rPr>
                <w:rFonts w:cs="Times New Roman"/>
                <w:color w:val="000000"/>
                <w:sz w:val="16"/>
              </w:rPr>
              <w:t>3 (50.0)</w:t>
            </w:r>
          </w:p>
        </w:tc>
        <w:tc>
          <w:tcPr>
            <w:tcW w:w="478" w:type="pct"/>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szCs w:val="16"/>
              </w:rPr>
            </w:pPr>
            <w:r>
              <w:rPr>
                <w:rFonts w:cs="Times New Roman"/>
                <w:color w:val="000000"/>
                <w:sz w:val="16"/>
              </w:rPr>
              <w:t>4 (50.0)</w:t>
            </w:r>
          </w:p>
        </w:tc>
        <w:tc>
          <w:tcPr>
            <w:tcW w:w="478" w:type="pct"/>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szCs w:val="16"/>
              </w:rPr>
            </w:pPr>
            <w:r>
              <w:rPr>
                <w:rFonts w:cs="Times New Roman"/>
                <w:color w:val="000000"/>
                <w:sz w:val="16"/>
              </w:rPr>
              <w:t>4 (44.4)</w:t>
            </w:r>
          </w:p>
        </w:tc>
        <w:tc>
          <w:tcPr>
            <w:tcW w:w="478" w:type="pct"/>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szCs w:val="16"/>
              </w:rPr>
            </w:pPr>
            <w:r>
              <w:rPr>
                <w:rFonts w:cs="Times New Roman"/>
                <w:color w:val="000000"/>
                <w:sz w:val="16"/>
              </w:rPr>
              <w:t>3 (33.3)</w:t>
            </w:r>
          </w:p>
        </w:tc>
        <w:tc>
          <w:tcPr>
            <w:tcW w:w="499" w:type="pct"/>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szCs w:val="16"/>
              </w:rPr>
            </w:pPr>
            <w:r>
              <w:rPr>
                <w:rFonts w:cs="Times New Roman"/>
                <w:color w:val="000000"/>
                <w:sz w:val="16"/>
              </w:rPr>
              <w:t>7 (63.6)</w:t>
            </w:r>
          </w:p>
        </w:tc>
        <w:tc>
          <w:tcPr>
            <w:tcW w:w="567" w:type="pct"/>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szCs w:val="16"/>
              </w:rPr>
            </w:pPr>
            <w:r>
              <w:rPr>
                <w:rFonts w:cs="Times New Roman"/>
                <w:color w:val="000000"/>
                <w:sz w:val="16"/>
              </w:rPr>
              <w:t>21 (46.7)</w:t>
            </w:r>
          </w:p>
        </w:tc>
      </w:tr>
      <w:tr>
        <w:tblPrEx>
          <w:tblW w:w="5000" w:type="pct"/>
          <w:jc w:val="center"/>
          <w:tblCellMar>
            <w:top w:w="0" w:type="dxa"/>
            <w:left w:w="0" w:type="dxa"/>
            <w:bottom w:w="0" w:type="dxa"/>
            <w:right w:w="0" w:type="dxa"/>
          </w:tblCellMar>
        </w:tblPrEx>
        <w:trPr>
          <w:cantSplit/>
          <w:trHeight w:val="214"/>
          <w:jc w:val="center"/>
        </w:trPr>
        <w:tc>
          <w:tcPr>
            <w:tcW w:w="1161" w:type="pct"/>
            <w:tcBorders>
              <w:top w:val="nil"/>
              <w:left w:val="nil"/>
              <w:bottom w:val="nil"/>
              <w:right w:val="nil"/>
            </w:tcBorders>
            <w:shd w:val="clear" w:color="auto" w:fill="FFFFFF"/>
            <w:tcMar>
              <w:left w:w="8" w:type="dxa"/>
              <w:right w:w="8" w:type="dxa"/>
            </w:tcMar>
          </w:tcPr>
          <w:p>
            <w:pPr>
              <w:adjustRightInd w:val="0"/>
              <w:spacing w:before="8" w:after="8"/>
              <w:ind w:left="400"/>
              <w:jc w:val="left"/>
              <w:rPr>
                <w:rFonts w:cs="Times New Roman"/>
                <w:color w:val="000000"/>
                <w:sz w:val="16"/>
                <w:szCs w:val="16"/>
              </w:rPr>
            </w:pPr>
            <w:r>
              <w:rPr>
                <w:rFonts w:cs="Times New Roman"/>
                <w:color w:val="000000"/>
                <w:sz w:val="16"/>
              </w:rPr>
              <w:t>CTCAE 3级 TEAE</w:t>
            </w:r>
          </w:p>
        </w:tc>
        <w:tc>
          <w:tcPr>
            <w:tcW w:w="377" w:type="pct"/>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szCs w:val="16"/>
              </w:rPr>
            </w:pPr>
            <w:r>
              <w:rPr>
                <w:rFonts w:cs="Times New Roman"/>
                <w:color w:val="000000"/>
                <w:sz w:val="16"/>
              </w:rPr>
              <w:t>n (%)</w:t>
            </w:r>
          </w:p>
        </w:tc>
        <w:tc>
          <w:tcPr>
            <w:tcW w:w="478" w:type="pct"/>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szCs w:val="16"/>
              </w:rPr>
            </w:pPr>
            <w:r>
              <w:rPr>
                <w:rFonts w:cs="Times New Roman"/>
                <w:color w:val="000000"/>
                <w:sz w:val="16"/>
              </w:rPr>
              <w:t>0</w:t>
            </w:r>
          </w:p>
        </w:tc>
        <w:tc>
          <w:tcPr>
            <w:tcW w:w="478" w:type="pct"/>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szCs w:val="16"/>
              </w:rPr>
            </w:pPr>
            <w:r>
              <w:rPr>
                <w:rFonts w:cs="Times New Roman"/>
                <w:color w:val="000000"/>
                <w:sz w:val="16"/>
              </w:rPr>
              <w:t>3 (50.0)</w:t>
            </w:r>
          </w:p>
        </w:tc>
        <w:tc>
          <w:tcPr>
            <w:tcW w:w="478" w:type="pct"/>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szCs w:val="16"/>
              </w:rPr>
            </w:pPr>
            <w:r>
              <w:rPr>
                <w:rFonts w:cs="Times New Roman"/>
                <w:color w:val="000000"/>
                <w:sz w:val="16"/>
              </w:rPr>
              <w:t>4 (50.0)</w:t>
            </w:r>
          </w:p>
        </w:tc>
        <w:tc>
          <w:tcPr>
            <w:tcW w:w="478" w:type="pct"/>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szCs w:val="16"/>
              </w:rPr>
            </w:pPr>
            <w:r>
              <w:rPr>
                <w:rFonts w:cs="Times New Roman"/>
                <w:color w:val="000000"/>
                <w:sz w:val="16"/>
              </w:rPr>
              <w:t>4 (44.4)</w:t>
            </w:r>
          </w:p>
        </w:tc>
        <w:tc>
          <w:tcPr>
            <w:tcW w:w="478" w:type="pct"/>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szCs w:val="16"/>
              </w:rPr>
            </w:pPr>
            <w:r>
              <w:rPr>
                <w:rFonts w:cs="Times New Roman"/>
                <w:color w:val="000000"/>
                <w:sz w:val="16"/>
              </w:rPr>
              <w:t>3 (33.3)</w:t>
            </w:r>
          </w:p>
        </w:tc>
        <w:tc>
          <w:tcPr>
            <w:tcW w:w="499" w:type="pct"/>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szCs w:val="16"/>
              </w:rPr>
            </w:pPr>
            <w:r>
              <w:rPr>
                <w:rFonts w:cs="Times New Roman"/>
                <w:color w:val="000000"/>
                <w:sz w:val="16"/>
              </w:rPr>
              <w:t>7 (63.6)</w:t>
            </w:r>
          </w:p>
        </w:tc>
        <w:tc>
          <w:tcPr>
            <w:tcW w:w="567" w:type="pct"/>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szCs w:val="16"/>
              </w:rPr>
            </w:pPr>
            <w:r>
              <w:rPr>
                <w:rFonts w:cs="Times New Roman"/>
                <w:color w:val="000000"/>
                <w:sz w:val="16"/>
              </w:rPr>
              <w:t>21 (46.7)</w:t>
            </w:r>
          </w:p>
        </w:tc>
      </w:tr>
      <w:tr>
        <w:tblPrEx>
          <w:tblW w:w="5000" w:type="pct"/>
          <w:jc w:val="center"/>
          <w:tblCellMar>
            <w:top w:w="0" w:type="dxa"/>
            <w:left w:w="0" w:type="dxa"/>
            <w:bottom w:w="0" w:type="dxa"/>
            <w:right w:w="0" w:type="dxa"/>
          </w:tblCellMar>
        </w:tblPrEx>
        <w:trPr>
          <w:cantSplit/>
          <w:trHeight w:val="226"/>
          <w:jc w:val="center"/>
        </w:trPr>
        <w:tc>
          <w:tcPr>
            <w:tcW w:w="1161" w:type="pct"/>
            <w:tcBorders>
              <w:top w:val="nil"/>
              <w:left w:val="nil"/>
              <w:bottom w:val="nil"/>
              <w:right w:val="nil"/>
            </w:tcBorders>
            <w:shd w:val="clear" w:color="auto" w:fill="FFFFFF"/>
            <w:tcMar>
              <w:left w:w="8" w:type="dxa"/>
              <w:right w:w="8" w:type="dxa"/>
            </w:tcMar>
          </w:tcPr>
          <w:p>
            <w:pPr>
              <w:adjustRightInd w:val="0"/>
              <w:spacing w:before="8" w:after="8"/>
              <w:ind w:left="400"/>
              <w:jc w:val="left"/>
              <w:rPr>
                <w:rFonts w:cs="Times New Roman"/>
                <w:color w:val="000000"/>
                <w:sz w:val="16"/>
                <w:szCs w:val="16"/>
              </w:rPr>
            </w:pPr>
            <w:r>
              <w:rPr>
                <w:rFonts w:cs="Times New Roman"/>
                <w:color w:val="000000"/>
                <w:sz w:val="16"/>
              </w:rPr>
              <w:t>CTCAE 4级 TEAE</w:t>
            </w:r>
          </w:p>
        </w:tc>
        <w:tc>
          <w:tcPr>
            <w:tcW w:w="377" w:type="pct"/>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szCs w:val="16"/>
              </w:rPr>
            </w:pPr>
            <w:r>
              <w:rPr>
                <w:rFonts w:cs="Times New Roman"/>
                <w:color w:val="000000"/>
                <w:sz w:val="16"/>
              </w:rPr>
              <w:t>n (%)</w:t>
            </w:r>
          </w:p>
        </w:tc>
        <w:tc>
          <w:tcPr>
            <w:tcW w:w="478" w:type="pct"/>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szCs w:val="16"/>
              </w:rPr>
            </w:pPr>
            <w:r>
              <w:rPr>
                <w:rFonts w:cs="Times New Roman"/>
                <w:color w:val="000000"/>
                <w:sz w:val="16"/>
              </w:rPr>
              <w:t>0</w:t>
            </w:r>
          </w:p>
        </w:tc>
        <w:tc>
          <w:tcPr>
            <w:tcW w:w="478" w:type="pct"/>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szCs w:val="16"/>
              </w:rPr>
            </w:pPr>
            <w:r>
              <w:rPr>
                <w:rFonts w:cs="Times New Roman"/>
                <w:color w:val="000000"/>
                <w:sz w:val="16"/>
              </w:rPr>
              <w:t>0</w:t>
            </w:r>
          </w:p>
        </w:tc>
        <w:tc>
          <w:tcPr>
            <w:tcW w:w="478" w:type="pct"/>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szCs w:val="16"/>
              </w:rPr>
            </w:pPr>
            <w:r>
              <w:rPr>
                <w:rFonts w:cs="Times New Roman"/>
                <w:color w:val="000000"/>
                <w:sz w:val="16"/>
              </w:rPr>
              <w:t>0</w:t>
            </w:r>
          </w:p>
        </w:tc>
        <w:tc>
          <w:tcPr>
            <w:tcW w:w="478" w:type="pct"/>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szCs w:val="16"/>
              </w:rPr>
            </w:pPr>
            <w:r>
              <w:rPr>
                <w:rFonts w:cs="Times New Roman"/>
                <w:color w:val="000000"/>
                <w:sz w:val="16"/>
              </w:rPr>
              <w:t>1 (11.1)</w:t>
            </w:r>
          </w:p>
        </w:tc>
        <w:tc>
          <w:tcPr>
            <w:tcW w:w="478" w:type="pct"/>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szCs w:val="16"/>
              </w:rPr>
            </w:pPr>
            <w:r>
              <w:rPr>
                <w:rFonts w:cs="Times New Roman"/>
                <w:color w:val="000000"/>
                <w:sz w:val="16"/>
              </w:rPr>
              <w:t>0</w:t>
            </w:r>
          </w:p>
        </w:tc>
        <w:tc>
          <w:tcPr>
            <w:tcW w:w="499" w:type="pct"/>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szCs w:val="16"/>
              </w:rPr>
            </w:pPr>
            <w:r>
              <w:rPr>
                <w:rFonts w:cs="Times New Roman"/>
                <w:color w:val="000000"/>
                <w:sz w:val="16"/>
              </w:rPr>
              <w:t>1 (9.1)</w:t>
            </w:r>
          </w:p>
        </w:tc>
        <w:tc>
          <w:tcPr>
            <w:tcW w:w="567" w:type="pct"/>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szCs w:val="16"/>
              </w:rPr>
            </w:pPr>
            <w:r>
              <w:rPr>
                <w:rFonts w:cs="Times New Roman"/>
                <w:color w:val="000000"/>
                <w:sz w:val="16"/>
              </w:rPr>
              <w:t>2 (4.4)</w:t>
            </w:r>
          </w:p>
        </w:tc>
      </w:tr>
      <w:tr>
        <w:tblPrEx>
          <w:tblW w:w="5000" w:type="pct"/>
          <w:jc w:val="center"/>
          <w:tblCellMar>
            <w:top w:w="0" w:type="dxa"/>
            <w:left w:w="0" w:type="dxa"/>
            <w:bottom w:w="0" w:type="dxa"/>
            <w:right w:w="0" w:type="dxa"/>
          </w:tblCellMar>
        </w:tblPrEx>
        <w:trPr>
          <w:cantSplit/>
          <w:trHeight w:val="201"/>
          <w:jc w:val="center"/>
        </w:trPr>
        <w:tc>
          <w:tcPr>
            <w:tcW w:w="5000" w:type="pct"/>
            <w:gridSpan w:val="9"/>
            <w:tcBorders>
              <w:top w:val="nil"/>
              <w:left w:val="nil"/>
              <w:bottom w:val="nil"/>
              <w:right w:val="nil"/>
            </w:tcBorders>
            <w:shd w:val="clear" w:color="auto" w:fill="FFFFFF"/>
            <w:tcMar>
              <w:left w:w="8" w:type="dxa"/>
              <w:right w:w="8" w:type="dxa"/>
            </w:tcMar>
          </w:tcPr>
          <w:p>
            <w:pPr>
              <w:adjustRightInd w:val="0"/>
              <w:spacing w:before="8" w:after="8"/>
              <w:rPr>
                <w:rFonts w:cs="Times New Roman"/>
                <w:color w:val="000000"/>
                <w:sz w:val="16"/>
                <w:szCs w:val="16"/>
              </w:rPr>
            </w:pPr>
          </w:p>
        </w:tc>
      </w:tr>
      <w:tr>
        <w:tblPrEx>
          <w:tblW w:w="5000" w:type="pct"/>
          <w:jc w:val="center"/>
          <w:tblCellMar>
            <w:top w:w="0" w:type="dxa"/>
            <w:left w:w="0" w:type="dxa"/>
            <w:bottom w:w="0" w:type="dxa"/>
            <w:right w:w="0" w:type="dxa"/>
          </w:tblCellMar>
        </w:tblPrEx>
        <w:trPr>
          <w:cantSplit/>
          <w:trHeight w:val="240"/>
          <w:jc w:val="center"/>
        </w:trPr>
        <w:tc>
          <w:tcPr>
            <w:tcW w:w="1161" w:type="pct"/>
            <w:tcBorders>
              <w:top w:val="nil"/>
              <w:left w:val="nil"/>
              <w:bottom w:val="nil"/>
              <w:right w:val="nil"/>
            </w:tcBorders>
            <w:shd w:val="clear" w:color="auto" w:fill="FFFFFF"/>
            <w:tcMar>
              <w:left w:w="8" w:type="dxa"/>
              <w:right w:w="8" w:type="dxa"/>
            </w:tcMar>
          </w:tcPr>
          <w:p>
            <w:pPr>
              <w:adjustRightInd w:val="0"/>
              <w:spacing w:before="8" w:after="8"/>
              <w:jc w:val="left"/>
              <w:rPr>
                <w:rFonts w:cs="Times New Roman"/>
                <w:color w:val="000000"/>
                <w:sz w:val="16"/>
                <w:szCs w:val="16"/>
              </w:rPr>
            </w:pPr>
            <w:r>
              <w:rPr>
                <w:rFonts w:cs="Times New Roman"/>
                <w:color w:val="000000"/>
                <w:sz w:val="16"/>
              </w:rPr>
              <w:t>任何与研究药物相关TEAE</w:t>
            </w:r>
          </w:p>
        </w:tc>
        <w:tc>
          <w:tcPr>
            <w:tcW w:w="377" w:type="pct"/>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szCs w:val="16"/>
              </w:rPr>
            </w:pPr>
            <w:r>
              <w:rPr>
                <w:rFonts w:cs="Times New Roman"/>
                <w:color w:val="000000"/>
                <w:sz w:val="16"/>
              </w:rPr>
              <w:t>n (%)</w:t>
            </w:r>
          </w:p>
        </w:tc>
        <w:tc>
          <w:tcPr>
            <w:tcW w:w="478" w:type="pct"/>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szCs w:val="16"/>
              </w:rPr>
            </w:pPr>
            <w:r>
              <w:rPr>
                <w:rFonts w:cs="Times New Roman"/>
                <w:color w:val="000000"/>
                <w:sz w:val="16"/>
              </w:rPr>
              <w:t>1 (50.0)</w:t>
            </w:r>
          </w:p>
        </w:tc>
        <w:tc>
          <w:tcPr>
            <w:tcW w:w="478" w:type="pct"/>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szCs w:val="16"/>
              </w:rPr>
            </w:pPr>
            <w:r>
              <w:rPr>
                <w:rFonts w:cs="Times New Roman"/>
                <w:color w:val="000000"/>
                <w:sz w:val="16"/>
              </w:rPr>
              <w:t>6 (100)</w:t>
            </w:r>
          </w:p>
        </w:tc>
        <w:tc>
          <w:tcPr>
            <w:tcW w:w="478" w:type="pct"/>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szCs w:val="16"/>
              </w:rPr>
            </w:pPr>
            <w:r>
              <w:rPr>
                <w:rFonts w:cs="Times New Roman"/>
                <w:color w:val="000000"/>
                <w:sz w:val="16"/>
              </w:rPr>
              <w:t>4 (50.0)</w:t>
            </w:r>
          </w:p>
        </w:tc>
        <w:tc>
          <w:tcPr>
            <w:tcW w:w="478" w:type="pct"/>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szCs w:val="16"/>
              </w:rPr>
            </w:pPr>
            <w:r>
              <w:rPr>
                <w:rFonts w:cs="Times New Roman"/>
                <w:color w:val="000000"/>
                <w:sz w:val="16"/>
              </w:rPr>
              <w:t>9 (100)</w:t>
            </w:r>
          </w:p>
        </w:tc>
        <w:tc>
          <w:tcPr>
            <w:tcW w:w="478" w:type="pct"/>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szCs w:val="16"/>
              </w:rPr>
            </w:pPr>
            <w:r>
              <w:rPr>
                <w:rFonts w:cs="Times New Roman"/>
                <w:color w:val="000000"/>
                <w:sz w:val="16"/>
              </w:rPr>
              <w:t>9 (100)</w:t>
            </w:r>
          </w:p>
        </w:tc>
        <w:tc>
          <w:tcPr>
            <w:tcW w:w="499" w:type="pct"/>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szCs w:val="16"/>
              </w:rPr>
            </w:pPr>
            <w:r>
              <w:rPr>
                <w:rFonts w:cs="Times New Roman"/>
                <w:color w:val="000000"/>
                <w:sz w:val="16"/>
              </w:rPr>
              <w:t>11 (100)</w:t>
            </w:r>
          </w:p>
        </w:tc>
        <w:tc>
          <w:tcPr>
            <w:tcW w:w="567" w:type="pct"/>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szCs w:val="16"/>
              </w:rPr>
            </w:pPr>
            <w:r>
              <w:rPr>
                <w:rFonts w:cs="Times New Roman"/>
                <w:color w:val="000000"/>
                <w:sz w:val="16"/>
              </w:rPr>
              <w:t>40 (88.9)</w:t>
            </w:r>
          </w:p>
        </w:tc>
      </w:tr>
      <w:tr>
        <w:tblPrEx>
          <w:tblW w:w="5000" w:type="pct"/>
          <w:jc w:val="center"/>
          <w:tblCellMar>
            <w:top w:w="0" w:type="dxa"/>
            <w:left w:w="0" w:type="dxa"/>
            <w:bottom w:w="0" w:type="dxa"/>
            <w:right w:w="0" w:type="dxa"/>
          </w:tblCellMar>
        </w:tblPrEx>
        <w:trPr>
          <w:cantSplit/>
          <w:trHeight w:val="441"/>
          <w:jc w:val="center"/>
        </w:trPr>
        <w:tc>
          <w:tcPr>
            <w:tcW w:w="1161" w:type="pct"/>
            <w:tcBorders>
              <w:top w:val="nil"/>
              <w:left w:val="nil"/>
              <w:bottom w:val="nil"/>
              <w:right w:val="nil"/>
            </w:tcBorders>
            <w:shd w:val="clear" w:color="auto" w:fill="FFFFFF"/>
            <w:tcMar>
              <w:left w:w="8" w:type="dxa"/>
              <w:right w:w="8" w:type="dxa"/>
            </w:tcMar>
          </w:tcPr>
          <w:p>
            <w:pPr>
              <w:adjustRightInd w:val="0"/>
              <w:spacing w:before="8" w:after="8"/>
              <w:ind w:left="400"/>
              <w:jc w:val="left"/>
              <w:rPr>
                <w:rFonts w:cs="Times New Roman"/>
                <w:color w:val="000000"/>
                <w:sz w:val="16"/>
                <w:szCs w:val="16"/>
              </w:rPr>
            </w:pPr>
            <w:r>
              <w:rPr>
                <w:rFonts w:cs="Times New Roman"/>
                <w:color w:val="000000"/>
                <w:sz w:val="16"/>
              </w:rPr>
              <w:t>任何CTCAE ≥3级的与研究药物相关TEAE</w:t>
            </w:r>
          </w:p>
        </w:tc>
        <w:tc>
          <w:tcPr>
            <w:tcW w:w="377" w:type="pct"/>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szCs w:val="16"/>
              </w:rPr>
            </w:pPr>
            <w:r>
              <w:rPr>
                <w:rFonts w:cs="Times New Roman"/>
                <w:color w:val="000000"/>
                <w:sz w:val="16"/>
              </w:rPr>
              <w:t>n (%)</w:t>
            </w:r>
          </w:p>
        </w:tc>
        <w:tc>
          <w:tcPr>
            <w:tcW w:w="478" w:type="pct"/>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szCs w:val="16"/>
              </w:rPr>
            </w:pPr>
            <w:r>
              <w:rPr>
                <w:rFonts w:cs="Times New Roman"/>
                <w:color w:val="000000"/>
                <w:sz w:val="16"/>
              </w:rPr>
              <w:t>0</w:t>
            </w:r>
          </w:p>
        </w:tc>
        <w:tc>
          <w:tcPr>
            <w:tcW w:w="478" w:type="pct"/>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szCs w:val="16"/>
              </w:rPr>
            </w:pPr>
            <w:r>
              <w:rPr>
                <w:rFonts w:cs="Times New Roman"/>
                <w:color w:val="000000"/>
                <w:sz w:val="16"/>
              </w:rPr>
              <w:t>3 (50.0)</w:t>
            </w:r>
          </w:p>
        </w:tc>
        <w:tc>
          <w:tcPr>
            <w:tcW w:w="478" w:type="pct"/>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szCs w:val="16"/>
              </w:rPr>
            </w:pPr>
            <w:r>
              <w:rPr>
                <w:rFonts w:cs="Times New Roman"/>
                <w:color w:val="000000"/>
                <w:sz w:val="16"/>
              </w:rPr>
              <w:t>1 (12.5)</w:t>
            </w:r>
          </w:p>
        </w:tc>
        <w:tc>
          <w:tcPr>
            <w:tcW w:w="478" w:type="pct"/>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szCs w:val="16"/>
              </w:rPr>
            </w:pPr>
            <w:r>
              <w:rPr>
                <w:rFonts w:cs="Times New Roman"/>
                <w:color w:val="000000"/>
                <w:sz w:val="16"/>
              </w:rPr>
              <w:t>0</w:t>
            </w:r>
          </w:p>
        </w:tc>
        <w:tc>
          <w:tcPr>
            <w:tcW w:w="478" w:type="pct"/>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szCs w:val="16"/>
              </w:rPr>
            </w:pPr>
            <w:r>
              <w:rPr>
                <w:rFonts w:cs="Times New Roman"/>
                <w:color w:val="000000"/>
                <w:sz w:val="16"/>
              </w:rPr>
              <w:t>2 (22.2)</w:t>
            </w:r>
          </w:p>
        </w:tc>
        <w:tc>
          <w:tcPr>
            <w:tcW w:w="499" w:type="pct"/>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szCs w:val="16"/>
              </w:rPr>
            </w:pPr>
            <w:r>
              <w:rPr>
                <w:rFonts w:cs="Times New Roman"/>
                <w:color w:val="000000"/>
                <w:sz w:val="16"/>
              </w:rPr>
              <w:t>6 (54.5)</w:t>
            </w:r>
          </w:p>
        </w:tc>
        <w:tc>
          <w:tcPr>
            <w:tcW w:w="567" w:type="pct"/>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szCs w:val="16"/>
              </w:rPr>
            </w:pPr>
            <w:r>
              <w:rPr>
                <w:rFonts w:cs="Times New Roman"/>
                <w:color w:val="000000"/>
                <w:sz w:val="16"/>
              </w:rPr>
              <w:t>12 (26.7)</w:t>
            </w:r>
          </w:p>
        </w:tc>
      </w:tr>
      <w:tr>
        <w:tblPrEx>
          <w:tblW w:w="5000" w:type="pct"/>
          <w:jc w:val="center"/>
          <w:tblCellMar>
            <w:top w:w="0" w:type="dxa"/>
            <w:left w:w="0" w:type="dxa"/>
            <w:bottom w:w="0" w:type="dxa"/>
            <w:right w:w="0" w:type="dxa"/>
          </w:tblCellMar>
        </w:tblPrEx>
        <w:trPr>
          <w:cantSplit/>
          <w:trHeight w:val="428"/>
          <w:jc w:val="center"/>
        </w:trPr>
        <w:tc>
          <w:tcPr>
            <w:tcW w:w="1161" w:type="pct"/>
            <w:tcBorders>
              <w:top w:val="nil"/>
              <w:left w:val="nil"/>
              <w:bottom w:val="nil"/>
              <w:right w:val="nil"/>
            </w:tcBorders>
            <w:shd w:val="clear" w:color="auto" w:fill="FFFFFF"/>
            <w:tcMar>
              <w:left w:w="8" w:type="dxa"/>
              <w:right w:w="8" w:type="dxa"/>
            </w:tcMar>
          </w:tcPr>
          <w:p>
            <w:pPr>
              <w:adjustRightInd w:val="0"/>
              <w:spacing w:before="8" w:after="8"/>
              <w:ind w:left="400"/>
              <w:jc w:val="left"/>
              <w:rPr>
                <w:rFonts w:cs="Times New Roman"/>
                <w:color w:val="000000"/>
                <w:sz w:val="16"/>
                <w:szCs w:val="16"/>
              </w:rPr>
            </w:pPr>
            <w:r>
              <w:rPr>
                <w:rFonts w:cs="Times New Roman"/>
                <w:color w:val="000000"/>
                <w:sz w:val="16"/>
              </w:rPr>
              <w:t>CTCAE 3级的与研究药物相关TEAE</w:t>
            </w:r>
          </w:p>
        </w:tc>
        <w:tc>
          <w:tcPr>
            <w:tcW w:w="377" w:type="pct"/>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szCs w:val="16"/>
              </w:rPr>
            </w:pPr>
            <w:r>
              <w:rPr>
                <w:rFonts w:cs="Times New Roman"/>
                <w:color w:val="000000"/>
                <w:sz w:val="16"/>
              </w:rPr>
              <w:t>n (%)</w:t>
            </w:r>
          </w:p>
        </w:tc>
        <w:tc>
          <w:tcPr>
            <w:tcW w:w="478" w:type="pct"/>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szCs w:val="16"/>
              </w:rPr>
            </w:pPr>
            <w:r>
              <w:rPr>
                <w:rFonts w:cs="Times New Roman"/>
                <w:color w:val="000000"/>
                <w:sz w:val="16"/>
              </w:rPr>
              <w:t>0</w:t>
            </w:r>
          </w:p>
        </w:tc>
        <w:tc>
          <w:tcPr>
            <w:tcW w:w="478" w:type="pct"/>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szCs w:val="16"/>
              </w:rPr>
            </w:pPr>
            <w:r>
              <w:rPr>
                <w:rFonts w:cs="Times New Roman"/>
                <w:color w:val="000000"/>
                <w:sz w:val="16"/>
              </w:rPr>
              <w:t>3 (50.0)</w:t>
            </w:r>
          </w:p>
        </w:tc>
        <w:tc>
          <w:tcPr>
            <w:tcW w:w="478" w:type="pct"/>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szCs w:val="16"/>
              </w:rPr>
            </w:pPr>
            <w:r>
              <w:rPr>
                <w:rFonts w:cs="Times New Roman"/>
                <w:color w:val="000000"/>
                <w:sz w:val="16"/>
              </w:rPr>
              <w:t>1 (12.5)</w:t>
            </w:r>
          </w:p>
        </w:tc>
        <w:tc>
          <w:tcPr>
            <w:tcW w:w="478" w:type="pct"/>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szCs w:val="16"/>
              </w:rPr>
            </w:pPr>
            <w:r>
              <w:rPr>
                <w:rFonts w:cs="Times New Roman"/>
                <w:color w:val="000000"/>
                <w:sz w:val="16"/>
              </w:rPr>
              <w:t>0</w:t>
            </w:r>
          </w:p>
        </w:tc>
        <w:tc>
          <w:tcPr>
            <w:tcW w:w="478" w:type="pct"/>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szCs w:val="16"/>
              </w:rPr>
            </w:pPr>
            <w:r>
              <w:rPr>
                <w:rFonts w:cs="Times New Roman"/>
                <w:color w:val="000000"/>
                <w:sz w:val="16"/>
              </w:rPr>
              <w:t>2 (22.2)</w:t>
            </w:r>
          </w:p>
        </w:tc>
        <w:tc>
          <w:tcPr>
            <w:tcW w:w="499" w:type="pct"/>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szCs w:val="16"/>
              </w:rPr>
            </w:pPr>
            <w:r>
              <w:rPr>
                <w:rFonts w:cs="Times New Roman"/>
                <w:color w:val="000000"/>
                <w:sz w:val="16"/>
              </w:rPr>
              <w:t>6 (54.5)</w:t>
            </w:r>
          </w:p>
        </w:tc>
        <w:tc>
          <w:tcPr>
            <w:tcW w:w="567" w:type="pct"/>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szCs w:val="16"/>
              </w:rPr>
            </w:pPr>
            <w:r>
              <w:rPr>
                <w:rFonts w:cs="Times New Roman"/>
                <w:color w:val="000000"/>
                <w:sz w:val="16"/>
              </w:rPr>
              <w:t>12 (26.7)</w:t>
            </w:r>
          </w:p>
        </w:tc>
      </w:tr>
      <w:tr>
        <w:tblPrEx>
          <w:tblW w:w="5000" w:type="pct"/>
          <w:jc w:val="center"/>
          <w:tblCellMar>
            <w:top w:w="0" w:type="dxa"/>
            <w:left w:w="0" w:type="dxa"/>
            <w:bottom w:w="0" w:type="dxa"/>
            <w:right w:w="0" w:type="dxa"/>
          </w:tblCellMar>
        </w:tblPrEx>
        <w:trPr>
          <w:cantSplit/>
          <w:trHeight w:val="428"/>
          <w:jc w:val="center"/>
        </w:trPr>
        <w:tc>
          <w:tcPr>
            <w:tcW w:w="1161" w:type="pct"/>
            <w:tcBorders>
              <w:top w:val="nil"/>
              <w:left w:val="nil"/>
              <w:bottom w:val="nil"/>
              <w:right w:val="nil"/>
            </w:tcBorders>
            <w:shd w:val="clear" w:color="auto" w:fill="FFFFFF"/>
            <w:tcMar>
              <w:left w:w="8" w:type="dxa"/>
              <w:right w:w="8" w:type="dxa"/>
            </w:tcMar>
          </w:tcPr>
          <w:p>
            <w:pPr>
              <w:adjustRightInd w:val="0"/>
              <w:spacing w:before="8" w:after="8"/>
              <w:ind w:left="400"/>
              <w:jc w:val="left"/>
              <w:rPr>
                <w:rFonts w:cs="Times New Roman"/>
                <w:color w:val="000000"/>
                <w:sz w:val="16"/>
                <w:szCs w:val="16"/>
              </w:rPr>
            </w:pPr>
            <w:r>
              <w:rPr>
                <w:rFonts w:cs="Times New Roman"/>
                <w:color w:val="000000"/>
                <w:sz w:val="16"/>
              </w:rPr>
              <w:t>CTCAE 4级的与研究药物相关TEAE</w:t>
            </w:r>
          </w:p>
        </w:tc>
        <w:tc>
          <w:tcPr>
            <w:tcW w:w="377" w:type="pct"/>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szCs w:val="16"/>
              </w:rPr>
            </w:pPr>
            <w:r>
              <w:rPr>
                <w:rFonts w:cs="Times New Roman"/>
                <w:color w:val="000000"/>
                <w:sz w:val="16"/>
              </w:rPr>
              <w:t>n (%)</w:t>
            </w:r>
          </w:p>
        </w:tc>
        <w:tc>
          <w:tcPr>
            <w:tcW w:w="478" w:type="pct"/>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szCs w:val="16"/>
              </w:rPr>
            </w:pPr>
            <w:r>
              <w:rPr>
                <w:rFonts w:cs="Times New Roman"/>
                <w:color w:val="000000"/>
                <w:sz w:val="16"/>
              </w:rPr>
              <w:t>0</w:t>
            </w:r>
          </w:p>
        </w:tc>
        <w:tc>
          <w:tcPr>
            <w:tcW w:w="478" w:type="pct"/>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szCs w:val="16"/>
              </w:rPr>
            </w:pPr>
            <w:r>
              <w:rPr>
                <w:rFonts w:cs="Times New Roman"/>
                <w:color w:val="000000"/>
                <w:sz w:val="16"/>
              </w:rPr>
              <w:t>0</w:t>
            </w:r>
          </w:p>
        </w:tc>
        <w:tc>
          <w:tcPr>
            <w:tcW w:w="478" w:type="pct"/>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szCs w:val="16"/>
              </w:rPr>
            </w:pPr>
            <w:r>
              <w:rPr>
                <w:rFonts w:cs="Times New Roman"/>
                <w:color w:val="000000"/>
                <w:sz w:val="16"/>
              </w:rPr>
              <w:t>0</w:t>
            </w:r>
          </w:p>
        </w:tc>
        <w:tc>
          <w:tcPr>
            <w:tcW w:w="478" w:type="pct"/>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szCs w:val="16"/>
              </w:rPr>
            </w:pPr>
            <w:r>
              <w:rPr>
                <w:rFonts w:cs="Times New Roman"/>
                <w:color w:val="000000"/>
                <w:sz w:val="16"/>
              </w:rPr>
              <w:t>0</w:t>
            </w:r>
          </w:p>
        </w:tc>
        <w:tc>
          <w:tcPr>
            <w:tcW w:w="478" w:type="pct"/>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szCs w:val="16"/>
              </w:rPr>
            </w:pPr>
            <w:r>
              <w:rPr>
                <w:rFonts w:cs="Times New Roman"/>
                <w:color w:val="000000"/>
                <w:sz w:val="16"/>
              </w:rPr>
              <w:t>0</w:t>
            </w:r>
          </w:p>
        </w:tc>
        <w:tc>
          <w:tcPr>
            <w:tcW w:w="499" w:type="pct"/>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szCs w:val="16"/>
              </w:rPr>
            </w:pPr>
            <w:r>
              <w:rPr>
                <w:rFonts w:cs="Times New Roman"/>
                <w:color w:val="000000"/>
                <w:sz w:val="16"/>
              </w:rPr>
              <w:t>0</w:t>
            </w:r>
          </w:p>
        </w:tc>
        <w:tc>
          <w:tcPr>
            <w:tcW w:w="567" w:type="pct"/>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szCs w:val="16"/>
              </w:rPr>
            </w:pPr>
            <w:r>
              <w:rPr>
                <w:rFonts w:cs="Times New Roman"/>
                <w:color w:val="000000"/>
                <w:sz w:val="16"/>
              </w:rPr>
              <w:t>0</w:t>
            </w:r>
          </w:p>
        </w:tc>
      </w:tr>
      <w:tr>
        <w:tblPrEx>
          <w:tblW w:w="5000" w:type="pct"/>
          <w:jc w:val="center"/>
          <w:tblCellMar>
            <w:top w:w="0" w:type="dxa"/>
            <w:left w:w="0" w:type="dxa"/>
            <w:bottom w:w="0" w:type="dxa"/>
            <w:right w:w="0" w:type="dxa"/>
          </w:tblCellMar>
        </w:tblPrEx>
        <w:trPr>
          <w:cantSplit/>
          <w:trHeight w:val="201"/>
          <w:jc w:val="center"/>
        </w:trPr>
        <w:tc>
          <w:tcPr>
            <w:tcW w:w="5000" w:type="pct"/>
            <w:gridSpan w:val="9"/>
            <w:tcBorders>
              <w:top w:val="nil"/>
              <w:left w:val="nil"/>
              <w:bottom w:val="nil"/>
              <w:right w:val="nil"/>
            </w:tcBorders>
            <w:shd w:val="clear" w:color="auto" w:fill="FFFFFF"/>
            <w:tcMar>
              <w:left w:w="8" w:type="dxa"/>
              <w:right w:w="8" w:type="dxa"/>
            </w:tcMar>
          </w:tcPr>
          <w:p>
            <w:pPr>
              <w:adjustRightInd w:val="0"/>
              <w:spacing w:before="8" w:after="8"/>
              <w:rPr>
                <w:rFonts w:cs="Times New Roman"/>
                <w:color w:val="000000"/>
                <w:sz w:val="16"/>
                <w:szCs w:val="16"/>
              </w:rPr>
            </w:pPr>
          </w:p>
        </w:tc>
      </w:tr>
      <w:tr>
        <w:tblPrEx>
          <w:tblW w:w="5000" w:type="pct"/>
          <w:jc w:val="center"/>
          <w:tblCellMar>
            <w:top w:w="0" w:type="dxa"/>
            <w:left w:w="0" w:type="dxa"/>
            <w:bottom w:w="0" w:type="dxa"/>
            <w:right w:w="0" w:type="dxa"/>
          </w:tblCellMar>
        </w:tblPrEx>
        <w:trPr>
          <w:cantSplit/>
          <w:trHeight w:val="226"/>
          <w:jc w:val="center"/>
        </w:trPr>
        <w:tc>
          <w:tcPr>
            <w:tcW w:w="1161" w:type="pct"/>
            <w:tcBorders>
              <w:top w:val="nil"/>
              <w:left w:val="nil"/>
              <w:bottom w:val="nil"/>
              <w:right w:val="nil"/>
            </w:tcBorders>
            <w:shd w:val="clear" w:color="auto" w:fill="FFFFFF"/>
            <w:tcMar>
              <w:left w:w="8" w:type="dxa"/>
              <w:right w:w="8" w:type="dxa"/>
            </w:tcMar>
          </w:tcPr>
          <w:p>
            <w:pPr>
              <w:adjustRightInd w:val="0"/>
              <w:spacing w:before="8" w:after="8"/>
              <w:rPr>
                <w:rFonts w:cs="Times New Roman"/>
                <w:color w:val="000000"/>
                <w:sz w:val="16"/>
                <w:szCs w:val="16"/>
              </w:rPr>
            </w:pPr>
            <w:r>
              <w:rPr>
                <w:rFonts w:cs="Times New Roman"/>
                <w:color w:val="000000"/>
                <w:sz w:val="16"/>
              </w:rPr>
              <w:t>任何SAE</w:t>
            </w:r>
          </w:p>
        </w:tc>
        <w:tc>
          <w:tcPr>
            <w:tcW w:w="377" w:type="pct"/>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szCs w:val="16"/>
              </w:rPr>
            </w:pPr>
            <w:r>
              <w:rPr>
                <w:rFonts w:cs="Times New Roman"/>
                <w:color w:val="000000"/>
                <w:sz w:val="16"/>
              </w:rPr>
              <w:t>n (%)</w:t>
            </w:r>
          </w:p>
        </w:tc>
        <w:tc>
          <w:tcPr>
            <w:tcW w:w="478" w:type="pct"/>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szCs w:val="16"/>
              </w:rPr>
            </w:pPr>
            <w:r>
              <w:rPr>
                <w:rFonts w:cs="Times New Roman"/>
                <w:color w:val="000000"/>
                <w:sz w:val="16"/>
              </w:rPr>
              <w:t>0</w:t>
            </w:r>
          </w:p>
        </w:tc>
        <w:tc>
          <w:tcPr>
            <w:tcW w:w="478" w:type="pct"/>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szCs w:val="16"/>
              </w:rPr>
            </w:pPr>
            <w:r>
              <w:rPr>
                <w:rFonts w:cs="Times New Roman"/>
                <w:color w:val="000000"/>
                <w:sz w:val="16"/>
              </w:rPr>
              <w:t>0</w:t>
            </w:r>
          </w:p>
        </w:tc>
        <w:tc>
          <w:tcPr>
            <w:tcW w:w="478" w:type="pct"/>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szCs w:val="16"/>
              </w:rPr>
            </w:pPr>
            <w:r>
              <w:rPr>
                <w:rFonts w:cs="Times New Roman"/>
                <w:color w:val="000000"/>
                <w:sz w:val="16"/>
              </w:rPr>
              <w:t>2 (25.0)</w:t>
            </w:r>
          </w:p>
        </w:tc>
        <w:tc>
          <w:tcPr>
            <w:tcW w:w="478" w:type="pct"/>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szCs w:val="16"/>
              </w:rPr>
            </w:pPr>
            <w:r>
              <w:rPr>
                <w:rFonts w:cs="Times New Roman"/>
                <w:color w:val="000000"/>
                <w:sz w:val="16"/>
              </w:rPr>
              <w:t>2 (22.2)</w:t>
            </w:r>
          </w:p>
        </w:tc>
        <w:tc>
          <w:tcPr>
            <w:tcW w:w="478" w:type="pct"/>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szCs w:val="16"/>
              </w:rPr>
            </w:pPr>
            <w:r>
              <w:rPr>
                <w:rFonts w:cs="Times New Roman"/>
                <w:color w:val="000000"/>
                <w:sz w:val="16"/>
              </w:rPr>
              <w:t>0</w:t>
            </w:r>
          </w:p>
        </w:tc>
        <w:tc>
          <w:tcPr>
            <w:tcW w:w="499" w:type="pct"/>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szCs w:val="16"/>
              </w:rPr>
            </w:pPr>
            <w:r>
              <w:rPr>
                <w:rFonts w:cs="Times New Roman"/>
                <w:color w:val="000000"/>
                <w:sz w:val="16"/>
              </w:rPr>
              <w:t>2 (18.2)</w:t>
            </w:r>
          </w:p>
        </w:tc>
        <w:tc>
          <w:tcPr>
            <w:tcW w:w="567" w:type="pct"/>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szCs w:val="16"/>
              </w:rPr>
            </w:pPr>
            <w:r>
              <w:rPr>
                <w:rFonts w:cs="Times New Roman"/>
                <w:color w:val="000000"/>
                <w:sz w:val="16"/>
              </w:rPr>
              <w:t>6 (13.3)</w:t>
            </w:r>
          </w:p>
        </w:tc>
      </w:tr>
      <w:tr>
        <w:tblPrEx>
          <w:tblW w:w="5000" w:type="pct"/>
          <w:jc w:val="center"/>
          <w:tblCellMar>
            <w:top w:w="0" w:type="dxa"/>
            <w:left w:w="0" w:type="dxa"/>
            <w:bottom w:w="0" w:type="dxa"/>
            <w:right w:w="0" w:type="dxa"/>
          </w:tblCellMar>
        </w:tblPrEx>
        <w:trPr>
          <w:cantSplit/>
          <w:trHeight w:val="226"/>
          <w:jc w:val="center"/>
        </w:trPr>
        <w:tc>
          <w:tcPr>
            <w:tcW w:w="1161" w:type="pct"/>
            <w:tcBorders>
              <w:top w:val="nil"/>
              <w:left w:val="nil"/>
              <w:bottom w:val="nil"/>
              <w:right w:val="nil"/>
            </w:tcBorders>
            <w:shd w:val="clear" w:color="auto" w:fill="FFFFFF"/>
            <w:tcMar>
              <w:left w:w="8" w:type="dxa"/>
              <w:right w:w="8" w:type="dxa"/>
            </w:tcMar>
          </w:tcPr>
          <w:p>
            <w:pPr>
              <w:adjustRightInd w:val="0"/>
              <w:spacing w:before="8" w:after="8"/>
              <w:rPr>
                <w:rFonts w:cs="Times New Roman"/>
                <w:color w:val="000000"/>
                <w:sz w:val="16"/>
                <w:szCs w:val="16"/>
              </w:rPr>
            </w:pPr>
            <w:r>
              <w:rPr>
                <w:rFonts w:cs="Times New Roman"/>
                <w:color w:val="000000"/>
                <w:sz w:val="16"/>
              </w:rPr>
              <w:t>任何与研究药物相关的SAE</w:t>
            </w:r>
          </w:p>
        </w:tc>
        <w:tc>
          <w:tcPr>
            <w:tcW w:w="377" w:type="pct"/>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szCs w:val="16"/>
              </w:rPr>
            </w:pPr>
            <w:r>
              <w:rPr>
                <w:rFonts w:cs="Times New Roman"/>
                <w:color w:val="000000"/>
                <w:sz w:val="16"/>
              </w:rPr>
              <w:t>n (%)</w:t>
            </w:r>
          </w:p>
        </w:tc>
        <w:tc>
          <w:tcPr>
            <w:tcW w:w="478" w:type="pct"/>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szCs w:val="16"/>
              </w:rPr>
            </w:pPr>
            <w:r>
              <w:rPr>
                <w:rFonts w:cs="Times New Roman"/>
                <w:color w:val="000000"/>
                <w:sz w:val="16"/>
              </w:rPr>
              <w:t>0</w:t>
            </w:r>
          </w:p>
        </w:tc>
        <w:tc>
          <w:tcPr>
            <w:tcW w:w="478" w:type="pct"/>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szCs w:val="16"/>
              </w:rPr>
            </w:pPr>
            <w:r>
              <w:rPr>
                <w:rFonts w:cs="Times New Roman"/>
                <w:color w:val="000000"/>
                <w:sz w:val="16"/>
              </w:rPr>
              <w:t>0</w:t>
            </w:r>
          </w:p>
        </w:tc>
        <w:tc>
          <w:tcPr>
            <w:tcW w:w="478" w:type="pct"/>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szCs w:val="16"/>
              </w:rPr>
            </w:pPr>
            <w:r>
              <w:rPr>
                <w:rFonts w:cs="Times New Roman"/>
                <w:color w:val="000000"/>
                <w:sz w:val="16"/>
              </w:rPr>
              <w:t>0</w:t>
            </w:r>
          </w:p>
        </w:tc>
        <w:tc>
          <w:tcPr>
            <w:tcW w:w="478" w:type="pct"/>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szCs w:val="16"/>
              </w:rPr>
            </w:pPr>
            <w:r>
              <w:rPr>
                <w:rFonts w:cs="Times New Roman"/>
                <w:color w:val="000000"/>
                <w:sz w:val="16"/>
              </w:rPr>
              <w:t>0</w:t>
            </w:r>
          </w:p>
        </w:tc>
        <w:tc>
          <w:tcPr>
            <w:tcW w:w="478" w:type="pct"/>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szCs w:val="16"/>
              </w:rPr>
            </w:pPr>
            <w:r>
              <w:rPr>
                <w:rFonts w:cs="Times New Roman"/>
                <w:color w:val="000000"/>
                <w:sz w:val="16"/>
              </w:rPr>
              <w:t>0</w:t>
            </w:r>
          </w:p>
        </w:tc>
        <w:tc>
          <w:tcPr>
            <w:tcW w:w="499" w:type="pct"/>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szCs w:val="16"/>
              </w:rPr>
            </w:pPr>
            <w:r>
              <w:rPr>
                <w:rFonts w:cs="Times New Roman"/>
                <w:color w:val="000000"/>
                <w:sz w:val="16"/>
              </w:rPr>
              <w:t>1 (9.1)</w:t>
            </w:r>
          </w:p>
        </w:tc>
        <w:tc>
          <w:tcPr>
            <w:tcW w:w="567" w:type="pct"/>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szCs w:val="16"/>
              </w:rPr>
            </w:pPr>
            <w:r>
              <w:rPr>
                <w:rFonts w:cs="Times New Roman"/>
                <w:color w:val="000000"/>
                <w:sz w:val="16"/>
              </w:rPr>
              <w:t>1 (2.2)</w:t>
            </w:r>
          </w:p>
        </w:tc>
      </w:tr>
      <w:tr>
        <w:tblPrEx>
          <w:tblW w:w="5000" w:type="pct"/>
          <w:jc w:val="center"/>
          <w:tblCellMar>
            <w:top w:w="0" w:type="dxa"/>
            <w:left w:w="0" w:type="dxa"/>
            <w:bottom w:w="0" w:type="dxa"/>
            <w:right w:w="0" w:type="dxa"/>
          </w:tblCellMar>
        </w:tblPrEx>
        <w:trPr>
          <w:cantSplit/>
          <w:trHeight w:val="170"/>
          <w:jc w:val="center"/>
        </w:trPr>
        <w:tc>
          <w:tcPr>
            <w:tcW w:w="5000" w:type="pct"/>
            <w:gridSpan w:val="9"/>
            <w:tcBorders>
              <w:top w:val="nil"/>
              <w:left w:val="nil"/>
              <w:bottom w:val="nil"/>
              <w:right w:val="nil"/>
            </w:tcBorders>
            <w:shd w:val="clear" w:color="auto" w:fill="FFFFFF"/>
            <w:tcMar>
              <w:left w:w="8" w:type="dxa"/>
              <w:right w:w="8" w:type="dxa"/>
            </w:tcMar>
          </w:tcPr>
          <w:p>
            <w:pPr>
              <w:adjustRightInd w:val="0"/>
              <w:spacing w:before="8" w:after="8"/>
              <w:rPr>
                <w:rFonts w:cs="Times New Roman"/>
                <w:color w:val="000000"/>
                <w:sz w:val="16"/>
                <w:szCs w:val="16"/>
              </w:rPr>
            </w:pPr>
          </w:p>
        </w:tc>
      </w:tr>
      <w:tr>
        <w:tblPrEx>
          <w:tblW w:w="5000" w:type="pct"/>
          <w:jc w:val="center"/>
          <w:tblCellMar>
            <w:top w:w="0" w:type="dxa"/>
            <w:left w:w="0" w:type="dxa"/>
            <w:bottom w:w="0" w:type="dxa"/>
            <w:right w:w="0" w:type="dxa"/>
          </w:tblCellMar>
        </w:tblPrEx>
        <w:trPr>
          <w:cantSplit/>
          <w:trHeight w:val="226"/>
          <w:jc w:val="center"/>
        </w:trPr>
        <w:tc>
          <w:tcPr>
            <w:tcW w:w="1161" w:type="pct"/>
            <w:tcBorders>
              <w:top w:val="nil"/>
              <w:left w:val="nil"/>
              <w:bottom w:val="nil"/>
              <w:right w:val="nil"/>
            </w:tcBorders>
            <w:shd w:val="clear" w:color="auto" w:fill="FFFFFF"/>
            <w:tcMar>
              <w:left w:w="8" w:type="dxa"/>
              <w:right w:w="8" w:type="dxa"/>
            </w:tcMar>
          </w:tcPr>
          <w:p>
            <w:pPr>
              <w:adjustRightInd w:val="0"/>
              <w:spacing w:before="8" w:after="8"/>
              <w:rPr>
                <w:rFonts w:cs="Times New Roman"/>
                <w:color w:val="000000"/>
                <w:sz w:val="16"/>
                <w:szCs w:val="16"/>
              </w:rPr>
            </w:pPr>
            <w:r>
              <w:rPr>
                <w:rFonts w:cs="Times New Roman"/>
                <w:color w:val="000000"/>
                <w:sz w:val="16"/>
              </w:rPr>
              <w:t>任何导致死亡的TEAE</w:t>
            </w:r>
          </w:p>
        </w:tc>
        <w:tc>
          <w:tcPr>
            <w:tcW w:w="377" w:type="pct"/>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szCs w:val="16"/>
              </w:rPr>
            </w:pPr>
            <w:r>
              <w:rPr>
                <w:rFonts w:cs="Times New Roman"/>
                <w:color w:val="000000"/>
                <w:sz w:val="16"/>
              </w:rPr>
              <w:t>n (%)</w:t>
            </w:r>
          </w:p>
        </w:tc>
        <w:tc>
          <w:tcPr>
            <w:tcW w:w="478" w:type="pct"/>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szCs w:val="16"/>
              </w:rPr>
            </w:pPr>
            <w:r>
              <w:rPr>
                <w:rFonts w:cs="Times New Roman"/>
                <w:color w:val="000000"/>
                <w:sz w:val="16"/>
              </w:rPr>
              <w:t>0</w:t>
            </w:r>
          </w:p>
        </w:tc>
        <w:tc>
          <w:tcPr>
            <w:tcW w:w="478" w:type="pct"/>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szCs w:val="16"/>
              </w:rPr>
            </w:pPr>
            <w:r>
              <w:rPr>
                <w:rFonts w:cs="Times New Roman"/>
                <w:color w:val="000000"/>
                <w:sz w:val="16"/>
              </w:rPr>
              <w:t>0</w:t>
            </w:r>
          </w:p>
        </w:tc>
        <w:tc>
          <w:tcPr>
            <w:tcW w:w="478" w:type="pct"/>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szCs w:val="16"/>
              </w:rPr>
            </w:pPr>
            <w:r>
              <w:rPr>
                <w:rFonts w:cs="Times New Roman"/>
                <w:color w:val="000000"/>
                <w:sz w:val="16"/>
              </w:rPr>
              <w:t>0</w:t>
            </w:r>
          </w:p>
        </w:tc>
        <w:tc>
          <w:tcPr>
            <w:tcW w:w="478" w:type="pct"/>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szCs w:val="16"/>
              </w:rPr>
            </w:pPr>
            <w:r>
              <w:rPr>
                <w:rFonts w:cs="Times New Roman"/>
                <w:color w:val="000000"/>
                <w:sz w:val="16"/>
              </w:rPr>
              <w:t>0</w:t>
            </w:r>
          </w:p>
        </w:tc>
        <w:tc>
          <w:tcPr>
            <w:tcW w:w="478" w:type="pct"/>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szCs w:val="16"/>
              </w:rPr>
            </w:pPr>
            <w:r>
              <w:rPr>
                <w:rFonts w:cs="Times New Roman"/>
                <w:color w:val="000000"/>
                <w:sz w:val="16"/>
              </w:rPr>
              <w:t>0</w:t>
            </w:r>
          </w:p>
        </w:tc>
        <w:tc>
          <w:tcPr>
            <w:tcW w:w="499" w:type="pct"/>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szCs w:val="16"/>
              </w:rPr>
            </w:pPr>
            <w:r>
              <w:rPr>
                <w:rFonts w:cs="Times New Roman"/>
                <w:color w:val="000000"/>
                <w:sz w:val="16"/>
              </w:rPr>
              <w:t>0</w:t>
            </w:r>
          </w:p>
        </w:tc>
        <w:tc>
          <w:tcPr>
            <w:tcW w:w="567" w:type="pct"/>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szCs w:val="16"/>
              </w:rPr>
            </w:pPr>
            <w:r>
              <w:rPr>
                <w:rFonts w:cs="Times New Roman"/>
                <w:color w:val="000000"/>
                <w:sz w:val="16"/>
              </w:rPr>
              <w:t>0</w:t>
            </w:r>
          </w:p>
        </w:tc>
      </w:tr>
      <w:tr>
        <w:tblPrEx>
          <w:tblW w:w="5000" w:type="pct"/>
          <w:jc w:val="center"/>
          <w:tblCellMar>
            <w:top w:w="0" w:type="dxa"/>
            <w:left w:w="0" w:type="dxa"/>
            <w:bottom w:w="0" w:type="dxa"/>
            <w:right w:w="0" w:type="dxa"/>
          </w:tblCellMar>
        </w:tblPrEx>
        <w:trPr>
          <w:cantSplit/>
          <w:trHeight w:val="428"/>
          <w:jc w:val="center"/>
        </w:trPr>
        <w:tc>
          <w:tcPr>
            <w:tcW w:w="1161" w:type="pct"/>
            <w:tcBorders>
              <w:top w:val="nil"/>
              <w:left w:val="nil"/>
              <w:bottom w:val="nil"/>
              <w:right w:val="nil"/>
            </w:tcBorders>
            <w:shd w:val="clear" w:color="auto" w:fill="FFFFFF"/>
            <w:tcMar>
              <w:left w:w="8" w:type="dxa"/>
              <w:right w:w="8" w:type="dxa"/>
            </w:tcMar>
          </w:tcPr>
          <w:p>
            <w:pPr>
              <w:adjustRightInd w:val="0"/>
              <w:spacing w:before="8" w:after="8"/>
              <w:rPr>
                <w:rFonts w:cs="Times New Roman"/>
                <w:color w:val="000000"/>
                <w:sz w:val="16"/>
                <w:szCs w:val="16"/>
              </w:rPr>
            </w:pPr>
            <w:r>
              <w:rPr>
                <w:rFonts w:cs="Times New Roman"/>
                <w:color w:val="000000"/>
                <w:sz w:val="16"/>
              </w:rPr>
              <w:t>任何导致死亡的与研究药物相关   TEAE</w:t>
            </w:r>
          </w:p>
        </w:tc>
        <w:tc>
          <w:tcPr>
            <w:tcW w:w="377" w:type="pct"/>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szCs w:val="16"/>
              </w:rPr>
            </w:pPr>
            <w:r>
              <w:rPr>
                <w:rFonts w:cs="Times New Roman"/>
                <w:color w:val="000000"/>
                <w:sz w:val="16"/>
              </w:rPr>
              <w:t>n (%)</w:t>
            </w:r>
          </w:p>
        </w:tc>
        <w:tc>
          <w:tcPr>
            <w:tcW w:w="478" w:type="pct"/>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szCs w:val="16"/>
              </w:rPr>
            </w:pPr>
            <w:r>
              <w:rPr>
                <w:rFonts w:cs="Times New Roman"/>
                <w:color w:val="000000"/>
                <w:sz w:val="16"/>
              </w:rPr>
              <w:t>0</w:t>
            </w:r>
          </w:p>
        </w:tc>
        <w:tc>
          <w:tcPr>
            <w:tcW w:w="478" w:type="pct"/>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szCs w:val="16"/>
              </w:rPr>
            </w:pPr>
            <w:r>
              <w:rPr>
                <w:rFonts w:cs="Times New Roman"/>
                <w:color w:val="000000"/>
                <w:sz w:val="16"/>
              </w:rPr>
              <w:t>0</w:t>
            </w:r>
          </w:p>
        </w:tc>
        <w:tc>
          <w:tcPr>
            <w:tcW w:w="478" w:type="pct"/>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szCs w:val="16"/>
              </w:rPr>
            </w:pPr>
            <w:r>
              <w:rPr>
                <w:rFonts w:cs="Times New Roman"/>
                <w:color w:val="000000"/>
                <w:sz w:val="16"/>
              </w:rPr>
              <w:t>0</w:t>
            </w:r>
          </w:p>
        </w:tc>
        <w:tc>
          <w:tcPr>
            <w:tcW w:w="478" w:type="pct"/>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szCs w:val="16"/>
              </w:rPr>
            </w:pPr>
            <w:r>
              <w:rPr>
                <w:rFonts w:cs="Times New Roman"/>
                <w:color w:val="000000"/>
                <w:sz w:val="16"/>
              </w:rPr>
              <w:t>0</w:t>
            </w:r>
          </w:p>
        </w:tc>
        <w:tc>
          <w:tcPr>
            <w:tcW w:w="478" w:type="pct"/>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szCs w:val="16"/>
              </w:rPr>
            </w:pPr>
            <w:r>
              <w:rPr>
                <w:rFonts w:cs="Times New Roman"/>
                <w:color w:val="000000"/>
                <w:sz w:val="16"/>
              </w:rPr>
              <w:t>0</w:t>
            </w:r>
          </w:p>
        </w:tc>
        <w:tc>
          <w:tcPr>
            <w:tcW w:w="499" w:type="pct"/>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szCs w:val="16"/>
              </w:rPr>
            </w:pPr>
            <w:r>
              <w:rPr>
                <w:rFonts w:cs="Times New Roman"/>
                <w:color w:val="000000"/>
                <w:sz w:val="16"/>
              </w:rPr>
              <w:t>0</w:t>
            </w:r>
          </w:p>
        </w:tc>
        <w:tc>
          <w:tcPr>
            <w:tcW w:w="567" w:type="pct"/>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szCs w:val="16"/>
              </w:rPr>
            </w:pPr>
            <w:r>
              <w:rPr>
                <w:rFonts w:cs="Times New Roman"/>
                <w:color w:val="000000"/>
                <w:sz w:val="16"/>
              </w:rPr>
              <w:t>0</w:t>
            </w:r>
          </w:p>
        </w:tc>
      </w:tr>
      <w:tr>
        <w:tblPrEx>
          <w:tblW w:w="5000" w:type="pct"/>
          <w:jc w:val="center"/>
          <w:tblCellMar>
            <w:top w:w="0" w:type="dxa"/>
            <w:left w:w="0" w:type="dxa"/>
            <w:bottom w:w="0" w:type="dxa"/>
            <w:right w:w="0" w:type="dxa"/>
          </w:tblCellMar>
        </w:tblPrEx>
        <w:trPr>
          <w:cantSplit/>
          <w:trHeight w:val="170"/>
          <w:jc w:val="center"/>
        </w:trPr>
        <w:tc>
          <w:tcPr>
            <w:tcW w:w="1161" w:type="pct"/>
            <w:tcBorders>
              <w:top w:val="nil"/>
              <w:left w:val="nil"/>
              <w:bottom w:val="nil"/>
              <w:right w:val="nil"/>
            </w:tcBorders>
            <w:shd w:val="clear" w:color="auto" w:fill="FFFFFF"/>
            <w:tcMar>
              <w:left w:w="8" w:type="dxa"/>
              <w:right w:w="8" w:type="dxa"/>
            </w:tcMar>
          </w:tcPr>
          <w:p>
            <w:pPr>
              <w:adjustRightInd w:val="0"/>
              <w:spacing w:before="8" w:after="8"/>
              <w:rPr>
                <w:rFonts w:cs="Times New Roman"/>
                <w:color w:val="000000"/>
                <w:sz w:val="16"/>
              </w:rPr>
            </w:pPr>
          </w:p>
        </w:tc>
        <w:tc>
          <w:tcPr>
            <w:tcW w:w="377" w:type="pct"/>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rPr>
            </w:pPr>
          </w:p>
        </w:tc>
        <w:tc>
          <w:tcPr>
            <w:tcW w:w="478" w:type="pct"/>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rPr>
            </w:pPr>
          </w:p>
        </w:tc>
        <w:tc>
          <w:tcPr>
            <w:tcW w:w="478" w:type="pct"/>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rPr>
            </w:pPr>
          </w:p>
        </w:tc>
        <w:tc>
          <w:tcPr>
            <w:tcW w:w="478" w:type="pct"/>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rPr>
            </w:pPr>
          </w:p>
        </w:tc>
        <w:tc>
          <w:tcPr>
            <w:tcW w:w="478" w:type="pct"/>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rPr>
            </w:pPr>
          </w:p>
        </w:tc>
        <w:tc>
          <w:tcPr>
            <w:tcW w:w="478" w:type="pct"/>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rPr>
            </w:pPr>
          </w:p>
        </w:tc>
        <w:tc>
          <w:tcPr>
            <w:tcW w:w="499" w:type="pct"/>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rPr>
            </w:pPr>
          </w:p>
        </w:tc>
        <w:tc>
          <w:tcPr>
            <w:tcW w:w="567" w:type="pct"/>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rPr>
            </w:pPr>
          </w:p>
        </w:tc>
      </w:tr>
      <w:tr>
        <w:tblPrEx>
          <w:tblW w:w="5000" w:type="pct"/>
          <w:jc w:val="center"/>
          <w:tblCellMar>
            <w:top w:w="0" w:type="dxa"/>
            <w:left w:w="0" w:type="dxa"/>
            <w:bottom w:w="0" w:type="dxa"/>
            <w:right w:w="0" w:type="dxa"/>
          </w:tblCellMar>
        </w:tblPrEx>
        <w:trPr>
          <w:cantSplit/>
          <w:trHeight w:val="227"/>
          <w:jc w:val="center"/>
        </w:trPr>
        <w:tc>
          <w:tcPr>
            <w:tcW w:w="1161" w:type="pct"/>
            <w:tcBorders>
              <w:top w:val="nil"/>
              <w:left w:val="nil"/>
              <w:bottom w:val="nil"/>
              <w:right w:val="nil"/>
            </w:tcBorders>
            <w:shd w:val="clear" w:color="auto" w:fill="FFFFFF"/>
            <w:tcMar>
              <w:left w:w="8" w:type="dxa"/>
              <w:right w:w="8" w:type="dxa"/>
            </w:tcMar>
          </w:tcPr>
          <w:p>
            <w:pPr>
              <w:adjustRightInd w:val="0"/>
              <w:spacing w:before="8" w:after="8"/>
              <w:rPr>
                <w:rFonts w:cs="Times New Roman"/>
                <w:color w:val="000000"/>
                <w:sz w:val="16"/>
              </w:rPr>
            </w:pPr>
            <w:r>
              <w:rPr>
                <w:rFonts w:cs="Times New Roman"/>
                <w:color w:val="000000"/>
                <w:sz w:val="16"/>
              </w:rPr>
              <w:t>任何导致剂量暂停的TEAE</w:t>
            </w:r>
          </w:p>
        </w:tc>
        <w:tc>
          <w:tcPr>
            <w:tcW w:w="377" w:type="pct"/>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rPr>
            </w:pPr>
            <w:r>
              <w:rPr>
                <w:rFonts w:cs="Times New Roman"/>
                <w:color w:val="000000"/>
                <w:sz w:val="16"/>
              </w:rPr>
              <w:t>n (%)</w:t>
            </w:r>
          </w:p>
        </w:tc>
        <w:tc>
          <w:tcPr>
            <w:tcW w:w="478" w:type="pct"/>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rPr>
            </w:pPr>
            <w:r>
              <w:rPr>
                <w:rFonts w:cs="Times New Roman"/>
                <w:color w:val="000000"/>
                <w:sz w:val="16"/>
              </w:rPr>
              <w:t>0</w:t>
            </w:r>
          </w:p>
        </w:tc>
        <w:tc>
          <w:tcPr>
            <w:tcW w:w="478" w:type="pct"/>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rPr>
            </w:pPr>
            <w:r>
              <w:rPr>
                <w:rFonts w:cs="Times New Roman"/>
                <w:color w:val="000000"/>
                <w:sz w:val="16"/>
              </w:rPr>
              <w:t>2 (33.3)</w:t>
            </w:r>
          </w:p>
        </w:tc>
        <w:tc>
          <w:tcPr>
            <w:tcW w:w="478" w:type="pct"/>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rPr>
            </w:pPr>
            <w:r>
              <w:rPr>
                <w:rFonts w:cs="Times New Roman"/>
                <w:color w:val="000000"/>
                <w:sz w:val="16"/>
              </w:rPr>
              <w:t>3 (37.5)</w:t>
            </w:r>
          </w:p>
        </w:tc>
        <w:tc>
          <w:tcPr>
            <w:tcW w:w="478" w:type="pct"/>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rPr>
            </w:pPr>
            <w:r>
              <w:rPr>
                <w:rFonts w:cs="Times New Roman"/>
                <w:color w:val="000000"/>
                <w:sz w:val="16"/>
              </w:rPr>
              <w:t>4 (44.4)</w:t>
            </w:r>
          </w:p>
        </w:tc>
        <w:tc>
          <w:tcPr>
            <w:tcW w:w="478" w:type="pct"/>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rPr>
            </w:pPr>
            <w:r>
              <w:rPr>
                <w:rFonts w:cs="Times New Roman"/>
                <w:color w:val="000000"/>
                <w:sz w:val="16"/>
              </w:rPr>
              <w:t>2 (22.2)</w:t>
            </w:r>
          </w:p>
        </w:tc>
        <w:tc>
          <w:tcPr>
            <w:tcW w:w="499" w:type="pct"/>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rPr>
            </w:pPr>
            <w:r>
              <w:rPr>
                <w:rFonts w:cs="Times New Roman"/>
                <w:color w:val="000000"/>
                <w:sz w:val="16"/>
              </w:rPr>
              <w:t>7 (63.6)</w:t>
            </w:r>
          </w:p>
        </w:tc>
        <w:tc>
          <w:tcPr>
            <w:tcW w:w="567" w:type="pct"/>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rPr>
            </w:pPr>
            <w:r>
              <w:rPr>
                <w:rFonts w:cs="Times New Roman"/>
                <w:color w:val="000000"/>
                <w:sz w:val="16"/>
              </w:rPr>
              <w:t>18 (40.0)</w:t>
            </w:r>
          </w:p>
        </w:tc>
      </w:tr>
      <w:tr>
        <w:tblPrEx>
          <w:tblW w:w="5000" w:type="pct"/>
          <w:jc w:val="center"/>
          <w:tblCellMar>
            <w:top w:w="0" w:type="dxa"/>
            <w:left w:w="0" w:type="dxa"/>
            <w:bottom w:w="0" w:type="dxa"/>
            <w:right w:w="0" w:type="dxa"/>
          </w:tblCellMar>
        </w:tblPrEx>
        <w:trPr>
          <w:cantSplit/>
          <w:trHeight w:val="227"/>
          <w:jc w:val="center"/>
        </w:trPr>
        <w:tc>
          <w:tcPr>
            <w:tcW w:w="1161" w:type="pct"/>
            <w:tcBorders>
              <w:top w:val="nil"/>
              <w:left w:val="nil"/>
              <w:bottom w:val="nil"/>
              <w:right w:val="nil"/>
            </w:tcBorders>
            <w:shd w:val="clear" w:color="auto" w:fill="FFFFFF"/>
            <w:tcMar>
              <w:left w:w="8" w:type="dxa"/>
              <w:right w:w="8" w:type="dxa"/>
            </w:tcMar>
          </w:tcPr>
          <w:p>
            <w:pPr>
              <w:adjustRightInd w:val="0"/>
              <w:spacing w:before="8" w:after="8"/>
              <w:rPr>
                <w:rFonts w:cs="Times New Roman"/>
                <w:color w:val="000000"/>
                <w:sz w:val="16"/>
              </w:rPr>
            </w:pPr>
            <w:r>
              <w:rPr>
                <w:rFonts w:cs="Times New Roman"/>
                <w:color w:val="000000"/>
                <w:sz w:val="16"/>
              </w:rPr>
              <w:t>任何导致剂量降低的TEAE</w:t>
            </w:r>
          </w:p>
        </w:tc>
        <w:tc>
          <w:tcPr>
            <w:tcW w:w="377" w:type="pct"/>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rPr>
            </w:pPr>
            <w:r>
              <w:rPr>
                <w:rFonts w:cs="Times New Roman"/>
                <w:color w:val="000000"/>
                <w:sz w:val="16"/>
              </w:rPr>
              <w:t>n (%)</w:t>
            </w:r>
          </w:p>
        </w:tc>
        <w:tc>
          <w:tcPr>
            <w:tcW w:w="478" w:type="pct"/>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rPr>
            </w:pPr>
            <w:r>
              <w:rPr>
                <w:rFonts w:cs="Times New Roman"/>
                <w:color w:val="000000"/>
                <w:sz w:val="16"/>
              </w:rPr>
              <w:t>0</w:t>
            </w:r>
          </w:p>
        </w:tc>
        <w:tc>
          <w:tcPr>
            <w:tcW w:w="478" w:type="pct"/>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rPr>
            </w:pPr>
            <w:r>
              <w:rPr>
                <w:rFonts w:cs="Times New Roman"/>
                <w:color w:val="000000"/>
                <w:sz w:val="16"/>
              </w:rPr>
              <w:t>0</w:t>
            </w:r>
          </w:p>
        </w:tc>
        <w:tc>
          <w:tcPr>
            <w:tcW w:w="478" w:type="pct"/>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rPr>
            </w:pPr>
            <w:r>
              <w:rPr>
                <w:rFonts w:cs="Times New Roman"/>
                <w:color w:val="000000"/>
                <w:sz w:val="16"/>
              </w:rPr>
              <w:t>0</w:t>
            </w:r>
          </w:p>
        </w:tc>
        <w:tc>
          <w:tcPr>
            <w:tcW w:w="478" w:type="pct"/>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rPr>
            </w:pPr>
            <w:r>
              <w:rPr>
                <w:rFonts w:cs="Times New Roman"/>
                <w:color w:val="000000"/>
                <w:sz w:val="16"/>
              </w:rPr>
              <w:t>0</w:t>
            </w:r>
          </w:p>
        </w:tc>
        <w:tc>
          <w:tcPr>
            <w:tcW w:w="478" w:type="pct"/>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rPr>
            </w:pPr>
            <w:r>
              <w:rPr>
                <w:rFonts w:cs="Times New Roman"/>
                <w:color w:val="000000"/>
                <w:sz w:val="16"/>
              </w:rPr>
              <w:t>0</w:t>
            </w:r>
          </w:p>
        </w:tc>
        <w:tc>
          <w:tcPr>
            <w:tcW w:w="499" w:type="pct"/>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rPr>
            </w:pPr>
            <w:r>
              <w:rPr>
                <w:rFonts w:cs="Times New Roman"/>
                <w:color w:val="000000"/>
                <w:sz w:val="16"/>
              </w:rPr>
              <w:t>0</w:t>
            </w:r>
          </w:p>
        </w:tc>
        <w:tc>
          <w:tcPr>
            <w:tcW w:w="567" w:type="pct"/>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rPr>
            </w:pPr>
            <w:r>
              <w:rPr>
                <w:rFonts w:cs="Times New Roman"/>
                <w:color w:val="000000"/>
                <w:sz w:val="16"/>
              </w:rPr>
              <w:t>0</w:t>
            </w:r>
          </w:p>
        </w:tc>
      </w:tr>
      <w:tr>
        <w:tblPrEx>
          <w:tblW w:w="5000" w:type="pct"/>
          <w:jc w:val="center"/>
          <w:tblCellMar>
            <w:top w:w="0" w:type="dxa"/>
            <w:left w:w="0" w:type="dxa"/>
            <w:bottom w:w="0" w:type="dxa"/>
            <w:right w:w="0" w:type="dxa"/>
          </w:tblCellMar>
        </w:tblPrEx>
        <w:trPr>
          <w:cantSplit/>
          <w:trHeight w:val="227"/>
          <w:jc w:val="center"/>
        </w:trPr>
        <w:tc>
          <w:tcPr>
            <w:tcW w:w="1161" w:type="pct"/>
            <w:tcBorders>
              <w:top w:val="nil"/>
              <w:left w:val="nil"/>
              <w:bottom w:val="nil"/>
              <w:right w:val="nil"/>
            </w:tcBorders>
            <w:shd w:val="clear" w:color="auto" w:fill="FFFFFF"/>
            <w:tcMar>
              <w:left w:w="8" w:type="dxa"/>
              <w:right w:w="8" w:type="dxa"/>
            </w:tcMar>
          </w:tcPr>
          <w:p>
            <w:pPr>
              <w:adjustRightInd w:val="0"/>
              <w:spacing w:before="8" w:after="8"/>
              <w:rPr>
                <w:rFonts w:cs="Times New Roman"/>
                <w:color w:val="000000"/>
                <w:sz w:val="16"/>
              </w:rPr>
            </w:pPr>
            <w:r>
              <w:rPr>
                <w:rFonts w:cs="Times New Roman"/>
                <w:color w:val="000000"/>
                <w:sz w:val="16"/>
              </w:rPr>
              <w:t>任何导致药物终止的TEAE</w:t>
            </w:r>
          </w:p>
        </w:tc>
        <w:tc>
          <w:tcPr>
            <w:tcW w:w="377" w:type="pct"/>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rPr>
            </w:pPr>
            <w:r>
              <w:rPr>
                <w:rFonts w:cs="Times New Roman"/>
                <w:color w:val="000000"/>
                <w:sz w:val="16"/>
              </w:rPr>
              <w:t>n (%)</w:t>
            </w:r>
          </w:p>
        </w:tc>
        <w:tc>
          <w:tcPr>
            <w:tcW w:w="478" w:type="pct"/>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rPr>
            </w:pPr>
            <w:r>
              <w:rPr>
                <w:rFonts w:cs="Times New Roman"/>
                <w:color w:val="000000"/>
                <w:sz w:val="16"/>
              </w:rPr>
              <w:t>0</w:t>
            </w:r>
          </w:p>
        </w:tc>
        <w:tc>
          <w:tcPr>
            <w:tcW w:w="478" w:type="pct"/>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rPr>
            </w:pPr>
            <w:r>
              <w:rPr>
                <w:rFonts w:cs="Times New Roman"/>
                <w:color w:val="000000"/>
                <w:sz w:val="16"/>
              </w:rPr>
              <w:t>0</w:t>
            </w:r>
          </w:p>
        </w:tc>
        <w:tc>
          <w:tcPr>
            <w:tcW w:w="478" w:type="pct"/>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rPr>
            </w:pPr>
            <w:r>
              <w:rPr>
                <w:rFonts w:cs="Times New Roman"/>
                <w:color w:val="000000"/>
                <w:sz w:val="16"/>
              </w:rPr>
              <w:t>0</w:t>
            </w:r>
          </w:p>
        </w:tc>
        <w:tc>
          <w:tcPr>
            <w:tcW w:w="478" w:type="pct"/>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rPr>
            </w:pPr>
            <w:r>
              <w:rPr>
                <w:rFonts w:cs="Times New Roman"/>
                <w:color w:val="000000"/>
                <w:sz w:val="16"/>
              </w:rPr>
              <w:t>0</w:t>
            </w:r>
          </w:p>
        </w:tc>
        <w:tc>
          <w:tcPr>
            <w:tcW w:w="478" w:type="pct"/>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rPr>
            </w:pPr>
            <w:r>
              <w:rPr>
                <w:rFonts w:cs="Times New Roman"/>
                <w:color w:val="000000"/>
                <w:sz w:val="16"/>
              </w:rPr>
              <w:t>1 (11.1)</w:t>
            </w:r>
          </w:p>
        </w:tc>
        <w:tc>
          <w:tcPr>
            <w:tcW w:w="499" w:type="pct"/>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rPr>
            </w:pPr>
            <w:r>
              <w:rPr>
                <w:rFonts w:cs="Times New Roman"/>
                <w:color w:val="000000"/>
                <w:sz w:val="16"/>
              </w:rPr>
              <w:t>2 (18.2)</w:t>
            </w:r>
          </w:p>
        </w:tc>
        <w:tc>
          <w:tcPr>
            <w:tcW w:w="567" w:type="pct"/>
            <w:tcBorders>
              <w:top w:val="nil"/>
              <w:left w:val="nil"/>
              <w:bottom w:val="nil"/>
              <w:right w:val="nil"/>
            </w:tcBorders>
            <w:shd w:val="clear" w:color="auto" w:fill="FFFFFF"/>
            <w:tcMar>
              <w:left w:w="8" w:type="dxa"/>
              <w:right w:w="8" w:type="dxa"/>
            </w:tcMar>
          </w:tcPr>
          <w:p>
            <w:pPr>
              <w:adjustRightInd w:val="0"/>
              <w:spacing w:before="8" w:after="8"/>
              <w:jc w:val="center"/>
              <w:rPr>
                <w:rFonts w:cs="Times New Roman"/>
                <w:color w:val="000000"/>
                <w:sz w:val="16"/>
              </w:rPr>
            </w:pPr>
            <w:r>
              <w:rPr>
                <w:rFonts w:cs="Times New Roman"/>
                <w:color w:val="000000"/>
                <w:sz w:val="16"/>
              </w:rPr>
              <w:t>3 (6.7)</w:t>
            </w:r>
          </w:p>
        </w:tc>
      </w:tr>
      <w:tr>
        <w:tblPrEx>
          <w:tblW w:w="5000" w:type="pct"/>
          <w:jc w:val="center"/>
          <w:tblCellMar>
            <w:top w:w="0" w:type="dxa"/>
            <w:left w:w="0" w:type="dxa"/>
            <w:bottom w:w="0" w:type="dxa"/>
            <w:right w:w="0" w:type="dxa"/>
          </w:tblCellMar>
        </w:tblPrEx>
        <w:trPr>
          <w:cantSplit/>
          <w:trHeight w:val="201"/>
          <w:jc w:val="center"/>
        </w:trPr>
        <w:tc>
          <w:tcPr>
            <w:tcW w:w="5000" w:type="pct"/>
            <w:gridSpan w:val="9"/>
            <w:tcBorders>
              <w:top w:val="nil"/>
              <w:left w:val="nil"/>
              <w:bottom w:val="nil"/>
              <w:right w:val="nil"/>
            </w:tcBorders>
            <w:shd w:val="clear" w:color="auto" w:fill="FFFFFF"/>
            <w:tcMar>
              <w:left w:w="8" w:type="dxa"/>
              <w:right w:w="8" w:type="dxa"/>
            </w:tcMar>
          </w:tcPr>
          <w:p>
            <w:pPr>
              <w:keepNext/>
              <w:adjustRightInd w:val="0"/>
              <w:spacing w:before="8" w:after="8"/>
              <w:rPr>
                <w:rFonts w:cs="Times New Roman"/>
                <w:color w:val="000000"/>
                <w:sz w:val="16"/>
                <w:szCs w:val="16"/>
              </w:rPr>
            </w:pPr>
          </w:p>
        </w:tc>
      </w:tr>
      <w:tr>
        <w:tblPrEx>
          <w:tblW w:w="5000" w:type="pct"/>
          <w:jc w:val="center"/>
          <w:tblCellMar>
            <w:top w:w="0" w:type="dxa"/>
            <w:left w:w="0" w:type="dxa"/>
            <w:bottom w:w="0" w:type="dxa"/>
            <w:right w:w="0" w:type="dxa"/>
          </w:tblCellMar>
        </w:tblPrEx>
        <w:trPr>
          <w:cantSplit/>
          <w:trHeight w:val="1059"/>
          <w:jc w:val="center"/>
        </w:trPr>
        <w:tc>
          <w:tcPr>
            <w:tcW w:w="5000" w:type="pct"/>
            <w:gridSpan w:val="9"/>
            <w:tcBorders>
              <w:top w:val="single" w:sz="4" w:space="0" w:color="000000"/>
              <w:left w:val="nil"/>
              <w:bottom w:val="nil"/>
              <w:right w:val="nil"/>
            </w:tcBorders>
            <w:shd w:val="clear" w:color="auto" w:fill="FFFFFF"/>
            <w:tcMar>
              <w:left w:w="8" w:type="dxa"/>
              <w:right w:w="8" w:type="dxa"/>
            </w:tcMar>
          </w:tcPr>
          <w:p>
            <w:pPr>
              <w:adjustRightInd w:val="0"/>
              <w:spacing w:before="8" w:after="8"/>
              <w:jc w:val="left"/>
              <w:rPr>
                <w:rFonts w:cs="Times New Roman"/>
                <w:color w:val="000000"/>
                <w:sz w:val="16"/>
                <w:szCs w:val="16"/>
              </w:rPr>
            </w:pPr>
            <w:r>
              <w:rPr>
                <w:rFonts w:cs="Times New Roman"/>
                <w:color w:val="000000"/>
                <w:sz w:val="16"/>
              </w:rPr>
              <w:t>来源：列表16.2.7.2</w:t>
            </w:r>
            <w:r>
              <w:rPr>
                <w:rFonts w:cs="Times New Roman"/>
                <w:color w:val="000000"/>
                <w:sz w:val="16"/>
              </w:rPr>
              <w:br/>
            </w:r>
            <w:r>
              <w:rPr>
                <w:rFonts w:cs="Times New Roman"/>
                <w:color w:val="000000"/>
                <w:sz w:val="16"/>
              </w:rPr>
              <w:t>CTCAE=不良事件通用术语标准（4.03版或更高版本）。治疗期间不良事件（TEAE）指自首次试验用药到最后一次用药后30天内发生的不良事件，和末次给药后30天后判断与试验药物相关的AE。</w:t>
            </w:r>
            <w:r>
              <w:rPr>
                <w:rFonts w:cs="Times New Roman"/>
                <w:color w:val="000000"/>
                <w:sz w:val="16"/>
              </w:rPr>
              <w:br/>
            </w:r>
            <w:r>
              <w:rPr>
                <w:rFonts w:cs="Times New Roman"/>
                <w:sz w:val="16"/>
                <w:szCs w:val="16"/>
              </w:rPr>
              <w:t>与研究药物相关定义为与研究药物的关系为肯定相关、很可能相关、可能相关以及相关性缺失的不良事件</w:t>
            </w:r>
            <w:r>
              <w:rPr>
                <w:rFonts w:cs="Times New Roman"/>
                <w:color w:val="000000"/>
                <w:sz w:val="16"/>
              </w:rPr>
              <w:t>。</w:t>
            </w:r>
            <w:r>
              <w:rPr>
                <w:rFonts w:cs="Times New Roman"/>
                <w:color w:val="000000"/>
                <w:sz w:val="16"/>
              </w:rPr>
              <w:br/>
            </w:r>
            <w:r>
              <w:rPr>
                <w:rFonts w:cs="Times New Roman"/>
                <w:color w:val="000000"/>
                <w:sz w:val="16"/>
              </w:rPr>
              <w:t>发生多次事件的受试者在该类别中仅计数一次。</w:t>
            </w:r>
          </w:p>
        </w:tc>
      </w:tr>
    </w:tbl>
    <w:p>
      <w:pPr>
        <w:pStyle w:val="ERIS4"/>
        <w:numPr>
          <w:ilvl w:val="12"/>
          <w:numId w:val="0"/>
        </w:numPr>
        <w:adjustRightInd w:val="0"/>
        <w:snapToGrid w:val="0"/>
        <w:spacing w:after="0" w:line="360" w:lineRule="auto"/>
        <w:outlineLvl w:val="3"/>
        <w:rPr>
          <w:rFonts w:cs="Times New Roman"/>
        </w:rPr>
      </w:pPr>
      <w:r>
        <w:rPr>
          <w:rFonts w:cs="Times New Roman"/>
        </w:rPr>
        <w:t>1</w:t>
      </w:r>
      <w:r>
        <w:rPr>
          <w:rFonts w:cs="Times New Roman" w:hint="eastAsia"/>
          <w:lang w:val="en-US" w:eastAsia="zh-CN"/>
        </w:rPr>
        <w:t>1</w:t>
      </w:r>
      <w:r>
        <w:rPr>
          <w:rFonts w:cs="Times New Roman"/>
        </w:rPr>
        <w:t>.2.1.3</w:t>
      </w:r>
      <w:r>
        <w:rPr>
          <w:rFonts w:cs="Times New Roman" w:hint="eastAsia"/>
        </w:rPr>
        <w:t xml:space="preserve"> </w:t>
      </w:r>
      <w:r>
        <w:rPr>
          <w:rFonts w:cs="Times New Roman"/>
        </w:rPr>
        <w:t>治疗期间的不良事件（TEAE）</w:t>
      </w:r>
    </w:p>
    <w:p>
      <w:pPr>
        <w:pStyle w:val="ERIS"/>
        <w:ind w:firstLine="480" w:firstLineChars="200"/>
        <w:jc w:val="left"/>
      </w:pPr>
      <w:r>
        <w:rPr>
          <w:rFonts w:ascii="Times New Roman" w:eastAsia="宋体" w:hAnsi="Times New Roman" w:cs="Times New Roman"/>
          <w:sz w:val="24"/>
        </w:rPr>
        <w:t>截止至[数据分析日期]数据分析日期，安全性分析集的45例受试者中，100%受试者都发生了TEAE，3级及以上TEAE为22例：3级TEAE为22例（48.9%），4级TEAE为2例（4.4%），无5级TEAE发生。各剂量组3级TEAE发生率为：20mg组未发生3级TEAE，40mg组发生3例（50.0%），80mg组发生4例（50.0%），120mg组发生4例（44.4%），160mg组发生4例（44.4%）和210mg组发生7例（63.6%）。4级TEAE发生率除了120mg组发生1例（11.1%），210mg组发生1例（9.1%），其他剂量组无4级TEAE发生。结果详见表14.3.2.1.2和列表16.2.7.2所有不良事件汇总（SAS）。</w:t>
      </w:r>
    </w:p>
    <w:p>
      <w:pPr>
        <w:pStyle w:val="ERIS5"/>
        <w:numPr>
          <w:ilvl w:val="4"/>
          <w:numId w:val="0"/>
        </w:numPr>
        <w:adjustRightInd w:val="0"/>
        <w:snapToGrid w:val="0"/>
        <w:spacing w:after="0" w:line="360" w:lineRule="auto"/>
        <w:ind w:firstLine="0"/>
        <w:jc w:val="both"/>
        <w:outlineLvl w:val="4"/>
        <w:pPrChange w:id="511" w:author="李兴栋" w:date="2024-04-09T14:45:14Z">
          <w:pPr>
            <w:pStyle w:val="ERIS"/>
            <w:adjustRightInd w:val="0"/>
            <w:snapToGrid w:val="0"/>
            <w:spacing w:after="0" w:line="360" w:lineRule="auto"/>
            <w:ind w:firstLine="0"/>
            <w:jc w:val="both"/>
            <w:outlineLvl w:val="4"/>
          </w:pPr>
        </w:pPrChange>
        <w:rPr>
          <w:rFonts w:cstheme="minorBidi"/>
          <w:b/>
          <w:bCs w:val="0"/>
          <w:rPrChange w:id="512" w:author="李兴栋" w:date="2024-04-09T14:45:14Z">
            <w:rPr>
              <w:rFonts w:cs="Times New Roman"/>
              <w:b/>
              <w:bCs/>
            </w:rPr>
          </w:rPrChange>
        </w:rPr>
      </w:pPr>
      <w:r>
        <w:rPr>
          <w:rFonts w:cstheme="minorBidi"/>
          <w:b/>
          <w:bCs w:val="0"/>
          <w:rPrChange w:id="513" w:author="李兴栋" w:date="2024-04-09T14:45:14Z">
            <w:rPr>
              <w:rFonts w:cs="Times New Roman"/>
              <w:b/>
              <w:bCs/>
            </w:rPr>
          </w:rPrChange>
        </w:rPr>
        <w:t>1</w:t>
      </w:r>
      <w:r>
        <w:rPr>
          <w:rFonts w:cstheme="minorBidi" w:hint="default"/>
          <w:b/>
          <w:bCs w:val="0"/>
          <w:lang w:val="en-US" w:eastAsia="zh-CN"/>
          <w:rPrChange w:id="514" w:author="李兴栋" w:date="2024-04-09T14:45:14Z">
            <w:rPr>
              <w:rFonts w:cs="Times New Roman" w:hint="eastAsia"/>
              <w:b/>
              <w:bCs/>
              <w:lang w:val="en-US" w:eastAsia="zh-CN"/>
            </w:rPr>
          </w:rPrChange>
        </w:rPr>
        <w:t>1</w:t>
      </w:r>
      <w:r>
        <w:rPr>
          <w:rFonts w:cstheme="minorBidi"/>
          <w:b/>
          <w:bCs w:val="0"/>
          <w:rPrChange w:id="515" w:author="李兴栋" w:date="2024-04-09T14:45:14Z">
            <w:rPr>
              <w:rFonts w:cs="Times New Roman"/>
              <w:b/>
              <w:bCs/>
            </w:rPr>
          </w:rPrChange>
        </w:rPr>
        <w:t>.2.1.3.1</w:t>
      </w:r>
      <w:r>
        <w:rPr>
          <w:rFonts w:cstheme="minorBidi" w:hint="default"/>
          <w:b/>
          <w:bCs w:val="0"/>
          <w:rPrChange w:id="516" w:author="李兴栋" w:date="2024-04-09T14:45:14Z">
            <w:rPr>
              <w:rFonts w:cs="Times New Roman" w:hint="eastAsia"/>
              <w:b/>
              <w:bCs/>
            </w:rPr>
          </w:rPrChange>
        </w:rPr>
        <w:t xml:space="preserve"> </w:t>
      </w:r>
      <w:r>
        <w:rPr>
          <w:rFonts w:cstheme="minorBidi"/>
          <w:b/>
          <w:bCs w:val="0"/>
          <w:szCs w:val="21"/>
          <w:rPrChange w:id="517" w:author="李兴栋" w:date="2024-04-09T14:45:14Z">
            <w:rPr>
              <w:rFonts w:cs="Times New Roman"/>
              <w:b/>
              <w:bCs/>
              <w:szCs w:val="24"/>
            </w:rPr>
          </w:rPrChange>
        </w:rPr>
        <w:t>发生率≥20％的TEAE</w:t>
      </w:r>
    </w:p>
    <w:p>
      <w:pPr>
        <w:pStyle w:val="ERIS"/>
        <w:ind w:firstLine="480" w:firstLineChars="200"/>
        <w:jc w:val="left"/>
      </w:pPr>
      <w:r>
        <w:rPr>
          <w:rFonts w:ascii="Times New Roman" w:eastAsia="宋体" w:hAnsi="Times New Roman" w:cs="Times New Roman"/>
          <w:sz w:val="24"/>
        </w:rPr>
        <w:t>在安全性分析集的45例受试者中，按首选术语列出发生率≥2.2%的TEAE：血肌酐升高 48.9%（22例），高尿酸血症51.1%（23例），恶心46.7%（21例），血葡萄糖升高46.7%（21例），高胆固醇血症46.7%（21例），高甘油三酯血症42.2%（19例），体重降低42.2%（19例），贫血33.3%（15例），血尿酸升高40.0%（18例），呕吐40.0%（18例），窦性心动过缓37.8%（17例），蛋白尿37.8%（17例），天门冬氨酸氨基转移酶升高33.3%（15例），丙氨酸氨基转移酶升高33.3%（15例），低白蛋白血症31.1%（14例），血胆固醇升高26.7%（12例），血压升高26.7%（12例），高血糖症28.9%（13例），结合胆红素升高24.4%（11例），腹泻26.7%（12例），心电图QT间期延长24.4%（11例），低钠血症26.7%（12例），低蛋白血症24.4%（11例），背痛22.2%（10例），血胆红素升高22.2%（10例），上呼吸道感染22.2%（10例），头痛20.0%（9例），低镁血症20.0%（9例），尿路感染20.0%（9例），非心源性胸痛20.0%（9例）。详见表14.3.2.2和表14.3.2.13和列表16.2.7.2。</w:t>
      </w:r>
    </w:p>
    <w:p>
      <w:pPr>
        <w:pStyle w:val="ERIS5"/>
        <w:numPr>
          <w:ilvl w:val="4"/>
          <w:numId w:val="0"/>
        </w:numPr>
        <w:adjustRightInd w:val="0"/>
        <w:snapToGrid w:val="0"/>
        <w:spacing w:after="0" w:line="360" w:lineRule="auto"/>
        <w:ind w:firstLine="0"/>
        <w:jc w:val="both"/>
        <w:outlineLvl w:val="4"/>
        <w:pPrChange w:id="518" w:author="李兴栋" w:date="2024-04-09T14:45:10Z">
          <w:pPr>
            <w:pStyle w:val="ERIS"/>
            <w:adjustRightInd w:val="0"/>
            <w:snapToGrid w:val="0"/>
            <w:spacing w:after="0" w:line="360" w:lineRule="auto"/>
            <w:ind w:firstLine="0"/>
            <w:jc w:val="both"/>
            <w:outlineLvl w:val="4"/>
          </w:pPr>
        </w:pPrChange>
        <w:rPr>
          <w:rFonts w:cstheme="minorBidi"/>
          <w:b/>
          <w:bCs w:val="0"/>
          <w:rPrChange w:id="519" w:author="李兴栋" w:date="2024-04-09T14:45:10Z">
            <w:rPr>
              <w:rFonts w:cs="Times New Roman"/>
              <w:b/>
              <w:bCs/>
            </w:rPr>
          </w:rPrChange>
        </w:rPr>
      </w:pPr>
      <w:r>
        <w:rPr>
          <w:rFonts w:cstheme="minorBidi"/>
          <w:b/>
          <w:bCs w:val="0"/>
          <w:rPrChange w:id="520" w:author="李兴栋" w:date="2024-04-09T14:45:10Z">
            <w:rPr>
              <w:rFonts w:cs="Times New Roman"/>
              <w:b/>
              <w:bCs/>
            </w:rPr>
          </w:rPrChange>
        </w:rPr>
        <w:t>1</w:t>
      </w:r>
      <w:r>
        <w:rPr>
          <w:rFonts w:cstheme="minorBidi" w:hint="default"/>
          <w:b/>
          <w:bCs w:val="0"/>
          <w:lang w:val="en-US" w:eastAsia="zh-CN"/>
          <w:rPrChange w:id="521" w:author="李兴栋" w:date="2024-04-09T14:45:10Z">
            <w:rPr>
              <w:rFonts w:cs="Times New Roman" w:hint="eastAsia"/>
              <w:b/>
              <w:bCs/>
              <w:lang w:val="en-US" w:eastAsia="zh-CN"/>
            </w:rPr>
          </w:rPrChange>
        </w:rPr>
        <w:t>1</w:t>
      </w:r>
      <w:r>
        <w:rPr>
          <w:rFonts w:cstheme="minorBidi"/>
          <w:b/>
          <w:bCs w:val="0"/>
          <w:rPrChange w:id="522" w:author="李兴栋" w:date="2024-04-09T14:45:10Z">
            <w:rPr>
              <w:rFonts w:cs="Times New Roman"/>
              <w:b/>
              <w:bCs/>
            </w:rPr>
          </w:rPrChange>
        </w:rPr>
        <w:t>.2.1.3.2</w:t>
      </w:r>
      <w:r>
        <w:rPr>
          <w:rFonts w:cstheme="minorBidi" w:hint="default"/>
          <w:b/>
          <w:bCs w:val="0"/>
          <w:rPrChange w:id="523" w:author="李兴栋" w:date="2024-04-09T14:45:10Z">
            <w:rPr>
              <w:rFonts w:cs="Times New Roman" w:hint="eastAsia"/>
              <w:b/>
              <w:bCs/>
            </w:rPr>
          </w:rPrChange>
        </w:rPr>
        <w:t xml:space="preserve"> </w:t>
      </w:r>
      <w:r>
        <w:rPr>
          <w:rFonts w:cstheme="minorBidi"/>
          <w:b/>
          <w:bCs w:val="0"/>
          <w:rPrChange w:id="524" w:author="李兴栋" w:date="2024-04-09T14:45:10Z">
            <w:rPr>
              <w:rFonts w:cs="Times New Roman"/>
              <w:b/>
              <w:bCs/>
            </w:rPr>
          </w:rPrChange>
        </w:rPr>
        <w:t>发生≥3级TEAE</w:t>
      </w:r>
    </w:p>
    <w:p>
      <w:pPr>
        <w:pStyle w:val="ERIS"/>
        <w:ind w:firstLine="480" w:firstLineChars="200"/>
        <w:jc w:val="left"/>
      </w:pPr>
      <w:r>
        <w:rPr>
          <w:rFonts w:ascii="Times New Roman" w:eastAsia="宋体" w:hAnsi="Times New Roman" w:cs="Times New Roman"/>
          <w:sz w:val="24"/>
        </w:rPr>
        <w:t>安全性分析集的45例受试者中，按首选术语列出发生≥3级TEAE，发生率≥4.4%的≥3级TEAE包括：高甘油三酯血症11.1%（40mg组2例，120mg组1例，210mg组2例），血葡萄糖升高8.9%（210mg组4例），高血糖症6.7%（160mg组1例，210mg组2例），天门冬氨酸氨基转移酶升高4.4%（210mg组2例），糖尿病4.4%（160mg组1例，210mg组1例），肝功能异常4.4%（160mg组1例，210mg组1例），高血压4.4%（80mg组1例，120mg组1例），中性粒细胞计数降低4.4%（40mg组1例，210mg组1例）。详见表14.3.2.4和表14.3.2.15。</w:t>
      </w:r>
    </w:p>
    <w:p>
      <w:pPr>
        <w:pStyle w:val="ERIS4"/>
        <w:numPr>
          <w:ilvl w:val="12"/>
          <w:numId w:val="0"/>
        </w:numPr>
        <w:adjustRightInd w:val="0"/>
        <w:snapToGrid w:val="0"/>
        <w:spacing w:after="0" w:line="360" w:lineRule="auto"/>
        <w:outlineLvl w:val="3"/>
        <w:rPr>
          <w:rFonts w:cs="Times New Roman"/>
        </w:rPr>
      </w:pPr>
      <w:r>
        <w:rPr>
          <w:rFonts w:cs="Times New Roman"/>
        </w:rPr>
        <w:t>1</w:t>
      </w:r>
      <w:r>
        <w:rPr>
          <w:rFonts w:cs="Times New Roman" w:hint="eastAsia"/>
          <w:lang w:val="en-US" w:eastAsia="zh-CN"/>
        </w:rPr>
        <w:t>1</w:t>
      </w:r>
      <w:r>
        <w:rPr>
          <w:rFonts w:cs="Times New Roman"/>
        </w:rPr>
        <w:t>.2.1.4</w:t>
      </w:r>
      <w:r>
        <w:rPr>
          <w:rFonts w:cs="Times New Roman" w:hint="eastAsia"/>
        </w:rPr>
        <w:t xml:space="preserve"> </w:t>
      </w:r>
      <w:r>
        <w:rPr>
          <w:rFonts w:cs="Times New Roman"/>
        </w:rPr>
        <w:t>与药物相关的TEAE</w:t>
      </w:r>
    </w:p>
    <w:p>
      <w:pPr>
        <w:pStyle w:val="ERIS"/>
        <w:ind w:firstLine="480" w:firstLineChars="200"/>
        <w:jc w:val="left"/>
      </w:pPr>
      <w:r>
        <w:rPr>
          <w:rFonts w:ascii="Times New Roman" w:eastAsia="宋体" w:hAnsi="Times New Roman" w:cs="Times New Roman"/>
          <w:sz w:val="24"/>
        </w:rPr>
        <w:t>本研究将与研究药物相关不良事件定义为肯定相关、很可能相关、可能相关以及相关性缺失的不良事件。安全性分析集的45例受试者中，40（88.9%）例受试者发生与药物相关TEAE，其中20mg组为1例（50.0%），40mg组为6例（100%），80mg组为4例（50.0%），120mg组为9例（100%），160mg组为9例（100%），210mg组11例（100%）。详见表14.3.2.3和列表16.2.7.2。</w:t>
      </w:r>
    </w:p>
    <w:p>
      <w:pPr>
        <w:pStyle w:val="ERIS5"/>
        <w:numPr>
          <w:ilvl w:val="4"/>
          <w:numId w:val="0"/>
        </w:numPr>
        <w:adjustRightInd w:val="0"/>
        <w:snapToGrid w:val="0"/>
        <w:spacing w:after="0" w:line="360" w:lineRule="auto"/>
        <w:ind w:firstLine="0"/>
        <w:jc w:val="both"/>
        <w:outlineLvl w:val="4"/>
        <w:pPrChange w:id="525" w:author="李兴栋" w:date="2024-04-09T14:45:04Z">
          <w:pPr>
            <w:pStyle w:val="ERIS"/>
            <w:adjustRightInd w:val="0"/>
            <w:snapToGrid w:val="0"/>
            <w:spacing w:after="0" w:line="360" w:lineRule="auto"/>
            <w:ind w:firstLine="0"/>
            <w:jc w:val="both"/>
            <w:outlineLvl w:val="4"/>
          </w:pPr>
        </w:pPrChange>
        <w:rPr>
          <w:rFonts w:cstheme="minorBidi"/>
          <w:b/>
          <w:bCs w:val="0"/>
          <w:rPrChange w:id="526" w:author="李兴栋" w:date="2024-04-09T14:45:04Z">
            <w:rPr>
              <w:rFonts w:cs="Times New Roman"/>
              <w:b/>
              <w:bCs/>
            </w:rPr>
          </w:rPrChange>
        </w:rPr>
      </w:pPr>
      <w:r>
        <w:rPr>
          <w:rFonts w:cstheme="minorBidi"/>
          <w:b/>
          <w:bCs w:val="0"/>
          <w:rPrChange w:id="527" w:author="李兴栋" w:date="2024-04-09T14:45:04Z">
            <w:rPr>
              <w:rFonts w:cs="Times New Roman"/>
              <w:b/>
              <w:bCs/>
            </w:rPr>
          </w:rPrChange>
        </w:rPr>
        <w:t>1</w:t>
      </w:r>
      <w:r>
        <w:rPr>
          <w:rFonts w:cstheme="minorBidi" w:hint="default"/>
          <w:b/>
          <w:bCs w:val="0"/>
          <w:lang w:val="en-US" w:eastAsia="zh-CN"/>
          <w:rPrChange w:id="528" w:author="李兴栋" w:date="2024-04-09T14:45:04Z">
            <w:rPr>
              <w:rFonts w:cs="Times New Roman" w:hint="eastAsia"/>
              <w:b/>
              <w:bCs/>
              <w:lang w:val="en-US" w:eastAsia="zh-CN"/>
            </w:rPr>
          </w:rPrChange>
        </w:rPr>
        <w:t>1</w:t>
      </w:r>
      <w:r>
        <w:rPr>
          <w:rFonts w:cstheme="minorBidi"/>
          <w:b/>
          <w:bCs w:val="0"/>
          <w:rPrChange w:id="529" w:author="李兴栋" w:date="2024-04-09T14:45:04Z">
            <w:rPr>
              <w:rFonts w:cs="Times New Roman"/>
              <w:b/>
              <w:bCs/>
            </w:rPr>
          </w:rPrChange>
        </w:rPr>
        <w:t>.2.1.4.1</w:t>
      </w:r>
      <w:r>
        <w:rPr>
          <w:rFonts w:cstheme="minorBidi" w:hint="default"/>
          <w:b/>
          <w:bCs w:val="0"/>
          <w:rPrChange w:id="530" w:author="李兴栋" w:date="2024-04-09T14:45:04Z">
            <w:rPr>
              <w:rFonts w:cs="Times New Roman" w:hint="eastAsia"/>
              <w:b/>
              <w:bCs/>
            </w:rPr>
          </w:rPrChange>
        </w:rPr>
        <w:t xml:space="preserve"> </w:t>
      </w:r>
      <w:r>
        <w:rPr>
          <w:rFonts w:cstheme="minorBidi"/>
          <w:b/>
          <w:bCs w:val="0"/>
          <w:rPrChange w:id="531" w:author="李兴栋" w:date="2024-04-09T14:45:04Z">
            <w:rPr>
              <w:rFonts w:cs="Times New Roman"/>
              <w:b/>
            </w:rPr>
          </w:rPrChange>
        </w:rPr>
        <w:t>发生率≥10%与药物相关TEAE</w:t>
      </w:r>
    </w:p>
    <w:p>
      <w:pPr>
        <w:pStyle w:val="ERIS"/>
        <w:ind w:firstLine="480" w:firstLineChars="200"/>
        <w:jc w:val="left"/>
      </w:pPr>
      <w:r>
        <w:rPr>
          <w:rFonts w:ascii="Times New Roman" w:eastAsia="宋体" w:hAnsi="Times New Roman" w:cs="Times New Roman"/>
          <w:sz w:val="24"/>
        </w:rPr>
        <w:t>在安全性分析集的45例受试者中，按首选术语列出发生率≥5%与药物相关TEAE：血葡萄糖升高42.2%（19例），恶心40.0%（18例），窦性心动过缓33.3%（15例），高胆固醇血症33.3%（15例），高甘油三酯血症28.9%（13例），呕吐28.9%（13例），蛋白尿28.9%（13例），血肌酐升高28.9%（13例），高血糖症26.7%（12例），丙氨酸氨基转移酶升高24.4%（11例），天门冬氨酸氨基转移酶升高22.2%（10例），心电图QT间期延长22.2%（10例），结合胆红素升高20.0%（9例），血胆红素升高20.0%（9例），腹泻20.0%（9例），血尿酸升高17.8%（8例），贫血15.6%（7例），血胆固醇升高15.6%（7例），中性粒细胞计数降低15.6%（7例），体重降低15.6%（7例），白细胞计数降低15.6%（7例），头晕13.3%（6例），高血压13.3%（6例），高尿酸血症15.6%（7例），低密度脂蛋白升高13.3%（6例），皮疹13.3%（6例），高脂血症15.6%（7例）。详见表14.3.2.3和列表16.2.7.2。</w:t>
      </w:r>
    </w:p>
    <w:p>
      <w:pPr>
        <w:pStyle w:val="ERIS5"/>
        <w:numPr>
          <w:ilvl w:val="4"/>
          <w:numId w:val="0"/>
        </w:numPr>
        <w:adjustRightInd w:val="0"/>
        <w:snapToGrid w:val="0"/>
        <w:spacing w:line="360" w:lineRule="auto"/>
        <w:outlineLvl w:val="4"/>
        <w:pPrChange w:id="532" w:author="李兴栋" w:date="2024-04-09T14:44:55Z">
          <w:pPr>
            <w:adjustRightInd w:val="0"/>
            <w:snapToGrid w:val="0"/>
            <w:spacing w:line="360" w:lineRule="auto"/>
            <w:outlineLvl w:val="4"/>
          </w:pPr>
        </w:pPrChange>
        <w:rPr>
          <w:rFonts w:cstheme="minorBidi"/>
          <w:b/>
          <w:bCs w:val="0"/>
          <w:rPrChange w:id="533" w:author="李兴栋" w:date="2024-04-09T14:44:55Z">
            <w:rPr>
              <w:rFonts w:cs="Times New Roman"/>
              <w:b/>
            </w:rPr>
          </w:rPrChange>
        </w:rPr>
      </w:pPr>
      <w:r>
        <w:rPr>
          <w:rFonts w:cstheme="minorBidi" w:hint="default"/>
          <w:b/>
          <w:bCs w:val="0"/>
          <w:lang w:val="en-US" w:eastAsia="zh-CN"/>
          <w:rPrChange w:id="534" w:author="李兴栋" w:date="2024-04-09T14:44:55Z">
            <w:rPr>
              <w:rFonts w:cs="Times New Roman" w:hint="eastAsia"/>
              <w:b/>
              <w:bCs/>
              <w:lang w:val="en-US" w:eastAsia="zh-CN"/>
            </w:rPr>
          </w:rPrChange>
        </w:rPr>
        <w:t>11</w:t>
      </w:r>
      <w:r>
        <w:rPr>
          <w:rFonts w:cstheme="minorBidi"/>
          <w:b/>
          <w:bCs w:val="0"/>
          <w:rPrChange w:id="535" w:author="李兴栋" w:date="2024-04-09T14:44:55Z">
            <w:rPr>
              <w:rFonts w:cs="Times New Roman"/>
              <w:b/>
              <w:bCs/>
            </w:rPr>
          </w:rPrChange>
        </w:rPr>
        <w:t>.2.1.4.3</w:t>
      </w:r>
      <w:r>
        <w:rPr>
          <w:rFonts w:cstheme="minorBidi" w:hint="default"/>
          <w:b/>
          <w:bCs w:val="0"/>
          <w:rPrChange w:id="536" w:author="李兴栋" w:date="2024-04-09T14:44:55Z">
            <w:rPr>
              <w:rFonts w:cs="Times New Roman" w:hint="eastAsia"/>
              <w:b/>
              <w:bCs/>
            </w:rPr>
          </w:rPrChange>
        </w:rPr>
        <w:t xml:space="preserve"> </w:t>
      </w:r>
      <w:r>
        <w:rPr>
          <w:rFonts w:cstheme="minorBidi"/>
          <w:b/>
          <w:bCs w:val="0"/>
          <w:rPrChange w:id="537" w:author="李兴栋" w:date="2024-04-09T14:44:55Z">
            <w:rPr>
              <w:rFonts w:cs="Times New Roman"/>
              <w:b/>
            </w:rPr>
          </w:rPrChange>
        </w:rPr>
        <w:t>发生率≥3%且≥3级与药物相关的TEAE</w:t>
      </w:r>
    </w:p>
    <w:p>
      <w:pPr>
        <w:pStyle w:val="ERIS"/>
        <w:ind w:firstLine="480" w:firstLineChars="200"/>
        <w:jc w:val="left"/>
      </w:pPr>
      <w:r>
        <w:rPr>
          <w:rFonts w:ascii="Times New Roman" w:eastAsia="宋体" w:hAnsi="Times New Roman" w:cs="Times New Roman"/>
          <w:sz w:val="24"/>
        </w:rPr>
        <w:t>在安全性分析集的45例受试者中，按首选术语列出发生率≥4.4%且≥3级与药物相关的TEAE：血葡萄糖升高4例（8.9%）血葡萄糖升高，均为210mg组；天门冬氨酸氨基转移酶升高2例（4.4%）天门冬氨酸氨基转移酶升高，均为210mg组；中性粒细胞计数降低2例（4.4%）中性粒细胞计数降低，1例为40mg组，1例为210mg组；高甘油三脂血症2例（4.4%）高甘油三脂血症，均为210mg组。详见14.3.2.16和列表16.2.7.2。</w:t>
      </w:r>
    </w:p>
    <w:p>
      <w:pPr>
        <w:pStyle w:val="ERIS3"/>
        <w:numPr>
          <w:ilvl w:val="12"/>
          <w:numId w:val="0"/>
        </w:numPr>
        <w:adjustRightInd w:val="0"/>
        <w:snapToGrid w:val="0"/>
        <w:spacing w:after="0" w:line="360" w:lineRule="auto"/>
        <w:ind w:left="-7"/>
        <w:jc w:val="both"/>
        <w:rPr>
          <w:rFonts w:cs="Times New Roman"/>
        </w:rPr>
      </w:pPr>
      <w:bookmarkStart w:id="538" w:name="_Toc19443"/>
      <w:r>
        <w:rPr>
          <w:rFonts w:cs="Times New Roman"/>
        </w:rPr>
        <w:t>1</w:t>
      </w:r>
      <w:r>
        <w:rPr>
          <w:rFonts w:cs="Times New Roman" w:hint="eastAsia"/>
          <w:lang w:val="en-US" w:eastAsia="zh-CN"/>
        </w:rPr>
        <w:t>1</w:t>
      </w:r>
      <w:r>
        <w:rPr>
          <w:rFonts w:cs="Times New Roman"/>
        </w:rPr>
        <w:t>.2.2</w:t>
      </w:r>
      <w:r>
        <w:rPr>
          <w:rFonts w:cs="Times New Roman" w:hint="eastAsia"/>
        </w:rPr>
        <w:t xml:space="preserve"> </w:t>
      </w:r>
      <w:r>
        <w:rPr>
          <w:rFonts w:cs="Times New Roman"/>
        </w:rPr>
        <w:t>不良事件分析</w:t>
      </w:r>
      <w:bookmarkEnd w:id="538"/>
    </w:p>
    <w:p>
      <w:pPr>
        <w:pStyle w:val="ERIS4"/>
        <w:numPr>
          <w:ilvl w:val="12"/>
          <w:numId w:val="0"/>
        </w:numPr>
        <w:adjustRightInd w:val="0"/>
        <w:snapToGrid w:val="0"/>
        <w:spacing w:after="0" w:line="360" w:lineRule="auto"/>
        <w:jc w:val="both"/>
        <w:outlineLvl w:val="3"/>
        <w:rPr>
          <w:rFonts w:cs="Times New Roman"/>
        </w:rPr>
      </w:pPr>
      <w:r>
        <w:rPr>
          <w:rFonts w:cs="Times New Roman"/>
        </w:rPr>
        <w:t>1</w:t>
      </w:r>
      <w:r>
        <w:rPr>
          <w:rFonts w:cs="Times New Roman" w:hint="eastAsia"/>
          <w:lang w:val="en-US" w:eastAsia="zh-CN"/>
        </w:rPr>
        <w:t>1</w:t>
      </w:r>
      <w:r>
        <w:rPr>
          <w:rFonts w:cs="Times New Roman"/>
        </w:rPr>
        <w:t>.2.2.1</w:t>
      </w:r>
      <w:r>
        <w:rPr>
          <w:rFonts w:cs="Times New Roman" w:hint="eastAsia"/>
        </w:rPr>
        <w:t xml:space="preserve"> </w:t>
      </w:r>
      <w:r>
        <w:rPr>
          <w:rFonts w:cs="Times New Roman"/>
        </w:rPr>
        <w:t>按严重程度划分的不良事件</w:t>
      </w:r>
    </w:p>
    <w:p>
      <w:pPr>
        <w:pStyle w:val="ERIS"/>
        <w:ind w:firstLine="480" w:firstLineChars="200"/>
        <w:jc w:val="left"/>
      </w:pPr>
      <w:r>
        <w:rPr>
          <w:rFonts w:ascii="Times New Roman" w:eastAsia="宋体" w:hAnsi="Times New Roman" w:cs="Times New Roman"/>
          <w:sz w:val="24"/>
        </w:rPr>
        <w:t>安全性分析集的45例受试者中，100%受试者都发生了TEAE，按照最严重毒性等级发生人数统计，1级15.6%（7例），2级35.6%（16例），3级44.4%（20例），4级4.4%（2例），无5级不良事件。结果详见表14.3.2.12和列表16.2.7.2。详见表14.3.2.7和列表16.2.7.4。</w:t>
      </w:r>
    </w:p>
    <w:p>
      <w:pPr>
        <w:spacing w:before="0" w:after="0"/>
        <w:jc w:val="center"/>
      </w:pPr>
      <w:r>
        <w:rPr>
          <w:b/>
        </w:rPr>
        <w:t>表 12 按系统器官分类和首选术语以及最严重毒性等级列出的TEAE（SAS）</w:t>
      </w:r>
    </w:p>
    <w:tbl>
      <w:tblPr>
        <w:tblStyle w:val="TableNormal"/>
        <w:tblW w:w="5000" w:type="pct"/>
        <w:jc w:val="center"/>
        <w:tblInd w:w="0" w:type="dxa"/>
        <w:tblLayout w:type="fixed"/>
        <w:tblCellMar>
          <w:top w:w="0" w:type="dxa"/>
          <w:left w:w="0" w:type="dxa"/>
          <w:bottom w:w="0" w:type="dxa"/>
          <w:right w:w="0" w:type="dxa"/>
        </w:tblCellMar>
      </w:tblPr>
      <w:tblGrid>
        <w:gridCol w:w="2588"/>
        <w:gridCol w:w="808"/>
        <w:gridCol w:w="808"/>
        <w:gridCol w:w="807"/>
        <w:gridCol w:w="807"/>
        <w:gridCol w:w="807"/>
        <w:gridCol w:w="807"/>
        <w:gridCol w:w="807"/>
        <w:gridCol w:w="807"/>
      </w:tblGrid>
      <w:tr>
        <w:tblPrEx>
          <w:tblW w:w="5000" w:type="pct"/>
          <w:jc w:val="center"/>
          <w:tblInd w:w="0" w:type="dxa"/>
          <w:tblLayout w:type="fixed"/>
          <w:tblCellMar>
            <w:top w:w="0" w:type="dxa"/>
            <w:left w:w="0" w:type="dxa"/>
            <w:bottom w:w="0" w:type="dxa"/>
            <w:right w:w="0" w:type="dxa"/>
          </w:tblCellMar>
        </w:tblPrEx>
        <w:trPr>
          <w:cantSplit/>
          <w:tblHeader/>
          <w:jc w:val="center"/>
        </w:trPr>
        <w:tc>
          <w:tcPr>
            <w:tcW w:w="3730" w:type="dxa"/>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left"/>
              <w:rPr>
                <w:rFonts w:ascii="SimSun" w:hAnsi="SimSun" w:cs="SimSun"/>
                <w:color w:val="000000"/>
                <w:sz w:val="2"/>
                <w:szCs w:val="2"/>
              </w:rPr>
            </w:pPr>
            <w:r>
              <w:rPr>
                <w:rFonts w:ascii="Times New Roman" w:eastAsia="宋体" w:hAnsi="Times New Roman" w:cs="Times New Roman"/>
                <w:snapToGrid/>
                <w:color w:val="000000"/>
                <w:sz w:val="16"/>
                <w:szCs w:val="16"/>
              </w:rPr>
              <w:t>系统器官分类</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xml:space="preserve">  首选术语</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xml:space="preserve">    CTCAE等级</w:t>
            </w:r>
            <w:r>
              <w:rPr>
                <w:rFonts w:ascii="Times New Roman" w:eastAsia="宋体" w:hAnsi="Times New Roman" w:cs="Times New Roman"/>
                <w:snapToGrid/>
                <w:color w:val="000000"/>
                <w:sz w:val="16"/>
                <w:szCs w:val="16"/>
              </w:rPr>
              <w:br/>
            </w:r>
          </w:p>
        </w:tc>
        <w:tc>
          <w:tcPr>
            <w:tcW w:w="1152" w:type="dxa"/>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center"/>
              <w:rPr>
                <w:rFonts w:ascii="SimSun" w:hAnsi="SimSun" w:cs="SimSun"/>
                <w:color w:val="000000"/>
                <w:sz w:val="2"/>
                <w:szCs w:val="2"/>
              </w:rPr>
            </w:pPr>
            <w:r>
              <w:rPr>
                <w:rFonts w:ascii="Times New Roman" w:eastAsia="宋体" w:hAnsi="Times New Roman" w:cs="Times New Roman"/>
                <w:snapToGrid/>
                <w:color w:val="000000"/>
                <w:sz w:val="16"/>
                <w:szCs w:val="16"/>
              </w:rPr>
              <w:t>统计量</w:t>
            </w:r>
            <w:r>
              <w:rPr>
                <w:rFonts w:ascii="Times New Roman" w:eastAsia="宋体" w:hAnsi="Times New Roman" w:cs="Times New Roman"/>
                <w:snapToGrid/>
                <w:color w:val="000000"/>
                <w:sz w:val="16"/>
                <w:szCs w:val="16"/>
              </w:rPr>
              <w:br/>
            </w:r>
          </w:p>
        </w:tc>
        <w:tc>
          <w:tcPr>
            <w:tcW w:w="1152" w:type="dxa"/>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center"/>
              <w:rPr>
                <w:rFonts w:ascii="SimSun" w:hAnsi="SimSun" w:cs="SimSun"/>
                <w:color w:val="000000"/>
                <w:sz w:val="2"/>
                <w:szCs w:val="2"/>
              </w:rPr>
            </w:pPr>
            <w:r>
              <w:rPr>
                <w:rFonts w:ascii="Times New Roman" w:eastAsia="宋体" w:hAnsi="Times New Roman" w:cs="Times New Roman"/>
                <w:snapToGrid/>
                <w:color w:val="000000"/>
                <w:sz w:val="16"/>
                <w:szCs w:val="16"/>
              </w:rPr>
              <w:t>20mg</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(N=2)</w:t>
            </w:r>
            <w:r>
              <w:rPr>
                <w:rFonts w:ascii="Times New Roman" w:eastAsia="宋体" w:hAnsi="Times New Roman" w:cs="Times New Roman"/>
                <w:snapToGrid/>
                <w:color w:val="000000"/>
                <w:sz w:val="16"/>
                <w:szCs w:val="16"/>
              </w:rPr>
              <w:br/>
            </w:r>
          </w:p>
        </w:tc>
        <w:tc>
          <w:tcPr>
            <w:tcW w:w="1152" w:type="dxa"/>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center"/>
              <w:rPr>
                <w:rFonts w:ascii="SimSun" w:hAnsi="SimSun" w:cs="SimSun"/>
                <w:color w:val="000000"/>
                <w:sz w:val="2"/>
                <w:szCs w:val="2"/>
              </w:rPr>
            </w:pPr>
            <w:r>
              <w:rPr>
                <w:rFonts w:ascii="Times New Roman" w:eastAsia="宋体" w:hAnsi="Times New Roman" w:cs="Times New Roman"/>
                <w:snapToGrid/>
                <w:color w:val="000000"/>
                <w:sz w:val="16"/>
                <w:szCs w:val="16"/>
              </w:rPr>
              <w:t>40mg</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(N=6)</w:t>
            </w:r>
            <w:r>
              <w:rPr>
                <w:rFonts w:ascii="Times New Roman" w:eastAsia="宋体" w:hAnsi="Times New Roman" w:cs="Times New Roman"/>
                <w:snapToGrid/>
                <w:color w:val="000000"/>
                <w:sz w:val="16"/>
                <w:szCs w:val="16"/>
              </w:rPr>
              <w:br/>
            </w:r>
          </w:p>
        </w:tc>
        <w:tc>
          <w:tcPr>
            <w:tcW w:w="1152" w:type="dxa"/>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center"/>
              <w:rPr>
                <w:rFonts w:ascii="SimSun" w:hAnsi="SimSun" w:cs="SimSun"/>
                <w:color w:val="000000"/>
                <w:sz w:val="2"/>
                <w:szCs w:val="2"/>
              </w:rPr>
            </w:pPr>
            <w:r>
              <w:rPr>
                <w:rFonts w:ascii="Times New Roman" w:eastAsia="宋体" w:hAnsi="Times New Roman" w:cs="Times New Roman"/>
                <w:snapToGrid/>
                <w:color w:val="000000"/>
                <w:sz w:val="16"/>
                <w:szCs w:val="16"/>
              </w:rPr>
              <w:t>80mg</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(N=8)</w:t>
            </w:r>
            <w:r>
              <w:rPr>
                <w:rFonts w:ascii="Times New Roman" w:eastAsia="宋体" w:hAnsi="Times New Roman" w:cs="Times New Roman"/>
                <w:snapToGrid/>
                <w:color w:val="000000"/>
                <w:sz w:val="16"/>
                <w:szCs w:val="16"/>
              </w:rPr>
              <w:br/>
            </w:r>
          </w:p>
        </w:tc>
        <w:tc>
          <w:tcPr>
            <w:tcW w:w="1152" w:type="dxa"/>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center"/>
              <w:rPr>
                <w:rFonts w:ascii="SimSun" w:hAnsi="SimSun" w:cs="SimSun"/>
                <w:color w:val="000000"/>
                <w:sz w:val="2"/>
                <w:szCs w:val="2"/>
              </w:rPr>
            </w:pPr>
            <w:r>
              <w:rPr>
                <w:rFonts w:ascii="Times New Roman" w:eastAsia="宋体" w:hAnsi="Times New Roman" w:cs="Times New Roman"/>
                <w:snapToGrid/>
                <w:color w:val="000000"/>
                <w:sz w:val="16"/>
                <w:szCs w:val="16"/>
              </w:rPr>
              <w:t>120mg</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(N=9)</w:t>
            </w:r>
            <w:r>
              <w:rPr>
                <w:rFonts w:ascii="Times New Roman" w:eastAsia="宋体" w:hAnsi="Times New Roman" w:cs="Times New Roman"/>
                <w:snapToGrid/>
                <w:color w:val="000000"/>
                <w:sz w:val="16"/>
                <w:szCs w:val="16"/>
              </w:rPr>
              <w:br/>
            </w:r>
          </w:p>
        </w:tc>
        <w:tc>
          <w:tcPr>
            <w:tcW w:w="1152" w:type="dxa"/>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center"/>
              <w:rPr>
                <w:rFonts w:ascii="SimSun" w:hAnsi="SimSun" w:cs="SimSun"/>
                <w:color w:val="000000"/>
                <w:sz w:val="2"/>
                <w:szCs w:val="2"/>
              </w:rPr>
            </w:pPr>
            <w:r>
              <w:rPr>
                <w:rFonts w:ascii="Times New Roman" w:eastAsia="宋体" w:hAnsi="Times New Roman" w:cs="Times New Roman"/>
                <w:snapToGrid/>
                <w:color w:val="000000"/>
                <w:sz w:val="16"/>
                <w:szCs w:val="16"/>
              </w:rPr>
              <w:t>160mg</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(N=9)</w:t>
            </w:r>
            <w:r>
              <w:rPr>
                <w:rFonts w:ascii="Times New Roman" w:eastAsia="宋体" w:hAnsi="Times New Roman" w:cs="Times New Roman"/>
                <w:snapToGrid/>
                <w:color w:val="000000"/>
                <w:sz w:val="16"/>
                <w:szCs w:val="16"/>
              </w:rPr>
              <w:br/>
            </w:r>
          </w:p>
        </w:tc>
        <w:tc>
          <w:tcPr>
            <w:tcW w:w="1152" w:type="dxa"/>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center"/>
              <w:rPr>
                <w:rFonts w:ascii="SimSun" w:hAnsi="SimSun" w:cs="SimSun"/>
                <w:color w:val="000000"/>
                <w:sz w:val="2"/>
                <w:szCs w:val="2"/>
              </w:rPr>
            </w:pPr>
            <w:r>
              <w:rPr>
                <w:rFonts w:ascii="Times New Roman" w:eastAsia="宋体" w:hAnsi="Times New Roman" w:cs="Times New Roman"/>
                <w:snapToGrid/>
                <w:color w:val="000000"/>
                <w:sz w:val="16"/>
                <w:szCs w:val="16"/>
              </w:rPr>
              <w:t>210mg</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(N=11)</w:t>
            </w:r>
            <w:r>
              <w:rPr>
                <w:rFonts w:ascii="Times New Roman" w:eastAsia="宋体" w:hAnsi="Times New Roman" w:cs="Times New Roman"/>
                <w:snapToGrid/>
                <w:color w:val="000000"/>
                <w:sz w:val="16"/>
                <w:szCs w:val="16"/>
              </w:rPr>
              <w:br/>
            </w:r>
          </w:p>
        </w:tc>
        <w:tc>
          <w:tcPr>
            <w:tcW w:w="1152" w:type="dxa"/>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center"/>
              <w:rPr>
                <w:rFonts w:ascii="SimSun" w:hAnsi="SimSun" w:cs="SimSun"/>
                <w:color w:val="000000"/>
                <w:sz w:val="2"/>
                <w:szCs w:val="2"/>
              </w:rPr>
            </w:pPr>
            <w:r>
              <w:rPr>
                <w:rFonts w:ascii="Times New Roman" w:eastAsia="宋体" w:hAnsi="Times New Roman" w:cs="Times New Roman"/>
                <w:snapToGrid/>
                <w:color w:val="000000"/>
                <w:sz w:val="16"/>
                <w:szCs w:val="16"/>
              </w:rPr>
              <w:t>总计</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(N=45)</w:t>
            </w:r>
            <w:r>
              <w:rPr>
                <w:rFonts w:ascii="Times New Roman" w:eastAsia="宋体" w:hAnsi="Times New Roman" w:cs="Times New Roman"/>
                <w:snapToGrid/>
                <w:color w:val="000000"/>
                <w:sz w:val="16"/>
                <w:szCs w:val="16"/>
              </w:rPr>
              <w:br/>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任何TEAE</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(100)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6 (100)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8 (100)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9 (100)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9 (100)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11 (100)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45 (100)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1级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(16.7)</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(25.0)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(22.2)</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(22.2)</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7 (15.6)</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2级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(100)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(33.3)</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(25.0)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 (33.3)</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 (33.3)</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 (36.4)</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16 (35.6)</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 (50.0)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 (50.0)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 (33.3)</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 (44.4)</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6 (54.5)</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20 (44.4)</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4级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(9.1)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(4.4)</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5级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12946" w:type="dxa"/>
            <w:gridSpan w:val="9"/>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0"/>
                <w:szCs w:val="10"/>
              </w:rPr>
            </w:pP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各类检查</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(100)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6 (100)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8 (100)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9 (100)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9 (100)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11 (100)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45 (100)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1级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(50.0)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(33.3)</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6 (75.0)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 (33.3)</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 (44.4)</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(18.2)</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18 (40.0)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2级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(50.0)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(33.3)</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(25.0)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6 (66.7)</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 (33.3)</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 (27.3)</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17 (37.8)</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(33.3)</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(22.2)</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6 (54.5)</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 (22.2)</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4级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5级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血肌酐升高</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(50.0)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(33.3)</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 (37.5)</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(22.2)</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7 (77.8)</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7 (63.6)</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22 (48.9)</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1级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(50.0)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(33.3)</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 (37.5)</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7 (77.8)</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7 (63.6)</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21 (46.7)</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2级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4级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5级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血葡萄糖升高</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 (37.5)</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 (44.4)</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 (55.6)</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9 (81.8)</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21 (46.7)</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1级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 (37.5)</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(22.2)</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(22.2)</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 (45.5)</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12 (26.7)</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2级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(22.2)</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 (33.3)</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 (11.1)</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 (36.4)</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 (8.9)</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4级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5级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体重降低</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 (37.5)</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 (55.6)</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 (55.6)</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6 (54.5)</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19 (42.2)</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1级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 (37.5)</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 (33.3)</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(22.2)</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 (36.4)</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12 (26.7)</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2级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(22.2)</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 (33.3)</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(9.1)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6 (13.3)</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(9.1)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4级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5级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血尿酸升高</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 (66.7)</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(25.0)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 (33.3)</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 (44.4)</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 (45.5)</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18 (40.0)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1级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 (66.7)</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(25.0)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 (33.3)</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 (44.4)</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 (45.5)</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18 (40.0)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2级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4级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5级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丙氨酸氨基转移酶升高</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(50.0)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 (50.0)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(12.5)</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 (44.4)</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 (33.3)</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 (27.3)</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15 (33.3)</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1级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(50.0)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 (50.0)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(12.5)</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 (33.3)</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 (33.3)</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(18.2)</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13 (28.9)</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2级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(9.1)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(4.4)</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4级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5级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天门冬氨酸氨基转移酶升高</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(50.0)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 (50.0)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(25.0)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 (44.4)</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 (33.3)</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(18.2)</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15 (33.3)</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1级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(50.0)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 (50.0)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(25.0)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 (44.4)</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 (33.3)</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13 (28.9)</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2级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(18.2)</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(4.4)</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4级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5级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血胆固醇升高</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(50.0)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(16.7)</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(12.5)</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 (44.4)</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 (33.3)</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(18.2)</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12 (26.7)</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1级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(50.0)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(16.7)</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(12.5)</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 (33.3)</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 (33.3)</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(18.2)</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11 (24.4)</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2级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4级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5级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血压升高</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(50.0)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(16.7)</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 (44.4)</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 (33.3)</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 (27.3)</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12 (26.7)</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1级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(16.7)</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 (33.3)</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(22.2)</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(18.2)</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8 (17.8)</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2级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(50.0)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(9.1)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 (8.9)</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4级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5级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结合胆红素升高</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(16.7)</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(25.0)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(22.2)</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 (45.5)</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11 (24.4)</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1级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(16.7)</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(25.0)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(22.2)</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 (27.3)</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8 (17.8)</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2级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(18.2)</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 (6.7)</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4级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5级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心电图 QT 间期延长</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(50.0)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 (50.0)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(12.5)</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(22.2)</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 (27.3)</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11 (24.4)</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1级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(50.0)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(16.7)</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(12.5)</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 (27.3)</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7 (15.6)</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2级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(33.3)</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 (6.7)</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4级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5级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血胆红素升高</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(16.7)</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 (37.5)</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(22.2)</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 (36.4)</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 (22.2)</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1级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(16.7)</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(25.0)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(22.2)</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 (27.3)</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8 (17.8)</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2级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(12.5)</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(9.1)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(4.4)</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4级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5级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低密度脂蛋白升高</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(50.0)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 (44.4)</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(18.2)</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8 (17.8)</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1级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(50.0)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 (44.4)</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(18.2)</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8 (17.8)</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2级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4级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5级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血甘油三酯升高</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(33.3)</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(12.5)</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 (27.3)</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7 (15.6)</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1级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(12.5)</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(18.2)</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 (8.9)</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2级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(16.7)</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(9.1)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(4.4)</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(16.7)</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4级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5级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中性粒细胞计数降低</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 (50.0)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 (36.4)</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7 (15.6)</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1级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(33.3)</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(9.1)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 (6.7)</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2级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(18.2)</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(4.4)</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(16.7)</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(9.1)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(4.4)</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4级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5级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白细胞计数降低</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 (50.0)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 (36.4)</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7 (15.6)</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1级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(33.3)</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 (27.3)</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 (11.1)</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2级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(16.7)</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(9.1)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(4.4)</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4级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5级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血碱性磷酸酶升高</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(16.7)</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(25.0)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 (27.3)</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7 (15.6)</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1级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(16.7)</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(25.0)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 (27.3)</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7 (15.6)</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2级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4级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5级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淀粉酶升高</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(50.0)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(22.2)</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 (27.3)</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6 (13.3)</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1级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(50.0)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(22.2)</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 (27.3)</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6 (13.3)</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2级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4级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5级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血纤维蛋白原升高</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(33.3)</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(22.2)</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(9.1)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6 (13.3)</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1级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(33.3)</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(22.2)</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(9.1)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6 (13.3)</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2级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4级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5级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尿白细胞阳性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(33.3)</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(18.2)</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 (11.1)</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1级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(33.3)</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(18.2)</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 (11.1)</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2级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4级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5级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γ-谷氨酰转移酶升高</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(22.2)</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(18.2)</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 (8.9)</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1级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(22.2)</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(18.2)</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 (8.9)</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2级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4级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5级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尿糖检出</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(22.2)</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(9.1)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 (8.9)</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1级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(22.2)</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(9.1)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 (6.7)</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2级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4级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5级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淋巴细胞计数降低</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(18.2)</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 (8.9)</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1级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(9.1)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(4.4)</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2级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(9.1)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4级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5级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尿红细胞阳性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(12.5)</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(9.1)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 (8.9)</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1级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(12.5)</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(9.1)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 (8.9)</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2级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4级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5级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糖化血红蛋白升高</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(18.2)</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 (6.7)</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1级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(9.1)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2级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(9.1)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(4.4)</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4级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5级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白细胞计数升高</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(12.5)</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(18.2)</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 (6.7)</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1级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(12.5)</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(18.2)</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 (6.7)</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2级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4级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5级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尿酮体检出</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(12.5)</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(18.2)</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 (6.7)</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1级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(12.5)</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(18.2)</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 (6.7)</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2级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4级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5级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中性粒细胞计数升高</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(18.2)</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(4.4)</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1级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(18.2)</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(4.4)</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2级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4级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5级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体重增加</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(12.5)</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(9.1)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(4.4)</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1级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(9.1)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2级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(12.5)</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4级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5级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尿蛋白检出</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(4.4)</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1级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(4.4)</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2级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4级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5级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尿17-酮类固醇升高</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1级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2级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4级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5级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活化部分凝血活酶时间延长</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(9.1)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1级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(9.1)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2级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4级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5级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血白蛋白降低</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(50.0)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1级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(50.0)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2级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4级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5级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血非结合胆红素升高</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(9.1)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1级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(9.1)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2级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4级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5级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血胆碱酯酶升高</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1级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2级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4级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5级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血肌酸磷酸激酶 MB 升高</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(9.1)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1级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(9.1)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2级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4级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5级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血钾降低</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1级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2级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4级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5级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尿晶体检出</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(9.1)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1级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(9.1)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2级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4级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5级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心率升高</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1级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2级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4级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5级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高密度脂蛋白升高</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(9.1)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1级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(9.1)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2级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4级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5级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血小板计数降低</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(9.1)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1级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2级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(9.1)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4级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5级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尿蛋白</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1级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2级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4级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5级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红细胞计数下降</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1级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2级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4级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5级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网织红细胞计数升高</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1级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2级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4级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5级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尿沉渣检出</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(9.1)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1级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(9.1)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2级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4级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5级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α- 羟丁酸脱氢酶升高</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(9.1)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1级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(9.1)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2级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4级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5级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心电图 Q 波异常</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1级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2级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4级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5级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血小板计数升高</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(9.1)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1级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(9.1)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2级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4级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5级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中性粒细胞百分比降低</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(16.7)</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1级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(16.7)</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2级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4级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5级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QRS 轴异常</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(50.0)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1级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(50.0)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2级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4级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5级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心电图示低电压</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(50.0)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1级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(50.0)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2级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4级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5级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糖化白蛋白增高</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1级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2级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4级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5级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SARS-CoV-2 检测阳性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1级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2级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4级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5级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胆汁酸增多</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(9.1)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1级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(9.1)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2级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4级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5级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12946" w:type="dxa"/>
            <w:gridSpan w:val="9"/>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0"/>
                <w:szCs w:val="10"/>
              </w:rPr>
            </w:pP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代谢及营养类疾病</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(100)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 (83.3)</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7 (87.5)</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9 (100)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8 (88.9)</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9 (81.8)</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40 (88.9)</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1级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(50.0)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(33.3)</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 (37.5)</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6 (66.7)</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 (44.4)</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 (27.3)</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19 (42.2)</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2级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(50.0)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(16.7)</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 (50.0)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(22.2)</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(22.2)</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(9.1)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11 (24.4)</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(33.3)</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(22.2)</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 (45.5)</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9 (20.0)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4级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5级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高尿酸血症</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(50.0)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(33.3)</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 (37.5)</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 (55.6)</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 (44.4)</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8 (72.7)</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23 (51.1)</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1级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(50.0)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(33.3)</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 (37.5)</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 (44.4)</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 (44.4)</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8 (72.7)</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22 (48.9)</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2级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4级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5级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高胆固醇血症</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(50.0)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(33.3)</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(25.0)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 (55.6)</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 (44.4)</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7 (63.6)</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21 (46.7)</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1级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(50.0)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(33.3)</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(25.0)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 (44.4)</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 (33.3)</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6 (54.5)</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18 (40.0)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2级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(9.1)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 (6.7)</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4级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5级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高甘油三酯血症</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(50.0)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 (50.0)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(12.5)</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6 (66.7)</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(22.2)</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6 (54.5)</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19 (42.2)</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1级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(50.0)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(12.5)</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 (44.4)</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(22.2)</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 (27.3)</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11 (24.4)</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2级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(16.7)</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(9.1)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 (6.7)</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(33.3)</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(18.2)</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 (11.1)</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4级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5级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低白蛋白血症</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(50.0)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(16.7)</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 (37.5)</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 (44.4)</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 (36.4)</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14 (31.1)</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1级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(50.0)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(16.7)</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 (37.5)</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 (44.4)</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 (36.4)</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14 (31.1)</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2级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4级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5级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高血糖症</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(16.7)</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(12.5)</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(22.2)</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 (33.3)</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6 (54.5)</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13 (28.9)</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1级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(22.2)</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 (27.3)</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6 (13.3)</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2级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(16.7)</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(12.5)</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(9.1)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 (8.9)</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(18.2)</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 (6.7)</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4级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5级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低钠血症</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(50.0)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(16.7)</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(25.0)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(22.2)</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6 (54.5)</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12 (26.7)</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1级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(50.0)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(16.7)</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(25.0)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(22.2)</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6 (54.5)</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12 (26.7)</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2级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4级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5级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低蛋白血症</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 (50.0)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(12.5)</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(22.2)</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(22.2)</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 (27.3)</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11 (24.4)</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1级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 (50.0)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(12.5)</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(22.2)</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(22.2)</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 (27.3)</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11 (24.4)</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2级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4级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5级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低镁血症</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(50.0)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(25.0)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(22.2)</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 (27.3)</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9 (20.0)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1级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(50.0)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(12.5)</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(22.2)</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 (27.3)</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8 (17.8)</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2级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(12.5)</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4级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5级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高钙血症</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(12.5)</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(22.2)</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 (36.4)</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8 (17.8)</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1级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(12.5)</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(22.2)</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 (36.4)</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8 (17.8)</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2级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4级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5级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食欲减退</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(50.0)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(25.0)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 (33.3)</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(9.1)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8 (17.8)</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1级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(50.0)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(12.5)</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 (33.3)</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(9.1)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7 (15.6)</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2级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(12.5)</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4级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5级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高脂血症</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(12.5)</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(22.2)</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 (44.4)</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(9.1)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8 (17.8)</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1级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 (33.3)</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(9.1)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 (11.1)</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2级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(12.5)</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 (6.7)</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4级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5级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低钾血症</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(16.7)</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(22.2)</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(18.2)</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6 (13.3)</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1级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(16.7)</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(22.2)</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(18.2)</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 (11.1)</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2级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4级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5级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低磷血症</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(50.0)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(16.7)</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(12.5)</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(18.2)</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6 (13.3)</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1级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(16.7)</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(9.1)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(4.4)</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2级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(50.0)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(12.5)</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(9.1)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 (8.9)</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4级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5级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高钾血症</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 (27.3)</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 (11.1)</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1级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(9.1)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(4.4)</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2级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(9.1)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(4.4)</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(9.1)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4级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5级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低氯血症</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(12.5)</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(18.2)</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 (6.7)</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1级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(12.5)</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(18.2)</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 (6.7)</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2级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4级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5级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糖尿病</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(9.1)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(4.4)</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1级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2级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(9.1)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(4.4)</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4级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5级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糖尿病酮症</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(9.1)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1级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2级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(9.1)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4级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5级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高氯血症</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(9.1)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1级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(9.1)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2级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4级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5级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高磷酸血症</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(9.1)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1级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(9.1)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2级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4级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5级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低钙血症</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(9.1)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1级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(9.1)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2级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4级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5级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低脂血症</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1级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2级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4级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5级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血脂异常</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(9.1)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1级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(9.1)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2级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4级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5级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2 型糖尿病</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1级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2级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4级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5级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12946" w:type="dxa"/>
            <w:gridSpan w:val="9"/>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0"/>
                <w:szCs w:val="10"/>
              </w:rPr>
            </w:pP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胃肠系统疾病</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(50.0)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 (66.7)</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 (50.0)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9 (100)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 (55.6)</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 (90.9)</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33 (73.3)</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1级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(50.0)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 (66.7)</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 (37.5)</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9 (100)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(22.2)</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8 (72.7)</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27 (60.0)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2级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 (33.3)</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(18.2)</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 (11.1)</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(12.5)</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4级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5级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恶心</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(16.7)</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 (37.5)</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8 (88.9)</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 (44.4)</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 (45.5)</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21 (46.7)</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1级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(16.7)</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 (37.5)</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8 (88.9)</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 (44.4)</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 (45.5)</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21 (46.7)</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2级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4级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5级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呕吐</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(16.7)</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(25.0)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 (33.3)</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 (55.6)</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7 (63.6)</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18 (40.0)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1级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(16.7)</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(25.0)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 (33.3)</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 (55.6)</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7 (63.6)</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18 (40.0)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2级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4级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5级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腹泻</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 (50.0)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(12.5)</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 (33.3)</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 (45.5)</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12 (26.7)</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1级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 (50.0)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(12.5)</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 (36.4)</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9 (20.0)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2级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(22.2)</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(9.1)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 (6.7)</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4级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5级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便秘</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(16.7)</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(25.0)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(22.2)</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(18.2)</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8 (17.8)</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1级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(16.7)</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(25.0)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(22.2)</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(18.2)</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8 (17.8)</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2级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4级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5级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腹痛</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 (50.0)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(18.2)</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6 (13.3)</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1级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 (50.0)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(18.2)</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6 (13.3)</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2级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4级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5级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腹胀</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(50.0)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(16.7)</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(18.2)</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 (11.1)</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1级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(50.0)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(16.7)</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(18.2)</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 (11.1)</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2级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4级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5级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上腹痛</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(33.3)</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(12.5)</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(9.1)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 (11.1)</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1级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(33.3)</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(12.5)</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(9.1)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 (11.1)</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2级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4级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5级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腹部不适</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(12.5)</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(9.1)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 (6.7)</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1级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(12.5)</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(9.1)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 (6.7)</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2级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4级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5级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慢性胃炎</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(12.5)</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(9.1)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(4.4)</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1级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2级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(9.1)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(12.5)</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4级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5级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口腔溃疡</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(9.1)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(4.4)</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1级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(9.1)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(4.4)</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2级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4级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5级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牙疼</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(16.7)</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(9.1)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(4.4)</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1级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(16.7)</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(9.1)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(4.4)</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2级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4级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5级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龋齿</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(16.7)</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1级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(16.7)</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2级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4级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5级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口干</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(9.1)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1级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(9.1)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2级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4级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5级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嗳气</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(9.1)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1级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(9.1)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2级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4级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5级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硬便</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(12.5)</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1级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(12.5)</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2级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4级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5级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肠胃气胀</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(9.1)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1级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(9.1)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2级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4级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5级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排便频率增加</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1级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2级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4级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5级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胃炎</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1级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2级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4级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5级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胃食管反流病</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1级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2级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4级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5级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胃下垂</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(9.1)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1级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(9.1)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2级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4级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5级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牙龈疼痛</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(9.1)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1级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(9.1)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2级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4级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5级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舌炎</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1级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2级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4级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5级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便血</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(16.7)</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1级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(16.7)</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2级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4级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5级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口腔感觉迟钝</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1级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2级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4级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5级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中上腹不适</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1级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2级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4级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5级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胃肠鸣音异常</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(12.5)</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1级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(12.5)</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2级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4级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5级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胃肠壁增厚</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1级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2级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4级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5级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12946" w:type="dxa"/>
            <w:gridSpan w:val="9"/>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0"/>
                <w:szCs w:val="10"/>
              </w:rPr>
            </w:pP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心脏器官疾病</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(100)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 (66.7)</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 (37.5)</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 (44.4)</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6 (66.7)</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9 (81.8)</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28 (62.2)</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1级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(100)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 (66.7)</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 (37.5)</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 (44.4)</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6 (66.7)</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8 (72.7)</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27 (60.0)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2级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(9.1)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4级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5级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窦性心动过缓</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(50.0)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 (50.0)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(12.5)</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(22.2)</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 (33.3)</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7 (63.6)</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17 (37.8)</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1级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(50.0)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 (50.0)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(12.5)</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(22.2)</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 (33.3)</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7 (63.6)</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17 (37.8)</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2级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4级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5级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室上性期外收缩</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 (50.0)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(25.0)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(18.2)</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7 (15.6)</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1级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 (50.0)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(25.0)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(18.2)</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7 (15.6)</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2级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4级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5级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心动过缓</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(50.0)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(16.7)</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(12.5)</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(22.2)</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6 (13.3)</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1级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(50.0)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(16.7)</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(12.5)</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(22.2)</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6 (13.3)</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2级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4级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5级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室性期外收缩</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(50.0)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(16.7)</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 (37.5)</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(9.1)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6 (13.3)</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1级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(50.0)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(16.7)</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 (37.5)</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(9.1)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6 (13.3)</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2级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4级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5级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窦性心动过速</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 (36.4)</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 (11.1)</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1级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 (27.3)</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 (8.9)</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2级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(9.1)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4级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5级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室上性心动过速</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(50.0)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(22.2)</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(9.1)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 (11.1)</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1级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(50.0)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(22.2)</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(9.1)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 (11.1)</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2级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4级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5级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心动过速</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(22.2)</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(9.1)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 (6.7)</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1级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(22.2)</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(9.1)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 (6.7)</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2级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4级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5级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房室阻滞</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(50.0)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(9.1)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(4.4)</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1级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(50.0)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(9.1)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(4.4)</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2级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4级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5级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心悸</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(16.7)</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(12.5)</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(4.4)</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1级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(16.7)</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(12.5)</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(4.4)</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2级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4级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5级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房颤</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(50.0)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1级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(50.0)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2级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4级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5级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右束支阻滞</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1级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2级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4级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5级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室内传导障碍</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(50.0)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1级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(50.0)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2级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4级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5级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快速性心律失常</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(9.1)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1级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(9.1)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2级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4级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5级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12946" w:type="dxa"/>
            <w:gridSpan w:val="9"/>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0"/>
                <w:szCs w:val="10"/>
              </w:rPr>
            </w:pP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各类神经系统疾病</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 (66.7)</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 (50.0)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 (55.6)</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 (44.4)</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8 (72.7)</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25 (55.6)</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1级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 (66.7)</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 (37.5)</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 (55.6)</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 (44.4)</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7 (63.6)</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23 (51.1)</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2级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(12.5)</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(9.1)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(4.4)</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4级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5级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头晕</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(33.3)</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(25.0)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 (33.3)</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 (33.3)</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 (45.5)</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15 (33.3)</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1级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(33.3)</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(12.5)</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 (33.3)</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 (33.3)</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 (36.4)</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13 (28.9)</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2级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(12.5)</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(9.1)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(4.4)</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4级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5级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头痛</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(33.3)</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(12.5)</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(22.2)</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 (27.3)</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9 (20.0)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1级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(33.3)</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(12.5)</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(22.2)</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 (27.3)</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9 (20.0)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2级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4级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5级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感觉减退</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(16.7)</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(12.5)</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(9.1)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 (8.9)</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1级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(16.7)</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(12.5)</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(9.1)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 (8.9)</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2级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4级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5级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味觉倒错</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(18.2)</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(4.4)</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1级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(18.2)</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(4.4)</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2级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4级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5级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头部不适</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(9.1)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(4.4)</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1级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(9.1)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(4.4)</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2级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4级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5级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自主神经系统功能失调</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(12.5)</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1级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(12.5)</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2级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4级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5级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癫痫</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(12.5)</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1级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(12.5)</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2级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4级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5级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神经痛</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(12.5)</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1级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(12.5)</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2级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4级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5级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异常感觉</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(9.1)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1级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(9.1)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2级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4级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5级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带状疱疹后神经痛</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(12.5)</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1级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(12.5)</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2级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4级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5级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痫性发作</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(12.5)</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1级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(12.5)</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2级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4级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5级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震颤</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1级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2级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4级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5级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面部歪扭</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1级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2级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4级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5级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味觉障碍</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(9.1)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1级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(9.1)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2级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4级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5级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12946" w:type="dxa"/>
            <w:gridSpan w:val="9"/>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0"/>
                <w:szCs w:val="10"/>
              </w:rPr>
            </w:pP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全身性疾病及给药部位各种反应</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(100)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 (83.3)</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 (50.0)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6 (66.7)</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 (44.4)</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 (27.3)</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24 (53.3)</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1级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(50.0)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 (66.7)</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(25.0)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6 (66.7)</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 (44.4)</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(18.2)</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19 (42.2)</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2级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(50.0)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(16.7)</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(12.5)</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(9.1)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 (8.9)</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(12.5)</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4级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5级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非心源性胸痛</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(50.0)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(16.7)</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(25.0)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(22.2)</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(22.2)</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(9.1)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9 (20.0)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1级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(25.0)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(22.2)</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(22.2)</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(9.1)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7 (15.6)</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2级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(50.0)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(16.7)</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(4.4)</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4级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5级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虚弱</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(50.0)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(33.3)</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(12.5)</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(9.1)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7 (15.6)</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1级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(50.0)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(33.3)</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(12.5)</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(9.1)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7 (15.6)</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2级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4级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5级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胸部不适</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(12.5)</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(22.2)</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(22.2)</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(9.1)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6 (13.3)</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1级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(12.5)</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(22.2)</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(22.2)</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(9.1)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6 (13.3)</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2级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4级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5级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外周水肿</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(16.7)</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(22.2)</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(22.2)</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 (11.1)</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1级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(16.7)</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(22.2)</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(22.2)</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 (11.1)</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2级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4级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5级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发热</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(16.7)</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(25.0)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 (11.1)</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1级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(16.7)</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(12.5)</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 (8.9)</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2级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(12.5)</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4级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5级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外周肿胀</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(33.3)</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(22.2)</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 (8.9)</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1级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(33.3)</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(22.2)</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 (8.9)</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2级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4级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5级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面肿</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(12.5)</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(9.1)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 (6.7)</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1级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(9.1)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(4.4)</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2级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(12.5)</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4级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5级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胸痛</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(9.1)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(4.4)</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1级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(9.1)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(4.4)</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2级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4级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5级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疲劳</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(16.7)</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(9.1)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(4.4)</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1级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(16.7)</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(9.1)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(4.4)</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2级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4级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5级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寒战</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1级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2级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4级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5级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面部水肿</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1级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2级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4级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5级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步态障碍</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1级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2级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4级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5级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饥饿感</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(12.5)</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1级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(12.5)</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2级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4级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5级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难受</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(9.1)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1级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2级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(9.1)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4级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5级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疼痛</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(9.1)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1级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(9.1)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2级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4级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5级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局部水肿</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(12.5)</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1级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2级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(12.5)</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4级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5级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异物感</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(9.1)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1级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(9.1)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2级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4级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5级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12946" w:type="dxa"/>
            <w:gridSpan w:val="9"/>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0"/>
                <w:szCs w:val="10"/>
              </w:rPr>
            </w:pP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感染及侵染类疾病</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 (83.3)</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6 (75.0)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 (44.4)</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 (55.6)</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 (36.4)</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24 (53.3)</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1级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 (50.0)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(12.5)</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(22.2)</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(22.2)</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8 (17.8)</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2级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(33.3)</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 (62.5)</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(22.2)</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 (36.4)</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13 (28.9)</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(22.2)</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 (6.7)</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4级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5级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上呼吸道感染</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(33.3)</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(25.0)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(22.2)</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 (33.3)</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(9.1)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 (22.2)</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1级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(33.3)</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(25.0)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(22.2)</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 (33.3)</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9 (20.0)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2级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(9.1)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4级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5级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尿路感染</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(33.3)</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(25.0)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(22.2)</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(18.2)</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9 (20.0)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1级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(16.7)</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(12.5)</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(18.2)</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 (11.1)</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2级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(16.7)</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(12.5)</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(22.2)</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 (8.9)</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4级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5级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感染性肺炎</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(16.7)</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(25.0)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(22.2)</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6 (13.3)</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1级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2级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(16.7)</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(25.0)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 (8.9)</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(4.4)</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4级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5级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阑尾炎</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1级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2级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4级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5级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毛囊炎</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(12.5)</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1级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(12.5)</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2级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4级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5级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带状疱疹</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(12.5)</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1级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2级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(12.5)</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4级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5级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下呼吸道感染</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1级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2级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4级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5级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鼻咽炎</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(12.5)</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1级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(12.5)</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2级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4级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5级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甲沟炎</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1级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2级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4级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5级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盆腔炎</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(9.1)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1级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(9.1)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2级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4级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5级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牙周炎</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(9.1)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1级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2级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(9.1)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4级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5级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咽炎</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(12.5)</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1级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2级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(12.5)</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4级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5级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脓疱</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(16.7)</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1级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(16.7)</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2级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4级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5级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鼻窦炎</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(9.1)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1级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2级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(9.1)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4级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5级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结核病</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(12.5)</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1级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2级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(12.5)</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4级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5级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阴道感染</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(9.1)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1级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2级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(9.1)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4级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5级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脓痰</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(12.5)</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1级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(12.5)</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2级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4级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5级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癣菌感染</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(16.7)</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1级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(16.7)</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2级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4级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5级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足部真菌感染</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1级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2级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4级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5级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COVID-19</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1级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2级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4级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5级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12946" w:type="dxa"/>
            <w:gridSpan w:val="9"/>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0"/>
                <w:szCs w:val="10"/>
              </w:rPr>
            </w:pP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肾脏及泌尿系统疾病</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(33.3)</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 (62.5)</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 (44.4)</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 (44.4)</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8 (72.7)</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23 (51.1)</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1级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(33.3)</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 (62.5)</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 (33.3)</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(22.2)</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 (36.4)</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16 (35.6)</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2级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 (36.4)</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6 (13.3)</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4级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5级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蛋白尿</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(16.7)</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 (50.0)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 (33.3)</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8 (72.7)</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17 (37.8)</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1级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(16.7)</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 (50.0)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 (36.4)</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 (22.2)</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2级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 (36.4)</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6 (13.3)</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4级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5级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血尿症</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(16.7)</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(12.5)</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(22.2)</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 (45.5)</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9 (20.0)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1级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(16.7)</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(12.5)</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(22.2)</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 (45.5)</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9 (20.0)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2级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4级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5级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排尿困难</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(4.4)</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1级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(4.4)</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2级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4级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5级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排尿障碍</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1级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2级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4级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5级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尿急</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(12.5)</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1级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(12.5)</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2级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4级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5级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夜尿症</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(9.1)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1级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(9.1)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2级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4级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5级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肾疼痛</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1级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2级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4级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5级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尿潴留</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(12.5)</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1级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(12.5)</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2级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4级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5级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白细胞尿症</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(16.7)</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1级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(16.7)</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2级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4级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5级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肾扩张</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1级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2级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4级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5级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肾功能损害</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1级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2级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4级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5级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肾积水</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1级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2级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4级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5级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12946" w:type="dxa"/>
            <w:gridSpan w:val="9"/>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0"/>
                <w:szCs w:val="10"/>
              </w:rPr>
            </w:pP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血液及淋巴系统疾病</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(50.0)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 (66.7)</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 (50.0)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 (44.4)</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 (33.3)</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6 (54.5)</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22 (48.9)</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1级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(50.0)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 (66.7)</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(25.0)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 (33.3)</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 (33.3)</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 (36.4)</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17 (37.8)</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2级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(25.0)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(18.2)</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 (11.1)</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4级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5级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贫血</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(50.0)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(33.3)</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 (50.0)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 (44.4)</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 (33.3)</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 (45.5)</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19 (42.2)</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1级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(50.0)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(33.3)</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(25.0)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 (33.3)</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 (33.3)</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 (27.3)</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14 (31.1)</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2级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(25.0)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(18.2)</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 (11.1)</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4级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5级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白细胞减少症</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(33.3)</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(4.4)</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1级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(33.3)</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(4.4)</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2级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4级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5级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白细胞增多症</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(9.1)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1级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(9.1)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2级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4级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5级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中性粒细胞减少症</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(16.7)</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1级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(16.7)</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2级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4级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5级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12946" w:type="dxa"/>
            <w:gridSpan w:val="9"/>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0"/>
                <w:szCs w:val="10"/>
              </w:rPr>
            </w:pP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呼吸系统、胸及纵隔疾病</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(100)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(33.3)</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 (50.0)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6 (66.7)</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 (33.3)</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 (36.4)</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21 (46.7)</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1级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(33.3)</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(25.0)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 (33.3)</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 (33.3)</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 (27.3)</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13 (28.9)</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2级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(100)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(25.0)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 (33.3)</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(9.1)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8 (17.8)</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4级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5级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咳嗽</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(50.0)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(16.7)</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(25.0)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6 (66.7)</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 (33.3)</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(18.2)</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15 (33.3)</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1级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(16.7)</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 (55.6)</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 (33.3)</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(9.1)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 (22.2)</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2级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(50.0)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(25.0)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(9.1)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 (11.1)</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4级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5级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流涕</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(33.3)</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(12.5)</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 (33.3)</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(9.1)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8 (17.8)</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1级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(33.3)</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(12.5)</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 (33.3)</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(9.1)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8 (17.8)</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2级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4级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5级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咯血</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(50.0)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(12.5)</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 (33.3)</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(9.1)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7 (15.6)</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1级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(50.0)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(12.5)</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(22.2)</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(9.1)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6 (13.3)</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2级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4级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5级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咳痰</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(33.3)</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(25.0)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(9.1)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7 (15.6)</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1级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(33.3)</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(25.0)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(9.1)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7 (15.6)</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2级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4级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5级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呼吸困难</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(50.0)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(16.7)</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 (33.3)</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(9.1)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6 (13.3)</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1级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(16.7)</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(22.2)</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(9.1)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 (8.9)</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2级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(50.0)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(4.4)</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4级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5级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口咽疼痛</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(16.7)</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(18.2)</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 (8.9)</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1级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(16.7)</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(18.2)</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 (8.9)</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2级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4级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5级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发声困难</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(9.1)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 (6.7)</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1级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(9.1)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 (6.7)</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2级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4级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5级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口咽不适感</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(16.7)</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(22.2)</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 (6.7)</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1级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(16.7)</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(22.2)</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 (6.7)</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2级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4级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5级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咽干</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(16.7)</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(4.4)</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1级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(16.7)</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(4.4)</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2级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4级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5级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胸腔积液</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(50.0)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(4.4)</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1级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2级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(50.0)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(4.4)</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4级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5级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呃逆</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(12.5)</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1级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(12.5)</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2级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4级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5级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鼻充血</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(12.5)</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1级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(12.5)</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2级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4级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5级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肺栓塞</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(9.1)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1级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(9.1)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2级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4级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5级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呼吸系统疾病</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1级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2级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4级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5级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咽喉刺激</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(16.7)</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1级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(16.7)</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2级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4级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5级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阻塞性气道疾病</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(9.1)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1级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(9.1)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2级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4级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5级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肺疼痛</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(12.5)</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1级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(12.5)</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2级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4级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5级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12946" w:type="dxa"/>
            <w:gridSpan w:val="9"/>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0"/>
                <w:szCs w:val="10"/>
              </w:rPr>
            </w:pP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血管与淋巴管类疾病</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(50.0)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(16.7)</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(25.0)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 (55.6)</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 (55.6)</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(18.2)</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16 (35.6)</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1级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(50.0)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(12.5)</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(22.2)</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 (33.3)</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(9.1)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8 (17.8)</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2级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(16.7)</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(22.2)</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(22.2)</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(9.1)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6 (13.3)</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(12.5)</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(4.4)</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4级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5级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高血压</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(50.0)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(16.7)</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(25.0)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 (55.6)</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 (44.4)</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(18.2)</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15 (33.3)</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1级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(50.0)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(12.5)</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(22.2)</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(22.2)</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(9.1)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7 (15.6)</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2级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(16.7)</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(22.2)</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(22.2)</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(9.1)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6 (13.3)</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(12.5)</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(4.4)</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4级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5级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静脉炎</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1级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2级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4级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5级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12946" w:type="dxa"/>
            <w:gridSpan w:val="9"/>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0"/>
                <w:szCs w:val="10"/>
              </w:rPr>
            </w:pP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各种肌肉骨骼及结缔组织疾病</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(100)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(33.3)</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(12.5)</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 (44.4)</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(22.2)</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 (36.4)</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15 (33.3)</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1级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(100)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(33.3)</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(12.5)</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 (33.3)</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 (27.3)</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12 (26.7)</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2级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(9.1)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(4.4)</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4级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5级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背痛</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(50.0)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(16.7)</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(12.5)</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 (33.3)</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 (27.3)</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 (22.2)</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1级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(50.0)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(16.7)</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(12.5)</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(22.2)</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 (27.3)</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9 (20.0)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2级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4级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5级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关节痛</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(50.0)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(16.7)</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(12.5)</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(9.1)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6 (13.3)</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1级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(50.0)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(16.7)</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(12.5)</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(9.1)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6 (13.3)</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2级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4级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5级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肢体疼痛</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(50.0)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(33.3)</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(9.1)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6 (13.3)</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1级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(50.0)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(33.3)</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 (8.9)</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2级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(9.1)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4级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5级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肌痛</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(18.2)</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 (6.7)</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1级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(18.2)</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 (6.7)</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2级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4级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5级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颈痛</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(18.2)</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 (6.7)</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1级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(18.2)</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 (6.7)</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2级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4级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5级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肌痉挛</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(18.2)</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(4.4)</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1级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(18.2)</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(4.4)</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2级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4级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5级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肌无力</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(16.7)</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(9.1)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(4.4)</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1级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(16.7)</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(9.1)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(4.4)</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2级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4级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5级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胸部肌肉骨骼疼痛</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(4.4)</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1级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(4.4)</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2级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4级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5级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关节积血</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1级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2级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4级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5级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肌肉抽搐</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1级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2级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4级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5级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颌骨疼痛</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(9.1)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1级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(9.1)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2级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4级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5级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脊柱疼痛</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1级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2级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4级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5级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软组织肿胀</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(50.0)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1级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(50.0)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2级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4级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5级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12946" w:type="dxa"/>
            <w:gridSpan w:val="9"/>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0"/>
                <w:szCs w:val="10"/>
              </w:rPr>
            </w:pP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皮肤及皮下组织类疾病</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(100)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 (50.0)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(25.0)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 (44.4)</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(22.2)</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(18.2)</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15 (33.3)</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1级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(100)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(33.3)</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(12.5)</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 (44.4)</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(22.2)</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(18.2)</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13 (28.9)</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2级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(12.5)</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(16.7)</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4级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5级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皮疹</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(33.3)</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(25.0)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(9.1)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6 (13.3)</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1级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(16.7)</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(12.5)</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(9.1)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 (8.9)</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2级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(12.5)</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(16.7)</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4级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5级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多汗</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(100)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 (8.9)</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1级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(100)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 (8.9)</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2级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4级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5级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瘙痒</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(16.7)</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(12.5)</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(9.1)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 (8.9)</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1级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(16.7)</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(9.1)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 (6.7)</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2级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(12.5)</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4级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5级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药疹</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(9.1)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(4.4)</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1级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(9.1)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(4.4)</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2级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4级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5级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皮炎</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1级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2级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4级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5级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皮肤干燥</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(16.7)</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1级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(16.7)</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2级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4级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5级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瘀斑</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(16.7)</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1级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(16.7)</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2级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4级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5级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银屑病</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(16.7)</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1级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(16.7)</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2级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4级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5级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红斑性发疹</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1级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2级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4级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5级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丘疹样皮疹</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1级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2级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4级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5级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皮肤剥脱</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1级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2级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4级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5级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12946" w:type="dxa"/>
            <w:gridSpan w:val="9"/>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0"/>
                <w:szCs w:val="10"/>
              </w:rPr>
            </w:pP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眼器官疾病</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(33.3)</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(22.2)</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(18.2)</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7 (15.6)</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1级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(33.3)</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(22.2)</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(18.2)</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7 (15.6)</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2级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4级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5级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视物模糊</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(18.2)</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 (6.7)</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1级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(18.2)</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 (6.7)</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2级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4级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5级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视力疲劳</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(16.7)</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1级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(16.7)</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2级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4级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5级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白内障</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1级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2级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4级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5级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结膜出血</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(16.7)</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1级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(16.7)</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2级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4级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5级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眼痛</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1级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2级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4级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5级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流泪增加</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(16.7)</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1级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(16.7)</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2级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4级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5级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翼状胬肉</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(9.1)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1级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(9.1)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2级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4级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5级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屈光障碍</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(9.1)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1级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(9.1)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2级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4级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5级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12946" w:type="dxa"/>
            <w:gridSpan w:val="9"/>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0"/>
                <w:szCs w:val="10"/>
              </w:rPr>
            </w:pP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精神病类</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(50.0)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(12.5)</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 (33.3)</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(9.1)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7 (15.6)</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1级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(50.0)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(12.5)</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 (33.3)</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6 (13.3)</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2级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(9.1)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4级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5级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失眠</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(50.0)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(12.5)</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(22.2)</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(9.1)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6 (13.3)</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1级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(50.0)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(12.5)</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(22.2)</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 (11.1)</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2级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(9.1)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4级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5级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抽动</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(9.1)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(4.4)</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1级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(9.1)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(4.4)</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2级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4级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5级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焦虑</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(9.1)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1级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2级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(9.1)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4级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5级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12946" w:type="dxa"/>
            <w:gridSpan w:val="9"/>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0"/>
                <w:szCs w:val="10"/>
              </w:rPr>
            </w:pP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耳及迷路类疾病</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(12.5)</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(22.2)</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(18.2)</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6 (13.3)</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1级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(12.5)</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(22.2)</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(18.2)</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6 (13.3)</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2级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4级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5级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耳鸣</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(22.2)</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(18.2)</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 (11.1)</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1级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(22.2)</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(18.2)</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 (11.1)</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2级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4级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5级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晕动病</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(12.5)</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1级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(12.5)</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2级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4级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5级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12946" w:type="dxa"/>
            <w:gridSpan w:val="9"/>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0"/>
                <w:szCs w:val="10"/>
              </w:rPr>
            </w:pP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各类损伤、中毒及操作并发症</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(16.7)</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(22.2)</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(9.1)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 (8.9)</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1级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(16.7)</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(4.4)</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2级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(9.1)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(4.4)</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4级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5级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骨折</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1级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2级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4级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5级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软组织损伤</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(9.1)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1级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2级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(9.1)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4级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5级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挫伤</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(16.7)</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1级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(16.7)</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2级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4级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5级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切口位置疼痛</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1级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2级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4级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5级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12946" w:type="dxa"/>
            <w:gridSpan w:val="9"/>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0"/>
                <w:szCs w:val="10"/>
              </w:rPr>
            </w:pP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肝胆系统疾病</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(9.1)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(4.4)</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1级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2级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4级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(9.1)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5级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肝功能异常</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(9.1)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(4.4)</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1级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2级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4级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(9.1)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5级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12946" w:type="dxa"/>
            <w:gridSpan w:val="9"/>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0"/>
                <w:szCs w:val="10"/>
              </w:rPr>
            </w:pP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生殖系统及乳腺疾病</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(9.1)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(4.4)</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1级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(9.1)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(4.4)</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2级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4级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5级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绝经期症状</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(9.1)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1级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(9.1)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2级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4级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5级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盆腔疼痛</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1级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2级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4级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5级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生殖器瘙痒</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(9.1)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1级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(9.1)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2级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4级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5级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盆腔积液</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(9.1)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1级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(9.1)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2级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4级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5级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12946" w:type="dxa"/>
            <w:gridSpan w:val="9"/>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0"/>
                <w:szCs w:val="10"/>
              </w:rPr>
            </w:pP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内分泌系统疾病</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1级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2级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4级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5级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甲状旁腺功能减退症</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1级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2级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4级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5级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12946" w:type="dxa"/>
            <w:gridSpan w:val="9"/>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0"/>
                <w:szCs w:val="10"/>
              </w:rPr>
            </w:pP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免疫系统疾病</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1级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2级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4级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5级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过敏性休克</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1级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2级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4级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5级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12946" w:type="dxa"/>
            <w:gridSpan w:val="9"/>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0"/>
                <w:szCs w:val="10"/>
              </w:rPr>
            </w:pP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良性、恶性及性质不明的肿瘤（包括囊状和息肉状）</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(12.5)</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1级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2级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(12.5)</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4级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5级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B 细胞淋巴瘤</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(12.5)</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1级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2级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(12.5)</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4级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5级</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12946" w:type="dxa"/>
            <w:gridSpan w:val="9"/>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0"/>
                <w:szCs w:val="10"/>
              </w:rPr>
            </w:pPr>
          </w:p>
        </w:tc>
      </w:tr>
      <w:tr>
        <w:tblPrEx>
          <w:tblW w:w="5000" w:type="pct"/>
          <w:jc w:val="center"/>
          <w:tblInd w:w="0" w:type="dxa"/>
          <w:tblLayout w:type="fixed"/>
          <w:tblCellMar>
            <w:top w:w="0" w:type="dxa"/>
            <w:left w:w="0" w:type="dxa"/>
            <w:bottom w:w="0" w:type="dxa"/>
            <w:right w:w="0" w:type="dxa"/>
          </w:tblCellMar>
        </w:tblPrEx>
        <w:trPr>
          <w:cantSplit/>
          <w:jc w:val="center"/>
        </w:trPr>
        <w:tc>
          <w:tcPr>
            <w:tcW w:w="12946" w:type="dxa"/>
            <w:gridSpan w:val="9"/>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left"/>
              <w:rPr>
                <w:rFonts w:ascii="SimSun" w:hAnsi="SimSun" w:cs="SimSun"/>
                <w:color w:val="000000"/>
                <w:sz w:val="2"/>
                <w:szCs w:val="2"/>
              </w:rPr>
            </w:pPr>
          </w:p>
        </w:tc>
      </w:tr>
      <w:tr>
        <w:tblPrEx>
          <w:tblW w:w="5000" w:type="pct"/>
          <w:jc w:val="center"/>
          <w:tblInd w:w="0" w:type="dxa"/>
          <w:tblLayout w:type="fixed"/>
          <w:tblCellMar>
            <w:top w:w="0" w:type="dxa"/>
            <w:left w:w="0" w:type="dxa"/>
            <w:bottom w:w="0" w:type="dxa"/>
            <w:right w:w="0" w:type="dxa"/>
          </w:tblCellMar>
        </w:tblPrEx>
        <w:trPr>
          <w:cantSplit/>
          <w:jc w:val="center"/>
        </w:trPr>
        <w:tc>
          <w:tcPr>
            <w:tcW w:w="12946" w:type="dxa"/>
            <w:gridSpan w:val="9"/>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来源：列表16.2.7.2</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MedDRA = 监管活动医学词典，使用MedDRA 26.1版编码不良事件。</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CTCAE= 不良事件通用术语标准 版本4.03或更高版本。</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治疗期间不良事件（TEAE）指自首次试验用药到最后一次用药后30天内发生的不良事件，和末次给药后30天后判断与试验药物相关的AE。</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如果受试者在一个系统器官分类或首选术语下发生的不良事件超过一起，则该受试者在该系统器官分类或该首选术语下按最大严重程度仅计数一次。如果TEAE严重程度信息缺失，则归类为3级，并进行相应分析。</w:t>
            </w:r>
          </w:p>
        </w:tc>
      </w:tr>
    </w:tbl>
    <w:p/>
    <w:tbl>
      <w:tblPr>
        <w:tblStyle w:val="TableNormal"/>
        <w:tblW w:w="5000" w:type="pct"/>
        <w:jc w:val="center"/>
        <w:tblInd w:w="0" w:type="dxa"/>
        <w:tblLayout w:type="fixed"/>
        <w:tblCellMar>
          <w:top w:w="0" w:type="dxa"/>
          <w:left w:w="0" w:type="dxa"/>
          <w:bottom w:w="0" w:type="dxa"/>
          <w:right w:w="0" w:type="dxa"/>
        </w:tblCellMar>
      </w:tblPr>
      <w:tblGrid>
        <w:gridCol w:w="2588"/>
        <w:gridCol w:w="808"/>
        <w:gridCol w:w="808"/>
        <w:gridCol w:w="807"/>
        <w:gridCol w:w="807"/>
        <w:gridCol w:w="807"/>
        <w:gridCol w:w="807"/>
        <w:gridCol w:w="807"/>
        <w:gridCol w:w="807"/>
      </w:tblGrid>
      <w:tr>
        <w:tblPrEx>
          <w:tblW w:w="5000" w:type="pct"/>
          <w:jc w:val="center"/>
          <w:tblInd w:w="0" w:type="dxa"/>
          <w:tblLayout w:type="fixed"/>
          <w:tblCellMar>
            <w:top w:w="0" w:type="dxa"/>
            <w:left w:w="0" w:type="dxa"/>
            <w:bottom w:w="0" w:type="dxa"/>
            <w:right w:w="0" w:type="dxa"/>
          </w:tblCellMar>
        </w:tblPrEx>
        <w:trPr>
          <w:cantSplit/>
          <w:tblHeader/>
          <w:jc w:val="center"/>
        </w:trPr>
        <w:tc>
          <w:tcPr>
            <w:tcW w:w="3730" w:type="dxa"/>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left"/>
              <w:rPr>
                <w:rFonts w:ascii="SimSun" w:hAnsi="SimSun" w:cs="SimSun"/>
                <w:color w:val="000000"/>
                <w:sz w:val="2"/>
                <w:szCs w:val="2"/>
              </w:rPr>
            </w:pPr>
            <w:r>
              <w:rPr>
                <w:rFonts w:ascii="Times New Roman" w:eastAsia="宋体" w:hAnsi="Times New Roman" w:cs="Times New Roman"/>
                <w:snapToGrid/>
                <w:color w:val="000000"/>
                <w:sz w:val="16"/>
                <w:szCs w:val="16"/>
              </w:rPr>
              <w:t>系统器官分类</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xml:space="preserve">  首选术语</w:t>
            </w:r>
            <w:r>
              <w:rPr>
                <w:rFonts w:ascii="Times New Roman" w:eastAsia="宋体" w:hAnsi="Times New Roman" w:cs="Times New Roman"/>
                <w:snapToGrid/>
                <w:color w:val="000000"/>
                <w:sz w:val="16"/>
                <w:szCs w:val="16"/>
              </w:rPr>
              <w:br/>
            </w:r>
          </w:p>
        </w:tc>
        <w:tc>
          <w:tcPr>
            <w:tcW w:w="1152" w:type="dxa"/>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center"/>
              <w:rPr>
                <w:rFonts w:ascii="SimSun" w:hAnsi="SimSun" w:cs="SimSun"/>
                <w:color w:val="000000"/>
                <w:sz w:val="2"/>
                <w:szCs w:val="2"/>
              </w:rPr>
            </w:pPr>
            <w:r>
              <w:rPr>
                <w:rFonts w:ascii="Times New Roman" w:eastAsia="宋体" w:hAnsi="Times New Roman" w:cs="Times New Roman"/>
                <w:snapToGrid/>
                <w:color w:val="000000"/>
                <w:sz w:val="16"/>
                <w:szCs w:val="16"/>
              </w:rPr>
              <w:t>统计量</w:t>
            </w:r>
            <w:r>
              <w:rPr>
                <w:rFonts w:ascii="Times New Roman" w:eastAsia="宋体" w:hAnsi="Times New Roman" w:cs="Times New Roman"/>
                <w:snapToGrid/>
                <w:color w:val="000000"/>
                <w:sz w:val="16"/>
                <w:szCs w:val="16"/>
              </w:rPr>
              <w:br/>
            </w:r>
          </w:p>
        </w:tc>
        <w:tc>
          <w:tcPr>
            <w:tcW w:w="1152" w:type="dxa"/>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center"/>
              <w:rPr>
                <w:rFonts w:ascii="SimSun" w:hAnsi="SimSun" w:cs="SimSun"/>
                <w:color w:val="000000"/>
                <w:sz w:val="2"/>
                <w:szCs w:val="2"/>
              </w:rPr>
            </w:pPr>
            <w:r>
              <w:rPr>
                <w:rFonts w:ascii="Times New Roman" w:eastAsia="宋体" w:hAnsi="Times New Roman" w:cs="Times New Roman"/>
                <w:snapToGrid/>
                <w:color w:val="000000"/>
                <w:sz w:val="16"/>
                <w:szCs w:val="16"/>
              </w:rPr>
              <w:t>20mg</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(N=2)</w:t>
            </w:r>
            <w:r>
              <w:rPr>
                <w:rFonts w:ascii="Times New Roman" w:eastAsia="宋体" w:hAnsi="Times New Roman" w:cs="Times New Roman"/>
                <w:snapToGrid/>
                <w:color w:val="000000"/>
                <w:sz w:val="16"/>
                <w:szCs w:val="16"/>
              </w:rPr>
              <w:br/>
            </w:r>
          </w:p>
        </w:tc>
        <w:tc>
          <w:tcPr>
            <w:tcW w:w="1152" w:type="dxa"/>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center"/>
              <w:rPr>
                <w:rFonts w:ascii="SimSun" w:hAnsi="SimSun" w:cs="SimSun"/>
                <w:color w:val="000000"/>
                <w:sz w:val="2"/>
                <w:szCs w:val="2"/>
              </w:rPr>
            </w:pPr>
            <w:r>
              <w:rPr>
                <w:rFonts w:ascii="Times New Roman" w:eastAsia="宋体" w:hAnsi="Times New Roman" w:cs="Times New Roman"/>
                <w:snapToGrid/>
                <w:color w:val="000000"/>
                <w:sz w:val="16"/>
                <w:szCs w:val="16"/>
              </w:rPr>
              <w:t>40mg</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(N=6)</w:t>
            </w:r>
            <w:r>
              <w:rPr>
                <w:rFonts w:ascii="Times New Roman" w:eastAsia="宋体" w:hAnsi="Times New Roman" w:cs="Times New Roman"/>
                <w:snapToGrid/>
                <w:color w:val="000000"/>
                <w:sz w:val="16"/>
                <w:szCs w:val="16"/>
              </w:rPr>
              <w:br/>
            </w:r>
          </w:p>
        </w:tc>
        <w:tc>
          <w:tcPr>
            <w:tcW w:w="1152" w:type="dxa"/>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center"/>
              <w:rPr>
                <w:rFonts w:ascii="SimSun" w:hAnsi="SimSun" w:cs="SimSun"/>
                <w:color w:val="000000"/>
                <w:sz w:val="2"/>
                <w:szCs w:val="2"/>
              </w:rPr>
            </w:pPr>
            <w:r>
              <w:rPr>
                <w:rFonts w:ascii="Times New Roman" w:eastAsia="宋体" w:hAnsi="Times New Roman" w:cs="Times New Roman"/>
                <w:snapToGrid/>
                <w:color w:val="000000"/>
                <w:sz w:val="16"/>
                <w:szCs w:val="16"/>
              </w:rPr>
              <w:t>80mg</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(N=8)</w:t>
            </w:r>
            <w:r>
              <w:rPr>
                <w:rFonts w:ascii="Times New Roman" w:eastAsia="宋体" w:hAnsi="Times New Roman" w:cs="Times New Roman"/>
                <w:snapToGrid/>
                <w:color w:val="000000"/>
                <w:sz w:val="16"/>
                <w:szCs w:val="16"/>
              </w:rPr>
              <w:br/>
            </w:r>
          </w:p>
        </w:tc>
        <w:tc>
          <w:tcPr>
            <w:tcW w:w="1152" w:type="dxa"/>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center"/>
              <w:rPr>
                <w:rFonts w:ascii="SimSun" w:hAnsi="SimSun" w:cs="SimSun"/>
                <w:color w:val="000000"/>
                <w:sz w:val="2"/>
                <w:szCs w:val="2"/>
              </w:rPr>
            </w:pPr>
            <w:r>
              <w:rPr>
                <w:rFonts w:ascii="Times New Roman" w:eastAsia="宋体" w:hAnsi="Times New Roman" w:cs="Times New Roman"/>
                <w:snapToGrid/>
                <w:color w:val="000000"/>
                <w:sz w:val="16"/>
                <w:szCs w:val="16"/>
              </w:rPr>
              <w:t>120mg</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(N=9)</w:t>
            </w:r>
            <w:r>
              <w:rPr>
                <w:rFonts w:ascii="Times New Roman" w:eastAsia="宋体" w:hAnsi="Times New Roman" w:cs="Times New Roman"/>
                <w:snapToGrid/>
                <w:color w:val="000000"/>
                <w:sz w:val="16"/>
                <w:szCs w:val="16"/>
              </w:rPr>
              <w:br/>
            </w:r>
          </w:p>
        </w:tc>
        <w:tc>
          <w:tcPr>
            <w:tcW w:w="1152" w:type="dxa"/>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center"/>
              <w:rPr>
                <w:rFonts w:ascii="SimSun" w:hAnsi="SimSun" w:cs="SimSun"/>
                <w:color w:val="000000"/>
                <w:sz w:val="2"/>
                <w:szCs w:val="2"/>
              </w:rPr>
            </w:pPr>
            <w:r>
              <w:rPr>
                <w:rFonts w:ascii="Times New Roman" w:eastAsia="宋体" w:hAnsi="Times New Roman" w:cs="Times New Roman"/>
                <w:snapToGrid/>
                <w:color w:val="000000"/>
                <w:sz w:val="16"/>
                <w:szCs w:val="16"/>
              </w:rPr>
              <w:t>160mg</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(N=9)</w:t>
            </w:r>
            <w:r>
              <w:rPr>
                <w:rFonts w:ascii="Times New Roman" w:eastAsia="宋体" w:hAnsi="Times New Roman" w:cs="Times New Roman"/>
                <w:snapToGrid/>
                <w:color w:val="000000"/>
                <w:sz w:val="16"/>
                <w:szCs w:val="16"/>
              </w:rPr>
              <w:br/>
            </w:r>
          </w:p>
        </w:tc>
        <w:tc>
          <w:tcPr>
            <w:tcW w:w="1152" w:type="dxa"/>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center"/>
              <w:rPr>
                <w:rFonts w:ascii="SimSun" w:hAnsi="SimSun" w:cs="SimSun"/>
                <w:color w:val="000000"/>
                <w:sz w:val="2"/>
                <w:szCs w:val="2"/>
              </w:rPr>
            </w:pPr>
            <w:r>
              <w:rPr>
                <w:rFonts w:ascii="Times New Roman" w:eastAsia="宋体" w:hAnsi="Times New Roman" w:cs="Times New Roman"/>
                <w:snapToGrid/>
                <w:color w:val="000000"/>
                <w:sz w:val="16"/>
                <w:szCs w:val="16"/>
              </w:rPr>
              <w:t>210mg</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(N=11)</w:t>
            </w:r>
            <w:r>
              <w:rPr>
                <w:rFonts w:ascii="Times New Roman" w:eastAsia="宋体" w:hAnsi="Times New Roman" w:cs="Times New Roman"/>
                <w:snapToGrid/>
                <w:color w:val="000000"/>
                <w:sz w:val="16"/>
                <w:szCs w:val="16"/>
              </w:rPr>
              <w:br/>
            </w:r>
          </w:p>
        </w:tc>
        <w:tc>
          <w:tcPr>
            <w:tcW w:w="1152" w:type="dxa"/>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center"/>
              <w:rPr>
                <w:rFonts w:ascii="SimSun" w:hAnsi="SimSun" w:cs="SimSun"/>
                <w:color w:val="000000"/>
                <w:sz w:val="2"/>
                <w:szCs w:val="2"/>
              </w:rPr>
            </w:pPr>
            <w:r>
              <w:rPr>
                <w:rFonts w:ascii="Times New Roman" w:eastAsia="宋体" w:hAnsi="Times New Roman" w:cs="Times New Roman"/>
                <w:snapToGrid/>
                <w:color w:val="000000"/>
                <w:sz w:val="16"/>
                <w:szCs w:val="16"/>
              </w:rPr>
              <w:t>总计</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(N=45)</w:t>
            </w:r>
            <w:r>
              <w:rPr>
                <w:rFonts w:ascii="Times New Roman" w:eastAsia="宋体" w:hAnsi="Times New Roman" w:cs="Times New Roman"/>
                <w:snapToGrid/>
                <w:color w:val="000000"/>
                <w:sz w:val="16"/>
                <w:szCs w:val="16"/>
              </w:rPr>
              <w:br/>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任何与研究药物相关的严重的TEAEs</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(9.1)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12946" w:type="dxa"/>
            <w:gridSpan w:val="9"/>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各类检查</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(9.1)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天门冬氨酸氨基转移酶升高</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(9.1)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12946" w:type="dxa"/>
            <w:gridSpan w:val="9"/>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代谢及营养类疾病</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(9.1)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糖尿病酮症</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(9.1)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12946" w:type="dxa"/>
            <w:gridSpan w:val="9"/>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p>
        </w:tc>
      </w:tr>
      <w:tr>
        <w:tblPrEx>
          <w:tblW w:w="5000" w:type="pct"/>
          <w:jc w:val="center"/>
          <w:tblInd w:w="0" w:type="dxa"/>
          <w:tblLayout w:type="fixed"/>
          <w:tblCellMar>
            <w:top w:w="0" w:type="dxa"/>
            <w:left w:w="0" w:type="dxa"/>
            <w:bottom w:w="0" w:type="dxa"/>
            <w:right w:w="0" w:type="dxa"/>
          </w:tblCellMar>
        </w:tblPrEx>
        <w:trPr>
          <w:cantSplit/>
          <w:jc w:val="center"/>
        </w:trPr>
        <w:tc>
          <w:tcPr>
            <w:tcW w:w="12946" w:type="dxa"/>
            <w:gridSpan w:val="9"/>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left"/>
              <w:rPr>
                <w:rFonts w:ascii="SimSun" w:hAnsi="SimSun" w:cs="SimSun"/>
                <w:color w:val="000000"/>
                <w:sz w:val="2"/>
                <w:szCs w:val="2"/>
              </w:rPr>
            </w:pPr>
          </w:p>
        </w:tc>
      </w:tr>
      <w:tr>
        <w:tblPrEx>
          <w:tblW w:w="5000" w:type="pct"/>
          <w:jc w:val="center"/>
          <w:tblInd w:w="0" w:type="dxa"/>
          <w:tblLayout w:type="fixed"/>
          <w:tblCellMar>
            <w:top w:w="0" w:type="dxa"/>
            <w:left w:w="0" w:type="dxa"/>
            <w:bottom w:w="0" w:type="dxa"/>
            <w:right w:w="0" w:type="dxa"/>
          </w:tblCellMar>
        </w:tblPrEx>
        <w:trPr>
          <w:cantSplit/>
          <w:jc w:val="center"/>
        </w:trPr>
        <w:tc>
          <w:tcPr>
            <w:tcW w:w="12946" w:type="dxa"/>
            <w:gridSpan w:val="9"/>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来源：列表16.2.7.4</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按照总计列中系统器官分类和各系统器官分类下首选术语发生频率降序排列。</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MedDRA = 监管活动医学词典，使用MedDRA 26.1版编码不良事件。</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CTCAE= 不良事件通用术语标准 版本4.03或更高版本。</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治疗期间不良事件（TEAE）指自首次试验用药到最后一次用药后30天内发生的不良事件，和末次给药后30天后判断与试验药物相关的AE。</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由于每例受试者可能发生超过1次不良事件，因此每列中的受试者例数不能相加。对于多次发生不良事件的受试者，在每个系统器官分类和首选术语下最多计数一次。仅计算每例受试者每个系统器官分类和首选术语中最严重的事件。</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与研究药物相关定义为与研究药物的关系为肯定相关、很可能相关、可能相关以及相关性缺失的不良事件。</w:t>
            </w:r>
          </w:p>
        </w:tc>
      </w:tr>
    </w:tbl>
    <w:p>
      <w:pPr>
        <w:pStyle w:val="ERIS4"/>
        <w:numPr>
          <w:ilvl w:val="12"/>
          <w:numId w:val="0"/>
        </w:numPr>
        <w:adjustRightInd w:val="0"/>
        <w:snapToGrid w:val="0"/>
        <w:spacing w:after="0" w:line="360" w:lineRule="auto"/>
        <w:jc w:val="both"/>
        <w:outlineLvl w:val="3"/>
        <w:rPr>
          <w:rFonts w:cs="Times New Roman"/>
        </w:rPr>
      </w:pPr>
      <w:r>
        <w:rPr>
          <w:rFonts w:cs="Times New Roman"/>
        </w:rPr>
        <w:t>1</w:t>
      </w:r>
      <w:r>
        <w:rPr>
          <w:rFonts w:cs="Times New Roman" w:hint="eastAsia"/>
          <w:lang w:val="en-US" w:eastAsia="zh-CN"/>
        </w:rPr>
        <w:t>1</w:t>
      </w:r>
      <w:r>
        <w:rPr>
          <w:rFonts w:cs="Times New Roman"/>
        </w:rPr>
        <w:t>.2.2.2</w:t>
      </w:r>
      <w:r>
        <w:rPr>
          <w:rFonts w:cs="Times New Roman" w:hint="eastAsia"/>
        </w:rPr>
        <w:t xml:space="preserve"> </w:t>
      </w:r>
      <w:r>
        <w:rPr>
          <w:rFonts w:cs="Times New Roman"/>
        </w:rPr>
        <w:t>不良事件与研究药物的关系</w:t>
      </w:r>
    </w:p>
    <w:p>
      <w:pPr>
        <w:pStyle w:val="ERIS5"/>
        <w:numPr>
          <w:ilvl w:val="4"/>
          <w:numId w:val="0"/>
        </w:numPr>
        <w:ind w:firstLine="0"/>
        <w:outlineLvl w:val="4"/>
        <w:pPrChange w:id="539" w:author="李兴栋" w:date="2024-04-09T14:44:33Z">
          <w:pPr>
            <w:pStyle w:val="ERIS"/>
            <w:ind w:firstLine="0"/>
            <w:outlineLvl w:val="4"/>
          </w:pPr>
        </w:pPrChange>
        <w:rPr>
          <w:rFonts w:cstheme="minorBidi"/>
          <w:b/>
          <w:bCs w:val="0"/>
          <w:rPrChange w:id="540" w:author="李兴栋" w:date="2024-04-09T14:44:20Z">
            <w:rPr>
              <w:rFonts w:cs="Times New Roman"/>
              <w:b/>
              <w:bCs/>
            </w:rPr>
          </w:rPrChange>
        </w:rPr>
      </w:pPr>
      <w:r>
        <w:rPr>
          <w:rFonts w:cstheme="minorBidi"/>
          <w:b/>
          <w:bCs w:val="0"/>
          <w:rPrChange w:id="541" w:author="李兴栋" w:date="2024-04-09T14:44:20Z">
            <w:rPr>
              <w:rFonts w:cs="Times New Roman"/>
              <w:b/>
              <w:bCs/>
            </w:rPr>
          </w:rPrChange>
        </w:rPr>
        <w:t>1</w:t>
      </w:r>
      <w:r>
        <w:rPr>
          <w:rFonts w:cstheme="minorBidi" w:hint="default"/>
          <w:b/>
          <w:bCs w:val="0"/>
          <w:lang w:val="en-US" w:eastAsia="zh-CN"/>
          <w:rPrChange w:id="542" w:author="李兴栋" w:date="2024-04-09T14:44:33Z">
            <w:rPr>
              <w:rFonts w:cs="Times New Roman" w:hint="eastAsia"/>
              <w:b/>
              <w:bCs/>
              <w:lang w:val="en-US" w:eastAsia="zh-CN"/>
            </w:rPr>
          </w:rPrChange>
        </w:rPr>
        <w:t>1</w:t>
      </w:r>
      <w:r>
        <w:rPr>
          <w:rFonts w:cstheme="minorBidi"/>
          <w:b/>
          <w:bCs w:val="0"/>
          <w:rPrChange w:id="543" w:author="李兴栋" w:date="2024-04-09T14:44:20Z">
            <w:rPr>
              <w:rFonts w:cs="Times New Roman"/>
              <w:b/>
              <w:bCs/>
            </w:rPr>
          </w:rPrChange>
        </w:rPr>
        <w:t>.2.2.2.1</w:t>
      </w:r>
      <w:r>
        <w:rPr>
          <w:rFonts w:cstheme="minorBidi" w:hint="default"/>
          <w:b/>
          <w:bCs w:val="0"/>
          <w:rPrChange w:id="544" w:author="李兴栋" w:date="2024-04-09T14:44:20Z">
            <w:rPr>
              <w:rFonts w:cs="Times New Roman" w:hint="eastAsia"/>
              <w:b/>
              <w:bCs/>
            </w:rPr>
          </w:rPrChange>
        </w:rPr>
        <w:t xml:space="preserve"> </w:t>
      </w:r>
      <w:r>
        <w:rPr>
          <w:rFonts w:cstheme="minorBidi"/>
          <w:b/>
          <w:bCs w:val="0"/>
          <w:rPrChange w:id="545" w:author="李兴栋" w:date="2024-04-09T14:44:20Z">
            <w:rPr>
              <w:rFonts w:cs="Times New Roman"/>
              <w:b/>
              <w:bCs/>
            </w:rPr>
          </w:rPrChange>
        </w:rPr>
        <w:t>由于TEAE发生剂量暂停</w:t>
      </w:r>
    </w:p>
    <w:p>
      <w:pPr>
        <w:pStyle w:val="ERIS"/>
        <w:ind w:firstLine="480" w:firstLineChars="200"/>
        <w:jc w:val="left"/>
      </w:pPr>
      <w:r>
        <w:rPr>
          <w:rFonts w:ascii="Times New Roman" w:eastAsia="宋体" w:hAnsi="Times New Roman" w:cs="Times New Roman"/>
          <w:sz w:val="24"/>
        </w:rPr>
        <w:t>安全性分析集的45例受试者中，有19例（42.2%）受试者由于TEAE发生剂量暂停，按首选语列出的TEAE包括蛋白尿13.3%（6例），血葡萄糖升高6.7%（3例），糖尿病4.4%（2例），高血糖症4.4%（2例），高甘油三酯血症4.4%（2例），中性粒细胞计数降低4.4%（2例），呕吐4.4%（2例），体重降低4.4%（2例），天门冬氨酸氨基转移酶升高2.2%（1例），B细胞淋巴瘤2.2%（1例），血甘油三酯升高2.2%（1例），慢性胃炎2.2%（1例），心电图QT间期延长2.2%（1例），肝功能异常2.2%（1例），高钾血症2.2%（1例），高血压2.2%（1例），高尿酸血症2.2%（1例），低钾血症2.2%（1例），下呼吸道感染2.2%（1例），恶心2.2%（1例），感染性肺炎4.4%（2例），尿蛋白2.2%（1例）。结果详见表14.3.2.19.1和列表16.2.7.6。</w:t>
      </w:r>
    </w:p>
    <w:p>
      <w:pPr>
        <w:pStyle w:val="ERIS"/>
        <w:ind w:firstLine="480" w:firstLineChars="200"/>
        <w:jc w:val="left"/>
      </w:pPr>
      <w:r>
        <w:rPr>
          <w:rFonts w:ascii="Times New Roman" w:eastAsia="宋体" w:hAnsi="Times New Roman" w:cs="Times New Roman"/>
          <w:sz w:val="24"/>
        </w:rPr>
        <w:t>各剂量组因TEAE暂停用药的发生率分别：20mg剂量组0未发生因TEAE暂停用药，40mg剂量组2例（33.3%），80mg剂量组3例（37.5%），120mg剂量组4例（44.4%），160mg剂量组3例（33.3%）和210mg剂量组7例（63.6%）。</w:t>
      </w:r>
    </w:p>
    <w:p>
      <w:pPr>
        <w:pStyle w:val="ERIS5"/>
        <w:numPr>
          <w:ilvl w:val="4"/>
          <w:numId w:val="0"/>
        </w:numPr>
        <w:adjustRightInd w:val="0"/>
        <w:snapToGrid w:val="0"/>
        <w:spacing w:after="0" w:line="360" w:lineRule="auto"/>
        <w:ind w:firstLine="0"/>
        <w:jc w:val="both"/>
        <w:outlineLvl w:val="4"/>
        <w:pPrChange w:id="546" w:author="李兴栋" w:date="2024-04-09T14:43:58Z">
          <w:pPr>
            <w:pStyle w:val="ERIS"/>
            <w:adjustRightInd w:val="0"/>
            <w:snapToGrid w:val="0"/>
            <w:spacing w:after="0" w:line="360" w:lineRule="auto"/>
            <w:ind w:firstLine="0"/>
            <w:jc w:val="both"/>
            <w:outlineLvl w:val="4"/>
          </w:pPr>
        </w:pPrChange>
        <w:rPr>
          <w:rFonts w:cstheme="minorBidi"/>
          <w:b/>
          <w:bCs w:val="0"/>
          <w:rPrChange w:id="547" w:author="李兴栋" w:date="2024-04-09T14:43:58Z">
            <w:rPr>
              <w:rFonts w:cs="Times New Roman"/>
              <w:b/>
              <w:bCs/>
            </w:rPr>
          </w:rPrChange>
        </w:rPr>
      </w:pPr>
      <w:r>
        <w:rPr>
          <w:rFonts w:cstheme="minorBidi"/>
          <w:b/>
          <w:bCs w:val="0"/>
          <w:rPrChange w:id="548" w:author="李兴栋" w:date="2024-04-09T14:43:58Z">
            <w:rPr>
              <w:rFonts w:cs="Times New Roman"/>
              <w:b/>
              <w:bCs/>
            </w:rPr>
          </w:rPrChange>
        </w:rPr>
        <w:t>1</w:t>
      </w:r>
      <w:r>
        <w:rPr>
          <w:rFonts w:cstheme="minorBidi" w:hint="default"/>
          <w:b/>
          <w:bCs w:val="0"/>
          <w:lang w:val="en-US" w:eastAsia="zh-CN"/>
          <w:rPrChange w:id="549" w:author="李兴栋" w:date="2024-04-09T14:43:58Z">
            <w:rPr>
              <w:rFonts w:cs="Times New Roman" w:hint="eastAsia"/>
              <w:b/>
              <w:bCs/>
              <w:lang w:val="en-US" w:eastAsia="zh-CN"/>
            </w:rPr>
          </w:rPrChange>
        </w:rPr>
        <w:t>1</w:t>
      </w:r>
      <w:r>
        <w:rPr>
          <w:rFonts w:cstheme="minorBidi"/>
          <w:b/>
          <w:bCs w:val="0"/>
          <w:rPrChange w:id="550" w:author="李兴栋" w:date="2024-04-09T14:43:58Z">
            <w:rPr>
              <w:rFonts w:cs="Times New Roman"/>
              <w:b/>
              <w:bCs/>
            </w:rPr>
          </w:rPrChange>
        </w:rPr>
        <w:t>.2.2.2.3</w:t>
      </w:r>
      <w:r>
        <w:rPr>
          <w:rFonts w:cstheme="minorBidi" w:hint="default"/>
          <w:b/>
          <w:bCs w:val="0"/>
          <w:rPrChange w:id="551" w:author="李兴栋" w:date="2024-04-09T14:43:58Z">
            <w:rPr>
              <w:rFonts w:cs="Times New Roman" w:hint="eastAsia"/>
              <w:b/>
              <w:bCs/>
            </w:rPr>
          </w:rPrChange>
        </w:rPr>
        <w:t xml:space="preserve"> </w:t>
      </w:r>
      <w:r>
        <w:rPr>
          <w:rFonts w:cstheme="minorBidi"/>
          <w:bCs w:val="0"/>
          <w:rPrChange w:id="552" w:author="李兴栋" w:date="2024-04-09T14:43:58Z">
            <w:rPr>
              <w:rFonts w:cs="Times New Roman"/>
            </w:rPr>
          </w:rPrChange>
        </w:rPr>
        <w:t>由于</w:t>
      </w:r>
      <w:r>
        <w:rPr>
          <w:rFonts w:cstheme="minorBidi"/>
          <w:b/>
          <w:bCs w:val="0"/>
          <w:rPrChange w:id="553" w:author="李兴栋" w:date="2024-04-09T14:43:58Z">
            <w:rPr>
              <w:rFonts w:cs="Times New Roman"/>
              <w:b/>
              <w:bCs/>
            </w:rPr>
          </w:rPrChange>
        </w:rPr>
        <w:t>TEAE导致终止治疗</w:t>
      </w:r>
    </w:p>
    <w:p>
      <w:pPr>
        <w:pStyle w:val="ERIS"/>
        <w:ind w:firstLine="480" w:firstLineChars="200"/>
        <w:jc w:val="left"/>
      </w:pPr>
      <w:r>
        <w:rPr>
          <w:rFonts w:ascii="Times New Roman" w:eastAsia="宋体" w:hAnsi="Times New Roman" w:cs="Times New Roman"/>
          <w:sz w:val="24"/>
        </w:rPr>
        <w:t>安全性分析集的45例受试者中，有3例（6.7%）受试者由于TEAE导致治疗终止，按首选语列出的TEAE包括天门冬氨酸氨基转移酶升高1例（2.2%），血葡萄糖升高1例（2.2%），肝功能异常1例（2.2%）和蛋白尿1例（2.2%）。各剂量组因TEAE导致药物终止的发生率为：160mg组1组（11.1%），210mg组2组（18.2%），其他剂量组未发生因TEAE导致药物终止。具体信息见章节11.3.1.3，表14.3.2.20和列表16.2.7.3。</w:t>
      </w:r>
    </w:p>
    <w:p>
      <w:pPr>
        <w:pStyle w:val="ERIS4"/>
        <w:numPr>
          <w:ilvl w:val="12"/>
          <w:numId w:val="0"/>
        </w:numPr>
        <w:adjustRightInd w:val="0"/>
        <w:snapToGrid w:val="0"/>
        <w:spacing w:after="0" w:line="360" w:lineRule="auto"/>
        <w:jc w:val="both"/>
        <w:outlineLvl w:val="9"/>
        <w:rPr>
          <w:rFonts w:cs="Times New Roman"/>
        </w:rPr>
      </w:pPr>
      <w:r>
        <w:rPr>
          <w:rFonts w:cs="Times New Roman"/>
        </w:rPr>
        <w:t>1</w:t>
      </w:r>
      <w:r>
        <w:rPr>
          <w:rFonts w:cs="Times New Roman" w:hint="eastAsia"/>
          <w:lang w:val="en-US" w:eastAsia="zh-CN"/>
        </w:rPr>
        <w:t>1</w:t>
      </w:r>
      <w:r>
        <w:rPr>
          <w:rFonts w:cs="Times New Roman"/>
        </w:rPr>
        <w:t>.2.2.3</w:t>
      </w:r>
      <w:r>
        <w:rPr>
          <w:rFonts w:cs="Times New Roman" w:hint="eastAsia"/>
        </w:rPr>
        <w:t xml:space="preserve"> </w:t>
      </w:r>
      <w:r>
        <w:rPr>
          <w:rFonts w:cs="Times New Roman"/>
        </w:rPr>
        <w:t>与研究药物相关的不良事件</w:t>
      </w:r>
    </w:p>
    <w:p>
      <w:pPr>
        <w:pStyle w:val="ERIS"/>
        <w:adjustRightInd w:val="0"/>
        <w:snapToGrid w:val="0"/>
        <w:spacing w:after="0" w:line="360" w:lineRule="auto"/>
        <w:ind w:firstLine="480"/>
        <w:jc w:val="both"/>
        <w:rPr>
          <w:rFonts w:cs="Times New Roman"/>
        </w:rPr>
      </w:pPr>
      <w:r>
        <w:rPr>
          <w:rFonts w:cs="Times New Roman"/>
        </w:rPr>
        <w:t>18例受试者因不良事件导致暂停给药，其中14例受试者发生的TEAE与研究药物可能或肯定相关，3例受试者由于TEAE导致治疗终止，这些TEAE均与研究药物可能或肯定相关。以下为这3例受试者详细描述：</w:t>
      </w:r>
    </w:p>
    <w:p>
      <w:pPr>
        <w:pStyle w:val="ERIS"/>
        <w:adjustRightInd w:val="0"/>
        <w:snapToGrid w:val="0"/>
        <w:spacing w:after="0" w:line="360" w:lineRule="auto"/>
        <w:ind w:firstLine="480"/>
        <w:jc w:val="both"/>
        <w:rPr>
          <w:rFonts w:cs="Times New Roman"/>
        </w:rPr>
      </w:pPr>
      <w:r>
        <w:rPr>
          <w:rFonts w:cs="Times New Roman"/>
        </w:rPr>
        <w:t>160mg组受试者10011020受试者反复发生蛋白尿，最高级别3级，由于蛋白尿是同类药常见不良反应之一，结合肾内科会诊，研究者评估与研究药物很可能相关，慎重起见终止研究用药。</w:t>
      </w:r>
    </w:p>
    <w:p>
      <w:pPr>
        <w:pStyle w:val="ERIS"/>
        <w:adjustRightInd w:val="0"/>
        <w:snapToGrid w:val="0"/>
        <w:spacing w:after="0" w:line="360" w:lineRule="auto"/>
        <w:ind w:firstLine="480"/>
        <w:jc w:val="both"/>
        <w:rPr>
          <w:rFonts w:cs="Times New Roman"/>
        </w:rPr>
      </w:pPr>
      <w:r>
        <w:rPr>
          <w:rFonts w:cs="Times New Roman"/>
        </w:rPr>
        <w:t>210mg组受试者10011026在2018年12月21日至2019年1月7日期间血葡萄糖升高，最高级别3级，经暂停用药并降糖治疗后第10天检查血糖恢复正常，事件</w:t>
      </w:r>
      <w:r>
        <w:rPr>
          <w:rFonts w:cs="Times New Roman" w:hint="eastAsia"/>
        </w:rPr>
        <w:t>“</w:t>
      </w:r>
      <w:r>
        <w:rPr>
          <w:rFonts w:cs="Times New Roman"/>
        </w:rPr>
        <w:t>血葡萄糖升高</w:t>
      </w:r>
      <w:r>
        <w:rPr>
          <w:rFonts w:cs="Times New Roman" w:hint="eastAsia"/>
        </w:rPr>
        <w:t>”</w:t>
      </w:r>
      <w:r>
        <w:rPr>
          <w:rFonts w:cs="Times New Roman"/>
        </w:rPr>
        <w:t>痊愈且无后遗症。由于该事件为DLT事件，且研究者考虑与研究药物可能相关，按照方案规定治疗终止。</w:t>
      </w:r>
    </w:p>
    <w:p>
      <w:pPr>
        <w:pStyle w:val="ERIS"/>
        <w:adjustRightInd w:val="0"/>
        <w:snapToGrid w:val="0"/>
        <w:spacing w:after="0" w:line="360" w:lineRule="auto"/>
        <w:ind w:firstLine="480"/>
        <w:jc w:val="both"/>
        <w:rPr>
          <w:rFonts w:cs="Times New Roman"/>
        </w:rPr>
      </w:pPr>
      <w:r>
        <w:rPr>
          <w:rFonts w:cs="Times New Roman"/>
        </w:rPr>
        <w:t>210mg组10011034受试者在筛选期肝脏相关实验室检查值呈现异常和肿瘤肝脏转移，治疗第633天后，受试者出现天门冬氨酸氨基转移酶升高3级，丙氨酸氨基转移酶升高 2级，研究者考虑不良事件与研究药物可能相关，按照方案规定暂定研究药物，第640天受试者出现肝功能异常4级，研究者结合影像学检查结果考虑受试者肝功能损伤与胆石症可能有关。判断</w:t>
      </w:r>
      <w:r>
        <w:rPr>
          <w:rFonts w:cs="Times New Roman" w:hint="eastAsia"/>
        </w:rPr>
        <w:t>“</w:t>
      </w:r>
      <w:r>
        <w:rPr>
          <w:rFonts w:cs="Times New Roman"/>
        </w:rPr>
        <w:t>肝功能异常</w:t>
      </w:r>
      <w:r>
        <w:rPr>
          <w:rFonts w:cs="Times New Roman" w:hint="eastAsia"/>
        </w:rPr>
        <w:t>”</w:t>
      </w:r>
      <w:r>
        <w:rPr>
          <w:rFonts w:cs="Times New Roman"/>
        </w:rPr>
        <w:t>4级与研究药物无关，慎重起见终止研究用药。受试者肝功能异常经治疗后痊愈。</w:t>
      </w:r>
    </w:p>
    <w:p>
      <w:pPr>
        <w:pStyle w:val="ERIS3"/>
        <w:numPr>
          <w:ilvl w:val="12"/>
          <w:numId w:val="0"/>
        </w:numPr>
        <w:adjustRightInd w:val="0"/>
        <w:snapToGrid w:val="0"/>
        <w:spacing w:after="0" w:line="360" w:lineRule="auto"/>
        <w:rPr>
          <w:rFonts w:cs="Times New Roman"/>
        </w:rPr>
      </w:pPr>
      <w:bookmarkStart w:id="554" w:name="_Toc14658"/>
      <w:r>
        <w:rPr>
          <w:rFonts w:cs="Times New Roman"/>
        </w:rPr>
        <w:t>1</w:t>
      </w:r>
      <w:r>
        <w:rPr>
          <w:rFonts w:cs="Times New Roman" w:hint="eastAsia"/>
          <w:lang w:val="en-US" w:eastAsia="zh-CN"/>
        </w:rPr>
        <w:t>1</w:t>
      </w:r>
      <w:r>
        <w:rPr>
          <w:rFonts w:cs="Times New Roman"/>
        </w:rPr>
        <w:t>.2.3</w:t>
      </w:r>
      <w:r>
        <w:rPr>
          <w:rFonts w:cs="Times New Roman" w:hint="eastAsia"/>
        </w:rPr>
        <w:t xml:space="preserve"> </w:t>
      </w:r>
      <w:r>
        <w:rPr>
          <w:rFonts w:cs="Times New Roman"/>
        </w:rPr>
        <w:t>各患者不良事件列表</w:t>
      </w:r>
      <w:bookmarkEnd w:id="554"/>
    </w:p>
    <w:p>
      <w:pPr>
        <w:adjustRightInd w:val="0"/>
        <w:snapToGrid w:val="0"/>
        <w:spacing w:line="360" w:lineRule="auto"/>
        <w:ind w:firstLine="480" w:firstLineChars="200"/>
        <w:rPr>
          <w:rFonts w:cs="Times New Roman"/>
        </w:rPr>
      </w:pPr>
      <w:r>
        <w:rPr>
          <w:rFonts w:cs="Times New Roman"/>
          <w:color w:val="000000"/>
          <w:szCs w:val="24"/>
        </w:rPr>
        <w:t>每例患者的全部不良事件详见附录16.2.7不良事件列表（SAS）。</w:t>
      </w:r>
    </w:p>
    <w:p>
      <w:pPr>
        <w:pStyle w:val="ERIS20"/>
        <w:numPr>
          <w:ilvl w:val="12"/>
          <w:numId w:val="0"/>
        </w:numPr>
        <w:adjustRightInd w:val="0"/>
        <w:snapToGrid w:val="0"/>
        <w:spacing w:after="0" w:line="360" w:lineRule="auto"/>
        <w:rPr>
          <w:rFonts w:cs="Times New Roman"/>
        </w:rPr>
      </w:pPr>
      <w:bookmarkStart w:id="555" w:name="_Toc29010"/>
      <w:r>
        <w:rPr>
          <w:rFonts w:cs="Times New Roman"/>
        </w:rPr>
        <w:t>1</w:t>
      </w:r>
      <w:r>
        <w:rPr>
          <w:rFonts w:cs="Times New Roman" w:hint="eastAsia"/>
          <w:lang w:val="en-US" w:eastAsia="zh-CN"/>
        </w:rPr>
        <w:t>1</w:t>
      </w:r>
      <w:r>
        <w:rPr>
          <w:rFonts w:cs="Times New Roman"/>
        </w:rPr>
        <w:t>.3</w:t>
      </w:r>
      <w:r>
        <w:rPr>
          <w:rFonts w:cs="Times New Roman" w:hint="eastAsia"/>
        </w:rPr>
        <w:t xml:space="preserve"> </w:t>
      </w:r>
      <w:r>
        <w:rPr>
          <w:rFonts w:cs="Times New Roman"/>
        </w:rPr>
        <w:t>死亡、</w:t>
      </w:r>
      <w:r>
        <w:rPr>
          <w:rFonts w:cs="Times New Roman" w:hint="eastAsia"/>
        </w:rPr>
        <w:t>其他</w:t>
      </w:r>
      <w:r>
        <w:rPr>
          <w:rFonts w:cs="Times New Roman"/>
        </w:rPr>
        <w:t>严重不良事件和其他重要不良事件</w:t>
      </w:r>
      <w:bookmarkEnd w:id="555"/>
    </w:p>
    <w:p>
      <w:pPr>
        <w:pStyle w:val="ERIS3"/>
        <w:numPr>
          <w:ilvl w:val="12"/>
          <w:numId w:val="0"/>
        </w:numPr>
        <w:adjustRightInd w:val="0"/>
        <w:snapToGrid w:val="0"/>
        <w:spacing w:after="0" w:line="360" w:lineRule="auto"/>
        <w:jc w:val="both"/>
        <w:rPr>
          <w:rFonts w:cs="Times New Roman"/>
        </w:rPr>
      </w:pPr>
      <w:bookmarkStart w:id="556" w:name="_Toc24026"/>
      <w:r>
        <w:rPr>
          <w:rFonts w:cs="Times New Roman"/>
        </w:rPr>
        <w:t>1</w:t>
      </w:r>
      <w:r>
        <w:rPr>
          <w:rFonts w:cs="Times New Roman" w:hint="eastAsia"/>
          <w:lang w:val="en-US" w:eastAsia="zh-CN"/>
        </w:rPr>
        <w:t>1</w:t>
      </w:r>
      <w:r>
        <w:rPr>
          <w:rFonts w:cs="Times New Roman"/>
        </w:rPr>
        <w:t>.3.1</w:t>
      </w:r>
      <w:r>
        <w:rPr>
          <w:rFonts w:cs="Times New Roman" w:hint="eastAsia"/>
        </w:rPr>
        <w:t xml:space="preserve"> </w:t>
      </w:r>
      <w:r>
        <w:rPr>
          <w:rFonts w:cs="Times New Roman"/>
        </w:rPr>
        <w:t>死亡、</w:t>
      </w:r>
      <w:r>
        <w:rPr>
          <w:rFonts w:cs="Times New Roman" w:hint="eastAsia"/>
        </w:rPr>
        <w:t>其他</w:t>
      </w:r>
      <w:r>
        <w:rPr>
          <w:rFonts w:cs="Times New Roman"/>
        </w:rPr>
        <w:t>严重不良事件和其他重要不良事件列表</w:t>
      </w:r>
      <w:bookmarkEnd w:id="556"/>
    </w:p>
    <w:p>
      <w:pPr>
        <w:pStyle w:val="ERIS4"/>
        <w:numPr>
          <w:ilvl w:val="255"/>
          <w:numId w:val="0"/>
        </w:numPr>
        <w:spacing w:after="156"/>
        <w:ind w:firstLine="0"/>
        <w:outlineLvl w:val="3"/>
        <w:pPrChange w:id="557" w:author="李兴栋" w:date="2024-04-09T14:38:38Z">
          <w:pPr>
            <w:pStyle w:val="ERIS"/>
            <w:ind w:firstLine="0"/>
            <w:outlineLvl w:val="3"/>
          </w:pPr>
        </w:pPrChange>
        <w:rPr>
          <w:rFonts w:cs="Times New Roman"/>
          <w:b/>
          <w:rPrChange w:id="558" w:author="李兴栋" w:date="2024-04-09T14:38:38Z">
            <w:rPr>
              <w:rFonts w:cs="Times New Roman"/>
              <w:b/>
            </w:rPr>
          </w:rPrChange>
        </w:rPr>
      </w:pPr>
      <w:r>
        <w:rPr>
          <w:rFonts w:cs="Times New Roman"/>
          <w:b/>
          <w:rPrChange w:id="559" w:author="李兴栋" w:date="2024-04-09T14:38:38Z">
            <w:rPr>
              <w:rFonts w:cs="Times New Roman"/>
              <w:b/>
            </w:rPr>
          </w:rPrChange>
        </w:rPr>
        <w:t>1</w:t>
      </w:r>
      <w:r>
        <w:rPr>
          <w:rFonts w:cs="Times New Roman" w:hint="default"/>
          <w:b/>
          <w:lang w:val="en-US" w:eastAsia="zh-CN"/>
          <w:rPrChange w:id="560" w:author="李兴栋" w:date="2024-04-09T14:38:38Z">
            <w:rPr>
              <w:rFonts w:cs="Times New Roman" w:hint="eastAsia"/>
              <w:b/>
              <w:lang w:val="en-US" w:eastAsia="zh-CN"/>
            </w:rPr>
          </w:rPrChange>
        </w:rPr>
        <w:t>1</w:t>
      </w:r>
      <w:r>
        <w:rPr>
          <w:rFonts w:cs="Times New Roman"/>
          <w:b/>
          <w:rPrChange w:id="561" w:author="李兴栋" w:date="2024-04-09T14:38:38Z">
            <w:rPr>
              <w:rFonts w:cs="Times New Roman"/>
              <w:b/>
            </w:rPr>
          </w:rPrChange>
        </w:rPr>
        <w:t>.3.1.1</w:t>
      </w:r>
      <w:r>
        <w:rPr>
          <w:rStyle w:val="DefaultParagraphFont"/>
          <w:rFonts w:cs="Times New Roman"/>
          <w:b/>
          <w:rPrChange w:id="562" w:author="李兴栋" w:date="2024-04-09T14:38:38Z">
            <w:rPr>
              <w:rStyle w:val="ERIS18"/>
              <w:rFonts w:cs="Times New Roman"/>
              <w:b/>
            </w:rPr>
          </w:rPrChange>
        </w:rPr>
        <w:t xml:space="preserve"> </w:t>
      </w:r>
      <w:r>
        <w:rPr>
          <w:rFonts w:cs="Times New Roman"/>
          <w:b/>
          <w:rPrChange w:id="563" w:author="李兴栋" w:date="2024-04-09T14:38:38Z">
            <w:rPr>
              <w:rFonts w:cs="Times New Roman"/>
              <w:b/>
            </w:rPr>
          </w:rPrChange>
        </w:rPr>
        <w:t>死亡</w:t>
      </w:r>
    </w:p>
    <w:p>
      <w:pPr>
        <w:pStyle w:val="ERIS"/>
        <w:ind w:firstLine="480" w:firstLineChars="200"/>
        <w:jc w:val="left"/>
      </w:pPr>
      <w:r>
        <w:rPr>
          <w:rFonts w:ascii="Times New Roman" w:eastAsia="宋体" w:hAnsi="Times New Roman" w:cs="Times New Roman"/>
          <w:sz w:val="24"/>
        </w:rPr>
        <w:t>截止至[数据分析日期]数据分析日期，安全性分析集的45例受试者中，共有12例（26.7%）受试者报告死亡，其中11例（24.4%）是由于疾病进展导致的死亡，另有1例（2.2%）死亡原因为其他。80mg组死亡人数为2例，120mg组死亡人数为5例，详见表14.3.3和列表16.2.7.7。死亡病例列表见表13。</w:t>
      </w:r>
    </w:p>
    <w:p>
      <w:pPr>
        <w:spacing w:before="0" w:after="0"/>
        <w:jc w:val="center"/>
      </w:pPr>
      <w:r>
        <w:rPr>
          <w:b/>
        </w:rPr>
        <w:t>表 13 死亡汇总（SAS）</w:t>
      </w:r>
    </w:p>
    <w:tbl>
      <w:tblPr>
        <w:tblStyle w:val="TableNormal"/>
        <w:tblW w:w="5000" w:type="pct"/>
        <w:jc w:val="center"/>
        <w:tblInd w:w="0" w:type="dxa"/>
        <w:tblLayout w:type="fixed"/>
        <w:tblCellMar>
          <w:top w:w="0" w:type="dxa"/>
          <w:left w:w="0" w:type="dxa"/>
          <w:bottom w:w="0" w:type="dxa"/>
          <w:right w:w="0" w:type="dxa"/>
        </w:tblCellMar>
      </w:tblPr>
      <w:tblGrid>
        <w:gridCol w:w="2419"/>
        <w:gridCol w:w="827"/>
        <w:gridCol w:w="828"/>
        <w:gridCol w:w="828"/>
        <w:gridCol w:w="828"/>
        <w:gridCol w:w="828"/>
        <w:gridCol w:w="828"/>
        <w:gridCol w:w="828"/>
        <w:gridCol w:w="828"/>
      </w:tblGrid>
      <w:tr>
        <w:tblPrEx>
          <w:tblW w:w="5000" w:type="pct"/>
          <w:jc w:val="center"/>
          <w:tblInd w:w="0" w:type="dxa"/>
          <w:tblLayout w:type="fixed"/>
          <w:tblCellMar>
            <w:top w:w="0" w:type="dxa"/>
            <w:left w:w="0" w:type="dxa"/>
            <w:bottom w:w="0" w:type="dxa"/>
            <w:right w:w="0" w:type="dxa"/>
          </w:tblCellMar>
        </w:tblPrEx>
        <w:trPr>
          <w:cantSplit/>
          <w:tblHeader/>
          <w:jc w:val="center"/>
        </w:trPr>
        <w:tc>
          <w:tcPr>
            <w:tcW w:w="3435" w:type="dxa"/>
            <w:tcBorders>
              <w:bottom w:val="single" w:sz="8" w:space="0" w:color="000000"/>
            </w:tcBorders>
            <w:shd w:val="clear" w:color="auto" w:fill="FFFFFF"/>
            <w:tcMar>
              <w:left w:w="8" w:type="dxa"/>
              <w:right w:w="8"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特征</w:t>
            </w:r>
          </w:p>
        </w:tc>
        <w:tc>
          <w:tcPr>
            <w:tcW w:w="1165" w:type="dxa"/>
            <w:tcBorders>
              <w:bottom w:val="single" w:sz="8" w:space="0" w:color="000000"/>
            </w:tcBorders>
            <w:shd w:val="clear" w:color="auto" w:fill="FFFFFF"/>
            <w:tcMar>
              <w:left w:w="8" w:type="dxa"/>
              <w:right w:w="8"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统计量</w:t>
            </w:r>
          </w:p>
        </w:tc>
        <w:tc>
          <w:tcPr>
            <w:tcW w:w="1165" w:type="dxa"/>
            <w:tcBorders>
              <w:bottom w:val="single" w:sz="8" w:space="0" w:color="000000"/>
            </w:tcBorders>
            <w:shd w:val="clear" w:color="auto" w:fill="FFFFFF"/>
            <w:tcMar>
              <w:left w:w="8" w:type="dxa"/>
              <w:right w:w="8"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20 mg</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(N=2)</w:t>
            </w:r>
          </w:p>
        </w:tc>
        <w:tc>
          <w:tcPr>
            <w:tcW w:w="1165" w:type="dxa"/>
            <w:tcBorders>
              <w:bottom w:val="single" w:sz="8" w:space="0" w:color="000000"/>
            </w:tcBorders>
            <w:shd w:val="clear" w:color="auto" w:fill="FFFFFF"/>
            <w:tcMar>
              <w:left w:w="8" w:type="dxa"/>
              <w:right w:w="8"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40 mg</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(N=6)</w:t>
            </w:r>
          </w:p>
        </w:tc>
        <w:tc>
          <w:tcPr>
            <w:tcW w:w="1165" w:type="dxa"/>
            <w:tcBorders>
              <w:bottom w:val="single" w:sz="8" w:space="0" w:color="000000"/>
            </w:tcBorders>
            <w:shd w:val="clear" w:color="auto" w:fill="FFFFFF"/>
            <w:tcMar>
              <w:left w:w="8" w:type="dxa"/>
              <w:right w:w="8"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80 mg</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(N=8)</w:t>
            </w:r>
          </w:p>
        </w:tc>
        <w:tc>
          <w:tcPr>
            <w:tcW w:w="1165" w:type="dxa"/>
            <w:tcBorders>
              <w:bottom w:val="single" w:sz="8" w:space="0" w:color="000000"/>
            </w:tcBorders>
            <w:shd w:val="clear" w:color="auto" w:fill="FFFFFF"/>
            <w:tcMar>
              <w:left w:w="8" w:type="dxa"/>
              <w:right w:w="8"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120 mg</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(N=9)</w:t>
            </w:r>
          </w:p>
        </w:tc>
        <w:tc>
          <w:tcPr>
            <w:tcW w:w="1165" w:type="dxa"/>
            <w:tcBorders>
              <w:bottom w:val="single" w:sz="8" w:space="0" w:color="000000"/>
            </w:tcBorders>
            <w:shd w:val="clear" w:color="auto" w:fill="FFFFFF"/>
            <w:tcMar>
              <w:left w:w="8" w:type="dxa"/>
              <w:right w:w="8"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160 mg</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(N=9)</w:t>
            </w:r>
          </w:p>
        </w:tc>
        <w:tc>
          <w:tcPr>
            <w:tcW w:w="1165" w:type="dxa"/>
            <w:tcBorders>
              <w:bottom w:val="single" w:sz="8" w:space="0" w:color="000000"/>
            </w:tcBorders>
            <w:shd w:val="clear" w:color="auto" w:fill="FFFFFF"/>
            <w:tcMar>
              <w:left w:w="8" w:type="dxa"/>
              <w:right w:w="8"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210 mg</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(N=11)</w:t>
            </w:r>
          </w:p>
        </w:tc>
        <w:tc>
          <w:tcPr>
            <w:tcW w:w="1165" w:type="dxa"/>
            <w:tcBorders>
              <w:bottom w:val="single" w:sz="8" w:space="0" w:color="000000"/>
            </w:tcBorders>
            <w:shd w:val="clear" w:color="auto" w:fill="FFFFFF"/>
            <w:tcMar>
              <w:left w:w="8" w:type="dxa"/>
              <w:right w:w="8"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总计</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(N=45)</w:t>
            </w:r>
          </w:p>
        </w:tc>
      </w:tr>
      <w:tr>
        <w:tblPrEx>
          <w:tblW w:w="5000" w:type="pct"/>
          <w:jc w:val="center"/>
          <w:tblInd w:w="0" w:type="dxa"/>
          <w:tblLayout w:type="fixed"/>
          <w:tblCellMar>
            <w:top w:w="0" w:type="dxa"/>
            <w:left w:w="0" w:type="dxa"/>
            <w:bottom w:w="0" w:type="dxa"/>
            <w:right w:w="0" w:type="dxa"/>
          </w:tblCellMar>
        </w:tblPrEx>
        <w:trPr>
          <w:cantSplit/>
          <w:jc w:val="center"/>
        </w:trPr>
        <w:tc>
          <w:tcPr>
            <w:tcW w:w="3435" w:type="dxa"/>
            <w:shd w:val="clear" w:color="auto" w:fill="FFFFFF"/>
            <w:tcMar>
              <w:left w:w="8" w:type="dxa"/>
              <w:right w:w="8" w:type="dxa"/>
            </w:tcMar>
            <w:textDirection w:val="lrTb"/>
            <w:vAlign w:val="bottom"/>
          </w:tcPr>
          <w:p>
            <w:pPr>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死亡受试者例数[1]</w:t>
            </w:r>
          </w:p>
        </w:tc>
        <w:tc>
          <w:tcPr>
            <w:tcW w:w="1165" w:type="dxa"/>
            <w:shd w:val="clear" w:color="auto" w:fill="FFFFFF"/>
            <w:tcMar>
              <w:left w:w="8" w:type="dxa"/>
              <w:right w:w="8" w:type="dxa"/>
            </w:tcMar>
            <w:textDirection w:val="lrTb"/>
            <w:vAlign w:val="bottom"/>
          </w:tcPr>
          <w:p>
            <w:pPr>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65"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(100)</w:t>
            </w:r>
          </w:p>
        </w:tc>
        <w:tc>
          <w:tcPr>
            <w:tcW w:w="1165"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65"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(25.0)</w:t>
            </w:r>
          </w:p>
        </w:tc>
        <w:tc>
          <w:tcPr>
            <w:tcW w:w="1165"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 (55.6)</w:t>
            </w:r>
          </w:p>
        </w:tc>
        <w:tc>
          <w:tcPr>
            <w:tcW w:w="1165"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165"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(18.2)</w:t>
            </w:r>
          </w:p>
        </w:tc>
        <w:tc>
          <w:tcPr>
            <w:tcW w:w="1165"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12 (26.7)</w:t>
            </w:r>
          </w:p>
        </w:tc>
      </w:tr>
      <w:tr>
        <w:tblPrEx>
          <w:tblW w:w="5000" w:type="pct"/>
          <w:jc w:val="center"/>
          <w:tblInd w:w="0" w:type="dxa"/>
          <w:tblLayout w:type="fixed"/>
          <w:tblCellMar>
            <w:top w:w="0" w:type="dxa"/>
            <w:left w:w="0" w:type="dxa"/>
            <w:bottom w:w="0" w:type="dxa"/>
            <w:right w:w="0" w:type="dxa"/>
          </w:tblCellMar>
        </w:tblPrEx>
        <w:trPr>
          <w:cantSplit/>
          <w:jc w:val="center"/>
        </w:trPr>
        <w:tc>
          <w:tcPr>
            <w:tcW w:w="12755" w:type="dxa"/>
            <w:gridSpan w:val="9"/>
            <w:shd w:val="clear" w:color="auto" w:fill="FFFFFF"/>
            <w:tcMar>
              <w:left w:w="8" w:type="dxa"/>
              <w:right w:w="8" w:type="dxa"/>
            </w:tcMar>
            <w:textDirection w:val="lrTb"/>
            <w:vAlign w:val="bottom"/>
          </w:tcPr>
          <w:p>
            <w:pPr>
              <w:widowControl w:val="0"/>
              <w:adjustRightInd w:val="0"/>
              <w:spacing w:before="0" w:after="0" w:line="0" w:lineRule="exact"/>
              <w:jc w:val="left"/>
              <w:rPr>
                <w:rFonts w:ascii="SimSun" w:hAnsi="SimSun" w:cs="SimSun"/>
                <w:color w:val="000000"/>
                <w:sz w:val="16"/>
                <w:szCs w:val="16"/>
              </w:rPr>
            </w:pPr>
          </w:p>
        </w:tc>
      </w:tr>
      <w:tr>
        <w:tblPrEx>
          <w:tblW w:w="5000" w:type="pct"/>
          <w:jc w:val="center"/>
          <w:tblInd w:w="0" w:type="dxa"/>
          <w:tblLayout w:type="fixed"/>
          <w:tblCellMar>
            <w:top w:w="0" w:type="dxa"/>
            <w:left w:w="0" w:type="dxa"/>
            <w:bottom w:w="0" w:type="dxa"/>
            <w:right w:w="0" w:type="dxa"/>
          </w:tblCellMar>
        </w:tblPrEx>
        <w:trPr>
          <w:cantSplit/>
          <w:jc w:val="center"/>
        </w:trPr>
        <w:tc>
          <w:tcPr>
            <w:tcW w:w="3435" w:type="dxa"/>
            <w:shd w:val="clear" w:color="auto" w:fill="FFFFFF"/>
            <w:tcMar>
              <w:left w:w="8" w:type="dxa"/>
              <w:right w:w="8" w:type="dxa"/>
            </w:tcMar>
            <w:textDirection w:val="lrTb"/>
            <w:vAlign w:val="bottom"/>
          </w:tcPr>
          <w:p>
            <w:pPr>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死因</w:t>
            </w:r>
          </w:p>
        </w:tc>
        <w:tc>
          <w:tcPr>
            <w:tcW w:w="1165" w:type="dxa"/>
            <w:shd w:val="clear" w:color="auto" w:fill="FFFFFF"/>
            <w:tcMar>
              <w:left w:w="8" w:type="dxa"/>
              <w:right w:w="8" w:type="dxa"/>
            </w:tcMar>
            <w:textDirection w:val="lrTb"/>
            <w:vAlign w:val="bottom"/>
          </w:tcPr>
          <w:p>
            <w:pPr>
              <w:widowControl w:val="0"/>
              <w:adjustRightInd w:val="0"/>
              <w:spacing w:before="0" w:after="0" w:line="0" w:lineRule="exact"/>
              <w:jc w:val="left"/>
              <w:rPr>
                <w:rFonts w:ascii="SimSun" w:hAnsi="SimSun" w:cs="SimSun"/>
                <w:color w:val="000000"/>
                <w:sz w:val="16"/>
                <w:szCs w:val="16"/>
              </w:rPr>
            </w:pPr>
          </w:p>
        </w:tc>
        <w:tc>
          <w:tcPr>
            <w:tcW w:w="1165"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p>
        </w:tc>
        <w:tc>
          <w:tcPr>
            <w:tcW w:w="1165"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p>
        </w:tc>
        <w:tc>
          <w:tcPr>
            <w:tcW w:w="1165"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p>
        </w:tc>
        <w:tc>
          <w:tcPr>
            <w:tcW w:w="1165"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p>
        </w:tc>
        <w:tc>
          <w:tcPr>
            <w:tcW w:w="1165"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p>
        </w:tc>
        <w:tc>
          <w:tcPr>
            <w:tcW w:w="1165"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p>
        </w:tc>
        <w:tc>
          <w:tcPr>
            <w:tcW w:w="1165"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p>
        </w:tc>
      </w:tr>
      <w:tr>
        <w:tblPrEx>
          <w:tblW w:w="5000" w:type="pct"/>
          <w:jc w:val="center"/>
          <w:tblInd w:w="0" w:type="dxa"/>
          <w:tblLayout w:type="fixed"/>
          <w:tblCellMar>
            <w:top w:w="0" w:type="dxa"/>
            <w:left w:w="0" w:type="dxa"/>
            <w:bottom w:w="0" w:type="dxa"/>
            <w:right w:w="0" w:type="dxa"/>
          </w:tblCellMar>
        </w:tblPrEx>
        <w:trPr>
          <w:cantSplit/>
          <w:jc w:val="center"/>
        </w:trPr>
        <w:tc>
          <w:tcPr>
            <w:tcW w:w="3435" w:type="dxa"/>
            <w:shd w:val="clear" w:color="auto" w:fill="FFFFFF"/>
            <w:tcMar>
              <w:left w:w="8" w:type="dxa"/>
              <w:right w:w="8" w:type="dxa"/>
            </w:tcMar>
            <w:textDirection w:val="lrTb"/>
            <w:vAlign w:val="bottom"/>
          </w:tcPr>
          <w:p>
            <w:pPr>
              <w:widowControl w:val="0"/>
              <w:adjustRightInd w:val="0"/>
              <w:spacing w:before="0" w:after="0" w:line="0" w:lineRule="exact"/>
              <w:ind w:left="200"/>
              <w:jc w:val="left"/>
              <w:rPr>
                <w:rFonts w:ascii="SimSun" w:hAnsi="SimSun" w:cs="SimSun"/>
                <w:color w:val="000000"/>
                <w:sz w:val="16"/>
                <w:szCs w:val="16"/>
              </w:rPr>
            </w:pPr>
            <w:r>
              <w:rPr>
                <w:rFonts w:ascii="Times New Roman" w:eastAsia="宋体" w:hAnsi="Times New Roman" w:cs="Times New Roman"/>
                <w:snapToGrid/>
                <w:color w:val="000000"/>
                <w:sz w:val="16"/>
                <w:szCs w:val="16"/>
              </w:rPr>
              <w:t>疾病进展</w:t>
            </w:r>
          </w:p>
        </w:tc>
        <w:tc>
          <w:tcPr>
            <w:tcW w:w="1165" w:type="dxa"/>
            <w:shd w:val="clear" w:color="auto" w:fill="FFFFFF"/>
            <w:tcMar>
              <w:left w:w="8" w:type="dxa"/>
              <w:right w:w="8" w:type="dxa"/>
            </w:tcMar>
            <w:textDirection w:val="lrTb"/>
            <w:vAlign w:val="bottom"/>
          </w:tcPr>
          <w:p>
            <w:pPr>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65"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(100)</w:t>
            </w:r>
          </w:p>
        </w:tc>
        <w:tc>
          <w:tcPr>
            <w:tcW w:w="1165"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65"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(25.0)</w:t>
            </w:r>
          </w:p>
        </w:tc>
        <w:tc>
          <w:tcPr>
            <w:tcW w:w="1165"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 (55.6)</w:t>
            </w:r>
          </w:p>
        </w:tc>
        <w:tc>
          <w:tcPr>
            <w:tcW w:w="1165"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65"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(18.2)</w:t>
            </w:r>
          </w:p>
        </w:tc>
        <w:tc>
          <w:tcPr>
            <w:tcW w:w="1165"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11 (24.4)</w:t>
            </w:r>
          </w:p>
        </w:tc>
      </w:tr>
      <w:tr>
        <w:tblPrEx>
          <w:tblW w:w="5000" w:type="pct"/>
          <w:jc w:val="center"/>
          <w:tblInd w:w="0" w:type="dxa"/>
          <w:tblLayout w:type="fixed"/>
          <w:tblCellMar>
            <w:top w:w="0" w:type="dxa"/>
            <w:left w:w="0" w:type="dxa"/>
            <w:bottom w:w="0" w:type="dxa"/>
            <w:right w:w="0" w:type="dxa"/>
          </w:tblCellMar>
        </w:tblPrEx>
        <w:trPr>
          <w:cantSplit/>
          <w:jc w:val="center"/>
        </w:trPr>
        <w:tc>
          <w:tcPr>
            <w:tcW w:w="3435" w:type="dxa"/>
            <w:shd w:val="clear" w:color="auto" w:fill="FFFFFF"/>
            <w:tcMar>
              <w:left w:w="8" w:type="dxa"/>
              <w:right w:w="8" w:type="dxa"/>
            </w:tcMar>
            <w:textDirection w:val="lrTb"/>
            <w:vAlign w:val="bottom"/>
          </w:tcPr>
          <w:p>
            <w:pPr>
              <w:widowControl w:val="0"/>
              <w:adjustRightInd w:val="0"/>
              <w:spacing w:before="0" w:after="0" w:line="0" w:lineRule="exact"/>
              <w:ind w:left="200"/>
              <w:jc w:val="left"/>
              <w:rPr>
                <w:rFonts w:ascii="SimSun" w:hAnsi="SimSun" w:cs="SimSun"/>
                <w:color w:val="000000"/>
                <w:sz w:val="16"/>
                <w:szCs w:val="16"/>
              </w:rPr>
            </w:pPr>
            <w:r>
              <w:rPr>
                <w:rFonts w:ascii="Times New Roman" w:eastAsia="宋体" w:hAnsi="Times New Roman" w:cs="Times New Roman"/>
                <w:snapToGrid/>
                <w:color w:val="000000"/>
                <w:sz w:val="16"/>
                <w:szCs w:val="16"/>
              </w:rPr>
              <w:t>非疾病进展导致的并发症</w:t>
            </w:r>
          </w:p>
        </w:tc>
        <w:tc>
          <w:tcPr>
            <w:tcW w:w="1165" w:type="dxa"/>
            <w:shd w:val="clear" w:color="auto" w:fill="FFFFFF"/>
            <w:tcMar>
              <w:left w:w="8" w:type="dxa"/>
              <w:right w:w="8" w:type="dxa"/>
            </w:tcMar>
            <w:textDirection w:val="lrTb"/>
            <w:vAlign w:val="bottom"/>
          </w:tcPr>
          <w:p>
            <w:pPr>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65"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65"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65"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65"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65"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65"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65"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435" w:type="dxa"/>
            <w:shd w:val="clear" w:color="auto" w:fill="FFFFFF"/>
            <w:tcMar>
              <w:left w:w="8" w:type="dxa"/>
              <w:right w:w="8" w:type="dxa"/>
            </w:tcMar>
            <w:textDirection w:val="lrTb"/>
            <w:vAlign w:val="bottom"/>
          </w:tcPr>
          <w:p>
            <w:pPr>
              <w:widowControl w:val="0"/>
              <w:adjustRightInd w:val="0"/>
              <w:spacing w:before="0" w:after="0" w:line="0" w:lineRule="exact"/>
              <w:ind w:left="200"/>
              <w:jc w:val="left"/>
              <w:rPr>
                <w:rFonts w:ascii="SimSun" w:hAnsi="SimSun" w:cs="SimSun"/>
                <w:color w:val="000000"/>
                <w:sz w:val="16"/>
                <w:szCs w:val="16"/>
              </w:rPr>
            </w:pPr>
            <w:r>
              <w:rPr>
                <w:rFonts w:ascii="Times New Roman" w:eastAsia="宋体" w:hAnsi="Times New Roman" w:cs="Times New Roman"/>
                <w:snapToGrid/>
                <w:color w:val="000000"/>
                <w:sz w:val="16"/>
                <w:szCs w:val="16"/>
              </w:rPr>
              <w:t>研究治疗无关的不良事件</w:t>
            </w:r>
          </w:p>
        </w:tc>
        <w:tc>
          <w:tcPr>
            <w:tcW w:w="1165" w:type="dxa"/>
            <w:shd w:val="clear" w:color="auto" w:fill="FFFFFF"/>
            <w:tcMar>
              <w:left w:w="8" w:type="dxa"/>
              <w:right w:w="8" w:type="dxa"/>
            </w:tcMar>
            <w:textDirection w:val="lrTb"/>
            <w:vAlign w:val="bottom"/>
          </w:tcPr>
          <w:p>
            <w:pPr>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65"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65"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65"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65"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65"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65"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65"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435" w:type="dxa"/>
            <w:shd w:val="clear" w:color="auto" w:fill="FFFFFF"/>
            <w:tcMar>
              <w:left w:w="8" w:type="dxa"/>
              <w:right w:w="8" w:type="dxa"/>
            </w:tcMar>
            <w:textDirection w:val="lrTb"/>
            <w:vAlign w:val="bottom"/>
          </w:tcPr>
          <w:p>
            <w:pPr>
              <w:widowControl w:val="0"/>
              <w:adjustRightInd w:val="0"/>
              <w:spacing w:before="0" w:after="0" w:line="0" w:lineRule="exact"/>
              <w:ind w:left="200"/>
              <w:jc w:val="left"/>
              <w:rPr>
                <w:rFonts w:ascii="SimSun" w:hAnsi="SimSun" w:cs="SimSun"/>
                <w:color w:val="000000"/>
                <w:sz w:val="16"/>
                <w:szCs w:val="16"/>
              </w:rPr>
            </w:pPr>
            <w:r>
              <w:rPr>
                <w:rFonts w:ascii="Times New Roman" w:eastAsia="宋体" w:hAnsi="Times New Roman" w:cs="Times New Roman"/>
                <w:snapToGrid/>
                <w:color w:val="000000"/>
                <w:sz w:val="16"/>
                <w:szCs w:val="16"/>
              </w:rPr>
              <w:t>研究治疗相关的不良事件</w:t>
            </w:r>
          </w:p>
        </w:tc>
        <w:tc>
          <w:tcPr>
            <w:tcW w:w="1165" w:type="dxa"/>
            <w:shd w:val="clear" w:color="auto" w:fill="FFFFFF"/>
            <w:tcMar>
              <w:left w:w="8" w:type="dxa"/>
              <w:right w:w="8" w:type="dxa"/>
            </w:tcMar>
            <w:textDirection w:val="lrTb"/>
            <w:vAlign w:val="bottom"/>
          </w:tcPr>
          <w:p>
            <w:pPr>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65"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65"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65"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65"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65"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65"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65"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435" w:type="dxa"/>
            <w:shd w:val="clear" w:color="auto" w:fill="FFFFFF"/>
            <w:tcMar>
              <w:left w:w="8" w:type="dxa"/>
              <w:right w:w="8" w:type="dxa"/>
            </w:tcMar>
            <w:textDirection w:val="lrTb"/>
            <w:vAlign w:val="bottom"/>
          </w:tcPr>
          <w:p>
            <w:pPr>
              <w:widowControl w:val="0"/>
              <w:adjustRightInd w:val="0"/>
              <w:spacing w:before="0" w:after="0" w:line="0" w:lineRule="exact"/>
              <w:ind w:left="200"/>
              <w:jc w:val="left"/>
              <w:rPr>
                <w:rFonts w:ascii="SimSun" w:hAnsi="SimSun" w:cs="SimSun"/>
                <w:color w:val="000000"/>
                <w:sz w:val="16"/>
                <w:szCs w:val="16"/>
              </w:rPr>
            </w:pPr>
            <w:r>
              <w:rPr>
                <w:rFonts w:ascii="Times New Roman" w:eastAsia="宋体" w:hAnsi="Times New Roman" w:cs="Times New Roman"/>
                <w:snapToGrid/>
                <w:color w:val="000000"/>
                <w:sz w:val="16"/>
                <w:szCs w:val="16"/>
              </w:rPr>
              <w:t>未知</w:t>
            </w:r>
          </w:p>
        </w:tc>
        <w:tc>
          <w:tcPr>
            <w:tcW w:w="1165" w:type="dxa"/>
            <w:shd w:val="clear" w:color="auto" w:fill="FFFFFF"/>
            <w:tcMar>
              <w:left w:w="8" w:type="dxa"/>
              <w:right w:w="8" w:type="dxa"/>
            </w:tcMar>
            <w:textDirection w:val="lrTb"/>
            <w:vAlign w:val="bottom"/>
          </w:tcPr>
          <w:p>
            <w:pPr>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65"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65"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65"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65"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65"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65"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65"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3435" w:type="dxa"/>
            <w:shd w:val="clear" w:color="auto" w:fill="FFFFFF"/>
            <w:tcMar>
              <w:left w:w="8" w:type="dxa"/>
              <w:right w:w="8" w:type="dxa"/>
            </w:tcMar>
            <w:textDirection w:val="lrTb"/>
            <w:vAlign w:val="bottom"/>
          </w:tcPr>
          <w:p>
            <w:pPr>
              <w:widowControl w:val="0"/>
              <w:adjustRightInd w:val="0"/>
              <w:spacing w:before="0" w:after="0" w:line="0" w:lineRule="exact"/>
              <w:ind w:left="200"/>
              <w:jc w:val="left"/>
              <w:rPr>
                <w:rFonts w:ascii="SimSun" w:hAnsi="SimSun" w:cs="SimSun"/>
                <w:color w:val="000000"/>
                <w:sz w:val="16"/>
                <w:szCs w:val="16"/>
              </w:rPr>
            </w:pPr>
            <w:r>
              <w:rPr>
                <w:rFonts w:ascii="Times New Roman" w:eastAsia="宋体" w:hAnsi="Times New Roman" w:cs="Times New Roman"/>
                <w:snapToGrid/>
                <w:color w:val="000000"/>
                <w:sz w:val="16"/>
                <w:szCs w:val="16"/>
              </w:rPr>
              <w:t>其他</w:t>
            </w:r>
          </w:p>
        </w:tc>
        <w:tc>
          <w:tcPr>
            <w:tcW w:w="1165" w:type="dxa"/>
            <w:shd w:val="clear" w:color="auto" w:fill="FFFFFF"/>
            <w:tcMar>
              <w:left w:w="8" w:type="dxa"/>
              <w:right w:w="8" w:type="dxa"/>
            </w:tcMar>
            <w:textDirection w:val="lrTb"/>
            <w:vAlign w:val="bottom"/>
          </w:tcPr>
          <w:p>
            <w:pPr>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65"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65"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65"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65"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65"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165"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65" w:type="dxa"/>
            <w:shd w:val="clear" w:color="auto" w:fill="FFFFFF"/>
            <w:tcMar>
              <w:left w:w="8" w:type="dxa"/>
              <w:right w:w="8" w:type="dxa"/>
            </w:tcMar>
            <w:textDirection w:val="lrTb"/>
            <w:vAlign w:val="bottom"/>
          </w:tcPr>
          <w:p>
            <w:pPr>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12755" w:type="dxa"/>
            <w:gridSpan w:val="9"/>
            <w:shd w:val="clear" w:color="auto" w:fill="FFFFFF"/>
            <w:tcMar>
              <w:left w:w="8" w:type="dxa"/>
              <w:right w:w="8"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p>
        </w:tc>
      </w:tr>
      <w:tr>
        <w:tblPrEx>
          <w:tblW w:w="5000" w:type="pct"/>
          <w:jc w:val="center"/>
          <w:tblInd w:w="0" w:type="dxa"/>
          <w:tblLayout w:type="fixed"/>
          <w:tblCellMar>
            <w:top w:w="0" w:type="dxa"/>
            <w:left w:w="0" w:type="dxa"/>
            <w:bottom w:w="0" w:type="dxa"/>
            <w:right w:w="0" w:type="dxa"/>
          </w:tblCellMar>
        </w:tblPrEx>
        <w:trPr>
          <w:cantSplit/>
          <w:jc w:val="center"/>
        </w:trPr>
        <w:tc>
          <w:tcPr>
            <w:tcW w:w="12755" w:type="dxa"/>
            <w:gridSpan w:val="9"/>
            <w:tcBorders>
              <w:top w:val="single" w:sz="4" w:space="0" w:color="000000"/>
            </w:tcBorders>
            <w:shd w:val="clear" w:color="auto" w:fill="FFFFFF"/>
            <w:tcMar>
              <w:left w:w="8" w:type="dxa"/>
              <w:right w:w="8" w:type="dxa"/>
            </w:tcMar>
            <w:textDirection w:val="lrTb"/>
            <w:vAlign w:val="bottom"/>
          </w:tcPr>
          <w:p>
            <w:pPr>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[1]在方案6.0之前未设置生存期随访，所以在此版本方案更新后未签署新的知情的患者没有进行后续生存期随访，以出组时间作为删失节点。</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来源：列表16.2.7.7</w:t>
            </w:r>
          </w:p>
        </w:tc>
      </w:tr>
    </w:tbl>
    <w:p>
      <w:pPr>
        <w:pStyle w:val="ERIS5"/>
        <w:numPr>
          <w:ilvl w:val="4"/>
          <w:numId w:val="0"/>
        </w:numPr>
        <w:snapToGrid w:val="0"/>
        <w:spacing w:line="360" w:lineRule="auto"/>
        <w:jc w:val="both"/>
        <w:outlineLvl w:val="4"/>
        <w:pPrChange w:id="564" w:author="李兴栋" w:date="2024-04-09T14:43:38Z">
          <w:pPr>
            <w:pStyle w:val="Default"/>
            <w:snapToGrid w:val="0"/>
            <w:spacing w:line="360" w:lineRule="auto"/>
            <w:jc w:val="both"/>
            <w:outlineLvl w:val="4"/>
          </w:pPr>
        </w:pPrChange>
        <w:rPr>
          <w:rStyle w:val="DefaultParagraphFont"/>
          <w:rFonts w:cstheme="minorBidi"/>
          <w:bCs w:val="0"/>
          <w:color w:val="auto"/>
          <w:szCs w:val="21"/>
          <w:rPrChange w:id="565" w:author="李兴栋" w:date="2024-04-09T14:43:38Z">
            <w:rPr>
              <w:rStyle w:val="CommentReference"/>
              <w:rFonts w:ascii="Times New Roman" w:hAnsi="Times New Roman" w:cs="Times New Roman"/>
              <w:b/>
              <w:bCs/>
              <w:sz w:val="24"/>
              <w:szCs w:val="24"/>
            </w:rPr>
          </w:rPrChange>
        </w:rPr>
      </w:pPr>
      <w:r>
        <w:rPr>
          <w:rFonts w:ascii="Times New Roman" w:hAnsi="Times New Roman" w:cstheme="minorBidi"/>
          <w:b/>
          <w:bCs w:val="0"/>
          <w:rPrChange w:id="566" w:author="李兴栋" w:date="2024-04-09T14:43:38Z">
            <w:rPr>
              <w:rFonts w:ascii="Times New Roman" w:hAnsi="Times New Roman" w:cs="Times New Roman"/>
              <w:b/>
              <w:bCs/>
            </w:rPr>
          </w:rPrChange>
        </w:rPr>
        <w:t>1</w:t>
      </w:r>
      <w:r>
        <w:rPr>
          <w:rFonts w:ascii="Times New Roman" w:hAnsi="Times New Roman" w:cstheme="minorBidi" w:hint="default"/>
          <w:b/>
          <w:bCs w:val="0"/>
          <w:lang w:val="en-US" w:eastAsia="zh-CN"/>
          <w:rPrChange w:id="567" w:author="李兴栋" w:date="2024-04-09T14:43:38Z">
            <w:rPr>
              <w:rFonts w:ascii="Times New Roman" w:hAnsi="Times New Roman" w:cs="Times New Roman" w:hint="eastAsia"/>
              <w:b/>
              <w:bCs/>
              <w:lang w:val="en-US" w:eastAsia="zh-CN"/>
            </w:rPr>
          </w:rPrChange>
        </w:rPr>
        <w:t>1</w:t>
      </w:r>
      <w:r>
        <w:rPr>
          <w:rFonts w:ascii="Times New Roman" w:hAnsi="Times New Roman" w:cstheme="minorBidi"/>
          <w:b/>
          <w:bCs w:val="0"/>
          <w:rPrChange w:id="568" w:author="李兴栋" w:date="2024-04-09T14:43:38Z">
            <w:rPr>
              <w:rFonts w:ascii="Times New Roman" w:hAnsi="Times New Roman" w:cs="Times New Roman"/>
              <w:b/>
              <w:bCs/>
            </w:rPr>
          </w:rPrChange>
        </w:rPr>
        <w:t>.3.1.2.2 其他严重不良事件汇总</w:t>
      </w:r>
    </w:p>
    <w:p>
      <w:pPr>
        <w:pStyle w:val="ERIS"/>
        <w:ind w:firstLine="480" w:firstLineChars="200"/>
        <w:jc w:val="left"/>
      </w:pPr>
      <w:r>
        <w:rPr>
          <w:rFonts w:ascii="Times New Roman" w:eastAsia="宋体" w:hAnsi="Times New Roman" w:cs="Times New Roman"/>
          <w:sz w:val="24"/>
        </w:rPr>
        <w:t>截止至数据分析日期，本研究中共7例（15.6%）受试者报告发生SAE：20mg组0例，40mg组0例，80mg组2例（25.0%），120mg组2例（22.2%），160mg组1例（11.1%），210mg组2例（18.2%）。按系统器官分类和首选语列出的严重不良事件包括下呼吸道感染2.2%（120mg组1例），感染性肺炎4.4%（80mg组1例，160mg组1例），慢性胃炎2.2%（80mg组1例），肝功能异常2.2%（210mg组1例），过敏性休克2.2%（120mg组1例），天门冬氨酸氨基转移酶升高2.2%（210mg组1例），高尿酸血症2.2%（120mg组1例），B 细胞淋巴瘤2.2%（80mg组1例），头晕2.2%（80mg组1例）。结果详见表14.3.2.6和列表16.2.7.4。</w:t>
      </w:r>
    </w:p>
    <w:p>
      <w:pPr>
        <w:spacing w:before="0" w:after="0"/>
        <w:jc w:val="center"/>
      </w:pPr>
      <w:r>
        <w:rPr>
          <w:b/>
        </w:rPr>
        <w:t>表 14 按系统器官分类和首选术语列出的SAE（SAS）</w:t>
      </w:r>
    </w:p>
    <w:tbl>
      <w:tblPr>
        <w:tblStyle w:val="TableNormal"/>
        <w:tblW w:w="5000" w:type="pct"/>
        <w:jc w:val="center"/>
        <w:tblInd w:w="0" w:type="dxa"/>
        <w:tblLayout w:type="fixed"/>
        <w:tblCellMar>
          <w:top w:w="0" w:type="dxa"/>
          <w:left w:w="0" w:type="dxa"/>
          <w:bottom w:w="0" w:type="dxa"/>
          <w:right w:w="0" w:type="dxa"/>
        </w:tblCellMar>
      </w:tblPr>
      <w:tblGrid>
        <w:gridCol w:w="2588"/>
        <w:gridCol w:w="808"/>
        <w:gridCol w:w="808"/>
        <w:gridCol w:w="807"/>
        <w:gridCol w:w="807"/>
        <w:gridCol w:w="807"/>
        <w:gridCol w:w="807"/>
        <w:gridCol w:w="807"/>
        <w:gridCol w:w="807"/>
      </w:tblGrid>
      <w:tr>
        <w:tblPrEx>
          <w:tblW w:w="5000" w:type="pct"/>
          <w:jc w:val="center"/>
          <w:tblInd w:w="0" w:type="dxa"/>
          <w:tblLayout w:type="fixed"/>
          <w:tblCellMar>
            <w:top w:w="0" w:type="dxa"/>
            <w:left w:w="0" w:type="dxa"/>
            <w:bottom w:w="0" w:type="dxa"/>
            <w:right w:w="0" w:type="dxa"/>
          </w:tblCellMar>
        </w:tblPrEx>
        <w:trPr>
          <w:cantSplit/>
          <w:tblHeader/>
          <w:jc w:val="center"/>
        </w:trPr>
        <w:tc>
          <w:tcPr>
            <w:tcW w:w="3730" w:type="dxa"/>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left"/>
              <w:rPr>
                <w:rFonts w:ascii="SimSun" w:hAnsi="SimSun" w:cs="SimSun"/>
                <w:color w:val="000000"/>
                <w:sz w:val="2"/>
                <w:szCs w:val="2"/>
              </w:rPr>
            </w:pPr>
            <w:r>
              <w:rPr>
                <w:rFonts w:ascii="Times New Roman" w:eastAsia="宋体" w:hAnsi="Times New Roman" w:cs="Times New Roman"/>
                <w:snapToGrid/>
                <w:color w:val="000000"/>
                <w:sz w:val="16"/>
                <w:szCs w:val="16"/>
              </w:rPr>
              <w:t>系统器官分类</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xml:space="preserve">  首选术语</w:t>
            </w:r>
            <w:r>
              <w:rPr>
                <w:rFonts w:ascii="Times New Roman" w:eastAsia="宋体" w:hAnsi="Times New Roman" w:cs="Times New Roman"/>
                <w:snapToGrid/>
                <w:color w:val="000000"/>
                <w:sz w:val="16"/>
                <w:szCs w:val="16"/>
              </w:rPr>
              <w:br/>
            </w:r>
          </w:p>
        </w:tc>
        <w:tc>
          <w:tcPr>
            <w:tcW w:w="1152" w:type="dxa"/>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center"/>
              <w:rPr>
                <w:rFonts w:ascii="SimSun" w:hAnsi="SimSun" w:cs="SimSun"/>
                <w:color w:val="000000"/>
                <w:sz w:val="2"/>
                <w:szCs w:val="2"/>
              </w:rPr>
            </w:pPr>
            <w:r>
              <w:rPr>
                <w:rFonts w:ascii="Times New Roman" w:eastAsia="宋体" w:hAnsi="Times New Roman" w:cs="Times New Roman"/>
                <w:snapToGrid/>
                <w:color w:val="000000"/>
                <w:sz w:val="16"/>
                <w:szCs w:val="16"/>
              </w:rPr>
              <w:t>统计量</w:t>
            </w:r>
            <w:r>
              <w:rPr>
                <w:rFonts w:ascii="Times New Roman" w:eastAsia="宋体" w:hAnsi="Times New Roman" w:cs="Times New Roman"/>
                <w:snapToGrid/>
                <w:color w:val="000000"/>
                <w:sz w:val="16"/>
                <w:szCs w:val="16"/>
              </w:rPr>
              <w:br/>
            </w:r>
          </w:p>
        </w:tc>
        <w:tc>
          <w:tcPr>
            <w:tcW w:w="1152" w:type="dxa"/>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center"/>
              <w:rPr>
                <w:rFonts w:ascii="SimSun" w:hAnsi="SimSun" w:cs="SimSun"/>
                <w:color w:val="000000"/>
                <w:sz w:val="2"/>
                <w:szCs w:val="2"/>
              </w:rPr>
            </w:pPr>
            <w:r>
              <w:rPr>
                <w:rFonts w:ascii="Times New Roman" w:eastAsia="宋体" w:hAnsi="Times New Roman" w:cs="Times New Roman"/>
                <w:snapToGrid/>
                <w:color w:val="000000"/>
                <w:sz w:val="16"/>
                <w:szCs w:val="16"/>
              </w:rPr>
              <w:t>20mg</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(N=2)</w:t>
            </w:r>
            <w:r>
              <w:rPr>
                <w:rFonts w:ascii="Times New Roman" w:eastAsia="宋体" w:hAnsi="Times New Roman" w:cs="Times New Roman"/>
                <w:snapToGrid/>
                <w:color w:val="000000"/>
                <w:sz w:val="16"/>
                <w:szCs w:val="16"/>
              </w:rPr>
              <w:br/>
            </w:r>
          </w:p>
        </w:tc>
        <w:tc>
          <w:tcPr>
            <w:tcW w:w="1152" w:type="dxa"/>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center"/>
              <w:rPr>
                <w:rFonts w:ascii="SimSun" w:hAnsi="SimSun" w:cs="SimSun"/>
                <w:color w:val="000000"/>
                <w:sz w:val="2"/>
                <w:szCs w:val="2"/>
              </w:rPr>
            </w:pPr>
            <w:r>
              <w:rPr>
                <w:rFonts w:ascii="Times New Roman" w:eastAsia="宋体" w:hAnsi="Times New Roman" w:cs="Times New Roman"/>
                <w:snapToGrid/>
                <w:color w:val="000000"/>
                <w:sz w:val="16"/>
                <w:szCs w:val="16"/>
              </w:rPr>
              <w:t>40mg</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(N=6)</w:t>
            </w:r>
            <w:r>
              <w:rPr>
                <w:rFonts w:ascii="Times New Roman" w:eastAsia="宋体" w:hAnsi="Times New Roman" w:cs="Times New Roman"/>
                <w:snapToGrid/>
                <w:color w:val="000000"/>
                <w:sz w:val="16"/>
                <w:szCs w:val="16"/>
              </w:rPr>
              <w:br/>
            </w:r>
          </w:p>
        </w:tc>
        <w:tc>
          <w:tcPr>
            <w:tcW w:w="1152" w:type="dxa"/>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center"/>
              <w:rPr>
                <w:rFonts w:ascii="SimSun" w:hAnsi="SimSun" w:cs="SimSun"/>
                <w:color w:val="000000"/>
                <w:sz w:val="2"/>
                <w:szCs w:val="2"/>
              </w:rPr>
            </w:pPr>
            <w:r>
              <w:rPr>
                <w:rFonts w:ascii="Times New Roman" w:eastAsia="宋体" w:hAnsi="Times New Roman" w:cs="Times New Roman"/>
                <w:snapToGrid/>
                <w:color w:val="000000"/>
                <w:sz w:val="16"/>
                <w:szCs w:val="16"/>
              </w:rPr>
              <w:t>80mg</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(N=8)</w:t>
            </w:r>
            <w:r>
              <w:rPr>
                <w:rFonts w:ascii="Times New Roman" w:eastAsia="宋体" w:hAnsi="Times New Roman" w:cs="Times New Roman"/>
                <w:snapToGrid/>
                <w:color w:val="000000"/>
                <w:sz w:val="16"/>
                <w:szCs w:val="16"/>
              </w:rPr>
              <w:br/>
            </w:r>
          </w:p>
        </w:tc>
        <w:tc>
          <w:tcPr>
            <w:tcW w:w="1152" w:type="dxa"/>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center"/>
              <w:rPr>
                <w:rFonts w:ascii="SimSun" w:hAnsi="SimSun" w:cs="SimSun"/>
                <w:color w:val="000000"/>
                <w:sz w:val="2"/>
                <w:szCs w:val="2"/>
              </w:rPr>
            </w:pPr>
            <w:r>
              <w:rPr>
                <w:rFonts w:ascii="Times New Roman" w:eastAsia="宋体" w:hAnsi="Times New Roman" w:cs="Times New Roman"/>
                <w:snapToGrid/>
                <w:color w:val="000000"/>
                <w:sz w:val="16"/>
                <w:szCs w:val="16"/>
              </w:rPr>
              <w:t>120mg</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(N=9)</w:t>
            </w:r>
            <w:r>
              <w:rPr>
                <w:rFonts w:ascii="Times New Roman" w:eastAsia="宋体" w:hAnsi="Times New Roman" w:cs="Times New Roman"/>
                <w:snapToGrid/>
                <w:color w:val="000000"/>
                <w:sz w:val="16"/>
                <w:szCs w:val="16"/>
              </w:rPr>
              <w:br/>
            </w:r>
          </w:p>
        </w:tc>
        <w:tc>
          <w:tcPr>
            <w:tcW w:w="1152" w:type="dxa"/>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center"/>
              <w:rPr>
                <w:rFonts w:ascii="SimSun" w:hAnsi="SimSun" w:cs="SimSun"/>
                <w:color w:val="000000"/>
                <w:sz w:val="2"/>
                <w:szCs w:val="2"/>
              </w:rPr>
            </w:pPr>
            <w:r>
              <w:rPr>
                <w:rFonts w:ascii="Times New Roman" w:eastAsia="宋体" w:hAnsi="Times New Roman" w:cs="Times New Roman"/>
                <w:snapToGrid/>
                <w:color w:val="000000"/>
                <w:sz w:val="16"/>
                <w:szCs w:val="16"/>
              </w:rPr>
              <w:t>160mg</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(N=9)</w:t>
            </w:r>
            <w:r>
              <w:rPr>
                <w:rFonts w:ascii="Times New Roman" w:eastAsia="宋体" w:hAnsi="Times New Roman" w:cs="Times New Roman"/>
                <w:snapToGrid/>
                <w:color w:val="000000"/>
                <w:sz w:val="16"/>
                <w:szCs w:val="16"/>
              </w:rPr>
              <w:br/>
            </w:r>
          </w:p>
        </w:tc>
        <w:tc>
          <w:tcPr>
            <w:tcW w:w="1152" w:type="dxa"/>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center"/>
              <w:rPr>
                <w:rFonts w:ascii="SimSun" w:hAnsi="SimSun" w:cs="SimSun"/>
                <w:color w:val="000000"/>
                <w:sz w:val="2"/>
                <w:szCs w:val="2"/>
              </w:rPr>
            </w:pPr>
            <w:r>
              <w:rPr>
                <w:rFonts w:ascii="Times New Roman" w:eastAsia="宋体" w:hAnsi="Times New Roman" w:cs="Times New Roman"/>
                <w:snapToGrid/>
                <w:color w:val="000000"/>
                <w:sz w:val="16"/>
                <w:szCs w:val="16"/>
              </w:rPr>
              <w:t>210mg</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(N=11)</w:t>
            </w:r>
            <w:r>
              <w:rPr>
                <w:rFonts w:ascii="Times New Roman" w:eastAsia="宋体" w:hAnsi="Times New Roman" w:cs="Times New Roman"/>
                <w:snapToGrid/>
                <w:color w:val="000000"/>
                <w:sz w:val="16"/>
                <w:szCs w:val="16"/>
              </w:rPr>
              <w:br/>
            </w:r>
          </w:p>
        </w:tc>
        <w:tc>
          <w:tcPr>
            <w:tcW w:w="1152" w:type="dxa"/>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center"/>
              <w:rPr>
                <w:rFonts w:ascii="SimSun" w:hAnsi="SimSun" w:cs="SimSun"/>
                <w:color w:val="000000"/>
                <w:sz w:val="2"/>
                <w:szCs w:val="2"/>
              </w:rPr>
            </w:pPr>
            <w:r>
              <w:rPr>
                <w:rFonts w:ascii="Times New Roman" w:eastAsia="宋体" w:hAnsi="Times New Roman" w:cs="Times New Roman"/>
                <w:snapToGrid/>
                <w:color w:val="000000"/>
                <w:sz w:val="16"/>
                <w:szCs w:val="16"/>
              </w:rPr>
              <w:t>总计</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(N=45)</w:t>
            </w:r>
            <w:r>
              <w:rPr>
                <w:rFonts w:ascii="Times New Roman" w:eastAsia="宋体" w:hAnsi="Times New Roman" w:cs="Times New Roman"/>
                <w:snapToGrid/>
                <w:color w:val="000000"/>
                <w:sz w:val="16"/>
                <w:szCs w:val="16"/>
              </w:rPr>
              <w:br/>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任何严重的TEAEs</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(25.0)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(22.2)</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(18.2)</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7 (15.6)</w:t>
            </w:r>
          </w:p>
        </w:tc>
      </w:tr>
      <w:tr>
        <w:tblPrEx>
          <w:tblW w:w="5000" w:type="pct"/>
          <w:jc w:val="center"/>
          <w:tblInd w:w="0" w:type="dxa"/>
          <w:tblLayout w:type="fixed"/>
          <w:tblCellMar>
            <w:top w:w="0" w:type="dxa"/>
            <w:left w:w="0" w:type="dxa"/>
            <w:bottom w:w="0" w:type="dxa"/>
            <w:right w:w="0" w:type="dxa"/>
          </w:tblCellMar>
        </w:tblPrEx>
        <w:trPr>
          <w:cantSplit/>
          <w:jc w:val="center"/>
        </w:trPr>
        <w:tc>
          <w:tcPr>
            <w:tcW w:w="12946" w:type="dxa"/>
            <w:gridSpan w:val="9"/>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感染及侵染类疾病</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(12.5)</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 (6.7)</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感染性肺炎</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(12.5)</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(4.4)</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下呼吸道感染</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12946" w:type="dxa"/>
            <w:gridSpan w:val="9"/>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代谢及营养类疾病</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(9.1)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(4.4)</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糖尿病酮症</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(9.1)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高尿酸血症</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12946" w:type="dxa"/>
            <w:gridSpan w:val="9"/>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胃肠系统疾病</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(12.5)</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慢性胃炎</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(12.5)</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12946" w:type="dxa"/>
            <w:gridSpan w:val="9"/>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肝胆系统疾病</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(9.1)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肝功能异常</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(9.1)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12946" w:type="dxa"/>
            <w:gridSpan w:val="9"/>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免疫系统疾病</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过敏性休克</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12946" w:type="dxa"/>
            <w:gridSpan w:val="9"/>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各类检查</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(9.1)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天门冬氨酸氨基转移酶升高</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(9.1)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12946" w:type="dxa"/>
            <w:gridSpan w:val="9"/>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各种肌肉骨骼及结缔组织疾病</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肢体疼痛</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12946" w:type="dxa"/>
            <w:gridSpan w:val="9"/>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良性、恶性及性质不明的肿瘤（包括囊状和息肉状）</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(12.5)</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B 细胞淋巴瘤</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(12.5)</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12946" w:type="dxa"/>
            <w:gridSpan w:val="9"/>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各类神经系统疾病</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(12.5)</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头晕</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(12.5)</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12946" w:type="dxa"/>
            <w:gridSpan w:val="9"/>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p>
        </w:tc>
      </w:tr>
      <w:tr>
        <w:tblPrEx>
          <w:tblW w:w="5000" w:type="pct"/>
          <w:jc w:val="center"/>
          <w:tblInd w:w="0" w:type="dxa"/>
          <w:tblLayout w:type="fixed"/>
          <w:tblCellMar>
            <w:top w:w="0" w:type="dxa"/>
            <w:left w:w="0" w:type="dxa"/>
            <w:bottom w:w="0" w:type="dxa"/>
            <w:right w:w="0" w:type="dxa"/>
          </w:tblCellMar>
        </w:tblPrEx>
        <w:trPr>
          <w:cantSplit/>
          <w:jc w:val="center"/>
        </w:trPr>
        <w:tc>
          <w:tcPr>
            <w:tcW w:w="12946" w:type="dxa"/>
            <w:gridSpan w:val="9"/>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left"/>
              <w:rPr>
                <w:rFonts w:ascii="SimSun" w:hAnsi="SimSun" w:cs="SimSun"/>
                <w:color w:val="000000"/>
                <w:sz w:val="2"/>
                <w:szCs w:val="2"/>
              </w:rPr>
            </w:pPr>
          </w:p>
        </w:tc>
      </w:tr>
      <w:tr>
        <w:tblPrEx>
          <w:tblW w:w="5000" w:type="pct"/>
          <w:jc w:val="center"/>
          <w:tblInd w:w="0" w:type="dxa"/>
          <w:tblLayout w:type="fixed"/>
          <w:tblCellMar>
            <w:top w:w="0" w:type="dxa"/>
            <w:left w:w="0" w:type="dxa"/>
            <w:bottom w:w="0" w:type="dxa"/>
            <w:right w:w="0" w:type="dxa"/>
          </w:tblCellMar>
        </w:tblPrEx>
        <w:trPr>
          <w:cantSplit/>
          <w:jc w:val="center"/>
        </w:trPr>
        <w:tc>
          <w:tcPr>
            <w:tcW w:w="12946" w:type="dxa"/>
            <w:gridSpan w:val="9"/>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来源：列表16.2.7.4</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按照总计列中系统器官分类和各系统器官分类下首选术语发生频率降序排列。</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MedDRA = 监管活动医学词典，使用MedDRA 26.1版编码不良事件。</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CTCAE= 不良事件通用术语标准 版本4.03或更高版本。</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治疗期间不良事件（TEAE）指自首次试验用药到最后一次用药后30天内发生的不良事件，和末次给药后30天后判断与试验药物相关的AE。</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由于每例受试者可能发生超过1次不良事件，因此每列中的受试者例数不能相加。对于多次发生不良事件的受试者，在每个系统器官分类和首选术语下最多计数一次。仅计算每例受试者每个系统器官分类和首选术语中最严重的事件。</w:t>
            </w:r>
          </w:p>
        </w:tc>
      </w:tr>
    </w:tbl>
    <w:p>
      <w:pPr>
        <w:pStyle w:val="ERIS4"/>
        <w:numPr>
          <w:ilvl w:val="12"/>
          <w:numId w:val="0"/>
        </w:numPr>
        <w:spacing w:after="156"/>
        <w:outlineLvl w:val="3"/>
        <w:rPr>
          <w:rFonts w:cs="Times New Roman"/>
        </w:rPr>
      </w:pPr>
      <w:r>
        <w:rPr>
          <w:rFonts w:cs="Times New Roman"/>
        </w:rPr>
        <w:t>1</w:t>
      </w:r>
      <w:r>
        <w:rPr>
          <w:rFonts w:cs="Times New Roman" w:hint="eastAsia"/>
          <w:lang w:val="en-US" w:eastAsia="zh-CN"/>
        </w:rPr>
        <w:t>1</w:t>
      </w:r>
      <w:r>
        <w:rPr>
          <w:rFonts w:cs="Times New Roman"/>
        </w:rPr>
        <w:t>.3.1.3</w:t>
      </w:r>
      <w:r>
        <w:rPr>
          <w:rFonts w:cs="Times New Roman" w:hint="eastAsia"/>
        </w:rPr>
        <w:t xml:space="preserve"> </w:t>
      </w:r>
      <w:r>
        <w:rPr>
          <w:rFonts w:cs="Times New Roman"/>
        </w:rPr>
        <w:t>其他重要不良事件</w:t>
      </w:r>
    </w:p>
    <w:p>
      <w:pPr>
        <w:pStyle w:val="ERIS"/>
        <w:ind w:firstLine="480" w:firstLineChars="200"/>
        <w:jc w:val="left"/>
      </w:pPr>
      <w:r>
        <w:rPr>
          <w:rFonts w:ascii="Times New Roman" w:eastAsia="宋体" w:hAnsi="Times New Roman" w:cs="Times New Roman"/>
          <w:sz w:val="24"/>
        </w:rPr>
        <w:t>本研究中，其他重要不良事件中描述了导致药物终止的TEAE，见章节11.2.2.2.2.3，共有3例受试者发生导致药物终止的TEAE，3例受试者详细情况如下：</w:t>
      </w:r>
    </w:p>
    <w:p>
      <w:pPr>
        <w:pStyle w:val="ERIS"/>
        <w:ind w:firstLine="480" w:firstLineChars="200"/>
        <w:jc w:val="left"/>
      </w:pPr>
      <w:r>
        <w:rPr>
          <w:rFonts w:ascii="Times New Roman" w:eastAsia="宋体" w:hAnsi="Times New Roman" w:cs="Times New Roman"/>
          <w:sz w:val="24"/>
        </w:rPr>
        <w:t>160mg组受试者[受试者编号1]发生[不良事件等级1]级蛋白尿，经研究者评估与研究药物[相关性评估1]。数据截至日期该受试者的TEAE[不良事件恢复情况1]。</w:t>
      </w:r>
    </w:p>
    <w:p>
      <w:pPr>
        <w:pStyle w:val="ERIS"/>
        <w:ind w:firstLine="480" w:firstLineChars="200"/>
        <w:jc w:val="left"/>
      </w:pPr>
      <w:r>
        <w:rPr>
          <w:rFonts w:ascii="Times New Roman" w:eastAsia="宋体" w:hAnsi="Times New Roman" w:cs="Times New Roman"/>
          <w:sz w:val="24"/>
        </w:rPr>
        <w:t>210mg组受试者[受试者编号2]在DLT观察期发生[不良事件等级2]级天门冬氨酸氨基转移酶升高，经研究者评估与药物[相关性评估2]，停药后不良事件[不良事件恢复情况2]。</w:t>
      </w:r>
    </w:p>
    <w:p>
      <w:pPr>
        <w:pStyle w:val="ERIS"/>
        <w:ind w:firstLine="480" w:firstLineChars="200"/>
        <w:jc w:val="left"/>
      </w:pPr>
      <w:r>
        <w:rPr>
          <w:rFonts w:ascii="Times New Roman" w:eastAsia="宋体" w:hAnsi="Times New Roman" w:cs="Times New Roman"/>
          <w:sz w:val="24"/>
        </w:rPr>
        <w:t>210mg组受试者[受试者编号3]于[事件发生日期]发生血葡萄糖升高[不良事件等级3]级，研究者评估与研究药物[相关性评估3]，数据截至日期该受试者的TEAE[不良事件恢复情况3]。详见表14.3.2.20和列表16.2.7.3。</w:t>
      </w:r>
    </w:p>
    <w:p>
      <w:pPr>
        <w:spacing w:before="0" w:after="0"/>
        <w:jc w:val="center"/>
      </w:pPr>
      <w:r>
        <w:rPr>
          <w:b/>
        </w:rPr>
        <w:t>表 15 导致药物终止的TEAE（SAS）</w:t>
      </w:r>
    </w:p>
    <w:tbl>
      <w:tblPr>
        <w:tblStyle w:val="TableNormal"/>
        <w:tblW w:w="5000" w:type="pct"/>
        <w:jc w:val="center"/>
        <w:tblInd w:w="0" w:type="dxa"/>
        <w:tblLayout w:type="fixed"/>
        <w:tblCellMar>
          <w:top w:w="0" w:type="dxa"/>
          <w:left w:w="0" w:type="dxa"/>
          <w:bottom w:w="0" w:type="dxa"/>
          <w:right w:w="0" w:type="dxa"/>
        </w:tblCellMar>
      </w:tblPr>
      <w:tblGrid>
        <w:gridCol w:w="2588"/>
        <w:gridCol w:w="808"/>
        <w:gridCol w:w="808"/>
        <w:gridCol w:w="807"/>
        <w:gridCol w:w="807"/>
        <w:gridCol w:w="807"/>
        <w:gridCol w:w="807"/>
        <w:gridCol w:w="807"/>
        <w:gridCol w:w="807"/>
      </w:tblGrid>
      <w:tr>
        <w:tblPrEx>
          <w:tblW w:w="5000" w:type="pct"/>
          <w:jc w:val="center"/>
          <w:tblInd w:w="0" w:type="dxa"/>
          <w:tblLayout w:type="fixed"/>
          <w:tblCellMar>
            <w:top w:w="0" w:type="dxa"/>
            <w:left w:w="0" w:type="dxa"/>
            <w:bottom w:w="0" w:type="dxa"/>
            <w:right w:w="0" w:type="dxa"/>
          </w:tblCellMar>
        </w:tblPrEx>
        <w:trPr>
          <w:cantSplit/>
          <w:tblHeader/>
          <w:jc w:val="center"/>
        </w:trPr>
        <w:tc>
          <w:tcPr>
            <w:tcW w:w="3730" w:type="dxa"/>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left"/>
              <w:rPr>
                <w:rFonts w:ascii="SimSun" w:hAnsi="SimSun" w:cs="SimSun"/>
                <w:color w:val="000000"/>
                <w:sz w:val="2"/>
                <w:szCs w:val="2"/>
              </w:rPr>
            </w:pPr>
            <w:r>
              <w:rPr>
                <w:rFonts w:ascii="Times New Roman" w:eastAsia="宋体" w:hAnsi="Times New Roman" w:cs="Times New Roman"/>
                <w:snapToGrid/>
                <w:color w:val="000000"/>
                <w:sz w:val="16"/>
                <w:szCs w:val="16"/>
              </w:rPr>
              <w:t>首选术语</w:t>
            </w:r>
            <w:r>
              <w:rPr>
                <w:rFonts w:ascii="Times New Roman" w:eastAsia="宋体" w:hAnsi="Times New Roman" w:cs="Times New Roman"/>
                <w:snapToGrid/>
                <w:color w:val="000000"/>
                <w:sz w:val="16"/>
                <w:szCs w:val="16"/>
              </w:rPr>
              <w:br/>
            </w:r>
          </w:p>
        </w:tc>
        <w:tc>
          <w:tcPr>
            <w:tcW w:w="1152" w:type="dxa"/>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center"/>
              <w:rPr>
                <w:rFonts w:ascii="SimSun" w:hAnsi="SimSun" w:cs="SimSun"/>
                <w:color w:val="000000"/>
                <w:sz w:val="2"/>
                <w:szCs w:val="2"/>
              </w:rPr>
            </w:pPr>
            <w:r>
              <w:rPr>
                <w:rFonts w:ascii="Times New Roman" w:eastAsia="宋体" w:hAnsi="Times New Roman" w:cs="Times New Roman"/>
                <w:snapToGrid/>
                <w:color w:val="000000"/>
                <w:sz w:val="16"/>
                <w:szCs w:val="16"/>
              </w:rPr>
              <w:t>统计量</w:t>
            </w:r>
            <w:r>
              <w:rPr>
                <w:rFonts w:ascii="Times New Roman" w:eastAsia="宋体" w:hAnsi="Times New Roman" w:cs="Times New Roman"/>
                <w:snapToGrid/>
                <w:color w:val="000000"/>
                <w:sz w:val="16"/>
                <w:szCs w:val="16"/>
              </w:rPr>
              <w:br/>
            </w:r>
          </w:p>
        </w:tc>
        <w:tc>
          <w:tcPr>
            <w:tcW w:w="1152" w:type="dxa"/>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center"/>
              <w:rPr>
                <w:rFonts w:ascii="SimSun" w:hAnsi="SimSun" w:cs="SimSun"/>
                <w:color w:val="000000"/>
                <w:sz w:val="2"/>
                <w:szCs w:val="2"/>
              </w:rPr>
            </w:pPr>
            <w:r>
              <w:rPr>
                <w:rFonts w:ascii="Times New Roman" w:eastAsia="宋体" w:hAnsi="Times New Roman" w:cs="Times New Roman"/>
                <w:snapToGrid/>
                <w:color w:val="000000"/>
                <w:sz w:val="16"/>
                <w:szCs w:val="16"/>
              </w:rPr>
              <w:t>20mg</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(N=2)</w:t>
            </w:r>
            <w:r>
              <w:rPr>
                <w:rFonts w:ascii="Times New Roman" w:eastAsia="宋体" w:hAnsi="Times New Roman" w:cs="Times New Roman"/>
                <w:snapToGrid/>
                <w:color w:val="000000"/>
                <w:sz w:val="16"/>
                <w:szCs w:val="16"/>
              </w:rPr>
              <w:br/>
            </w:r>
          </w:p>
        </w:tc>
        <w:tc>
          <w:tcPr>
            <w:tcW w:w="1152" w:type="dxa"/>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center"/>
              <w:rPr>
                <w:rFonts w:ascii="SimSun" w:hAnsi="SimSun" w:cs="SimSun"/>
                <w:color w:val="000000"/>
                <w:sz w:val="2"/>
                <w:szCs w:val="2"/>
              </w:rPr>
            </w:pPr>
            <w:r>
              <w:rPr>
                <w:rFonts w:ascii="Times New Roman" w:eastAsia="宋体" w:hAnsi="Times New Roman" w:cs="Times New Roman"/>
                <w:snapToGrid/>
                <w:color w:val="000000"/>
                <w:sz w:val="16"/>
                <w:szCs w:val="16"/>
              </w:rPr>
              <w:t>40mg</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(N=6)</w:t>
            </w:r>
            <w:r>
              <w:rPr>
                <w:rFonts w:ascii="Times New Roman" w:eastAsia="宋体" w:hAnsi="Times New Roman" w:cs="Times New Roman"/>
                <w:snapToGrid/>
                <w:color w:val="000000"/>
                <w:sz w:val="16"/>
                <w:szCs w:val="16"/>
              </w:rPr>
              <w:br/>
            </w:r>
          </w:p>
        </w:tc>
        <w:tc>
          <w:tcPr>
            <w:tcW w:w="1152" w:type="dxa"/>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center"/>
              <w:rPr>
                <w:rFonts w:ascii="SimSun" w:hAnsi="SimSun" w:cs="SimSun"/>
                <w:color w:val="000000"/>
                <w:sz w:val="2"/>
                <w:szCs w:val="2"/>
              </w:rPr>
            </w:pPr>
            <w:r>
              <w:rPr>
                <w:rFonts w:ascii="Times New Roman" w:eastAsia="宋体" w:hAnsi="Times New Roman" w:cs="Times New Roman"/>
                <w:snapToGrid/>
                <w:color w:val="000000"/>
                <w:sz w:val="16"/>
                <w:szCs w:val="16"/>
              </w:rPr>
              <w:t>80mg</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(N=8)</w:t>
            </w:r>
            <w:r>
              <w:rPr>
                <w:rFonts w:ascii="Times New Roman" w:eastAsia="宋体" w:hAnsi="Times New Roman" w:cs="Times New Roman"/>
                <w:snapToGrid/>
                <w:color w:val="000000"/>
                <w:sz w:val="16"/>
                <w:szCs w:val="16"/>
              </w:rPr>
              <w:br/>
            </w:r>
          </w:p>
        </w:tc>
        <w:tc>
          <w:tcPr>
            <w:tcW w:w="1152" w:type="dxa"/>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center"/>
              <w:rPr>
                <w:rFonts w:ascii="SimSun" w:hAnsi="SimSun" w:cs="SimSun"/>
                <w:color w:val="000000"/>
                <w:sz w:val="2"/>
                <w:szCs w:val="2"/>
              </w:rPr>
            </w:pPr>
            <w:r>
              <w:rPr>
                <w:rFonts w:ascii="Times New Roman" w:eastAsia="宋体" w:hAnsi="Times New Roman" w:cs="Times New Roman"/>
                <w:snapToGrid/>
                <w:color w:val="000000"/>
                <w:sz w:val="16"/>
                <w:szCs w:val="16"/>
              </w:rPr>
              <w:t>120mg</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(N=9)</w:t>
            </w:r>
            <w:r>
              <w:rPr>
                <w:rFonts w:ascii="Times New Roman" w:eastAsia="宋体" w:hAnsi="Times New Roman" w:cs="Times New Roman"/>
                <w:snapToGrid/>
                <w:color w:val="000000"/>
                <w:sz w:val="16"/>
                <w:szCs w:val="16"/>
              </w:rPr>
              <w:br/>
            </w:r>
          </w:p>
        </w:tc>
        <w:tc>
          <w:tcPr>
            <w:tcW w:w="1152" w:type="dxa"/>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center"/>
              <w:rPr>
                <w:rFonts w:ascii="SimSun" w:hAnsi="SimSun" w:cs="SimSun"/>
                <w:color w:val="000000"/>
                <w:sz w:val="2"/>
                <w:szCs w:val="2"/>
              </w:rPr>
            </w:pPr>
            <w:r>
              <w:rPr>
                <w:rFonts w:ascii="Times New Roman" w:eastAsia="宋体" w:hAnsi="Times New Roman" w:cs="Times New Roman"/>
                <w:snapToGrid/>
                <w:color w:val="000000"/>
                <w:sz w:val="16"/>
                <w:szCs w:val="16"/>
              </w:rPr>
              <w:t>160mg</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(N=9)</w:t>
            </w:r>
            <w:r>
              <w:rPr>
                <w:rFonts w:ascii="Times New Roman" w:eastAsia="宋体" w:hAnsi="Times New Roman" w:cs="Times New Roman"/>
                <w:snapToGrid/>
                <w:color w:val="000000"/>
                <w:sz w:val="16"/>
                <w:szCs w:val="16"/>
              </w:rPr>
              <w:br/>
            </w:r>
          </w:p>
        </w:tc>
        <w:tc>
          <w:tcPr>
            <w:tcW w:w="1152" w:type="dxa"/>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center"/>
              <w:rPr>
                <w:rFonts w:ascii="SimSun" w:hAnsi="SimSun" w:cs="SimSun"/>
                <w:color w:val="000000"/>
                <w:sz w:val="2"/>
                <w:szCs w:val="2"/>
              </w:rPr>
            </w:pPr>
            <w:r>
              <w:rPr>
                <w:rFonts w:ascii="Times New Roman" w:eastAsia="宋体" w:hAnsi="Times New Roman" w:cs="Times New Roman"/>
                <w:snapToGrid/>
                <w:color w:val="000000"/>
                <w:sz w:val="16"/>
                <w:szCs w:val="16"/>
              </w:rPr>
              <w:t>210mg</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(N=11)</w:t>
            </w:r>
            <w:r>
              <w:rPr>
                <w:rFonts w:ascii="Times New Roman" w:eastAsia="宋体" w:hAnsi="Times New Roman" w:cs="Times New Roman"/>
                <w:snapToGrid/>
                <w:color w:val="000000"/>
                <w:sz w:val="16"/>
                <w:szCs w:val="16"/>
              </w:rPr>
              <w:br/>
            </w:r>
          </w:p>
        </w:tc>
        <w:tc>
          <w:tcPr>
            <w:tcW w:w="1152" w:type="dxa"/>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center"/>
              <w:rPr>
                <w:rFonts w:ascii="SimSun" w:hAnsi="SimSun" w:cs="SimSun"/>
                <w:color w:val="000000"/>
                <w:sz w:val="2"/>
                <w:szCs w:val="2"/>
              </w:rPr>
            </w:pPr>
            <w:r>
              <w:rPr>
                <w:rFonts w:ascii="Times New Roman" w:eastAsia="宋体" w:hAnsi="Times New Roman" w:cs="Times New Roman"/>
                <w:snapToGrid/>
                <w:color w:val="000000"/>
                <w:sz w:val="16"/>
                <w:szCs w:val="16"/>
              </w:rPr>
              <w:t>总计</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(N=45)</w:t>
            </w:r>
            <w:r>
              <w:rPr>
                <w:rFonts w:ascii="Times New Roman" w:eastAsia="宋体" w:hAnsi="Times New Roman" w:cs="Times New Roman"/>
                <w:snapToGrid/>
                <w:color w:val="000000"/>
                <w:sz w:val="16"/>
                <w:szCs w:val="16"/>
              </w:rPr>
              <w:br/>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任何导致药物终止的TEAEs</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(18.2)</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 (6.7)</w:t>
            </w:r>
          </w:p>
        </w:tc>
      </w:tr>
      <w:tr>
        <w:tblPrEx>
          <w:tblW w:w="5000" w:type="pct"/>
          <w:jc w:val="center"/>
          <w:tblInd w:w="0" w:type="dxa"/>
          <w:tblLayout w:type="fixed"/>
          <w:tblCellMar>
            <w:top w:w="0" w:type="dxa"/>
            <w:left w:w="0" w:type="dxa"/>
            <w:bottom w:w="0" w:type="dxa"/>
            <w:right w:w="0" w:type="dxa"/>
          </w:tblCellMar>
        </w:tblPrEx>
        <w:trPr>
          <w:cantSplit/>
          <w:jc w:val="center"/>
        </w:trPr>
        <w:tc>
          <w:tcPr>
            <w:tcW w:w="12946" w:type="dxa"/>
            <w:gridSpan w:val="9"/>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天门冬氨酸氨基转移酶升高</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(9.1)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血葡萄糖升高</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(9.1)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肝功能异常</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(9.1)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3730"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蛋白尿</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152"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12946" w:type="dxa"/>
            <w:gridSpan w:val="9"/>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p>
        </w:tc>
      </w:tr>
      <w:tr>
        <w:tblPrEx>
          <w:tblW w:w="5000" w:type="pct"/>
          <w:jc w:val="center"/>
          <w:tblInd w:w="0" w:type="dxa"/>
          <w:tblLayout w:type="fixed"/>
          <w:tblCellMar>
            <w:top w:w="0" w:type="dxa"/>
            <w:left w:w="0" w:type="dxa"/>
            <w:bottom w:w="0" w:type="dxa"/>
            <w:right w:w="0" w:type="dxa"/>
          </w:tblCellMar>
        </w:tblPrEx>
        <w:trPr>
          <w:cantSplit/>
          <w:jc w:val="center"/>
        </w:trPr>
        <w:tc>
          <w:tcPr>
            <w:tcW w:w="12946" w:type="dxa"/>
            <w:gridSpan w:val="9"/>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left"/>
              <w:rPr>
                <w:rFonts w:ascii="SimSun" w:hAnsi="SimSun" w:cs="SimSun"/>
                <w:color w:val="000000"/>
                <w:sz w:val="2"/>
                <w:szCs w:val="2"/>
              </w:rPr>
            </w:pPr>
          </w:p>
        </w:tc>
      </w:tr>
      <w:tr>
        <w:tblPrEx>
          <w:tblW w:w="5000" w:type="pct"/>
          <w:jc w:val="center"/>
          <w:tblInd w:w="0" w:type="dxa"/>
          <w:tblLayout w:type="fixed"/>
          <w:tblCellMar>
            <w:top w:w="0" w:type="dxa"/>
            <w:left w:w="0" w:type="dxa"/>
            <w:bottom w:w="0" w:type="dxa"/>
            <w:right w:w="0" w:type="dxa"/>
          </w:tblCellMar>
        </w:tblPrEx>
        <w:trPr>
          <w:cantSplit/>
          <w:jc w:val="center"/>
        </w:trPr>
        <w:tc>
          <w:tcPr>
            <w:tcW w:w="12946" w:type="dxa"/>
            <w:gridSpan w:val="9"/>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来源：列表16.2.7.3</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按照总计列中系统器官分类和各系统器官分类下首选术语发生频率降序排列。</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MedDRA = 监管活动医学词典，使用MedDRA 26.1版编码不良事件。</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CTCAE= 不良事件通用术语标准 版本4.03或更高版本。</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治疗期间不良事件（TEAE）指自首次试验用药到最后一次用药后30天内发生的不良事件，和末次给药后30天后判断与试验药物相关的AE。</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由于每例受试者可能发生超过1次不良事件，因此每列中的受试者例数不能相加。对于多次发生不良事件的受试者，在每个系统器官分类和首选术语下最多计数一次。仅计算每例受试者每个系统器官分类和首选术语中最严重的事件。</w:t>
            </w:r>
          </w:p>
        </w:tc>
      </w:tr>
    </w:tbl>
    <w:p>
      <w:pPr>
        <w:pStyle w:val="ERIS3"/>
        <w:numPr>
          <w:ilvl w:val="255"/>
          <w:numId w:val="0"/>
        </w:numPr>
        <w:adjustRightInd w:val="0"/>
        <w:snapToGrid w:val="0"/>
        <w:spacing w:after="0" w:line="360" w:lineRule="auto"/>
        <w:jc w:val="both"/>
        <w:pPrChange w:id="569" w:author="李兴栋" w:date="2024-04-09T14:27:39Z">
          <w:pPr>
            <w:pStyle w:val="ERIS3"/>
            <w:numPr>
              <w:ilvl w:val="12"/>
              <w:numId w:val="0"/>
            </w:numPr>
            <w:adjustRightInd w:val="0"/>
            <w:snapToGrid w:val="0"/>
            <w:spacing w:after="0" w:line="360" w:lineRule="auto"/>
            <w:jc w:val="both"/>
          </w:pPr>
        </w:pPrChange>
        <w:rPr>
          <w:ins w:id="570" w:author="比利" w:date="2024-04-09T15:48:18Z"/>
          <w:rFonts w:cs="Times New Roman"/>
        </w:rPr>
      </w:pPr>
      <w:bookmarkStart w:id="571" w:name="_Toc23563"/>
      <w:r>
        <w:rPr>
          <w:rFonts w:cs="Times New Roman"/>
        </w:rPr>
        <w:t>1</w:t>
      </w:r>
      <w:r>
        <w:rPr>
          <w:rFonts w:cs="Times New Roman" w:hint="eastAsia"/>
          <w:lang w:val="en-US" w:eastAsia="zh-CN"/>
        </w:rPr>
        <w:t>1</w:t>
      </w:r>
      <w:r>
        <w:rPr>
          <w:rFonts w:cs="Times New Roman"/>
        </w:rPr>
        <w:t>.3.2</w:t>
      </w:r>
      <w:r>
        <w:rPr>
          <w:rFonts w:cs="Times New Roman" w:hint="eastAsia"/>
        </w:rPr>
        <w:t xml:space="preserve"> </w:t>
      </w:r>
      <w:r>
        <w:rPr>
          <w:rFonts w:cs="Times New Roman"/>
        </w:rPr>
        <w:t>死亡、其他严重不良事件和其他重要不良事件的叙述</w:t>
      </w:r>
      <w:bookmarkEnd w:id="571"/>
    </w:p>
    <w:p>
      <w:pPr>
        <w:pStyle w:val="ERIS"/>
        <w:numPr>
          <w:ilvl w:val="255"/>
          <w:numId w:val="0"/>
        </w:numPr>
        <w:adjustRightInd w:val="0"/>
        <w:snapToGrid w:val="0"/>
        <w:spacing w:after="0" w:line="360" w:lineRule="auto"/>
        <w:ind w:firstLine="480"/>
        <w:jc w:val="both"/>
        <w:pPrChange w:id="572" w:author="比利" w:date="2024-04-09T15:49:29Z">
          <w:pPr>
            <w:pStyle w:val="ERIS3"/>
            <w:numPr>
              <w:ilvl w:val="12"/>
              <w:numId w:val="0"/>
            </w:numPr>
            <w:adjustRightInd w:val="0"/>
            <w:snapToGrid w:val="0"/>
            <w:spacing w:after="0" w:line="360" w:lineRule="auto"/>
            <w:jc w:val="both"/>
          </w:pPr>
        </w:pPrChange>
        <w:rPr>
          <w:del w:id="573" w:author="比利" w:date="2024-04-09T15:48:17Z"/>
          <w:rFonts w:cs="Times New Roman"/>
          <w:b w:val="0"/>
          <w:rPrChange w:id="574" w:author="比利" w:date="2024-04-09T15:49:29Z">
            <w:rPr>
              <w:rFonts w:cs="Times New Roman"/>
            </w:rPr>
          </w:rPrChange>
        </w:rPr>
      </w:pPr>
    </w:p>
    <w:p>
      <w:pPr>
        <w:pStyle w:val="ERIS"/>
        <w:numPr>
          <w:ilvl w:val="255"/>
          <w:numId w:val="0"/>
        </w:numPr>
        <w:adjustRightInd w:val="0"/>
        <w:snapToGrid w:val="0"/>
        <w:spacing w:after="0" w:line="360" w:lineRule="auto"/>
        <w:ind w:firstLine="480"/>
        <w:jc w:val="both"/>
        <w:outlineLvl w:val="9"/>
        <w:pPrChange w:id="575" w:author="比利" w:date="2024-04-09T15:49:29Z">
          <w:pPr>
            <w:pStyle w:val="ERIS3"/>
            <w:numPr>
              <w:ilvl w:val="12"/>
              <w:numId w:val="0"/>
            </w:numPr>
            <w:adjustRightInd w:val="0"/>
            <w:snapToGrid w:val="0"/>
            <w:spacing w:after="0" w:line="360" w:lineRule="auto"/>
            <w:jc w:val="both"/>
            <w:outlineLvl w:val="9"/>
          </w:pPr>
        </w:pPrChange>
        <w:rPr>
          <w:rFonts w:cs="Times New Roman"/>
          <w:b w:val="0"/>
          <w:rPrChange w:id="576" w:author="比利" w:date="2024-04-09T15:49:29Z">
            <w:rPr>
              <w:rFonts w:cs="Times New Roman"/>
            </w:rPr>
          </w:rPrChange>
        </w:rPr>
      </w:pPr>
      <w:del w:id="577" w:author="比利" w:date="2024-04-09T15:48:14Z">
        <w:r>
          <w:rPr>
            <w:rStyle w:val="DefaultParagraphFont"/>
            <w:rFonts w:cs="Times New Roman"/>
            <w:b w:val="0"/>
            <w:rPrChange w:id="578" w:author="比利" w:date="2024-04-09T15:49:29Z">
              <w:rPr>
                <w:rStyle w:val="CommentReference"/>
                <w:rFonts w:cs="Times New Roman"/>
                <w:b w:val="0"/>
              </w:rPr>
            </w:rPrChange>
          </w:rPr>
          <w:delText xml:space="preserve">      </w:delText>
        </w:r>
      </w:del>
      <w:del w:id="579" w:author="比利" w:date="2024-04-09T15:48:14Z">
        <w:r>
          <w:rPr>
            <w:rStyle w:val="DefaultParagraphFont"/>
            <w:rFonts w:cs="Times New Roman"/>
            <w:b w:val="0"/>
            <w:rPrChange w:id="580" w:author="比利" w:date="2024-04-09T15:49:29Z">
              <w:rPr>
                <w:rStyle w:val="CommentReference"/>
                <w:rFonts w:cs="Times New Roman"/>
                <w:b w:val="0"/>
              </w:rPr>
            </w:rPrChange>
          </w:rPr>
          <w:delText xml:space="preserve">  </w:delText>
        </w:r>
      </w:del>
      <w:bookmarkStart w:id="581" w:name="_Toc20557"/>
      <w:r>
        <w:rPr>
          <w:rFonts w:cs="Times New Roman"/>
          <w:b w:val="0"/>
          <w:bCs w:val="0"/>
          <w:rPrChange w:id="582" w:author="比利" w:date="2024-04-09T15:49:29Z">
            <w:rPr>
              <w:rFonts w:cs="Times New Roman"/>
              <w:b w:val="0"/>
              <w:bCs/>
            </w:rPr>
          </w:rPrChange>
        </w:rPr>
        <w:t>本研究死亡患者的具体情况见章节1</w:t>
      </w:r>
      <w:r>
        <w:rPr>
          <w:rFonts w:cs="Times New Roman" w:hint="default"/>
          <w:b w:val="0"/>
          <w:bCs w:val="0"/>
          <w:lang w:val="en-US" w:eastAsia="zh-CN"/>
          <w:rPrChange w:id="583" w:author="比利" w:date="2024-04-09T15:49:29Z">
            <w:rPr>
              <w:rFonts w:cs="Times New Roman" w:hint="eastAsia"/>
              <w:b w:val="0"/>
              <w:bCs/>
              <w:lang w:val="en-US" w:eastAsia="zh-CN"/>
            </w:rPr>
          </w:rPrChange>
        </w:rPr>
        <w:t>1</w:t>
      </w:r>
      <w:r>
        <w:rPr>
          <w:rFonts w:cs="Times New Roman"/>
          <w:b w:val="0"/>
          <w:bCs w:val="0"/>
          <w:rPrChange w:id="584" w:author="比利" w:date="2024-04-09T15:49:29Z">
            <w:rPr>
              <w:rFonts w:cs="Times New Roman"/>
              <w:b w:val="0"/>
              <w:bCs/>
            </w:rPr>
          </w:rPrChange>
        </w:rPr>
        <w:t>.3.1.1</w:t>
      </w:r>
      <w:r>
        <w:rPr>
          <w:rStyle w:val="DefaultParagraphFont"/>
          <w:rFonts w:cs="Times New Roman"/>
          <w:b w:val="0"/>
          <w:bCs w:val="0"/>
          <w:i w:val="0"/>
          <w:rPrChange w:id="585" w:author="比利" w:date="2024-04-09T15:49:29Z">
            <w:rPr>
              <w:rStyle w:val="ERIS18"/>
              <w:rFonts w:cs="Times New Roman"/>
              <w:b w:val="0"/>
              <w:bCs/>
              <w:i w:val="0"/>
            </w:rPr>
          </w:rPrChange>
        </w:rPr>
        <w:t>，</w:t>
      </w:r>
      <w:r>
        <w:rPr>
          <w:rFonts w:cs="Times New Roman"/>
          <w:b w:val="0"/>
          <w:bCs w:val="0"/>
          <w:rPrChange w:id="586" w:author="比利" w:date="2024-04-09T15:49:29Z">
            <w:rPr>
              <w:rFonts w:cs="Times New Roman"/>
              <w:b w:val="0"/>
              <w:bCs/>
            </w:rPr>
          </w:rPrChange>
        </w:rPr>
        <w:t>其他重要不良事件汇总见章节1</w:t>
      </w:r>
      <w:r>
        <w:rPr>
          <w:rFonts w:cs="Times New Roman" w:hint="default"/>
          <w:b w:val="0"/>
          <w:bCs w:val="0"/>
          <w:lang w:val="en-US" w:eastAsia="zh-CN"/>
          <w:rPrChange w:id="587" w:author="比利" w:date="2024-04-09T15:49:29Z">
            <w:rPr>
              <w:rFonts w:cs="Times New Roman" w:hint="eastAsia"/>
              <w:b w:val="0"/>
              <w:bCs/>
              <w:lang w:val="en-US" w:eastAsia="zh-CN"/>
            </w:rPr>
          </w:rPrChange>
        </w:rPr>
        <w:t>1</w:t>
      </w:r>
      <w:r>
        <w:rPr>
          <w:rFonts w:cs="Times New Roman"/>
          <w:b w:val="0"/>
          <w:bCs w:val="0"/>
          <w:rPrChange w:id="588" w:author="比利" w:date="2024-04-09T15:49:29Z">
            <w:rPr>
              <w:rFonts w:cs="Times New Roman"/>
              <w:b w:val="0"/>
              <w:bCs/>
            </w:rPr>
          </w:rPrChange>
        </w:rPr>
        <w:t>.3.1.3。严重不良事件具体叙述如下：</w:t>
      </w:r>
      <w:bookmarkEnd w:id="581"/>
    </w:p>
    <w:p>
      <w:pPr>
        <w:pStyle w:val="ERIS"/>
        <w:adjustRightInd w:val="0"/>
        <w:snapToGrid w:val="0"/>
        <w:spacing w:after="0" w:line="360" w:lineRule="auto"/>
        <w:ind w:firstLine="480"/>
        <w:jc w:val="both"/>
        <w:rPr>
          <w:rFonts w:cs="Times New Roman"/>
          <w:b/>
          <w:u w:val="single"/>
        </w:rPr>
      </w:pPr>
      <w:r>
        <w:rPr>
          <w:rFonts w:cs="Times New Roman"/>
          <w:b/>
          <w:u w:val="single"/>
        </w:rPr>
        <w:t>80mg剂量组：</w:t>
      </w:r>
    </w:p>
    <w:p>
      <w:pPr>
        <w:pStyle w:val="ERIS"/>
        <w:adjustRightInd w:val="0"/>
        <w:snapToGrid w:val="0"/>
        <w:spacing w:after="0" w:line="360" w:lineRule="auto"/>
        <w:ind w:firstLine="480"/>
        <w:jc w:val="both"/>
        <w:rPr>
          <w:rFonts w:cs="Times New Roman"/>
        </w:rPr>
      </w:pPr>
      <w:r>
        <w:rPr>
          <w:rFonts w:cs="Times New Roman"/>
        </w:rPr>
        <w:t>受试者10011007，在第538天出现</w:t>
      </w:r>
      <w:r>
        <w:rPr>
          <w:rFonts w:cs="Times New Roman" w:hint="eastAsia"/>
        </w:rPr>
        <w:t>“</w:t>
      </w:r>
      <w:r>
        <w:rPr>
          <w:rFonts w:cs="Times New Roman"/>
        </w:rPr>
        <w:t>复发性B细胞淋巴瘤</w:t>
      </w:r>
      <w:r>
        <w:rPr>
          <w:rFonts w:cs="Times New Roman" w:hint="eastAsia"/>
        </w:rPr>
        <w:t>”</w:t>
      </w:r>
      <w:r>
        <w:rPr>
          <w:rFonts w:cs="Times New Roman"/>
        </w:rPr>
        <w:t>。第587天，受试者眼眶磁共振（MRI）增强扫描+视神经磁共振显示右下眼睑内侧异常信号影，考虑转移瘤可能，不排除炎性假瘤。第619至第620天，受试者暂停研究用药。第620天，受试者住院并接受右下眼睑结节手术。术后病理报告显示右眼眶粘膜B细胞淋巴瘤（CTCAE 3级）。第622天，事件</w:t>
      </w:r>
      <w:r>
        <w:rPr>
          <w:rFonts w:cs="Times New Roman" w:hint="eastAsia"/>
        </w:rPr>
        <w:t>“</w:t>
      </w:r>
      <w:r>
        <w:rPr>
          <w:rFonts w:cs="Times New Roman"/>
        </w:rPr>
        <w:t>复发性B细胞淋巴瘤</w:t>
      </w:r>
      <w:r>
        <w:rPr>
          <w:rFonts w:cs="Times New Roman" w:hint="eastAsia"/>
        </w:rPr>
        <w:t>”</w:t>
      </w:r>
      <w:r>
        <w:rPr>
          <w:rFonts w:cs="Times New Roman"/>
        </w:rPr>
        <w:t>已痊愈，受试者出院。研究者判断事件</w:t>
      </w:r>
      <w:r>
        <w:rPr>
          <w:rFonts w:cs="Times New Roman" w:hint="eastAsia"/>
        </w:rPr>
        <w:t>“</w:t>
      </w:r>
      <w:r>
        <w:rPr>
          <w:rFonts w:cs="Times New Roman"/>
        </w:rPr>
        <w:t>复发性B细胞淋巴瘤</w:t>
      </w:r>
      <w:r>
        <w:rPr>
          <w:rFonts w:cs="Times New Roman" w:hint="eastAsia"/>
        </w:rPr>
        <w:t>”</w:t>
      </w:r>
      <w:r>
        <w:rPr>
          <w:rFonts w:cs="Times New Roman"/>
        </w:rPr>
        <w:t>与研究药物无关。</w:t>
      </w:r>
    </w:p>
    <w:p>
      <w:pPr>
        <w:pStyle w:val="ERIS"/>
        <w:adjustRightInd w:val="0"/>
        <w:snapToGrid w:val="0"/>
        <w:spacing w:after="0" w:line="360" w:lineRule="auto"/>
        <w:ind w:firstLine="480"/>
        <w:jc w:val="both"/>
        <w:rPr>
          <w:rFonts w:cs="Times New Roman"/>
        </w:rPr>
      </w:pPr>
      <w:r>
        <w:rPr>
          <w:rFonts w:cs="Times New Roman"/>
        </w:rPr>
        <w:t>受试者10011008在第56天出现上腹部不适，被诊断为慢性胃炎（3级）。第61天，受试者住院并暂停研究用药至第80天。第66天，受试者症状改善，出院。第71天，事件</w:t>
      </w:r>
      <w:r>
        <w:rPr>
          <w:rFonts w:cs="Times New Roman" w:hint="eastAsia"/>
        </w:rPr>
        <w:t>“</w:t>
      </w:r>
      <w:r>
        <w:rPr>
          <w:rFonts w:cs="Times New Roman"/>
        </w:rPr>
        <w:t>慢性胃炎</w:t>
      </w:r>
      <w:r>
        <w:rPr>
          <w:rFonts w:cs="Times New Roman" w:hint="eastAsia"/>
        </w:rPr>
        <w:t>”</w:t>
      </w:r>
      <w:r>
        <w:rPr>
          <w:rFonts w:cs="Times New Roman"/>
        </w:rPr>
        <w:t>痊愈。第97天，受试者第二次发生</w:t>
      </w:r>
      <w:r>
        <w:rPr>
          <w:rFonts w:cs="Times New Roman" w:hint="eastAsia"/>
        </w:rPr>
        <w:t>“</w:t>
      </w:r>
      <w:r>
        <w:rPr>
          <w:rFonts w:cs="Times New Roman"/>
        </w:rPr>
        <w:t>慢性胃炎</w:t>
      </w:r>
      <w:r>
        <w:rPr>
          <w:rFonts w:cs="Times New Roman" w:hint="eastAsia"/>
        </w:rPr>
        <w:t>”</w:t>
      </w:r>
      <w:r>
        <w:rPr>
          <w:rFonts w:cs="Times New Roman"/>
        </w:rPr>
        <w:t>（2级），第98天，受试者住院接受第二次</w:t>
      </w:r>
      <w:r>
        <w:rPr>
          <w:rFonts w:cs="Times New Roman" w:hint="eastAsia"/>
        </w:rPr>
        <w:t>“</w:t>
      </w:r>
      <w:r>
        <w:rPr>
          <w:rFonts w:cs="Times New Roman"/>
        </w:rPr>
        <w:t>慢性胃炎</w:t>
      </w:r>
      <w:r>
        <w:rPr>
          <w:rFonts w:cs="Times New Roman" w:hint="eastAsia"/>
        </w:rPr>
        <w:t>”</w:t>
      </w:r>
      <w:r>
        <w:rPr>
          <w:rFonts w:cs="Times New Roman"/>
        </w:rPr>
        <w:t>的对症治疗。第101天，受试者出院。第128天至第129天，因第二次SAE采取的措施为暂停用药。第二次</w:t>
      </w:r>
      <w:r>
        <w:rPr>
          <w:rFonts w:cs="Times New Roman" w:hint="eastAsia"/>
        </w:rPr>
        <w:t>“</w:t>
      </w:r>
      <w:r>
        <w:rPr>
          <w:rFonts w:cs="Times New Roman"/>
        </w:rPr>
        <w:t>慢性胃炎</w:t>
      </w:r>
      <w:r>
        <w:rPr>
          <w:rFonts w:cs="Times New Roman" w:hint="eastAsia"/>
        </w:rPr>
        <w:t>”</w:t>
      </w:r>
      <w:r>
        <w:rPr>
          <w:rFonts w:cs="Times New Roman"/>
        </w:rPr>
        <w:t>结局为未痊愈。研究者判断两次事件</w:t>
      </w:r>
      <w:r>
        <w:rPr>
          <w:rFonts w:cs="Times New Roman" w:hint="eastAsia"/>
        </w:rPr>
        <w:t>“</w:t>
      </w:r>
      <w:r>
        <w:rPr>
          <w:rFonts w:cs="Times New Roman"/>
        </w:rPr>
        <w:t>慢性胃炎</w:t>
      </w:r>
      <w:r>
        <w:rPr>
          <w:rFonts w:cs="Times New Roman" w:hint="eastAsia"/>
        </w:rPr>
        <w:t>”</w:t>
      </w:r>
      <w:r>
        <w:rPr>
          <w:rFonts w:cs="Times New Roman"/>
        </w:rPr>
        <w:t>均与研究药物无关。第65天，受试者发生感染性肺炎（2级），第67天，受试者住院。第67天至第81天，受试者接受感染性肺炎对症治疗。第77天，事件</w:t>
      </w:r>
      <w:r>
        <w:rPr>
          <w:rFonts w:cs="Times New Roman" w:hint="eastAsia"/>
        </w:rPr>
        <w:t>“</w:t>
      </w:r>
      <w:r>
        <w:rPr>
          <w:rFonts w:cs="Times New Roman"/>
        </w:rPr>
        <w:t>感染性肺炎</w:t>
      </w:r>
      <w:r>
        <w:rPr>
          <w:rFonts w:cs="Times New Roman" w:hint="eastAsia"/>
        </w:rPr>
        <w:t>”</w:t>
      </w:r>
      <w:r>
        <w:rPr>
          <w:rFonts w:cs="Times New Roman"/>
        </w:rPr>
        <w:t>痊愈。第81天，受试者出院。研究者判断事件</w:t>
      </w:r>
      <w:r>
        <w:rPr>
          <w:rFonts w:cs="Times New Roman" w:hint="eastAsia"/>
        </w:rPr>
        <w:t>“</w:t>
      </w:r>
      <w:r>
        <w:rPr>
          <w:rFonts w:cs="Times New Roman"/>
        </w:rPr>
        <w:t>感染性肺炎</w:t>
      </w:r>
      <w:r>
        <w:rPr>
          <w:rFonts w:cs="Times New Roman" w:hint="eastAsia"/>
        </w:rPr>
        <w:t>”</w:t>
      </w:r>
      <w:r>
        <w:rPr>
          <w:rFonts w:cs="Times New Roman"/>
        </w:rPr>
        <w:t>（发生于第65天）与研究药物无关。第218天，受试者第二次发生</w:t>
      </w:r>
      <w:r>
        <w:rPr>
          <w:rFonts w:cs="Times New Roman" w:hint="eastAsia"/>
        </w:rPr>
        <w:t>“</w:t>
      </w:r>
      <w:r>
        <w:rPr>
          <w:rFonts w:cs="Times New Roman"/>
        </w:rPr>
        <w:t>感染性肺炎</w:t>
      </w:r>
      <w:r>
        <w:rPr>
          <w:rFonts w:cs="Times New Roman" w:hint="eastAsia"/>
        </w:rPr>
        <w:t>”</w:t>
      </w:r>
      <w:r>
        <w:rPr>
          <w:rFonts w:cs="Times New Roman"/>
        </w:rPr>
        <w:t>并住院。第218天至第226天，受试者接受第二次</w:t>
      </w:r>
      <w:r>
        <w:rPr>
          <w:rFonts w:cs="Times New Roman" w:hint="eastAsia"/>
        </w:rPr>
        <w:t>“</w:t>
      </w:r>
      <w:r>
        <w:rPr>
          <w:rFonts w:cs="Times New Roman"/>
        </w:rPr>
        <w:t>感染性肺炎</w:t>
      </w:r>
      <w:r>
        <w:rPr>
          <w:rFonts w:cs="Times New Roman" w:hint="eastAsia"/>
        </w:rPr>
        <w:t>”</w:t>
      </w:r>
      <w:r>
        <w:rPr>
          <w:rFonts w:cs="Times New Roman"/>
        </w:rPr>
        <w:t>的对症治疗。第224天，事件</w:t>
      </w:r>
      <w:r>
        <w:rPr>
          <w:rFonts w:cs="Times New Roman" w:hint="eastAsia"/>
        </w:rPr>
        <w:t>“</w:t>
      </w:r>
      <w:r>
        <w:rPr>
          <w:rFonts w:cs="Times New Roman"/>
        </w:rPr>
        <w:t>感染性肺炎</w:t>
      </w:r>
      <w:r>
        <w:rPr>
          <w:rFonts w:cs="Times New Roman" w:hint="eastAsia"/>
        </w:rPr>
        <w:t>”</w:t>
      </w:r>
      <w:r>
        <w:rPr>
          <w:rFonts w:cs="Times New Roman"/>
        </w:rPr>
        <w:t>痊愈。研究用药未因为事件</w:t>
      </w:r>
      <w:r>
        <w:rPr>
          <w:rFonts w:cs="Times New Roman" w:hint="eastAsia"/>
        </w:rPr>
        <w:t>“</w:t>
      </w:r>
      <w:r>
        <w:rPr>
          <w:rFonts w:cs="Times New Roman"/>
        </w:rPr>
        <w:t>感染性肺炎</w:t>
      </w:r>
      <w:r>
        <w:rPr>
          <w:rFonts w:cs="Times New Roman" w:hint="eastAsia"/>
        </w:rPr>
        <w:t>”</w:t>
      </w:r>
      <w:r>
        <w:rPr>
          <w:rFonts w:cs="Times New Roman"/>
        </w:rPr>
        <w:t>采取任何措施，受试者继续使用研究药物。研究者判断事件</w:t>
      </w:r>
      <w:r>
        <w:rPr>
          <w:rFonts w:cs="Times New Roman" w:hint="eastAsia"/>
        </w:rPr>
        <w:t>“</w:t>
      </w:r>
      <w:r>
        <w:rPr>
          <w:rFonts w:cs="Times New Roman"/>
        </w:rPr>
        <w:t>感染性肺炎</w:t>
      </w:r>
      <w:r>
        <w:rPr>
          <w:rFonts w:cs="Times New Roman" w:hint="eastAsia"/>
        </w:rPr>
        <w:t>”</w:t>
      </w:r>
      <w:r>
        <w:rPr>
          <w:rFonts w:cs="Times New Roman"/>
        </w:rPr>
        <w:t>（发生于第218天）与研究药物无关。第225天，受试者出现头晕，第582天，受试者住院，对头晕进行对症治疗。研究用药未因为事件</w:t>
      </w:r>
      <w:r>
        <w:rPr>
          <w:rFonts w:cs="Times New Roman" w:hint="eastAsia"/>
        </w:rPr>
        <w:t>“</w:t>
      </w:r>
      <w:r>
        <w:rPr>
          <w:rFonts w:cs="Times New Roman"/>
        </w:rPr>
        <w:t>头晕</w:t>
      </w:r>
      <w:r>
        <w:rPr>
          <w:rFonts w:cs="Times New Roman" w:hint="eastAsia"/>
        </w:rPr>
        <w:t>”</w:t>
      </w:r>
      <w:r>
        <w:rPr>
          <w:rFonts w:cs="Times New Roman"/>
        </w:rPr>
        <w:t>采取任何措施，受试者继续使用研究药物。至治疗随访结束，事件</w:t>
      </w:r>
      <w:r>
        <w:rPr>
          <w:rFonts w:cs="Times New Roman" w:hint="eastAsia"/>
        </w:rPr>
        <w:t>“</w:t>
      </w:r>
      <w:r>
        <w:rPr>
          <w:rFonts w:cs="Times New Roman"/>
        </w:rPr>
        <w:t>头晕</w:t>
      </w:r>
      <w:r>
        <w:rPr>
          <w:rFonts w:cs="Times New Roman" w:hint="eastAsia"/>
        </w:rPr>
        <w:t>”</w:t>
      </w:r>
      <w:r>
        <w:rPr>
          <w:rFonts w:cs="Times New Roman"/>
        </w:rPr>
        <w:t>未痊愈。研究者判断事件</w:t>
      </w:r>
      <w:r>
        <w:rPr>
          <w:rFonts w:cs="Times New Roman" w:hint="eastAsia"/>
        </w:rPr>
        <w:t>“</w:t>
      </w:r>
      <w:r>
        <w:rPr>
          <w:rFonts w:cs="Times New Roman"/>
        </w:rPr>
        <w:t>头晕</w:t>
      </w:r>
      <w:r>
        <w:rPr>
          <w:rFonts w:cs="Times New Roman" w:hint="eastAsia"/>
        </w:rPr>
        <w:t>”</w:t>
      </w:r>
      <w:r>
        <w:rPr>
          <w:rFonts w:cs="Times New Roman"/>
        </w:rPr>
        <w:t>与研究药物无关，与肺癌脑转移相关。</w:t>
      </w:r>
    </w:p>
    <w:p>
      <w:pPr>
        <w:pStyle w:val="ERIS"/>
        <w:adjustRightInd w:val="0"/>
        <w:snapToGrid w:val="0"/>
        <w:spacing w:after="0" w:line="360" w:lineRule="auto"/>
        <w:ind w:firstLine="480"/>
        <w:jc w:val="both"/>
        <w:rPr>
          <w:rFonts w:cs="Times New Roman"/>
        </w:rPr>
      </w:pPr>
      <w:r>
        <w:rPr>
          <w:rFonts w:cs="Times New Roman"/>
          <w:b/>
          <w:u w:val="single"/>
        </w:rPr>
        <w:t>120mg剂量组：</w:t>
      </w:r>
    </w:p>
    <w:p>
      <w:pPr>
        <w:pStyle w:val="ERIS"/>
        <w:adjustRightInd w:val="0"/>
        <w:snapToGrid w:val="0"/>
        <w:spacing w:after="0" w:line="360" w:lineRule="auto"/>
        <w:ind w:firstLine="480"/>
        <w:jc w:val="both"/>
        <w:rPr>
          <w:rFonts w:cs="Times New Roman"/>
        </w:rPr>
      </w:pPr>
      <w:r>
        <w:rPr>
          <w:rFonts w:cs="Times New Roman"/>
        </w:rPr>
        <w:t>受试者10011012因筛选期第一次高尿酸血症事件（发生于第-6天）分别于第12天和第48天暂停研究药物2天；第572天，受试者因第二次高尿酸血症事件（发生于第424天）暂停研究药物1天；自第573天开始，受试者恢复并持续使用研究用药。第11天，血尿酸和肌酐检查结果提示肾功能下降。第12天，受试者因高尿酸血症暂停研究药物，并接受尿毒症清除颗粒、碳酸氢钠和别嘌呤醇对症治疗。第14天，受试者血尿酸恢复至基线水平。受试者重新开始研究药物给药。第48天，受试者再次因高尿酸血症暂停研究药物，并于第50天血尿酸恢复至基线水平后重新开始使用研究药物。第403天，事件</w:t>
      </w:r>
      <w:r>
        <w:rPr>
          <w:rFonts w:cs="Times New Roman" w:hint="eastAsia"/>
        </w:rPr>
        <w:t>“</w:t>
      </w:r>
      <w:r>
        <w:rPr>
          <w:rFonts w:cs="Times New Roman"/>
        </w:rPr>
        <w:t>高尿酸血症</w:t>
      </w:r>
      <w:r>
        <w:rPr>
          <w:rFonts w:cs="Times New Roman" w:hint="eastAsia"/>
        </w:rPr>
        <w:t>”</w:t>
      </w:r>
      <w:r>
        <w:rPr>
          <w:rFonts w:cs="Times New Roman"/>
        </w:rPr>
        <w:t>（发生于第-6天）已痊愈。第424天，受试者第二次出现高尿酸血症（4级）。第572天，受试者因第二次高尿酸血症暂停研究用药。第573天，受试者血尿酸恢复至基线水平后重新开始使用研究药物第596天，第二次事件</w:t>
      </w:r>
      <w:r>
        <w:rPr>
          <w:rFonts w:cs="Times New Roman" w:hint="eastAsia"/>
        </w:rPr>
        <w:t>“</w:t>
      </w:r>
      <w:r>
        <w:rPr>
          <w:rFonts w:cs="Times New Roman"/>
        </w:rPr>
        <w:t>高尿酸血症</w:t>
      </w:r>
      <w:r>
        <w:rPr>
          <w:rFonts w:cs="Times New Roman" w:hint="eastAsia"/>
        </w:rPr>
        <w:t>”</w:t>
      </w:r>
      <w:r>
        <w:rPr>
          <w:rFonts w:cs="Times New Roman"/>
        </w:rPr>
        <w:t>（发生于第424天）已痊愈。研究者认为第二次事件</w:t>
      </w:r>
      <w:r>
        <w:rPr>
          <w:rFonts w:cs="Times New Roman" w:hint="eastAsia"/>
        </w:rPr>
        <w:t>“</w:t>
      </w:r>
      <w:r>
        <w:rPr>
          <w:rFonts w:cs="Times New Roman"/>
        </w:rPr>
        <w:t>高尿酸血症</w:t>
      </w:r>
      <w:r>
        <w:rPr>
          <w:rFonts w:cs="Times New Roman" w:hint="eastAsia"/>
        </w:rPr>
        <w:t>”</w:t>
      </w:r>
      <w:r>
        <w:rPr>
          <w:rFonts w:cs="Times New Roman"/>
        </w:rPr>
        <w:t>（发生于第424天）的严重性标准为其他重要医学事件。研究者判断事件</w:t>
      </w:r>
      <w:r>
        <w:rPr>
          <w:rFonts w:cs="Times New Roman" w:hint="eastAsia"/>
        </w:rPr>
        <w:t>“</w:t>
      </w:r>
      <w:r>
        <w:rPr>
          <w:rFonts w:cs="Times New Roman"/>
        </w:rPr>
        <w:t>高尿酸血症</w:t>
      </w:r>
      <w:r>
        <w:rPr>
          <w:rFonts w:cs="Times New Roman" w:hint="eastAsia"/>
        </w:rPr>
        <w:t>”</w:t>
      </w:r>
      <w:r>
        <w:rPr>
          <w:rFonts w:cs="Times New Roman"/>
        </w:rPr>
        <w:t>（发生于第-6天）、</w:t>
      </w:r>
      <w:r>
        <w:rPr>
          <w:rFonts w:cs="Times New Roman" w:hint="eastAsia"/>
        </w:rPr>
        <w:t>“</w:t>
      </w:r>
      <w:r>
        <w:rPr>
          <w:rFonts w:cs="Times New Roman"/>
        </w:rPr>
        <w:t>高尿酸血症</w:t>
      </w:r>
      <w:r>
        <w:rPr>
          <w:rFonts w:cs="Times New Roman" w:hint="eastAsia"/>
        </w:rPr>
        <w:t>”</w:t>
      </w:r>
      <w:r>
        <w:rPr>
          <w:rFonts w:cs="Times New Roman"/>
        </w:rPr>
        <w:t>（发生于第424天）与研究药物无关。</w:t>
      </w:r>
    </w:p>
    <w:p>
      <w:pPr>
        <w:pStyle w:val="ERIS"/>
        <w:adjustRightInd w:val="0"/>
        <w:snapToGrid w:val="0"/>
        <w:spacing w:after="0" w:line="360" w:lineRule="auto"/>
        <w:ind w:firstLine="480"/>
        <w:jc w:val="both"/>
        <w:rPr>
          <w:rFonts w:cs="Times New Roman"/>
        </w:rPr>
      </w:pPr>
      <w:r>
        <w:rPr>
          <w:rFonts w:cs="Times New Roman"/>
        </w:rPr>
        <w:t>受试者10011012在第546天使用造影剂行计算机断层扫描（CT）和磁共振成像（MRI）检查后，出现局部皮肤轻微发红和发痒，未经治疗，均在约10 min内缓解。第588天，受试者行颅骨MRI增强检查后出现过敏性休克（3级），使用地塞米松静脉给药进行治疗后，受试者意识清醒，生命体征稳定。当日，过敏性休克已痊愈。研究用药未因为过敏性休克采取任何措施，受试者继续使用研究药物。研究者认为事件</w:t>
      </w:r>
      <w:r>
        <w:rPr>
          <w:rFonts w:cs="Times New Roman" w:hint="eastAsia"/>
        </w:rPr>
        <w:t>“</w:t>
      </w:r>
      <w:r>
        <w:rPr>
          <w:rFonts w:cs="Times New Roman"/>
        </w:rPr>
        <w:t>过敏性休克</w:t>
      </w:r>
      <w:r>
        <w:rPr>
          <w:rFonts w:cs="Times New Roman" w:hint="eastAsia"/>
        </w:rPr>
        <w:t>”</w:t>
      </w:r>
      <w:r>
        <w:rPr>
          <w:rFonts w:cs="Times New Roman"/>
        </w:rPr>
        <w:t>的严重性标准为危及生命。研究者判断事件</w:t>
      </w:r>
      <w:r>
        <w:rPr>
          <w:rFonts w:cs="Times New Roman" w:hint="eastAsia"/>
        </w:rPr>
        <w:t>“</w:t>
      </w:r>
      <w:r>
        <w:rPr>
          <w:rFonts w:cs="Times New Roman"/>
        </w:rPr>
        <w:t>过敏性休克</w:t>
      </w:r>
      <w:r>
        <w:rPr>
          <w:rFonts w:cs="Times New Roman" w:hint="eastAsia"/>
        </w:rPr>
        <w:t>”</w:t>
      </w:r>
      <w:r>
        <w:rPr>
          <w:rFonts w:cs="Times New Roman"/>
        </w:rPr>
        <w:t>与研究药物无关，</w:t>
      </w:r>
      <w:r>
        <w:rPr>
          <w:rFonts w:cs="Times New Roman" w:hint="eastAsia"/>
        </w:rPr>
        <w:t>“</w:t>
      </w:r>
      <w:r>
        <w:rPr>
          <w:rFonts w:cs="Times New Roman"/>
        </w:rPr>
        <w:t>过敏性休克</w:t>
      </w:r>
      <w:r>
        <w:rPr>
          <w:rFonts w:cs="Times New Roman" w:hint="eastAsia"/>
        </w:rPr>
        <w:t>”</w:t>
      </w:r>
      <w:r>
        <w:rPr>
          <w:rFonts w:cs="Times New Roman"/>
        </w:rPr>
        <w:t>与MRI造影剂相关（研究程序）。</w:t>
      </w:r>
    </w:p>
    <w:p>
      <w:pPr>
        <w:pStyle w:val="ERIS"/>
        <w:adjustRightInd w:val="0"/>
        <w:snapToGrid w:val="0"/>
        <w:spacing w:line="360" w:lineRule="auto"/>
        <w:ind w:firstLine="480"/>
        <w:jc w:val="both"/>
        <w:rPr>
          <w:rFonts w:cs="Times New Roman"/>
        </w:rPr>
      </w:pPr>
      <w:r>
        <w:rPr>
          <w:rFonts w:cs="Times New Roman"/>
        </w:rPr>
        <w:t>受试者10011023在第367天出现咳嗽带血，咳痰，咯血（3级）。第373天，受试者出现发热，最高体温为38.4℃，服用云南白药（中药）进行对症治疗。第374天，紧急胸部和腹部计算机断层扫描（CT）检查结果显示右上肺和右中肺斑片阴影，考虑为疑似肺炎，同日受试者住院。第375天检查C反应蛋白为62.1mg/L（正常范围：0-10），受试者暂停研究用药。第381天，胸部X线显示右肺渗出并伴发热，诊断为下呼吸道感染（3级）。使用抗感染和止血治疗后，感染症状改善。第386天，受试者出院并继续服用抗生素进行对症治疗。第388天，受试者再次出现血痰和呼吸短促。给予吸氧，口服云南白药对症治疗。第390天，CT扫描显示疾病进展。第391天，受试者因疾病进展退出本研究，因此未重新开始研究药物给药。第395天，血痰症状加重（2级）。给予紧急输血对症治疗，症状好转。第398天，血痰较之前减少（1级）。受试者一般状况良好。偶有少许痰中带血。受试者无发热。下呼吸道感染事件好转（1级）。第402天，受试者出院。事件</w:t>
      </w:r>
      <w:r>
        <w:rPr>
          <w:rFonts w:cs="Times New Roman" w:hint="eastAsia"/>
        </w:rPr>
        <w:t>“</w:t>
      </w:r>
      <w:r>
        <w:rPr>
          <w:rFonts w:cs="Times New Roman"/>
        </w:rPr>
        <w:t>下呼吸道感染</w:t>
      </w:r>
      <w:r>
        <w:rPr>
          <w:rFonts w:cs="Times New Roman" w:hint="eastAsia"/>
        </w:rPr>
        <w:t>”</w:t>
      </w:r>
      <w:r>
        <w:rPr>
          <w:rFonts w:cs="Times New Roman"/>
        </w:rPr>
        <w:t>的最终结局为好转中。研究者判断事件</w:t>
      </w:r>
      <w:r>
        <w:rPr>
          <w:rFonts w:cs="Times New Roman" w:hint="eastAsia"/>
        </w:rPr>
        <w:t>“</w:t>
      </w:r>
      <w:r>
        <w:rPr>
          <w:rFonts w:cs="Times New Roman"/>
        </w:rPr>
        <w:t>下呼吸道感染</w:t>
      </w:r>
      <w:r>
        <w:rPr>
          <w:rFonts w:cs="Times New Roman" w:hint="eastAsia"/>
        </w:rPr>
        <w:t>”</w:t>
      </w:r>
      <w:r>
        <w:rPr>
          <w:rFonts w:cs="Times New Roman"/>
        </w:rPr>
        <w:t>与研究药物无关。</w:t>
      </w:r>
    </w:p>
    <w:p>
      <w:pPr>
        <w:pStyle w:val="ERIS"/>
        <w:adjustRightInd w:val="0"/>
        <w:snapToGrid w:val="0"/>
        <w:spacing w:after="0" w:line="360" w:lineRule="auto"/>
        <w:ind w:firstLine="480"/>
        <w:jc w:val="both"/>
        <w:rPr>
          <w:rFonts w:cs="Times New Roman"/>
        </w:rPr>
      </w:pPr>
      <w:r>
        <w:rPr>
          <w:rFonts w:cs="Times New Roman" w:hint="eastAsia"/>
          <w:b/>
          <w:u w:val="single"/>
        </w:rPr>
        <w:t>210mg</w:t>
      </w:r>
      <w:r>
        <w:rPr>
          <w:rFonts w:cs="Times New Roman"/>
          <w:b/>
          <w:u w:val="single"/>
        </w:rPr>
        <w:t>剂量组：</w:t>
      </w:r>
    </w:p>
    <w:p>
      <w:pPr>
        <w:pStyle w:val="ERIS"/>
        <w:adjustRightInd w:val="0"/>
        <w:snapToGrid w:val="0"/>
        <w:spacing w:line="360" w:lineRule="auto"/>
        <w:ind w:firstLine="480"/>
        <w:jc w:val="both"/>
        <w:rPr>
          <w:rFonts w:cs="Times New Roman"/>
        </w:rPr>
      </w:pPr>
      <w:r>
        <w:rPr>
          <w:rFonts w:cs="Times New Roman"/>
        </w:rPr>
        <w:t>受试者10011024在筛选期肝脏相关实验室检查结果正常。CT显示右侧大量胸腔积液，与肺癌胸膜转移有关。第-2天受试者出现胸腔积液恶化（2级），住院接受胸腔积液抽取术，第-1天受试者出院。受试者因事件</w:t>
      </w:r>
      <w:r>
        <w:rPr>
          <w:rFonts w:cs="Times New Roman" w:hint="eastAsia"/>
        </w:rPr>
        <w:t>“</w:t>
      </w:r>
      <w:r>
        <w:rPr>
          <w:rFonts w:cs="Times New Roman"/>
        </w:rPr>
        <w:t>胸腔积液</w:t>
      </w:r>
      <w:r>
        <w:rPr>
          <w:rFonts w:cs="Times New Roman" w:hint="eastAsia"/>
        </w:rPr>
        <w:t>”</w:t>
      </w:r>
      <w:r>
        <w:rPr>
          <w:rFonts w:cs="Times New Roman"/>
        </w:rPr>
        <w:t>对研究药物采取的措施为不适用。事件</w:t>
      </w:r>
      <w:r>
        <w:rPr>
          <w:rFonts w:cs="Times New Roman" w:hint="eastAsia"/>
        </w:rPr>
        <w:t>“</w:t>
      </w:r>
      <w:r>
        <w:rPr>
          <w:rFonts w:cs="Times New Roman"/>
        </w:rPr>
        <w:t>胸腔积液</w:t>
      </w:r>
      <w:r>
        <w:rPr>
          <w:rFonts w:cs="Times New Roman" w:hint="eastAsia"/>
        </w:rPr>
        <w:t>”</w:t>
      </w:r>
      <w:r>
        <w:rPr>
          <w:rFonts w:cs="Times New Roman"/>
        </w:rPr>
        <w:t>的最终结局为未痊愈。研究者认为：事件</w:t>
      </w:r>
      <w:r>
        <w:rPr>
          <w:rFonts w:cs="Times New Roman" w:hint="eastAsia"/>
        </w:rPr>
        <w:t>“</w:t>
      </w:r>
      <w:r>
        <w:rPr>
          <w:rFonts w:cs="Times New Roman"/>
        </w:rPr>
        <w:t>胸腔积液</w:t>
      </w:r>
      <w:r>
        <w:rPr>
          <w:rFonts w:cs="Times New Roman" w:hint="eastAsia"/>
        </w:rPr>
        <w:t>”</w:t>
      </w:r>
      <w:r>
        <w:rPr>
          <w:rFonts w:cs="Times New Roman"/>
        </w:rPr>
        <w:t>与研究药物无关，与其他药物和临床试验程序无关。</w:t>
      </w:r>
    </w:p>
    <w:p>
      <w:pPr>
        <w:pStyle w:val="ERIS"/>
        <w:adjustRightInd w:val="0"/>
        <w:snapToGrid w:val="0"/>
        <w:spacing w:line="360" w:lineRule="auto"/>
        <w:ind w:firstLine="480"/>
        <w:jc w:val="both"/>
        <w:rPr>
          <w:rFonts w:cs="Times New Roman"/>
        </w:rPr>
      </w:pPr>
      <w:r>
        <w:rPr>
          <w:rFonts w:cs="Times New Roman"/>
        </w:rPr>
        <w:t>受试者10011024在第1012天，肝脏相关实验室检查报告示：总胆红素33.9μmol/L（正常范围：5-21），结合胆红素5.6μmol/L（正常范围：0-3.4），丙氨酸氨基转移酶(ALT) 73U/L（正常范围：7-40，1级），天门冬氨酸氨基转移酶(AST) 249U/L（正常范围：13-35，3级），γ-谷氨酰转移酶(GGT) 77 U/L（正常范围：7-45），按方案暂停研究药物治疗，并予护肝对症处理。第1014天，肝脏相关实验室检查报告示ALT：103U/L（1级）、AST 75U/L（1级），受试者恢复研究用药治疗。第1026天，受试者复查肝脏相关实验室检查均恢复正常，事件</w:t>
      </w:r>
      <w:r>
        <w:rPr>
          <w:rFonts w:cs="Times New Roman" w:hint="eastAsia"/>
        </w:rPr>
        <w:t>“</w:t>
      </w:r>
      <w:r>
        <w:rPr>
          <w:rFonts w:cs="Times New Roman"/>
        </w:rPr>
        <w:t>天门冬氨酸氨基转移酶升高</w:t>
      </w:r>
      <w:r>
        <w:rPr>
          <w:rFonts w:cs="Times New Roman" w:hint="eastAsia"/>
        </w:rPr>
        <w:t>”</w:t>
      </w:r>
      <w:r>
        <w:rPr>
          <w:rFonts w:cs="Times New Roman"/>
        </w:rPr>
        <w:t>痊愈且无后遗症。研究者认为事件</w:t>
      </w:r>
      <w:r>
        <w:rPr>
          <w:rFonts w:cs="Times New Roman" w:hint="eastAsia"/>
        </w:rPr>
        <w:t>“</w:t>
      </w:r>
      <w:r>
        <w:rPr>
          <w:rFonts w:cs="Times New Roman"/>
        </w:rPr>
        <w:t>天门冬氨酸氨基转移酶升高</w:t>
      </w:r>
      <w:r>
        <w:rPr>
          <w:rFonts w:cs="Times New Roman" w:hint="eastAsia"/>
        </w:rPr>
        <w:t>”</w:t>
      </w:r>
      <w:r>
        <w:rPr>
          <w:rFonts w:cs="Times New Roman"/>
        </w:rPr>
        <w:t>的严重性标准为其他重要医学事件。研究者认为：事件</w:t>
      </w:r>
      <w:r>
        <w:rPr>
          <w:rFonts w:cs="Times New Roman" w:hint="eastAsia"/>
        </w:rPr>
        <w:t>“</w:t>
      </w:r>
      <w:r>
        <w:rPr>
          <w:rFonts w:cs="Times New Roman"/>
        </w:rPr>
        <w:t>天门冬氨酸氨基转移酶升高</w:t>
      </w:r>
      <w:r>
        <w:rPr>
          <w:rFonts w:cs="Times New Roman" w:hint="eastAsia"/>
        </w:rPr>
        <w:t>”</w:t>
      </w:r>
      <w:r>
        <w:rPr>
          <w:rFonts w:cs="Times New Roman"/>
        </w:rPr>
        <w:t>与研究药物有关，与其他药物和临床试验程序无关。</w:t>
      </w:r>
    </w:p>
    <w:p>
      <w:pPr>
        <w:pStyle w:val="ERIS"/>
        <w:adjustRightInd w:val="0"/>
        <w:snapToGrid w:val="0"/>
        <w:spacing w:line="360" w:lineRule="auto"/>
        <w:ind w:firstLine="480"/>
        <w:jc w:val="both"/>
        <w:rPr>
          <w:rFonts w:cs="Times New Roman"/>
        </w:rPr>
      </w:pPr>
      <w:r>
        <w:rPr>
          <w:rFonts w:cs="Times New Roman"/>
        </w:rPr>
        <w:t>受试者10011034在筛选期肝脏相关实验室检查值呈现异常（碱性磷酸酶偏高186IU/L（正常范围：45-125），ALT、AST、直接胆红素和胆红素均正常）。第-3天，计算机断层扫描（CT）报告显示肿瘤肝脏转移，并侵犯左肝管及门静脉左支，伴肝左叶胆管扩张。第633天，受试者肝脏相关实验室检查值呈现异常（碱性磷酸酶174IU/L，ALT 153IU1/L （正常范围：9-50）、AST 142IU/L（正常范围：15-40）、直接胆红素5.1μmol/L（正常范围：0-3.4）、胆红素21.2μmol/L（正常范围：5-21）），受试者按方案规定暂停研究药物。第640天肝脏相关实验室检查持续异常（碱性磷酸酶约349IU/L，ALT 215IU/L、AST 262IU/L、直接胆红素15.5μmol/L、胆红素37.3 μmol/L），受试者被诊断为肝功能异常（4级）。乙肝两对半检查显示：乙肝表面抗体阳性及乙肝核心抗体阳性。第646天，肝胆胰脾磁共振成像(MRI)和磁共振胰胆管造影(MRCP)检查显示：胆囊多发结石，总胆管下段结石，考虑受试者肝功能损伤与胆石症可能有关。第673天，受试者进行结束治疗随访，实验室指标开始好转，碱性磷酸酶217IU/L，ALT约1.9ULN、AST约2.7ULN、直接胆红素约1.2ULN、胆红素恢复正常。第949天受试者胆红素，AST和ALT恢复正常，肝功能异常痊愈。研究者评估事件</w:t>
      </w:r>
      <w:r>
        <w:rPr>
          <w:rFonts w:cs="Times New Roman" w:hint="eastAsia"/>
        </w:rPr>
        <w:t>“</w:t>
      </w:r>
      <w:r>
        <w:rPr>
          <w:rFonts w:cs="Times New Roman"/>
        </w:rPr>
        <w:t>肝功能异常</w:t>
      </w:r>
      <w:r>
        <w:rPr>
          <w:rFonts w:cs="Times New Roman" w:hint="eastAsia"/>
        </w:rPr>
        <w:t>”</w:t>
      </w:r>
      <w:r>
        <w:rPr>
          <w:rFonts w:cs="Times New Roman"/>
        </w:rPr>
        <w:t>与研究药物无关，与临床研究程序无关。</w:t>
      </w:r>
    </w:p>
    <w:p>
      <w:pPr>
        <w:pStyle w:val="ERIS3"/>
        <w:numPr>
          <w:ilvl w:val="12"/>
          <w:numId w:val="0"/>
        </w:numPr>
        <w:adjustRightInd w:val="0"/>
        <w:snapToGrid w:val="0"/>
        <w:spacing w:after="0" w:line="360" w:lineRule="auto"/>
        <w:jc w:val="both"/>
        <w:rPr>
          <w:rFonts w:cs="Times New Roman"/>
        </w:rPr>
      </w:pPr>
      <w:bookmarkStart w:id="589" w:name="_Toc14454"/>
      <w:r>
        <w:rPr>
          <w:rFonts w:cs="Times New Roman"/>
        </w:rPr>
        <w:t>1</w:t>
      </w:r>
      <w:r>
        <w:rPr>
          <w:rFonts w:cs="Times New Roman" w:hint="eastAsia"/>
          <w:lang w:val="en-US" w:eastAsia="zh-CN"/>
        </w:rPr>
        <w:t>1</w:t>
      </w:r>
      <w:r>
        <w:rPr>
          <w:rFonts w:cs="Times New Roman"/>
        </w:rPr>
        <w:t>.3.3</w:t>
      </w:r>
      <w:r>
        <w:rPr>
          <w:rFonts w:cs="Times New Roman" w:hint="eastAsia"/>
        </w:rPr>
        <w:t xml:space="preserve"> </w:t>
      </w:r>
      <w:r>
        <w:rPr>
          <w:rFonts w:cs="Times New Roman"/>
        </w:rPr>
        <w:t>死亡、其他严重不良事件和其他重要不良事件的分析和讨论</w:t>
      </w:r>
      <w:bookmarkEnd w:id="589"/>
    </w:p>
    <w:p>
      <w:pPr>
        <w:pStyle w:val="ERIS"/>
        <w:adjustRightInd w:val="0"/>
        <w:snapToGrid w:val="0"/>
        <w:spacing w:after="0" w:line="360" w:lineRule="auto"/>
        <w:ind w:firstLine="480" w:firstLineChars="200"/>
        <w:jc w:val="both"/>
        <w:rPr>
          <w:rFonts w:cs="Times New Roman"/>
        </w:rPr>
      </w:pPr>
      <w:r>
        <w:rPr>
          <w:rFonts w:cs="Times New Roman"/>
        </w:rPr>
        <w:t>本研究</w:t>
      </w:r>
      <w:r>
        <w:rPr>
          <w:rFonts w:cs="Times New Roman"/>
          <w:szCs w:val="24"/>
        </w:rPr>
        <w:t>安全性分析集的45例受试者</w:t>
      </w:r>
      <w:r>
        <w:rPr>
          <w:rFonts w:cs="Times New Roman"/>
        </w:rPr>
        <w:t>中，未发生因不良事件导致的死亡，6例受试者发生SAE，大多数为入组前检查出异常、或者是既往病史，研究者判断与丁二酸复瑞替尼肯定无关或可能无关。仅1例受试者所发生的SAE研究者判断与丁二酸复瑞替尼药物可能有关，为天门冬氨选氨基转移酶升高（3级）。根据该事件发生时生效的IB，天门冬氨选氨基转移酶升高为本研究药物预期的严重不良反应。</w:t>
      </w:r>
    </w:p>
    <w:p>
      <w:pPr>
        <w:pStyle w:val="ERIS20"/>
        <w:numPr>
          <w:ilvl w:val="12"/>
          <w:numId w:val="0"/>
        </w:numPr>
        <w:adjustRightInd w:val="0"/>
        <w:snapToGrid w:val="0"/>
        <w:spacing w:after="0" w:line="360" w:lineRule="auto"/>
        <w:jc w:val="both"/>
        <w:rPr>
          <w:rStyle w:val="CommentReference"/>
          <w:rFonts w:cs="Times New Roman"/>
          <w:b w:val="0"/>
        </w:rPr>
      </w:pPr>
      <w:bookmarkStart w:id="590" w:name="_Toc15583"/>
      <w:r>
        <w:rPr>
          <w:rFonts w:cs="Times New Roman"/>
        </w:rPr>
        <w:t>1</w:t>
      </w:r>
      <w:r>
        <w:rPr>
          <w:rFonts w:cs="Times New Roman" w:hint="eastAsia"/>
          <w:lang w:val="en-US" w:eastAsia="zh-CN"/>
        </w:rPr>
        <w:t>1</w:t>
      </w:r>
      <w:r>
        <w:rPr>
          <w:rFonts w:cs="Times New Roman"/>
        </w:rPr>
        <w:t>.4</w:t>
      </w:r>
      <w:r>
        <w:rPr>
          <w:rFonts w:cs="Times New Roman" w:hint="eastAsia"/>
        </w:rPr>
        <w:t xml:space="preserve"> </w:t>
      </w:r>
      <w:r>
        <w:rPr>
          <w:rFonts w:cs="Times New Roman"/>
        </w:rPr>
        <w:t>临床实验室评估</w:t>
      </w:r>
      <w:bookmarkEnd w:id="590"/>
    </w:p>
    <w:p>
      <w:pPr>
        <w:pStyle w:val="ERIS"/>
        <w:adjustRightInd w:val="0"/>
        <w:snapToGrid w:val="0"/>
        <w:spacing w:line="360" w:lineRule="auto"/>
        <w:ind w:firstLine="480" w:firstLineChars="200"/>
        <w:rPr>
          <w:rFonts w:cs="Times New Roman"/>
        </w:rPr>
      </w:pPr>
      <w:r>
        <w:rPr>
          <w:rFonts w:cs="Times New Roman"/>
        </w:rPr>
        <w:t>附录16.2.8按患者列出的个体实验室测量值列表，包括血常规、血生化、尿常规分析的临床试验结果。各异常实验值见14.3.4。</w:t>
      </w:r>
    </w:p>
    <w:p>
      <w:pPr>
        <w:pStyle w:val="ERIS3"/>
        <w:numPr>
          <w:ilvl w:val="12"/>
          <w:numId w:val="0"/>
        </w:numPr>
        <w:adjustRightInd w:val="0"/>
        <w:snapToGrid w:val="0"/>
        <w:spacing w:after="0" w:line="360" w:lineRule="auto"/>
        <w:jc w:val="both"/>
        <w:rPr>
          <w:rFonts w:cs="Times New Roman"/>
        </w:rPr>
      </w:pPr>
      <w:bookmarkStart w:id="591" w:name="_Toc5612"/>
      <w:r>
        <w:rPr>
          <w:rFonts w:cs="Times New Roman"/>
        </w:rPr>
        <w:t>1</w:t>
      </w:r>
      <w:r>
        <w:rPr>
          <w:rFonts w:cs="Times New Roman" w:hint="eastAsia"/>
          <w:lang w:val="en-US" w:eastAsia="zh-CN"/>
        </w:rPr>
        <w:t>1</w:t>
      </w:r>
      <w:r>
        <w:rPr>
          <w:rFonts w:cs="Times New Roman"/>
        </w:rPr>
        <w:t>.4.1</w:t>
      </w:r>
      <w:r>
        <w:rPr>
          <w:rFonts w:cs="Times New Roman" w:hint="eastAsia"/>
        </w:rPr>
        <w:t xml:space="preserve"> </w:t>
      </w:r>
      <w:r>
        <w:rPr>
          <w:rFonts w:cs="Times New Roman"/>
        </w:rPr>
        <w:t>各患者的个例实验测量值列表和各异常实验室值</w:t>
      </w:r>
      <w:bookmarkEnd w:id="591"/>
    </w:p>
    <w:p>
      <w:pPr>
        <w:pStyle w:val="ERIS"/>
        <w:ind w:firstLine="480" w:firstLineChars="200"/>
        <w:jc w:val="left"/>
      </w:pPr>
      <w:r>
        <w:rPr>
          <w:rFonts w:ascii="Times New Roman" w:eastAsia="宋体" w:hAnsi="Times New Roman" w:cs="Times New Roman"/>
          <w:sz w:val="24"/>
        </w:rPr>
        <w:t>与基线相比，发生明显变化且较基线变化程度加重≥2个级别（CTCAE级别）的实验室检查值异常包括：</w:t>
      </w:r>
    </w:p>
    <w:p>
      <w:pPr>
        <w:pStyle w:val="ERIS"/>
        <w:ind w:firstLine="480" w:firstLineChars="200"/>
        <w:jc w:val="left"/>
      </w:pPr>
      <w:r>
        <w:rPr>
          <w:rFonts w:ascii="Times New Roman" w:eastAsia="宋体" w:hAnsi="Times New Roman" w:cs="Times New Roman"/>
          <w:sz w:val="24"/>
        </w:rPr>
        <w:t>血常规：贫血。</w:t>
      </w:r>
    </w:p>
    <w:p>
      <w:pPr>
        <w:pStyle w:val="ERIS"/>
        <w:ind w:firstLine="480" w:firstLineChars="200"/>
        <w:jc w:val="left"/>
      </w:pPr>
      <w:r>
        <w:rPr>
          <w:rFonts w:ascii="Times New Roman" w:eastAsia="宋体" w:hAnsi="Times New Roman" w:cs="Times New Roman"/>
          <w:sz w:val="24"/>
        </w:rPr>
        <w:t>血生化：血葡萄糖升高、血肌酐升高、高尿酸血症、高胆固醇血症、高甘油三酯血症。</w:t>
      </w:r>
    </w:p>
    <w:p>
      <w:pPr>
        <w:pStyle w:val="ERIS"/>
        <w:ind w:firstLine="480" w:firstLineChars="200"/>
        <w:jc w:val="left"/>
      </w:pPr>
      <w:r>
        <w:rPr>
          <w:rFonts w:ascii="Times New Roman" w:eastAsia="宋体" w:hAnsi="Times New Roman" w:cs="Times New Roman"/>
          <w:sz w:val="24"/>
        </w:rPr>
        <w:t>凝血功能：无。</w:t>
      </w:r>
    </w:p>
    <w:p>
      <w:pPr>
        <w:pStyle w:val="ERIS"/>
        <w:ind w:firstLine="480" w:firstLineChars="200"/>
        <w:jc w:val="left"/>
      </w:pPr>
      <w:r>
        <w:rPr>
          <w:rFonts w:ascii="Times New Roman" w:eastAsia="宋体" w:hAnsi="Times New Roman" w:cs="Times New Roman"/>
          <w:sz w:val="24"/>
        </w:rPr>
        <w:t>按剂量组分析发生明显变化且较基线变化程度加重≥2个级别（CTCAE级别）的实验室检查值异常情况如下：</w:t>
      </w:r>
    </w:p>
    <w:p>
      <w:pPr>
        <w:pStyle w:val="ERIS"/>
        <w:ind w:firstLine="480" w:firstLineChars="200"/>
        <w:jc w:val="left"/>
      </w:pPr>
      <w:r>
        <w:rPr>
          <w:rFonts w:ascii="Times New Roman" w:eastAsia="宋体" w:hAnsi="Times New Roman" w:cs="Times New Roman"/>
          <w:sz w:val="24"/>
        </w:rPr>
        <w:t>20mg组：无。</w:t>
      </w:r>
    </w:p>
    <w:p>
      <w:pPr>
        <w:pStyle w:val="ERIS"/>
        <w:ind w:firstLine="480" w:firstLineChars="200"/>
        <w:jc w:val="left"/>
      </w:pPr>
      <w:r>
        <w:rPr>
          <w:rFonts w:ascii="Times New Roman" w:eastAsia="宋体" w:hAnsi="Times New Roman" w:cs="Times New Roman"/>
          <w:sz w:val="24"/>
        </w:rPr>
        <w:t>40mg组：无。</w:t>
      </w:r>
    </w:p>
    <w:p>
      <w:pPr>
        <w:pStyle w:val="ERIS"/>
        <w:ind w:firstLine="480" w:firstLineChars="200"/>
        <w:jc w:val="left"/>
      </w:pPr>
      <w:r>
        <w:rPr>
          <w:rFonts w:ascii="Times New Roman" w:eastAsia="宋体" w:hAnsi="Times New Roman" w:cs="Times New Roman"/>
          <w:sz w:val="24"/>
        </w:rPr>
        <w:t>80mg组：无。</w:t>
      </w:r>
    </w:p>
    <w:p>
      <w:pPr>
        <w:pStyle w:val="ERIS"/>
        <w:ind w:firstLine="480" w:firstLineChars="200"/>
        <w:jc w:val="left"/>
      </w:pPr>
      <w:r>
        <w:rPr>
          <w:rFonts w:ascii="Times New Roman" w:eastAsia="宋体" w:hAnsi="Times New Roman" w:cs="Times New Roman"/>
          <w:sz w:val="24"/>
        </w:rPr>
        <w:t>120mg组：血葡萄糖升高2级2例（22.2%）。</w:t>
      </w:r>
    </w:p>
    <w:p>
      <w:pPr>
        <w:pStyle w:val="ERIS"/>
        <w:ind w:firstLine="480" w:firstLineChars="200"/>
        <w:jc w:val="left"/>
      </w:pPr>
      <w:r>
        <w:rPr>
          <w:rFonts w:ascii="Times New Roman" w:eastAsia="宋体" w:hAnsi="Times New Roman" w:cs="Times New Roman"/>
          <w:sz w:val="24"/>
        </w:rPr>
        <w:t>160mg组：血葡萄糖升高2级3例（33.3%）。</w:t>
      </w:r>
    </w:p>
    <w:p>
      <w:pPr>
        <w:pStyle w:val="ERIS"/>
        <w:ind w:firstLine="480" w:firstLineChars="200"/>
        <w:jc w:val="left"/>
      </w:pPr>
      <w:r>
        <w:rPr>
          <w:rFonts w:ascii="Times New Roman" w:eastAsia="宋体" w:hAnsi="Times New Roman" w:cs="Times New Roman"/>
          <w:sz w:val="24"/>
        </w:rPr>
        <w:t>210mg组：血葡萄糖升高3级4例（36.4%）。</w:t>
      </w:r>
    </w:p>
    <w:p>
      <w:pPr>
        <w:pStyle w:val="ERIS"/>
        <w:ind w:firstLine="480" w:firstLineChars="200"/>
        <w:jc w:val="left"/>
      </w:pPr>
      <w:r>
        <w:rPr>
          <w:rFonts w:ascii="Times New Roman" w:eastAsia="宋体" w:hAnsi="Times New Roman" w:cs="Times New Roman"/>
          <w:sz w:val="24"/>
        </w:rPr>
        <w:t>其他剂量组：无。</w:t>
      </w:r>
    </w:p>
    <w:p>
      <w:pPr>
        <w:pStyle w:val="ERIS"/>
        <w:ind w:firstLine="480" w:firstLineChars="200"/>
        <w:jc w:val="left"/>
      </w:pPr>
      <w:r>
        <w:rPr>
          <w:rFonts w:ascii="Times New Roman" w:eastAsia="宋体" w:hAnsi="Times New Roman" w:cs="Times New Roman"/>
          <w:sz w:val="24"/>
        </w:rPr>
        <w:t>本研究中21例受试者发生了血葡萄糖升高，发生率为46.7%，12例（26.7%）为1级，5例（11.1%）为2级，4例（8.9%）为3级，无4级及以上的血葡萄糖升高；有19例（42.2%）受试者发生了与研究药物相关的血葡萄糖升高，发生率为42.2%，其中120mg组4例（44.4%），160mg组5例（55.6%），210mg组9例（81.8%）。详见表14.3.2.23和表14.3.2.14。</w:t>
      </w:r>
    </w:p>
    <w:p>
      <w:pPr>
        <w:pStyle w:val="ERIS"/>
        <w:ind w:firstLine="480" w:firstLineChars="200"/>
        <w:jc w:val="left"/>
      </w:pPr>
      <w:r>
        <w:rPr>
          <w:rFonts w:ascii="Times New Roman" w:eastAsia="宋体" w:hAnsi="Times New Roman" w:cs="Times New Roman"/>
          <w:sz w:val="24"/>
        </w:rPr>
        <w:t>各剂量组中发生高血糖AE的具体情况为：120mg组受试者中2例（22.2%）发生了高血糖AE，最高级别3级发生率8.9%（1例）；160mg组血葡萄糖升高发生率为55.6%（5例），最高级别2级发生率33.3%（3例）；210mg组血葡萄糖升高发生率为81.8%（9例），最高级别3级发生率36.4%（4例）；其他剂量组无该AE。120mg组不良事件发生较其他剂量组多，210mg组的耐受性良好，尤其在血葡萄糖升高人数比例和级别明显降低。</w:t>
      </w:r>
    </w:p>
    <w:p>
      <w:pPr>
        <w:pStyle w:val="ERIS"/>
        <w:ind w:firstLine="480" w:firstLineChars="200"/>
        <w:jc w:val="left"/>
      </w:pPr>
      <w:r>
        <w:rPr>
          <w:rFonts w:ascii="Times New Roman" w:eastAsia="宋体" w:hAnsi="Times New Roman" w:cs="Times New Roman"/>
          <w:sz w:val="24"/>
        </w:rPr>
        <w:t>各患者异常实验数值列表详见附录16.2.8和章节14.3.4。</w:t>
      </w:r>
    </w:p>
    <w:p>
      <w:pPr>
        <w:pStyle w:val="ERIS3"/>
        <w:numPr>
          <w:ilvl w:val="12"/>
          <w:numId w:val="0"/>
        </w:numPr>
        <w:adjustRightInd w:val="0"/>
        <w:snapToGrid w:val="0"/>
        <w:spacing w:after="0" w:line="360" w:lineRule="auto"/>
        <w:jc w:val="both"/>
        <w:rPr>
          <w:rFonts w:cs="Times New Roman"/>
        </w:rPr>
      </w:pPr>
      <w:bookmarkStart w:id="592" w:name="_Toc16666"/>
      <w:r>
        <w:rPr>
          <w:rFonts w:cs="Times New Roman"/>
        </w:rPr>
        <w:t>1</w:t>
      </w:r>
      <w:r>
        <w:rPr>
          <w:rFonts w:cs="Times New Roman" w:hint="eastAsia"/>
          <w:lang w:val="en-US" w:eastAsia="zh-CN"/>
        </w:rPr>
        <w:t>1</w:t>
      </w:r>
      <w:r>
        <w:rPr>
          <w:rFonts w:cs="Times New Roman"/>
        </w:rPr>
        <w:t>.4.2</w:t>
      </w:r>
      <w:r>
        <w:rPr>
          <w:rFonts w:cs="Times New Roman" w:hint="eastAsia"/>
        </w:rPr>
        <w:t xml:space="preserve"> </w:t>
      </w:r>
      <w:r>
        <w:rPr>
          <w:rFonts w:cs="Times New Roman"/>
        </w:rPr>
        <w:t>各实验室参数的评价</w:t>
      </w:r>
      <w:bookmarkEnd w:id="592"/>
    </w:p>
    <w:p>
      <w:pPr>
        <w:pStyle w:val="ERIS4"/>
        <w:numPr>
          <w:ilvl w:val="12"/>
          <w:numId w:val="0"/>
        </w:numPr>
        <w:adjustRightInd w:val="0"/>
        <w:snapToGrid w:val="0"/>
        <w:spacing w:after="0" w:line="360" w:lineRule="auto"/>
        <w:jc w:val="both"/>
        <w:outlineLvl w:val="3"/>
        <w:rPr>
          <w:rFonts w:cs="Times New Roman"/>
        </w:rPr>
      </w:pPr>
      <w:r>
        <w:rPr>
          <w:rFonts w:cs="Times New Roman"/>
        </w:rPr>
        <w:t>1</w:t>
      </w:r>
      <w:r>
        <w:rPr>
          <w:rFonts w:cs="Times New Roman" w:hint="eastAsia"/>
          <w:lang w:val="en-US" w:eastAsia="zh-CN"/>
        </w:rPr>
        <w:t>1</w:t>
      </w:r>
      <w:r>
        <w:rPr>
          <w:rFonts w:cs="Times New Roman"/>
        </w:rPr>
        <w:t>.4.2.1</w:t>
      </w:r>
      <w:r>
        <w:rPr>
          <w:rFonts w:cs="Times New Roman" w:hint="eastAsia"/>
        </w:rPr>
        <w:t xml:space="preserve"> </w:t>
      </w:r>
      <w:r>
        <w:rPr>
          <w:rFonts w:cs="Times New Roman"/>
        </w:rPr>
        <w:t>随时间变化的实验室数值</w:t>
      </w:r>
    </w:p>
    <w:p>
      <w:pPr>
        <w:pStyle w:val="ERIS"/>
        <w:ind w:firstLine="480" w:firstLineChars="200"/>
        <w:jc w:val="left"/>
      </w:pPr>
      <w:r>
        <w:rPr>
          <w:rFonts w:ascii="Times New Roman" w:eastAsia="宋体" w:hAnsi="Times New Roman" w:cs="Times New Roman"/>
          <w:sz w:val="24"/>
        </w:rPr>
        <w:t>按剂量水平和访视列出的血常规汇总及较基线变化见（SAS）见表14.3.4.1.1，按剂量水平和访视列出的血生化汇总及较基线变化见（SAS）见表14.3.4.1.2，按剂量水平和访视列出的凝血功能汇总及较基线变化见（SAS）见表14.3.4.1.2。</w:t>
      </w:r>
    </w:p>
    <w:p>
      <w:pPr>
        <w:pStyle w:val="ERIS4"/>
        <w:numPr>
          <w:ilvl w:val="255"/>
          <w:numId w:val="0"/>
        </w:numPr>
        <w:adjustRightInd w:val="0"/>
        <w:snapToGrid w:val="0"/>
        <w:spacing w:after="0" w:line="360" w:lineRule="auto"/>
        <w:ind w:firstLine="0"/>
        <w:jc w:val="both"/>
        <w:outlineLvl w:val="3"/>
        <w:pPrChange w:id="593" w:author="李兴栋" w:date="2024-04-09T14:46:19Z">
          <w:pPr>
            <w:pStyle w:val="ERIS"/>
            <w:ind w:firstLine="0"/>
            <w:jc w:val="both"/>
            <w:outlineLvl w:val="3"/>
          </w:pPr>
        </w:pPrChange>
        <w:rPr>
          <w:rFonts w:cs="Times New Roman"/>
          <w:b/>
          <w:bCs w:val="0"/>
          <w:rPrChange w:id="594" w:author="李兴栋" w:date="2024-04-09T14:46:19Z">
            <w:rPr>
              <w:rFonts w:cs="Times New Roman"/>
              <w:b/>
              <w:bCs/>
            </w:rPr>
          </w:rPrChange>
        </w:rPr>
      </w:pPr>
      <w:r>
        <w:rPr>
          <w:rFonts w:cs="Times New Roman"/>
          <w:b/>
          <w:bCs w:val="0"/>
          <w:rPrChange w:id="595" w:author="李兴栋" w:date="2024-04-09T14:46:19Z">
            <w:rPr>
              <w:rFonts w:cs="Times New Roman"/>
              <w:b/>
              <w:bCs/>
            </w:rPr>
          </w:rPrChange>
        </w:rPr>
        <w:t>1</w:t>
      </w:r>
      <w:r>
        <w:rPr>
          <w:rFonts w:cs="Times New Roman" w:hint="default"/>
          <w:b/>
          <w:bCs w:val="0"/>
          <w:lang w:val="en-US" w:eastAsia="zh-CN"/>
          <w:rPrChange w:id="596" w:author="李兴栋" w:date="2024-04-09T14:46:19Z">
            <w:rPr>
              <w:rFonts w:cs="Times New Roman" w:hint="eastAsia"/>
              <w:b/>
              <w:bCs/>
              <w:lang w:val="en-US" w:eastAsia="zh-CN"/>
            </w:rPr>
          </w:rPrChange>
        </w:rPr>
        <w:t>1</w:t>
      </w:r>
      <w:r>
        <w:rPr>
          <w:rFonts w:cs="Times New Roman"/>
          <w:b/>
          <w:bCs w:val="0"/>
          <w:rPrChange w:id="597" w:author="李兴栋" w:date="2024-04-09T14:46:19Z">
            <w:rPr>
              <w:rFonts w:cs="Times New Roman"/>
              <w:b/>
              <w:bCs/>
            </w:rPr>
          </w:rPrChange>
        </w:rPr>
        <w:t>.4.2.2 个例患者变化</w:t>
      </w:r>
    </w:p>
    <w:p>
      <w:pPr>
        <w:pStyle w:val="ERIS"/>
        <w:ind w:firstLine="480" w:firstLineChars="200"/>
        <w:jc w:val="left"/>
      </w:pPr>
      <w:r>
        <w:rPr>
          <w:rFonts w:ascii="Times New Roman" w:eastAsia="宋体" w:hAnsi="Times New Roman" w:cs="Times New Roman"/>
          <w:sz w:val="24"/>
        </w:rPr>
        <w:t>血常规基线后最严重CTCAE等级较基线变化的交叉表（SAS）见表14.3.4.2.1，血生化基线后最严重CTCAE等级较基线变化的交叉表（SAS）见表14.3.4.2.3，凝血功能基线后最严重CTCAE等级较基线变化的交叉表（SAS）见表14.3.4.2.3。</w:t>
      </w:r>
    </w:p>
    <w:p>
      <w:pPr>
        <w:pStyle w:val="ERIS20"/>
        <w:numPr>
          <w:ilvl w:val="12"/>
          <w:numId w:val="0"/>
        </w:numPr>
        <w:adjustRightInd w:val="0"/>
        <w:snapToGrid w:val="0"/>
        <w:spacing w:line="360" w:lineRule="auto"/>
        <w:rPr>
          <w:rFonts w:cs="Times New Roman"/>
        </w:rPr>
      </w:pPr>
      <w:bookmarkStart w:id="598" w:name="_Toc8446"/>
      <w:r>
        <w:rPr>
          <w:rFonts w:cs="Times New Roman"/>
        </w:rPr>
        <w:t>1</w:t>
      </w:r>
      <w:r>
        <w:rPr>
          <w:rFonts w:cs="Times New Roman" w:hint="eastAsia"/>
          <w:lang w:val="en-US" w:eastAsia="zh-CN"/>
        </w:rPr>
        <w:t>1</w:t>
      </w:r>
      <w:r>
        <w:rPr>
          <w:rFonts w:cs="Times New Roman"/>
        </w:rPr>
        <w:t>.5 生命体征、体格检查发现和其他安全性相关观察结果（SAS）</w:t>
      </w:r>
      <w:bookmarkEnd w:id="598"/>
    </w:p>
    <w:p>
      <w:pPr>
        <w:pStyle w:val="ERIS"/>
        <w:ind w:firstLine="480" w:firstLineChars="200"/>
        <w:jc w:val="left"/>
      </w:pPr>
      <w:r>
        <w:rPr>
          <w:rFonts w:ascii="Times New Roman" w:eastAsia="宋体" w:hAnsi="Times New Roman" w:cs="Times New Roman"/>
          <w:sz w:val="24"/>
        </w:rPr>
        <w:t>与基线相比，发生明显变化且较基线变化程度加重≥1个级别（CTCAE级别）的心电图结果异常主要为，QTc间期延长6例（13.3%）。生命体征和体格检查详见列表16.2.8.7-16.2.8.12和表14.3.4.3-14.3.4.5。按剂量水平和访视列出的心电图汇总及变化（SAS）见表14.3.4.3.1，QTcF基线后最差值较基线变化的交叉表（SAS）见表14.3.4.3.2，按剂量水平和访视列出的生命体征汇总及变化（SAS）见表14.3.4.4，按剂量水平和访视列出的ECOG汇总（SAS）见表14.3.4.5.1。按剂量水平和访视列出的生命体征汇总及变化（SAS）见表14.3.4.4。ECOG基线后最差值较基线变化的交叉表（SAS）见表14.3.4.5.2。</w:t>
      </w:r>
    </w:p>
    <w:p>
      <w:pPr>
        <w:pStyle w:val="ERIS20"/>
        <w:numPr>
          <w:ilvl w:val="12"/>
          <w:numId w:val="0"/>
        </w:numPr>
        <w:adjustRightInd w:val="0"/>
        <w:snapToGrid w:val="0"/>
        <w:spacing w:after="0" w:line="360" w:lineRule="auto"/>
        <w:rPr>
          <w:rFonts w:cs="Times New Roman" w:hint="default"/>
        </w:rPr>
      </w:pPr>
      <w:bookmarkStart w:id="599" w:name="_Toc219"/>
      <w:r>
        <w:rPr>
          <w:rFonts w:cs="Times New Roman" w:hint="default"/>
        </w:rPr>
        <w:t>1</w:t>
      </w:r>
      <w:r>
        <w:rPr>
          <w:rFonts w:cs="Times New Roman" w:hint="default"/>
          <w:lang w:val="en-US" w:eastAsia="zh-CN"/>
        </w:rPr>
        <w:t>2</w:t>
      </w:r>
      <w:r>
        <w:rPr>
          <w:rFonts w:cs="Times New Roman" w:hint="default"/>
        </w:rPr>
        <w:t>.</w:t>
      </w:r>
      <w:r>
        <w:rPr>
          <w:rFonts w:cs="Times New Roman" w:hint="default"/>
          <w:lang w:val="en-US" w:eastAsia="zh-CN"/>
        </w:rPr>
        <w:t>1</w:t>
      </w:r>
      <w:r>
        <w:rPr>
          <w:rFonts w:cs="Times New Roman" w:hint="default"/>
        </w:rPr>
        <w:t xml:space="preserve"> 药代动力学结果</w:t>
      </w:r>
      <w:bookmarkEnd w:id="599"/>
    </w:p>
    <w:p>
      <w:pPr>
        <w:pStyle w:val="ERIS3"/>
        <w:numPr>
          <w:ilvl w:val="12"/>
          <w:numId w:val="0"/>
        </w:numPr>
        <w:adjustRightInd w:val="0"/>
        <w:snapToGrid w:val="0"/>
        <w:spacing w:after="0" w:line="360" w:lineRule="auto"/>
        <w:rPr>
          <w:rFonts w:cs="Times New Roman" w:hint="default"/>
        </w:rPr>
      </w:pPr>
      <w:bookmarkStart w:id="600" w:name="_Toc12321"/>
      <w:r>
        <w:rPr>
          <w:rFonts w:cs="Times New Roman" w:hint="default"/>
          <w:lang w:val="en-US" w:eastAsia="zh-CN"/>
        </w:rPr>
        <w:t>12</w:t>
      </w:r>
      <w:r>
        <w:rPr>
          <w:rFonts w:cs="Times New Roman" w:hint="default"/>
        </w:rPr>
        <w:t>.</w:t>
      </w:r>
      <w:r>
        <w:rPr>
          <w:rFonts w:cs="Times New Roman" w:hint="default"/>
          <w:lang w:val="en-US" w:eastAsia="zh-CN"/>
        </w:rPr>
        <w:t>1</w:t>
      </w:r>
      <w:r>
        <w:rPr>
          <w:rFonts w:cs="Times New Roman" w:hint="default"/>
        </w:rPr>
        <w:t>.1 丁二酸复瑞替尼血浆浓度</w:t>
      </w:r>
      <w:bookmarkEnd w:id="600"/>
    </w:p>
    <w:p>
      <w:pPr>
        <w:pStyle w:val="ERIS"/>
        <w:adjustRightInd w:val="0"/>
        <w:snapToGrid w:val="0"/>
        <w:spacing w:after="0" w:line="360" w:lineRule="auto"/>
        <w:ind w:firstLine="480"/>
        <w:jc w:val="both"/>
        <w:rPr>
          <w:rFonts w:cs="Times New Roman"/>
        </w:rPr>
      </w:pPr>
      <w:r>
        <w:rPr>
          <w:rFonts w:cs="Times New Roman"/>
          <w:szCs w:val="24"/>
        </w:rPr>
        <w:t>单次空腹口服丁二酸复瑞替尼20、40、80、120、160、</w:t>
      </w:r>
      <w:r>
        <w:rPr>
          <w:rFonts w:cs="Times New Roman" w:hint="eastAsia"/>
          <w:szCs w:val="24"/>
        </w:rPr>
        <w:t>210mg</w:t>
      </w:r>
      <w:r>
        <w:rPr>
          <w:rFonts w:cs="Times New Roman"/>
          <w:szCs w:val="24"/>
        </w:rPr>
        <w:t>六个剂量组共计45例受试者；多剂量口服丁二酸复瑞替尼20~210mg QD共计44例（20mg剂量组1例受试者由于疾病进展未获得多次给药后的浓度数据）。</w:t>
      </w:r>
      <w:r>
        <w:rPr>
          <w:rFonts w:cs="Times New Roman"/>
        </w:rPr>
        <w:t>血药浓度按时间点总结见附录16.2.5中表3，单次给药平均血药浓度-时间曲线-线性和半对数曲线见图2，多次给药平均血药浓度-时间曲线-线性和半对数曲线见图</w:t>
      </w:r>
      <w:r>
        <w:rPr>
          <w:rFonts w:cs="Times New Roman" w:hint="eastAsia"/>
          <w:lang w:val="en-US" w:eastAsia="zh-CN"/>
        </w:rPr>
        <w:t>3</w:t>
      </w:r>
      <w:r>
        <w:rPr>
          <w:rFonts w:cs="Times New Roman"/>
        </w:rPr>
        <w:t>，个体血药浓度-时间曲线-线性和半对数曲线见附录16.2.5中图2和图4。</w:t>
      </w:r>
    </w:p>
    <w:p>
      <w:pPr>
        <w:pStyle w:val="ERIS"/>
        <w:adjustRightInd w:val="0"/>
        <w:snapToGrid w:val="0"/>
        <w:spacing w:after="0" w:line="360" w:lineRule="auto"/>
        <w:ind w:firstLine="480"/>
        <w:rPr>
          <w:rFonts w:cs="Times New Roman"/>
          <w:szCs w:val="24"/>
        </w:rPr>
      </w:pPr>
      <w:r>
        <w:rPr>
          <w:rFonts w:cs="Times New Roman"/>
        </w:rPr>
        <w:drawing>
          <wp:inline distT="0" distB="0" distL="0" distR="0">
            <wp:extent cx="2590165" cy="1816735"/>
            <wp:effectExtent l="0" t="0" r="635" b="1206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noChangeArrowheads="1"/>
                    </pic:cNvPicPr>
                  </pic:nvPicPr>
                  <pic:blipFill>
                    <a:blip xmlns:r="http://schemas.openxmlformats.org/officeDocument/2006/relationships" r:embed="rId8" cstate="print">
                      <a:extLst>
                        <a:ext xmlns:a="http://schemas.openxmlformats.org/drawingml/2006/main" uri="{28A0092B-C50C-407E-A947-70E740481C1C}">
                          <a14:useLocalDpi xmlns:a14="http://schemas.microsoft.com/office/drawing/2010/main" val="0"/>
                        </a:ext>
                      </a:extLst>
                    </a:blip>
                    <a:stretch>
                      <a:fillRect/>
                    </a:stretch>
                  </pic:blipFill>
                  <pic:spPr>
                    <a:xfrm>
                      <a:off x="0" y="0"/>
                      <a:ext cx="2590165" cy="1816735"/>
                    </a:xfrm>
                    <a:prstGeom prst="rect">
                      <a:avLst/>
                    </a:prstGeom>
                    <a:noFill/>
                  </pic:spPr>
                </pic:pic>
              </a:graphicData>
            </a:graphic>
          </wp:inline>
        </w:drawing>
      </w:r>
      <w:r>
        <w:rPr>
          <w:rFonts w:cs="Times New Roman"/>
          <w:szCs w:val="24"/>
        </w:rPr>
        <w:drawing>
          <wp:inline distT="0" distB="0" distL="0" distR="0">
            <wp:extent cx="2536190" cy="1778635"/>
            <wp:effectExtent l="0" t="0" r="16510" b="12065"/>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a:picLocks noChangeAspect="1" noChangeArrowheads="1"/>
                    </pic:cNvPicPr>
                  </pic:nvPicPr>
                  <pic:blipFill>
                    <a:blip xmlns:r="http://schemas.openxmlformats.org/officeDocument/2006/relationships" r:embed="rId9" cstate="print">
                      <a:extLst>
                        <a:ext xmlns:a="http://schemas.openxmlformats.org/drawingml/2006/main" uri="{28A0092B-C50C-407E-A947-70E740481C1C}">
                          <a14:useLocalDpi xmlns:a14="http://schemas.microsoft.com/office/drawing/2010/main" val="0"/>
                        </a:ext>
                      </a:extLst>
                    </a:blip>
                    <a:stretch>
                      <a:fillRect/>
                    </a:stretch>
                  </pic:blipFill>
                  <pic:spPr>
                    <a:xfrm>
                      <a:off x="0" y="0"/>
                      <a:ext cx="2536190" cy="1778635"/>
                    </a:xfrm>
                    <a:prstGeom prst="rect">
                      <a:avLst/>
                    </a:prstGeom>
                    <a:noFill/>
                  </pic:spPr>
                </pic:pic>
              </a:graphicData>
            </a:graphic>
          </wp:inline>
        </w:drawing>
      </w:r>
    </w:p>
    <w:p>
      <w:pPr>
        <w:pStyle w:val="ERIS"/>
        <w:numPr>
          <w:ilvl w:val="0"/>
          <w:numId w:val="34"/>
        </w:numPr>
        <w:adjustRightInd w:val="0"/>
        <w:snapToGrid w:val="0"/>
        <w:spacing w:after="0" w:line="360" w:lineRule="auto"/>
        <w:rPr>
          <w:rFonts w:cs="Times New Roman"/>
          <w:szCs w:val="24"/>
        </w:rPr>
      </w:pPr>
      <w:r>
        <w:rPr>
          <w:rFonts w:cs="Times New Roman"/>
          <w:szCs w:val="24"/>
        </w:rPr>
        <w:t xml:space="preserve">                                                                (B)</w:t>
      </w:r>
    </w:p>
    <w:p>
      <w:pPr>
        <w:pStyle w:val="Caption"/>
        <w:rPr>
          <w:rFonts w:ascii="Times New Roman" w:eastAsia="宋体" w:hAnsi="Times New Roman" w:cs="Times New Roman"/>
          <w:b/>
          <w:bCs/>
          <w:sz w:val="24"/>
          <w:szCs w:val="24"/>
        </w:rPr>
      </w:pPr>
      <w:r>
        <w:rPr>
          <w:rFonts w:ascii="Times New Roman" w:eastAsia="宋体" w:hAnsi="Times New Roman" w:cs="Times New Roman"/>
          <w:b/>
          <w:bCs/>
          <w:sz w:val="24"/>
          <w:szCs w:val="24"/>
        </w:rPr>
        <w:t xml:space="preserve">图 </w:t>
      </w:r>
      <w:r>
        <w:rPr>
          <w:rFonts w:ascii="Times New Roman" w:eastAsia="宋体" w:hAnsi="Times New Roman" w:cs="Times New Roman"/>
          <w:b/>
          <w:bCs/>
          <w:sz w:val="24"/>
          <w:szCs w:val="24"/>
        </w:rPr>
        <w:fldChar w:fldCharType="begin"/>
      </w:r>
      <w:r>
        <w:rPr>
          <w:rFonts w:ascii="Times New Roman" w:eastAsia="宋体" w:hAnsi="Times New Roman" w:cs="Times New Roman"/>
          <w:b/>
          <w:bCs/>
          <w:sz w:val="24"/>
          <w:szCs w:val="24"/>
        </w:rPr>
        <w:instrText xml:space="preserve"> SEQ 图 \* ARABIC </w:instrText>
      </w:r>
      <w:r>
        <w:rPr>
          <w:rFonts w:ascii="Times New Roman" w:eastAsia="宋体" w:hAnsi="Times New Roman" w:cs="Times New Roman"/>
          <w:b/>
          <w:bCs/>
          <w:sz w:val="24"/>
          <w:szCs w:val="24"/>
        </w:rPr>
        <w:fldChar w:fldCharType="separate"/>
      </w:r>
      <w:r>
        <w:rPr>
          <w:rFonts w:ascii="Times New Roman" w:eastAsia="宋体" w:hAnsi="Times New Roman" w:cs="Times New Roman"/>
          <w:b/>
          <w:bCs/>
          <w:sz w:val="24"/>
          <w:szCs w:val="24"/>
        </w:rPr>
        <w:t>2</w:t>
      </w:r>
      <w:r>
        <w:rPr>
          <w:rFonts w:ascii="Times New Roman" w:eastAsia="宋体" w:hAnsi="Times New Roman" w:cs="Times New Roman"/>
          <w:b/>
          <w:bCs/>
          <w:sz w:val="24"/>
          <w:szCs w:val="24"/>
        </w:rPr>
        <w:fldChar w:fldCharType="end"/>
      </w:r>
      <w:bookmarkStart w:id="601" w:name="_Toc21305"/>
      <w:bookmarkStart w:id="602" w:name="_Toc17800"/>
      <w:r>
        <w:rPr>
          <w:rFonts w:ascii="Times New Roman" w:eastAsia="宋体" w:hAnsi="Times New Roman" w:cs="Times New Roman"/>
          <w:b/>
          <w:bCs/>
          <w:sz w:val="24"/>
          <w:szCs w:val="24"/>
        </w:rPr>
        <w:t xml:space="preserve"> 单剂量丁二酸复瑞替尼平均血浆药物浓度-时间曲线。A为正常坐标，B为半对数坐标（附录16.2.5中图1）</w:t>
      </w:r>
      <w:bookmarkEnd w:id="601"/>
      <w:bookmarkEnd w:id="602"/>
    </w:p>
    <w:p>
      <w:pPr>
        <w:pStyle w:val="ERIS"/>
        <w:adjustRightInd w:val="0"/>
        <w:snapToGrid w:val="0"/>
        <w:spacing w:after="0" w:line="360" w:lineRule="auto"/>
        <w:ind w:firstLine="480"/>
        <w:rPr>
          <w:rFonts w:cs="Times New Roman"/>
        </w:rPr>
      </w:pPr>
      <w:r>
        <w:rPr>
          <w:rFonts w:cs="Times New Roman"/>
        </w:rPr>
        <w:drawing>
          <wp:inline distT="0" distB="0" distL="0" distR="0">
            <wp:extent cx="2645410" cy="1807845"/>
            <wp:effectExtent l="0" t="0" r="2540" b="1905"/>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pic:cNvPicPr>
                      <a:picLocks noChangeAspect="1" noChangeArrowheads="1"/>
                    </pic:cNvPicPr>
                  </pic:nvPicPr>
                  <pic:blipFill>
                    <a:blip xmlns:r="http://schemas.openxmlformats.org/officeDocument/2006/relationships" r:embed="rId10" cstate="print">
                      <a:extLst>
                        <a:ext xmlns:a="http://schemas.openxmlformats.org/drawingml/2006/main" uri="{28A0092B-C50C-407E-A947-70E740481C1C}">
                          <a14:useLocalDpi xmlns:a14="http://schemas.microsoft.com/office/drawing/2010/main" val="0"/>
                        </a:ext>
                      </a:extLst>
                    </a:blip>
                    <a:stretch>
                      <a:fillRect/>
                    </a:stretch>
                  </pic:blipFill>
                  <pic:spPr>
                    <a:xfrm>
                      <a:off x="0" y="0"/>
                      <a:ext cx="2645410" cy="1807845"/>
                    </a:xfrm>
                    <a:prstGeom prst="rect">
                      <a:avLst/>
                    </a:prstGeom>
                    <a:noFill/>
                  </pic:spPr>
                </pic:pic>
              </a:graphicData>
            </a:graphic>
          </wp:inline>
        </w:drawing>
      </w:r>
      <w:r>
        <w:rPr>
          <w:rFonts w:cs="Times New Roman"/>
        </w:rPr>
        <w:drawing>
          <wp:inline distT="0" distB="0" distL="0" distR="0">
            <wp:extent cx="2600325" cy="1776730"/>
            <wp:effectExtent l="0" t="0" r="9525" b="1397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pic:cNvPicPr>
                      <a:picLocks noChangeAspect="1" noChangeArrowheads="1"/>
                    </pic:cNvPicPr>
                  </pic:nvPicPr>
                  <pic:blipFill>
                    <a:blip xmlns:r="http://schemas.openxmlformats.org/officeDocument/2006/relationships" r:embed="rId11" cstate="print">
                      <a:extLst>
                        <a:ext xmlns:a="http://schemas.openxmlformats.org/drawingml/2006/main" uri="{28A0092B-C50C-407E-A947-70E740481C1C}">
                          <a14:useLocalDpi xmlns:a14="http://schemas.microsoft.com/office/drawing/2010/main" val="0"/>
                        </a:ext>
                      </a:extLst>
                    </a:blip>
                    <a:stretch>
                      <a:fillRect/>
                    </a:stretch>
                  </pic:blipFill>
                  <pic:spPr>
                    <a:xfrm>
                      <a:off x="0" y="0"/>
                      <a:ext cx="2600325" cy="1776730"/>
                    </a:xfrm>
                    <a:prstGeom prst="rect">
                      <a:avLst/>
                    </a:prstGeom>
                    <a:noFill/>
                  </pic:spPr>
                </pic:pic>
              </a:graphicData>
            </a:graphic>
          </wp:inline>
        </w:drawing>
      </w:r>
    </w:p>
    <w:p>
      <w:pPr>
        <w:pStyle w:val="ERIS"/>
        <w:numPr>
          <w:ilvl w:val="0"/>
          <w:numId w:val="35"/>
        </w:numPr>
        <w:adjustRightInd w:val="0"/>
        <w:snapToGrid w:val="0"/>
        <w:spacing w:after="0" w:line="360" w:lineRule="auto"/>
        <w:rPr>
          <w:rFonts w:cs="Times New Roman"/>
          <w:b/>
          <w:bCs/>
        </w:rPr>
      </w:pPr>
      <w:r>
        <w:rPr>
          <w:rFonts w:cs="Times New Roman"/>
          <w:b/>
          <w:bCs/>
        </w:rPr>
        <w:t xml:space="preserve">                                                                      (B)</w:t>
      </w:r>
    </w:p>
    <w:p>
      <w:pPr>
        <w:pStyle w:val="Caption"/>
        <w:jc w:val="center"/>
        <w:rPr>
          <w:rFonts w:ascii="Times New Roman" w:eastAsia="宋体" w:hAnsi="Times New Roman" w:cs="Times New Roman"/>
          <w:b/>
          <w:bCs/>
          <w:sz w:val="24"/>
          <w:szCs w:val="24"/>
        </w:rPr>
      </w:pPr>
      <w:r>
        <w:rPr>
          <w:rFonts w:ascii="Times New Roman" w:eastAsia="宋体" w:hAnsi="Times New Roman" w:cs="Times New Roman"/>
          <w:b/>
          <w:bCs/>
          <w:sz w:val="24"/>
          <w:szCs w:val="24"/>
        </w:rPr>
        <w:t xml:space="preserve">图 </w:t>
      </w:r>
      <w:r>
        <w:rPr>
          <w:rFonts w:ascii="Times New Roman" w:eastAsia="宋体" w:hAnsi="Times New Roman" w:cs="Times New Roman"/>
          <w:b/>
          <w:bCs/>
          <w:sz w:val="24"/>
          <w:szCs w:val="24"/>
        </w:rPr>
        <w:fldChar w:fldCharType="begin"/>
      </w:r>
      <w:r>
        <w:rPr>
          <w:rFonts w:ascii="Times New Roman" w:eastAsia="宋体" w:hAnsi="Times New Roman" w:cs="Times New Roman"/>
          <w:b/>
          <w:bCs/>
          <w:sz w:val="24"/>
          <w:szCs w:val="24"/>
        </w:rPr>
        <w:instrText xml:space="preserve"> SEQ 图 \* ARABIC </w:instrText>
      </w:r>
      <w:r>
        <w:rPr>
          <w:rFonts w:ascii="Times New Roman" w:eastAsia="宋体" w:hAnsi="Times New Roman" w:cs="Times New Roman"/>
          <w:b/>
          <w:bCs/>
          <w:sz w:val="24"/>
          <w:szCs w:val="24"/>
        </w:rPr>
        <w:fldChar w:fldCharType="separate"/>
      </w:r>
      <w:r>
        <w:rPr>
          <w:rFonts w:ascii="Times New Roman" w:eastAsia="宋体" w:hAnsi="Times New Roman" w:cs="Times New Roman"/>
          <w:b/>
          <w:bCs/>
          <w:sz w:val="24"/>
          <w:szCs w:val="24"/>
        </w:rPr>
        <w:t>3</w:t>
      </w:r>
      <w:r>
        <w:rPr>
          <w:rFonts w:ascii="Times New Roman" w:eastAsia="宋体" w:hAnsi="Times New Roman" w:cs="Times New Roman"/>
          <w:b/>
          <w:bCs/>
          <w:sz w:val="24"/>
          <w:szCs w:val="24"/>
        </w:rPr>
        <w:fldChar w:fldCharType="end"/>
      </w:r>
      <w:bookmarkStart w:id="603" w:name="_Toc21204"/>
      <w:bookmarkStart w:id="604" w:name="_Toc1428"/>
      <w:r>
        <w:rPr>
          <w:rFonts w:ascii="Times New Roman" w:eastAsia="宋体" w:hAnsi="Times New Roman" w:cs="Times New Roman" w:hint="eastAsia"/>
          <w:b/>
          <w:bCs/>
          <w:sz w:val="24"/>
          <w:szCs w:val="24"/>
        </w:rPr>
        <w:t xml:space="preserve"> </w:t>
      </w:r>
      <w:r>
        <w:rPr>
          <w:rFonts w:ascii="Times New Roman" w:eastAsia="宋体" w:hAnsi="Times New Roman" w:cs="Times New Roman"/>
          <w:b/>
          <w:bCs/>
          <w:sz w:val="24"/>
          <w:szCs w:val="24"/>
        </w:rPr>
        <w:t>多剂量丁二酸复瑞替尼平均血浆药物浓度-时间曲线。A为正常坐标，B为半对数坐标（附录16.2.5中图3）</w:t>
      </w:r>
      <w:bookmarkEnd w:id="603"/>
      <w:bookmarkEnd w:id="604"/>
    </w:p>
    <w:p>
      <w:pPr>
        <w:pStyle w:val="ERIS3"/>
        <w:numPr>
          <w:ilvl w:val="12"/>
          <w:numId w:val="0"/>
        </w:numPr>
        <w:adjustRightInd w:val="0"/>
        <w:snapToGrid w:val="0"/>
        <w:spacing w:after="0" w:line="360" w:lineRule="auto"/>
        <w:rPr>
          <w:rFonts w:cs="Times New Roman"/>
        </w:rPr>
      </w:pPr>
      <w:bookmarkStart w:id="605" w:name="_Toc22620"/>
      <w:r>
        <w:rPr>
          <w:rFonts w:cs="Times New Roman" w:hint="eastAsia"/>
          <w:lang w:val="en-US" w:eastAsia="zh-CN"/>
        </w:rPr>
        <w:t>12.1</w:t>
      </w:r>
      <w:r>
        <w:rPr>
          <w:rFonts w:cs="Times New Roman"/>
        </w:rPr>
        <w:t>.2</w:t>
      </w:r>
      <w:r>
        <w:rPr>
          <w:rFonts w:cs="Times New Roman" w:hint="eastAsia"/>
        </w:rPr>
        <w:t xml:space="preserve"> </w:t>
      </w:r>
      <w:r>
        <w:rPr>
          <w:rFonts w:cs="Times New Roman"/>
        </w:rPr>
        <w:t>药代动力学结果</w:t>
      </w:r>
      <w:bookmarkEnd w:id="605"/>
    </w:p>
    <w:p>
      <w:pPr>
        <w:pStyle w:val="ERIS2"/>
        <w:widowControl w:val="0"/>
        <w:adjustRightInd w:val="0"/>
        <w:snapToGrid w:val="0"/>
        <w:spacing w:after="0" w:line="360" w:lineRule="auto"/>
        <w:ind w:firstLine="480" w:firstLineChars="200"/>
        <w:jc w:val="both"/>
        <w:rPr>
          <w:rFonts w:cs="Times New Roman"/>
          <w:szCs w:val="24"/>
        </w:rPr>
      </w:pPr>
      <w:r>
        <w:rPr>
          <w:rFonts w:cs="Times New Roman"/>
        </w:rPr>
        <w:t>丁二酸</w:t>
      </w:r>
      <w:r>
        <w:rPr>
          <w:rFonts w:cs="Times New Roman"/>
          <w:szCs w:val="24"/>
        </w:rPr>
        <w:t>复瑞替尼单次给药（D1）和多次给药（C1D21）后各剂量组药代动力学参数描述性统计汇总见表</w:t>
      </w:r>
      <w:r>
        <w:rPr>
          <w:rFonts w:cs="Times New Roman" w:hint="eastAsia"/>
          <w:szCs w:val="24"/>
          <w:lang w:val="en-US" w:eastAsia="zh-CN"/>
        </w:rPr>
        <w:t>16</w:t>
      </w:r>
      <w:r>
        <w:rPr>
          <w:rFonts w:cs="Times New Roman"/>
          <w:szCs w:val="24"/>
        </w:rPr>
        <w:t>和表</w:t>
      </w:r>
      <w:r>
        <w:rPr>
          <w:rFonts w:cs="Times New Roman" w:hint="eastAsia"/>
          <w:szCs w:val="24"/>
          <w:lang w:val="en-US" w:eastAsia="zh-CN"/>
        </w:rPr>
        <w:t>17</w:t>
      </w:r>
      <w:r>
        <w:rPr>
          <w:rFonts w:cs="Times New Roman"/>
          <w:szCs w:val="24"/>
        </w:rPr>
        <w:t>。</w:t>
      </w:r>
    </w:p>
    <w:p>
      <w:pPr>
        <w:pStyle w:val="ERIS2"/>
        <w:widowControl w:val="0"/>
        <w:adjustRightInd w:val="0"/>
        <w:snapToGrid w:val="0"/>
        <w:spacing w:after="0" w:line="360" w:lineRule="auto"/>
        <w:ind w:firstLine="480" w:firstLineChars="200"/>
        <w:jc w:val="both"/>
        <w:rPr>
          <w:rFonts w:cs="Times New Roman"/>
          <w:szCs w:val="24"/>
        </w:rPr>
      </w:pPr>
      <w:r>
        <w:rPr>
          <w:rFonts w:cs="Times New Roman"/>
          <w:szCs w:val="24"/>
        </w:rPr>
        <w:t>20~</w:t>
      </w:r>
      <w:r>
        <w:rPr>
          <w:rFonts w:cs="Times New Roman" w:hint="eastAsia"/>
          <w:szCs w:val="24"/>
        </w:rPr>
        <w:t>210mg</w:t>
      </w:r>
      <w:r>
        <w:rPr>
          <w:rFonts w:cs="Times New Roman"/>
          <w:szCs w:val="24"/>
        </w:rPr>
        <w:t>剂量单次给药后，中位T</w:t>
      </w:r>
      <w:r>
        <w:rPr>
          <w:rFonts w:cs="Times New Roman"/>
          <w:szCs w:val="24"/>
          <w:vertAlign w:val="subscript"/>
        </w:rPr>
        <w:t>max</w:t>
      </w:r>
      <w:r>
        <w:rPr>
          <w:rFonts w:cs="Times New Roman"/>
          <w:szCs w:val="24"/>
        </w:rPr>
        <w:t>介于3~6hr之间，C</w:t>
      </w:r>
      <w:r>
        <w:rPr>
          <w:rFonts w:cs="Times New Roman"/>
          <w:szCs w:val="24"/>
          <w:vertAlign w:val="subscript"/>
        </w:rPr>
        <w:t>max</w:t>
      </w:r>
      <w:r>
        <w:rPr>
          <w:rFonts w:cs="Times New Roman"/>
          <w:szCs w:val="24"/>
        </w:rPr>
        <w:t>和AUC</w:t>
      </w:r>
      <w:r>
        <w:rPr>
          <w:rFonts w:cs="Times New Roman"/>
          <w:szCs w:val="24"/>
          <w:vertAlign w:val="subscript"/>
        </w:rPr>
        <w:t>0-t</w:t>
      </w:r>
      <w:r>
        <w:rPr>
          <w:rFonts w:cs="Times New Roman"/>
          <w:szCs w:val="24"/>
        </w:rPr>
        <w:t>的几何平均值分别为3.99~73.8ng/mL和99.68~2385.46 hr·ng/mL，暴露量基本随剂量增加而增加。Vd/F几何均值为3828.68~5837.02L，提示复瑞替尼分布较为广泛。半衰期t</w:t>
      </w:r>
      <w:r>
        <w:rPr>
          <w:rFonts w:cs="Times New Roman"/>
          <w:szCs w:val="24"/>
          <w:vertAlign w:val="subscript"/>
        </w:rPr>
        <w:t>1/2</w:t>
      </w:r>
      <w:r>
        <w:rPr>
          <w:rFonts w:cs="Times New Roman"/>
          <w:szCs w:val="24"/>
        </w:rPr>
        <w:t>和CL/F的几何均值分别为24.66~44.29hr、63.33~158.11L/hr。其中160mg剂量组中位T</w:t>
      </w:r>
      <w:r>
        <w:rPr>
          <w:rFonts w:cs="Times New Roman"/>
          <w:szCs w:val="24"/>
          <w:vertAlign w:val="subscript"/>
        </w:rPr>
        <w:t>max</w:t>
      </w:r>
      <w:r>
        <w:rPr>
          <w:rFonts w:cs="Times New Roman"/>
          <w:szCs w:val="24"/>
        </w:rPr>
        <w:t>为3hr，t</w:t>
      </w:r>
      <w:r>
        <w:rPr>
          <w:rFonts w:cs="Times New Roman"/>
          <w:szCs w:val="24"/>
          <w:vertAlign w:val="subscript"/>
        </w:rPr>
        <w:t>1/2</w:t>
      </w:r>
      <w:r>
        <w:rPr>
          <w:rFonts w:cs="Times New Roman"/>
          <w:szCs w:val="24"/>
        </w:rPr>
        <w:t>和CL/F的几何均值分别为39.30 hr和81.22L/hr。</w:t>
      </w:r>
    </w:p>
    <w:p>
      <w:pPr>
        <w:pStyle w:val="ERIS"/>
        <w:adjustRightInd w:val="0"/>
        <w:snapToGrid w:val="0"/>
        <w:spacing w:after="0" w:line="360" w:lineRule="auto"/>
        <w:ind w:firstLine="480"/>
        <w:jc w:val="both"/>
        <w:rPr>
          <w:rFonts w:cs="Times New Roman"/>
          <w:szCs w:val="24"/>
        </w:rPr>
      </w:pPr>
      <w:r>
        <w:rPr>
          <w:rFonts w:cs="Times New Roman"/>
          <w:szCs w:val="24"/>
        </w:rPr>
        <w:t>20~210mg剂量多次给药后，各剂量组中位T</w:t>
      </w:r>
      <w:r>
        <w:rPr>
          <w:rFonts w:cs="Times New Roman"/>
          <w:szCs w:val="24"/>
          <w:vertAlign w:val="subscript"/>
        </w:rPr>
        <w:t>max</w:t>
      </w:r>
      <w:r>
        <w:rPr>
          <w:rFonts w:cs="Times New Roman"/>
          <w:szCs w:val="24"/>
        </w:rPr>
        <w:t>介于3~5 hr之间，与单次给药相似。多剂量给药后，C</w:t>
      </w:r>
      <w:r>
        <w:rPr>
          <w:rFonts w:cs="Times New Roman"/>
          <w:szCs w:val="24"/>
          <w:vertAlign w:val="subscript"/>
        </w:rPr>
        <w:t>max</w:t>
      </w:r>
      <w:r>
        <w:rPr>
          <w:rFonts w:cs="Times New Roman"/>
          <w:szCs w:val="24"/>
        </w:rPr>
        <w:t>和AUC</w:t>
      </w:r>
      <w:r>
        <w:rPr>
          <w:rFonts w:cs="Times New Roman"/>
          <w:szCs w:val="24"/>
          <w:vertAlign w:val="subscript"/>
        </w:rPr>
        <w:t>ss</w:t>
      </w:r>
      <w:r>
        <w:rPr>
          <w:rFonts w:cs="Times New Roman"/>
          <w:szCs w:val="24"/>
        </w:rPr>
        <w:t>的几何平均值分别为9.17~195ng/mL和151.08~3887.42hr·ng/mL。在20~210mg剂量范围内，C</w:t>
      </w:r>
      <w:r>
        <w:rPr>
          <w:rFonts w:cs="Times New Roman"/>
          <w:szCs w:val="24"/>
          <w:vertAlign w:val="subscript"/>
        </w:rPr>
        <w:t>max</w:t>
      </w:r>
      <w:r>
        <w:rPr>
          <w:rFonts w:cs="Times New Roman"/>
          <w:szCs w:val="24"/>
        </w:rPr>
        <w:t>和AUC基本随着剂量增加而增加。CL</w:t>
      </w:r>
      <w:r>
        <w:rPr>
          <w:rFonts w:cs="Times New Roman"/>
          <w:szCs w:val="24"/>
          <w:vertAlign w:val="subscript"/>
        </w:rPr>
        <w:t>ss</w:t>
      </w:r>
      <w:r>
        <w:rPr>
          <w:rFonts w:cs="Times New Roman"/>
          <w:szCs w:val="24"/>
        </w:rPr>
        <w:t>/F的几何平均值为54.02~132.38L/hr。多次给药后，复瑞替尼的暴露高于单次给药，C</w:t>
      </w:r>
      <w:r>
        <w:rPr>
          <w:rFonts w:cs="Times New Roman"/>
          <w:szCs w:val="24"/>
          <w:vertAlign w:val="subscript"/>
        </w:rPr>
        <w:t>max</w:t>
      </w:r>
      <w:r>
        <w:rPr>
          <w:rFonts w:cs="Times New Roman"/>
          <w:szCs w:val="24"/>
        </w:rPr>
        <w:t>和AUC的蓄积比分别为1.96~3.48和2.66~4.24。其中160mg剂量下，C</w:t>
      </w:r>
      <w:r>
        <w:rPr>
          <w:rFonts w:cs="Times New Roman"/>
          <w:szCs w:val="24"/>
          <w:vertAlign w:val="subscript"/>
        </w:rPr>
        <w:t>max</w:t>
      </w:r>
      <w:r>
        <w:rPr>
          <w:rFonts w:cs="Times New Roman"/>
          <w:szCs w:val="24"/>
        </w:rPr>
        <w:t>和AUC的蓄积比分别为3.48和4.24。</w:t>
      </w:r>
    </w:p>
    <w:p>
      <w:pPr>
        <w:pStyle w:val="Caption"/>
        <w:jc w:val="center"/>
        <w:rPr>
          <w:rFonts w:ascii="Times New Roman" w:eastAsia="宋体" w:hAnsi="Times New Roman" w:cs="Times New Roman"/>
          <w:b/>
          <w:bCs/>
          <w:sz w:val="24"/>
          <w:szCs w:val="24"/>
        </w:rPr>
      </w:pPr>
      <w:r>
        <w:rPr>
          <w:rFonts w:ascii="Times New Roman" w:eastAsia="宋体" w:hAnsi="Times New Roman" w:cs="Times New Roman"/>
          <w:b/>
          <w:bCs/>
          <w:sz w:val="24"/>
          <w:szCs w:val="24"/>
        </w:rPr>
        <w:t xml:space="preserve">表 </w:t>
      </w:r>
      <w:r>
        <w:rPr>
          <w:rFonts w:ascii="Times New Roman" w:eastAsia="宋体" w:hAnsi="Times New Roman" w:cs="Times New Roman"/>
          <w:b/>
          <w:bCs/>
          <w:sz w:val="24"/>
          <w:szCs w:val="24"/>
        </w:rPr>
        <w:fldChar w:fldCharType="begin"/>
      </w:r>
      <w:r>
        <w:rPr>
          <w:rFonts w:ascii="Times New Roman" w:eastAsia="宋体" w:hAnsi="Times New Roman" w:cs="Times New Roman"/>
          <w:b/>
          <w:bCs/>
          <w:sz w:val="24"/>
          <w:szCs w:val="24"/>
        </w:rPr>
        <w:instrText xml:space="preserve"> SEQ 表 \* ARABIC </w:instrText>
      </w:r>
      <w:r>
        <w:rPr>
          <w:rFonts w:ascii="Times New Roman" w:eastAsia="宋体" w:hAnsi="Times New Roman" w:cs="Times New Roman"/>
          <w:b/>
          <w:bCs/>
          <w:sz w:val="24"/>
          <w:szCs w:val="24"/>
        </w:rPr>
        <w:fldChar w:fldCharType="separate"/>
      </w:r>
      <w:r>
        <w:rPr>
          <w:rFonts w:ascii="Times New Roman" w:eastAsia="宋体" w:hAnsi="Times New Roman" w:cs="Times New Roman"/>
          <w:b/>
          <w:bCs/>
          <w:sz w:val="24"/>
          <w:szCs w:val="24"/>
        </w:rPr>
        <w:t>16</w:t>
      </w:r>
      <w:r>
        <w:rPr>
          <w:rFonts w:ascii="Times New Roman" w:eastAsia="宋体" w:hAnsi="Times New Roman" w:cs="Times New Roman"/>
          <w:b/>
          <w:bCs/>
          <w:sz w:val="24"/>
          <w:szCs w:val="24"/>
        </w:rPr>
        <w:fldChar w:fldCharType="end"/>
      </w:r>
      <w:bookmarkStart w:id="606" w:name="_Toc12700"/>
      <w:bookmarkStart w:id="607" w:name="_Toc10909"/>
      <w:r>
        <w:rPr>
          <w:rFonts w:ascii="Times New Roman" w:eastAsia="宋体" w:hAnsi="Times New Roman" w:cs="Times New Roman" w:hint="eastAsia"/>
          <w:b/>
          <w:bCs/>
          <w:sz w:val="24"/>
          <w:szCs w:val="24"/>
        </w:rPr>
        <w:t xml:space="preserve"> </w:t>
      </w:r>
      <w:r>
        <w:rPr>
          <w:rFonts w:ascii="Times New Roman" w:eastAsia="宋体" w:hAnsi="Times New Roman" w:cs="Times New Roman"/>
          <w:b/>
          <w:bCs/>
          <w:sz w:val="24"/>
          <w:szCs w:val="24"/>
        </w:rPr>
        <w:t>单次给药（D1）后各剂量组药代动力学参数汇总</w:t>
      </w:r>
      <w:bookmarkEnd w:id="606"/>
      <w:bookmarkEnd w:id="607"/>
    </w:p>
    <w:tbl>
      <w:tblPr>
        <w:tblStyle w:val="TableNormal"/>
        <w:tblW w:w="5000" w:type="pct"/>
        <w:tblInd w:w="0" w:type="dxa"/>
        <w:tblBorders>
          <w:top w:val="single" w:sz="18" w:space="0" w:color="000000"/>
          <w:left w:val="single" w:sz="18" w:space="0" w:color="000000"/>
          <w:bottom w:val="single" w:sz="18" w:space="0" w:color="000000"/>
          <w:right w:val="single" w:sz="18" w:space="0" w:color="000000"/>
          <w:insideH w:val="none" w:sz="0" w:space="0" w:color="auto"/>
          <w:insideV w:val="none" w:sz="0" w:space="0" w:color="auto"/>
        </w:tblBorders>
        <w:tblCellMar>
          <w:top w:w="0" w:type="dxa"/>
          <w:left w:w="108" w:type="dxa"/>
          <w:bottom w:w="0" w:type="dxa"/>
          <w:right w:w="108" w:type="dxa"/>
        </w:tblCellMar>
      </w:tblPr>
      <w:tblGrid>
        <w:gridCol w:w="978"/>
        <w:gridCol w:w="1213"/>
        <w:gridCol w:w="843"/>
        <w:gridCol w:w="1009"/>
        <w:gridCol w:w="1285"/>
        <w:gridCol w:w="1287"/>
        <w:gridCol w:w="1030"/>
        <w:gridCol w:w="938"/>
        <w:gridCol w:w="843"/>
      </w:tblGrid>
      <w:tr>
        <w:tblPrEx>
          <w:tblW w:w="5000" w:type="pct"/>
          <w:tblInd w:w="0" w:type="dxa"/>
          <w:tblBorders>
            <w:top w:val="single" w:sz="18" w:space="0" w:color="000000"/>
            <w:left w:val="single" w:sz="18" w:space="0" w:color="000000"/>
            <w:bottom w:val="single" w:sz="18" w:space="0" w:color="000000"/>
            <w:right w:val="single" w:sz="18" w:space="0" w:color="000000"/>
            <w:insideH w:val="none" w:sz="0" w:space="0" w:color="auto"/>
            <w:insideV w:val="none" w:sz="0" w:space="0" w:color="auto"/>
          </w:tblBorders>
          <w:tblCellMar>
            <w:top w:w="0" w:type="dxa"/>
            <w:left w:w="108" w:type="dxa"/>
            <w:bottom w:w="0" w:type="dxa"/>
            <w:right w:w="108" w:type="dxa"/>
          </w:tblCellMar>
        </w:tblPrEx>
        <w:trPr>
          <w:trHeight w:val="340"/>
          <w:tblHeader/>
        </w:trPr>
        <w:tc>
          <w:tcPr>
            <w:tcW w:w="519" w:type="pct"/>
            <w:tcBorders>
              <w:top w:val="single" w:sz="8" w:space="0" w:color="000000"/>
              <w:left w:val="single" w:sz="8" w:space="0" w:color="000000"/>
              <w:bottom w:val="single" w:sz="8" w:space="0" w:color="000000"/>
              <w:right w:val="single" w:sz="8" w:space="0" w:color="000000"/>
            </w:tcBorders>
            <w:noWrap/>
            <w:tcMar>
              <w:top w:w="40" w:type="dxa"/>
              <w:left w:w="200" w:type="dxa"/>
              <w:bottom w:w="40" w:type="dxa"/>
              <w:right w:w="200" w:type="dxa"/>
            </w:tcMar>
            <w:vAlign w:val="center"/>
          </w:tcPr>
          <w:p>
            <w:pPr>
              <w:widowControl/>
              <w:jc w:val="center"/>
              <w:rPr>
                <w:rFonts w:cs="Times New Roman"/>
                <w:b/>
                <w:color w:val="000000"/>
                <w:sz w:val="16"/>
              </w:rPr>
            </w:pPr>
            <w:r>
              <w:rPr>
                <w:rFonts w:cs="Times New Roman"/>
                <w:b/>
                <w:color w:val="000000"/>
                <w:sz w:val="16"/>
              </w:rPr>
              <w:t>剂量组</w:t>
            </w:r>
          </w:p>
          <w:p>
            <w:pPr>
              <w:widowControl/>
              <w:jc w:val="center"/>
              <w:rPr>
                <w:rFonts w:cs="Times New Roman"/>
                <w:b/>
                <w:color w:val="000000"/>
                <w:sz w:val="16"/>
              </w:rPr>
            </w:pPr>
            <w:r>
              <w:rPr>
                <w:rFonts w:cs="Times New Roman"/>
                <w:b/>
                <w:color w:val="000000"/>
                <w:sz w:val="16"/>
              </w:rPr>
              <w:t>(mg)</w:t>
            </w:r>
          </w:p>
        </w:tc>
        <w:tc>
          <w:tcPr>
            <w:tcW w:w="643" w:type="pct"/>
            <w:tcBorders>
              <w:top w:val="outset" w:sz="8" w:space="0" w:color="000000"/>
              <w:left w:val="outset" w:sz="8" w:space="0" w:color="000000"/>
              <w:bottom w:val="outset" w:sz="8" w:space="0" w:color="000000"/>
              <w:right w:val="outset" w:sz="8" w:space="0" w:color="000000"/>
            </w:tcBorders>
            <w:tcMar>
              <w:top w:w="40" w:type="dxa"/>
              <w:left w:w="200" w:type="dxa"/>
              <w:bottom w:w="40" w:type="dxa"/>
              <w:right w:w="200" w:type="dxa"/>
            </w:tcMar>
            <w:vAlign w:val="center"/>
          </w:tcPr>
          <w:p>
            <w:pPr>
              <w:widowControl/>
              <w:jc w:val="center"/>
              <w:rPr>
                <w:rFonts w:cs="Times New Roman"/>
                <w:b/>
                <w:color w:val="000000"/>
                <w:sz w:val="16"/>
              </w:rPr>
            </w:pPr>
            <w:r>
              <w:rPr>
                <w:rFonts w:cs="Times New Roman"/>
                <w:b/>
                <w:color w:val="000000"/>
                <w:sz w:val="16"/>
              </w:rPr>
              <w:t>统计</w:t>
            </w:r>
            <w:r>
              <w:rPr>
                <w:rFonts w:cs="Times New Roman"/>
                <w:b/>
                <w:color w:val="000000"/>
                <w:sz w:val="16"/>
                <w:u w:val="dotted"/>
              </w:rPr>
              <w:t>量</w:t>
            </w:r>
          </w:p>
        </w:tc>
        <w:tc>
          <w:tcPr>
            <w:tcW w:w="447" w:type="pct"/>
            <w:tcBorders>
              <w:top w:val="single" w:sz="8" w:space="0" w:color="000000"/>
              <w:left w:val="single" w:sz="8" w:space="0" w:color="000000"/>
              <w:bottom w:val="single" w:sz="8" w:space="0" w:color="000000"/>
              <w:right w:val="single" w:sz="8" w:space="0" w:color="000000"/>
            </w:tcBorders>
            <w:noWrap/>
            <w:tcMar>
              <w:top w:w="40" w:type="dxa"/>
              <w:left w:w="200" w:type="dxa"/>
              <w:bottom w:w="40" w:type="dxa"/>
              <w:right w:w="200" w:type="dxa"/>
            </w:tcMar>
            <w:vAlign w:val="center"/>
          </w:tcPr>
          <w:p>
            <w:pPr>
              <w:widowControl/>
              <w:jc w:val="center"/>
              <w:rPr>
                <w:rFonts w:cs="Times New Roman"/>
                <w:b/>
                <w:color w:val="000000"/>
                <w:sz w:val="16"/>
              </w:rPr>
            </w:pPr>
            <w:r>
              <w:rPr>
                <w:rFonts w:cs="Times New Roman"/>
                <w:b/>
                <w:color w:val="000000"/>
                <w:sz w:val="16"/>
              </w:rPr>
              <w:t>T</w:t>
            </w:r>
            <w:r>
              <w:rPr>
                <w:rFonts w:cs="Times New Roman"/>
                <w:b/>
                <w:color w:val="000000"/>
                <w:sz w:val="16"/>
                <w:vertAlign w:val="subscript"/>
              </w:rPr>
              <w:t>max</w:t>
            </w:r>
          </w:p>
          <w:p>
            <w:pPr>
              <w:widowControl/>
              <w:jc w:val="center"/>
              <w:rPr>
                <w:rFonts w:cs="Times New Roman"/>
                <w:b/>
                <w:color w:val="000000"/>
                <w:sz w:val="16"/>
              </w:rPr>
            </w:pPr>
            <w:r>
              <w:rPr>
                <w:rFonts w:cs="Times New Roman"/>
                <w:b/>
                <w:color w:val="000000"/>
                <w:sz w:val="16"/>
              </w:rPr>
              <w:t>(hr)</w:t>
            </w:r>
          </w:p>
        </w:tc>
        <w:tc>
          <w:tcPr>
            <w:tcW w:w="535" w:type="pct"/>
            <w:tcBorders>
              <w:top w:val="single" w:sz="8" w:space="0" w:color="000000"/>
              <w:left w:val="single" w:sz="8" w:space="0" w:color="000000"/>
              <w:bottom w:val="single" w:sz="8" w:space="0" w:color="000000"/>
              <w:right w:val="single" w:sz="8" w:space="0" w:color="000000"/>
            </w:tcBorders>
            <w:noWrap/>
            <w:tcMar>
              <w:top w:w="40" w:type="dxa"/>
              <w:left w:w="200" w:type="dxa"/>
              <w:bottom w:w="40" w:type="dxa"/>
              <w:right w:w="200" w:type="dxa"/>
            </w:tcMar>
            <w:vAlign w:val="center"/>
          </w:tcPr>
          <w:p>
            <w:pPr>
              <w:widowControl/>
              <w:jc w:val="center"/>
              <w:rPr>
                <w:rFonts w:cs="Times New Roman"/>
                <w:b/>
                <w:color w:val="000000"/>
                <w:sz w:val="16"/>
              </w:rPr>
            </w:pPr>
            <w:r>
              <w:rPr>
                <w:rFonts w:cs="Times New Roman"/>
                <w:b/>
                <w:color w:val="000000"/>
                <w:sz w:val="16"/>
              </w:rPr>
              <w:t>C</w:t>
            </w:r>
            <w:r>
              <w:rPr>
                <w:rFonts w:cs="Times New Roman"/>
                <w:b/>
                <w:color w:val="000000"/>
                <w:sz w:val="16"/>
                <w:vertAlign w:val="subscript"/>
              </w:rPr>
              <w:t>max</w:t>
            </w:r>
          </w:p>
          <w:p>
            <w:pPr>
              <w:widowControl/>
              <w:jc w:val="center"/>
              <w:rPr>
                <w:rFonts w:cs="Times New Roman"/>
                <w:b/>
                <w:color w:val="000000"/>
                <w:sz w:val="16"/>
              </w:rPr>
            </w:pPr>
            <w:r>
              <w:rPr>
                <w:rFonts w:cs="Times New Roman"/>
                <w:b/>
                <w:color w:val="000000"/>
                <w:sz w:val="16"/>
              </w:rPr>
              <w:t>(ng/mL)</w:t>
            </w:r>
          </w:p>
        </w:tc>
        <w:tc>
          <w:tcPr>
            <w:tcW w:w="681" w:type="pct"/>
            <w:tcBorders>
              <w:top w:val="single" w:sz="8" w:space="0" w:color="000000"/>
              <w:left w:val="single" w:sz="8" w:space="0" w:color="000000"/>
              <w:bottom w:val="single" w:sz="8" w:space="0" w:color="000000"/>
              <w:right w:val="single" w:sz="8" w:space="0" w:color="000000"/>
            </w:tcBorders>
            <w:noWrap/>
            <w:tcMar>
              <w:top w:w="40" w:type="dxa"/>
              <w:left w:w="200" w:type="dxa"/>
              <w:bottom w:w="40" w:type="dxa"/>
              <w:right w:w="200" w:type="dxa"/>
            </w:tcMar>
            <w:vAlign w:val="center"/>
          </w:tcPr>
          <w:p>
            <w:pPr>
              <w:widowControl/>
              <w:jc w:val="center"/>
              <w:rPr>
                <w:rFonts w:cs="Times New Roman"/>
                <w:b/>
                <w:color w:val="000000"/>
                <w:sz w:val="16"/>
              </w:rPr>
            </w:pPr>
            <w:r>
              <w:rPr>
                <w:rFonts w:cs="Times New Roman"/>
                <w:b/>
                <w:color w:val="000000"/>
                <w:sz w:val="16"/>
              </w:rPr>
              <w:t>AUC</w:t>
            </w:r>
            <w:r>
              <w:rPr>
                <w:rFonts w:cs="Times New Roman"/>
                <w:b/>
                <w:color w:val="000000"/>
                <w:sz w:val="16"/>
                <w:vertAlign w:val="subscript"/>
              </w:rPr>
              <w:t>0-t</w:t>
            </w:r>
          </w:p>
          <w:p>
            <w:pPr>
              <w:widowControl/>
              <w:jc w:val="center"/>
              <w:rPr>
                <w:rFonts w:cs="Times New Roman"/>
                <w:b/>
                <w:color w:val="000000"/>
                <w:sz w:val="16"/>
              </w:rPr>
            </w:pPr>
            <w:r>
              <w:rPr>
                <w:rFonts w:cs="Times New Roman"/>
                <w:b/>
                <w:color w:val="000000"/>
                <w:sz w:val="16"/>
              </w:rPr>
              <w:t>(hr*ng/mL)</w:t>
            </w:r>
          </w:p>
        </w:tc>
        <w:tc>
          <w:tcPr>
            <w:tcW w:w="682" w:type="pct"/>
            <w:tcBorders>
              <w:top w:val="single" w:sz="8" w:space="0" w:color="000000"/>
              <w:left w:val="single" w:sz="8" w:space="0" w:color="000000"/>
              <w:bottom w:val="single" w:sz="8" w:space="0" w:color="000000"/>
              <w:right w:val="single" w:sz="8" w:space="0" w:color="000000"/>
            </w:tcBorders>
            <w:noWrap/>
            <w:tcMar>
              <w:top w:w="40" w:type="dxa"/>
              <w:left w:w="200" w:type="dxa"/>
              <w:bottom w:w="40" w:type="dxa"/>
              <w:right w:w="200" w:type="dxa"/>
            </w:tcMar>
            <w:vAlign w:val="center"/>
          </w:tcPr>
          <w:p>
            <w:pPr>
              <w:widowControl/>
              <w:jc w:val="center"/>
              <w:rPr>
                <w:rFonts w:cs="Times New Roman"/>
                <w:b/>
                <w:color w:val="000000"/>
                <w:sz w:val="16"/>
              </w:rPr>
            </w:pPr>
            <w:r>
              <w:rPr>
                <w:rFonts w:cs="Times New Roman"/>
                <w:b/>
                <w:color w:val="000000"/>
                <w:sz w:val="16"/>
              </w:rPr>
              <w:t>AUC</w:t>
            </w:r>
            <w:r>
              <w:rPr>
                <w:rFonts w:cs="Times New Roman"/>
                <w:b/>
                <w:color w:val="000000"/>
                <w:sz w:val="16"/>
                <w:vertAlign w:val="subscript"/>
              </w:rPr>
              <w:t>0-∞</w:t>
            </w:r>
          </w:p>
          <w:p>
            <w:pPr>
              <w:widowControl/>
              <w:jc w:val="center"/>
              <w:rPr>
                <w:rFonts w:cs="Times New Roman"/>
                <w:b/>
                <w:color w:val="000000"/>
                <w:sz w:val="16"/>
              </w:rPr>
            </w:pPr>
            <w:r>
              <w:rPr>
                <w:rFonts w:cs="Times New Roman"/>
                <w:b/>
                <w:color w:val="000000"/>
                <w:sz w:val="16"/>
              </w:rPr>
              <w:t>(hr*ng/mL)</w:t>
            </w:r>
          </w:p>
        </w:tc>
        <w:tc>
          <w:tcPr>
            <w:tcW w:w="546" w:type="pct"/>
            <w:tcBorders>
              <w:top w:val="single" w:sz="8" w:space="0" w:color="000000"/>
              <w:left w:val="single" w:sz="8" w:space="0" w:color="000000"/>
              <w:bottom w:val="single" w:sz="8" w:space="0" w:color="000000"/>
              <w:right w:val="single" w:sz="8" w:space="0" w:color="000000"/>
            </w:tcBorders>
            <w:noWrap/>
            <w:tcMar>
              <w:top w:w="40" w:type="dxa"/>
              <w:left w:w="200" w:type="dxa"/>
              <w:bottom w:w="40" w:type="dxa"/>
              <w:right w:w="200" w:type="dxa"/>
            </w:tcMar>
            <w:vAlign w:val="center"/>
          </w:tcPr>
          <w:p>
            <w:pPr>
              <w:widowControl/>
              <w:jc w:val="center"/>
              <w:rPr>
                <w:rFonts w:cs="Times New Roman"/>
                <w:b/>
                <w:color w:val="000000"/>
                <w:sz w:val="16"/>
              </w:rPr>
            </w:pPr>
            <w:r>
              <w:rPr>
                <w:rFonts w:cs="Times New Roman"/>
                <w:b/>
                <w:color w:val="000000"/>
                <w:sz w:val="16"/>
              </w:rPr>
              <w:t>Vd/F</w:t>
            </w:r>
          </w:p>
          <w:p>
            <w:pPr>
              <w:widowControl/>
              <w:jc w:val="center"/>
              <w:rPr>
                <w:rFonts w:cs="Times New Roman"/>
                <w:b/>
                <w:color w:val="000000"/>
                <w:sz w:val="16"/>
              </w:rPr>
            </w:pPr>
            <w:r>
              <w:rPr>
                <w:rFonts w:cs="Times New Roman"/>
                <w:b/>
                <w:color w:val="000000"/>
                <w:sz w:val="16"/>
              </w:rPr>
              <w:t>(L)</w:t>
            </w:r>
          </w:p>
        </w:tc>
        <w:tc>
          <w:tcPr>
            <w:tcW w:w="497" w:type="pct"/>
            <w:tcBorders>
              <w:top w:val="single" w:sz="8" w:space="0" w:color="000000"/>
              <w:left w:val="single" w:sz="8" w:space="0" w:color="000000"/>
              <w:bottom w:val="single" w:sz="8" w:space="0" w:color="000000"/>
              <w:right w:val="single" w:sz="8" w:space="0" w:color="000000"/>
            </w:tcBorders>
            <w:noWrap/>
            <w:tcMar>
              <w:top w:w="40" w:type="dxa"/>
              <w:left w:w="200" w:type="dxa"/>
              <w:bottom w:w="40" w:type="dxa"/>
              <w:right w:w="200" w:type="dxa"/>
            </w:tcMar>
            <w:vAlign w:val="center"/>
          </w:tcPr>
          <w:p>
            <w:pPr>
              <w:widowControl/>
              <w:jc w:val="center"/>
              <w:rPr>
                <w:rFonts w:cs="Times New Roman"/>
                <w:b/>
                <w:color w:val="000000"/>
                <w:sz w:val="16"/>
              </w:rPr>
            </w:pPr>
            <w:r>
              <w:rPr>
                <w:rFonts w:cs="Times New Roman"/>
                <w:b/>
                <w:color w:val="000000"/>
                <w:sz w:val="16"/>
              </w:rPr>
              <w:t>CL/F</w:t>
            </w:r>
          </w:p>
          <w:p>
            <w:pPr>
              <w:widowControl/>
              <w:jc w:val="center"/>
              <w:rPr>
                <w:rFonts w:cs="Times New Roman"/>
                <w:b/>
                <w:color w:val="000000"/>
                <w:sz w:val="16"/>
              </w:rPr>
            </w:pPr>
            <w:r>
              <w:rPr>
                <w:rFonts w:cs="Times New Roman"/>
                <w:b/>
                <w:color w:val="000000"/>
                <w:sz w:val="16"/>
              </w:rPr>
              <w:t>(L/hr)</w:t>
            </w:r>
          </w:p>
        </w:tc>
        <w:tc>
          <w:tcPr>
            <w:tcW w:w="447" w:type="pct"/>
            <w:tcBorders>
              <w:top w:val="single" w:sz="8" w:space="0" w:color="000000"/>
              <w:left w:val="single" w:sz="8" w:space="0" w:color="000000"/>
              <w:bottom w:val="single" w:sz="8" w:space="0" w:color="000000"/>
              <w:right w:val="single" w:sz="8" w:space="0" w:color="000000"/>
            </w:tcBorders>
            <w:noWrap/>
            <w:tcMar>
              <w:top w:w="40" w:type="dxa"/>
              <w:left w:w="200" w:type="dxa"/>
              <w:bottom w:w="40" w:type="dxa"/>
              <w:right w:w="200" w:type="dxa"/>
            </w:tcMar>
            <w:vAlign w:val="center"/>
          </w:tcPr>
          <w:p>
            <w:pPr>
              <w:widowControl/>
              <w:jc w:val="center"/>
              <w:rPr>
                <w:rFonts w:cs="Times New Roman"/>
                <w:b/>
                <w:color w:val="000000"/>
                <w:sz w:val="16"/>
              </w:rPr>
            </w:pPr>
            <w:r>
              <w:rPr>
                <w:rFonts w:cs="Times New Roman"/>
                <w:b/>
                <w:color w:val="000000"/>
                <w:sz w:val="16"/>
              </w:rPr>
              <w:t>t</w:t>
            </w:r>
            <w:r>
              <w:rPr>
                <w:rFonts w:cs="Times New Roman"/>
                <w:b/>
                <w:color w:val="000000"/>
                <w:sz w:val="16"/>
                <w:vertAlign w:val="subscript"/>
              </w:rPr>
              <w:t>1/2</w:t>
            </w:r>
          </w:p>
          <w:p>
            <w:pPr>
              <w:widowControl/>
              <w:jc w:val="center"/>
              <w:rPr>
                <w:rFonts w:cs="Times New Roman"/>
                <w:b/>
                <w:color w:val="000000"/>
                <w:sz w:val="16"/>
              </w:rPr>
            </w:pPr>
            <w:r>
              <w:rPr>
                <w:rFonts w:cs="Times New Roman"/>
                <w:b/>
                <w:color w:val="000000"/>
                <w:sz w:val="16"/>
              </w:rPr>
              <w:t>(hr)</w:t>
            </w:r>
          </w:p>
        </w:tc>
      </w:tr>
      <w:tr>
        <w:tblPrEx>
          <w:tblW w:w="5000" w:type="pct"/>
          <w:tblInd w:w="0" w:type="dxa"/>
          <w:tblCellMar>
            <w:top w:w="0" w:type="dxa"/>
            <w:left w:w="108" w:type="dxa"/>
            <w:bottom w:w="0" w:type="dxa"/>
            <w:right w:w="108" w:type="dxa"/>
          </w:tblCellMar>
        </w:tblPrEx>
        <w:trPr>
          <w:trHeight w:val="340"/>
        </w:trPr>
        <w:tc>
          <w:tcPr>
            <w:tcW w:w="519" w:type="pct"/>
            <w:vMerge w:val="restart"/>
            <w:tcBorders>
              <w:top w:val="outset" w:sz="8" w:space="0" w:color="000000"/>
              <w:left w:val="outset" w:sz="8" w:space="0" w:color="000000"/>
              <w:right w:val="outset" w:sz="8" w:space="0" w:color="000000"/>
            </w:tcBorders>
            <w:tcMar>
              <w:top w:w="40" w:type="dxa"/>
              <w:left w:w="200" w:type="dxa"/>
              <w:bottom w:w="40" w:type="dxa"/>
              <w:right w:w="200" w:type="dxa"/>
            </w:tcMar>
            <w:vAlign w:val="center"/>
          </w:tcPr>
          <w:p>
            <w:pPr>
              <w:jc w:val="center"/>
              <w:rPr>
                <w:rFonts w:cs="Times New Roman"/>
                <w:color w:val="000000"/>
                <w:sz w:val="18"/>
              </w:rPr>
            </w:pPr>
            <w:r>
              <w:rPr>
                <w:rFonts w:cs="Times New Roman"/>
                <w:color w:val="000000"/>
                <w:sz w:val="18"/>
              </w:rPr>
              <w:t>20</w:t>
            </w:r>
          </w:p>
          <w:p>
            <w:pPr>
              <w:jc w:val="center"/>
              <w:rPr>
                <w:rFonts w:cs="Times New Roman"/>
                <w:color w:val="000000"/>
                <w:sz w:val="18"/>
              </w:rPr>
            </w:pPr>
            <w:r>
              <w:rPr>
                <w:rFonts w:cs="Times New Roman"/>
                <w:color w:val="000000"/>
                <w:sz w:val="18"/>
              </w:rPr>
              <w:t>(n=2)</w:t>
            </w:r>
          </w:p>
        </w:tc>
        <w:tc>
          <w:tcPr>
            <w:tcW w:w="643" w:type="pct"/>
            <w:tcBorders>
              <w:top w:val="outset" w:sz="8" w:space="0" w:color="000000"/>
              <w:left w:val="outset" w:sz="8" w:space="0" w:color="000000"/>
              <w:bottom w:val="outset" w:sz="8" w:space="0" w:color="000000"/>
              <w:right w:val="outset" w:sz="8" w:space="0" w:color="000000"/>
            </w:tcBorders>
            <w:tcMar>
              <w:top w:w="40" w:type="dxa"/>
              <w:left w:w="200" w:type="dxa"/>
              <w:bottom w:w="40" w:type="dxa"/>
              <w:right w:w="200" w:type="dxa"/>
            </w:tcMar>
            <w:vAlign w:val="center"/>
          </w:tcPr>
          <w:p>
            <w:pPr>
              <w:widowControl/>
              <w:jc w:val="center"/>
              <w:rPr>
                <w:rFonts w:cs="Times New Roman"/>
                <w:color w:val="000000"/>
                <w:sz w:val="18"/>
              </w:rPr>
            </w:pPr>
            <w:r>
              <w:rPr>
                <w:rFonts w:cs="Times New Roman"/>
                <w:color w:val="000000"/>
                <w:sz w:val="18"/>
              </w:rPr>
              <w:t>Geometric Mean</w:t>
            </w:r>
          </w:p>
        </w:tc>
        <w:tc>
          <w:tcPr>
            <w:tcW w:w="447" w:type="pct"/>
            <w:tcBorders>
              <w:top w:val="outset" w:sz="8" w:space="0" w:color="000000"/>
              <w:left w:val="outset" w:sz="8" w:space="0" w:color="000000"/>
              <w:bottom w:val="outset" w:sz="8" w:space="0" w:color="000000"/>
              <w:right w:val="outset" w:sz="8" w:space="0" w:color="000000"/>
            </w:tcBorders>
            <w:tcMar>
              <w:top w:w="40" w:type="dxa"/>
              <w:left w:w="200" w:type="dxa"/>
              <w:bottom w:w="40" w:type="dxa"/>
              <w:right w:w="200" w:type="dxa"/>
            </w:tcMar>
            <w:vAlign w:val="center"/>
          </w:tcPr>
          <w:p>
            <w:pPr>
              <w:widowControl/>
              <w:jc w:val="center"/>
              <w:rPr>
                <w:rFonts w:cs="Times New Roman"/>
                <w:color w:val="000000"/>
                <w:sz w:val="18"/>
              </w:rPr>
            </w:pPr>
            <w:r>
              <w:rPr>
                <w:rFonts w:cs="Times New Roman"/>
                <w:color w:val="000000"/>
                <w:sz w:val="18"/>
              </w:rPr>
              <w:t>4.98</w:t>
            </w:r>
          </w:p>
        </w:tc>
        <w:tc>
          <w:tcPr>
            <w:tcW w:w="535" w:type="pct"/>
            <w:tcBorders>
              <w:top w:val="outset" w:sz="8" w:space="0" w:color="000000"/>
              <w:left w:val="outset" w:sz="8" w:space="0" w:color="000000"/>
              <w:bottom w:val="outset" w:sz="8" w:space="0" w:color="000000"/>
              <w:right w:val="outset" w:sz="8" w:space="0" w:color="000000"/>
            </w:tcBorders>
            <w:tcMar>
              <w:top w:w="40" w:type="dxa"/>
              <w:left w:w="200" w:type="dxa"/>
              <w:bottom w:w="40" w:type="dxa"/>
              <w:right w:w="200" w:type="dxa"/>
            </w:tcMar>
            <w:vAlign w:val="center"/>
          </w:tcPr>
          <w:p>
            <w:pPr>
              <w:widowControl/>
              <w:jc w:val="center"/>
              <w:rPr>
                <w:rFonts w:cs="Times New Roman"/>
                <w:color w:val="000000"/>
                <w:sz w:val="18"/>
              </w:rPr>
            </w:pPr>
            <w:r>
              <w:rPr>
                <w:rFonts w:cs="Times New Roman"/>
                <w:color w:val="000000"/>
                <w:sz w:val="18"/>
              </w:rPr>
              <w:t>3.99</w:t>
            </w:r>
          </w:p>
        </w:tc>
        <w:tc>
          <w:tcPr>
            <w:tcW w:w="681" w:type="pct"/>
            <w:tcBorders>
              <w:top w:val="outset" w:sz="8" w:space="0" w:color="000000"/>
              <w:left w:val="outset" w:sz="8" w:space="0" w:color="000000"/>
              <w:bottom w:val="outset" w:sz="8" w:space="0" w:color="000000"/>
              <w:right w:val="outset" w:sz="8" w:space="0" w:color="000000"/>
            </w:tcBorders>
            <w:tcMar>
              <w:top w:w="40" w:type="dxa"/>
              <w:left w:w="200" w:type="dxa"/>
              <w:bottom w:w="40" w:type="dxa"/>
              <w:right w:w="200" w:type="dxa"/>
            </w:tcMar>
            <w:vAlign w:val="center"/>
          </w:tcPr>
          <w:p>
            <w:pPr>
              <w:widowControl/>
              <w:jc w:val="center"/>
              <w:rPr>
                <w:rFonts w:cs="Times New Roman"/>
                <w:color w:val="000000"/>
                <w:sz w:val="18"/>
              </w:rPr>
            </w:pPr>
            <w:r>
              <w:rPr>
                <w:rFonts w:cs="Times New Roman"/>
                <w:color w:val="000000"/>
                <w:sz w:val="18"/>
              </w:rPr>
              <w:t>99.68</w:t>
            </w:r>
          </w:p>
        </w:tc>
        <w:tc>
          <w:tcPr>
            <w:tcW w:w="682" w:type="pct"/>
            <w:tcBorders>
              <w:top w:val="outset" w:sz="8" w:space="0" w:color="000000"/>
              <w:left w:val="outset" w:sz="8" w:space="0" w:color="000000"/>
              <w:bottom w:val="outset" w:sz="8" w:space="0" w:color="000000"/>
              <w:right w:val="outset" w:sz="8" w:space="0" w:color="000000"/>
            </w:tcBorders>
            <w:tcMar>
              <w:top w:w="40" w:type="dxa"/>
              <w:left w:w="200" w:type="dxa"/>
              <w:bottom w:w="40" w:type="dxa"/>
              <w:right w:w="200" w:type="dxa"/>
            </w:tcMar>
            <w:vAlign w:val="center"/>
          </w:tcPr>
          <w:p>
            <w:pPr>
              <w:widowControl/>
              <w:jc w:val="center"/>
              <w:rPr>
                <w:rFonts w:cs="Times New Roman"/>
                <w:color w:val="000000"/>
                <w:sz w:val="18"/>
              </w:rPr>
            </w:pPr>
            <w:r>
              <w:rPr>
                <w:rFonts w:cs="Times New Roman"/>
                <w:color w:val="000000"/>
                <w:sz w:val="18"/>
              </w:rPr>
              <w:t>126.49</w:t>
            </w:r>
          </w:p>
        </w:tc>
        <w:tc>
          <w:tcPr>
            <w:tcW w:w="546" w:type="pct"/>
            <w:tcBorders>
              <w:top w:val="outset" w:sz="8" w:space="0" w:color="000000"/>
              <w:left w:val="outset" w:sz="8" w:space="0" w:color="000000"/>
              <w:bottom w:val="outset" w:sz="8" w:space="0" w:color="000000"/>
              <w:right w:val="outset" w:sz="8" w:space="0" w:color="000000"/>
            </w:tcBorders>
            <w:tcMar>
              <w:top w:w="40" w:type="dxa"/>
              <w:left w:w="200" w:type="dxa"/>
              <w:bottom w:w="40" w:type="dxa"/>
              <w:right w:w="200" w:type="dxa"/>
            </w:tcMar>
            <w:vAlign w:val="center"/>
          </w:tcPr>
          <w:p>
            <w:pPr>
              <w:widowControl/>
              <w:jc w:val="center"/>
              <w:rPr>
                <w:rFonts w:cs="Times New Roman"/>
                <w:color w:val="000000"/>
                <w:sz w:val="18"/>
              </w:rPr>
            </w:pPr>
            <w:r>
              <w:rPr>
                <w:rFonts w:cs="Times New Roman"/>
                <w:color w:val="000000"/>
                <w:sz w:val="18"/>
              </w:rPr>
              <w:t>5624.65</w:t>
            </w:r>
          </w:p>
        </w:tc>
        <w:tc>
          <w:tcPr>
            <w:tcW w:w="497" w:type="pct"/>
            <w:tcBorders>
              <w:top w:val="outset" w:sz="8" w:space="0" w:color="000000"/>
              <w:left w:val="outset" w:sz="8" w:space="0" w:color="000000"/>
              <w:bottom w:val="outset" w:sz="8" w:space="0" w:color="000000"/>
              <w:right w:val="outset" w:sz="8" w:space="0" w:color="000000"/>
            </w:tcBorders>
            <w:tcMar>
              <w:top w:w="40" w:type="dxa"/>
              <w:left w:w="200" w:type="dxa"/>
              <w:bottom w:w="40" w:type="dxa"/>
              <w:right w:w="200" w:type="dxa"/>
            </w:tcMar>
            <w:vAlign w:val="center"/>
          </w:tcPr>
          <w:p>
            <w:pPr>
              <w:widowControl/>
              <w:jc w:val="center"/>
              <w:rPr>
                <w:rFonts w:cs="Times New Roman"/>
                <w:color w:val="000000"/>
                <w:sz w:val="18"/>
              </w:rPr>
            </w:pPr>
            <w:r>
              <w:rPr>
                <w:rFonts w:cs="Times New Roman"/>
                <w:color w:val="000000"/>
                <w:sz w:val="18"/>
              </w:rPr>
              <w:t>158.11</w:t>
            </w:r>
          </w:p>
        </w:tc>
        <w:tc>
          <w:tcPr>
            <w:tcW w:w="447" w:type="pct"/>
            <w:tcBorders>
              <w:top w:val="outset" w:sz="8" w:space="0" w:color="000000"/>
              <w:left w:val="outset" w:sz="8" w:space="0" w:color="000000"/>
              <w:bottom w:val="outset" w:sz="8" w:space="0" w:color="000000"/>
              <w:right w:val="outset" w:sz="8" w:space="0" w:color="000000"/>
            </w:tcBorders>
            <w:tcMar>
              <w:top w:w="40" w:type="dxa"/>
              <w:left w:w="200" w:type="dxa"/>
              <w:bottom w:w="40" w:type="dxa"/>
              <w:right w:w="200" w:type="dxa"/>
            </w:tcMar>
            <w:vAlign w:val="center"/>
          </w:tcPr>
          <w:p>
            <w:pPr>
              <w:widowControl/>
              <w:jc w:val="center"/>
              <w:rPr>
                <w:rFonts w:cs="Times New Roman"/>
                <w:color w:val="000000"/>
                <w:sz w:val="18"/>
              </w:rPr>
            </w:pPr>
            <w:r>
              <w:rPr>
                <w:rFonts w:cs="Times New Roman"/>
                <w:color w:val="000000"/>
                <w:sz w:val="18"/>
              </w:rPr>
              <w:t>24.66</w:t>
            </w:r>
          </w:p>
        </w:tc>
      </w:tr>
      <w:tr>
        <w:tblPrEx>
          <w:tblW w:w="5000" w:type="pct"/>
          <w:tblInd w:w="0" w:type="dxa"/>
          <w:tblCellMar>
            <w:top w:w="0" w:type="dxa"/>
            <w:left w:w="108" w:type="dxa"/>
            <w:bottom w:w="0" w:type="dxa"/>
            <w:right w:w="108" w:type="dxa"/>
          </w:tblCellMar>
        </w:tblPrEx>
        <w:trPr>
          <w:trHeight w:val="340"/>
        </w:trPr>
        <w:tc>
          <w:tcPr>
            <w:tcW w:w="519" w:type="pct"/>
            <w:vMerge/>
            <w:tcBorders>
              <w:left w:val="outset" w:sz="8" w:space="0" w:color="000000"/>
              <w:bottom w:val="outset" w:sz="8" w:space="0" w:color="000000"/>
              <w:right w:val="outset" w:sz="8" w:space="0" w:color="000000"/>
            </w:tcBorders>
            <w:tcMar>
              <w:top w:w="40" w:type="dxa"/>
              <w:left w:w="200" w:type="dxa"/>
              <w:bottom w:w="40" w:type="dxa"/>
              <w:right w:w="200" w:type="dxa"/>
            </w:tcMar>
            <w:vAlign w:val="center"/>
          </w:tcPr>
          <w:p>
            <w:pPr>
              <w:rPr>
                <w:rFonts w:cs="Times New Roman"/>
                <w:color w:val="000000"/>
                <w:sz w:val="18"/>
              </w:rPr>
            </w:pPr>
          </w:p>
        </w:tc>
        <w:tc>
          <w:tcPr>
            <w:tcW w:w="643" w:type="pct"/>
            <w:tcBorders>
              <w:top w:val="outset" w:sz="8" w:space="0" w:color="000000"/>
              <w:left w:val="outset" w:sz="8" w:space="0" w:color="000000"/>
              <w:bottom w:val="outset" w:sz="8" w:space="0" w:color="000000"/>
              <w:right w:val="outset" w:sz="8" w:space="0" w:color="000000"/>
            </w:tcBorders>
            <w:tcMar>
              <w:top w:w="40" w:type="dxa"/>
              <w:left w:w="200" w:type="dxa"/>
              <w:bottom w:w="40" w:type="dxa"/>
              <w:right w:w="200" w:type="dxa"/>
            </w:tcMar>
            <w:vAlign w:val="center"/>
          </w:tcPr>
          <w:p>
            <w:pPr>
              <w:widowControl/>
              <w:jc w:val="center"/>
              <w:rPr>
                <w:rFonts w:cs="Times New Roman"/>
                <w:color w:val="000000"/>
                <w:sz w:val="18"/>
              </w:rPr>
            </w:pPr>
            <w:r>
              <w:rPr>
                <w:rFonts w:cs="Times New Roman"/>
                <w:color w:val="000000"/>
                <w:sz w:val="18"/>
              </w:rPr>
              <w:t>Geometric CV%</w:t>
            </w:r>
          </w:p>
        </w:tc>
        <w:tc>
          <w:tcPr>
            <w:tcW w:w="447" w:type="pct"/>
            <w:tcBorders>
              <w:top w:val="outset" w:sz="8" w:space="0" w:color="000000"/>
              <w:left w:val="outset" w:sz="8" w:space="0" w:color="000000"/>
              <w:bottom w:val="outset" w:sz="8" w:space="0" w:color="000000"/>
              <w:right w:val="outset" w:sz="8" w:space="0" w:color="000000"/>
            </w:tcBorders>
            <w:tcMar>
              <w:top w:w="40" w:type="dxa"/>
              <w:left w:w="200" w:type="dxa"/>
              <w:bottom w:w="40" w:type="dxa"/>
              <w:right w:w="200" w:type="dxa"/>
            </w:tcMar>
            <w:vAlign w:val="center"/>
          </w:tcPr>
          <w:p>
            <w:pPr>
              <w:widowControl/>
              <w:jc w:val="center"/>
              <w:rPr>
                <w:rFonts w:cs="Times New Roman"/>
                <w:color w:val="000000"/>
                <w:sz w:val="18"/>
              </w:rPr>
            </w:pPr>
            <w:r>
              <w:rPr>
                <w:rFonts w:cs="Times New Roman"/>
                <w:color w:val="000000"/>
                <w:sz w:val="18"/>
              </w:rPr>
              <w:t>3.98, 5.97</w:t>
            </w:r>
          </w:p>
        </w:tc>
        <w:tc>
          <w:tcPr>
            <w:tcW w:w="535" w:type="pct"/>
            <w:tcBorders>
              <w:top w:val="outset" w:sz="8" w:space="0" w:color="000000"/>
              <w:left w:val="outset" w:sz="8" w:space="0" w:color="000000"/>
              <w:bottom w:val="outset" w:sz="8" w:space="0" w:color="000000"/>
              <w:right w:val="outset" w:sz="8" w:space="0" w:color="000000"/>
            </w:tcBorders>
            <w:tcMar>
              <w:top w:w="40" w:type="dxa"/>
              <w:left w:w="200" w:type="dxa"/>
              <w:bottom w:w="40" w:type="dxa"/>
              <w:right w:w="200" w:type="dxa"/>
            </w:tcMar>
            <w:vAlign w:val="center"/>
          </w:tcPr>
          <w:p>
            <w:pPr>
              <w:widowControl/>
              <w:jc w:val="center"/>
              <w:rPr>
                <w:rFonts w:cs="Times New Roman"/>
                <w:color w:val="000000"/>
                <w:sz w:val="18"/>
              </w:rPr>
            </w:pPr>
            <w:r>
              <w:rPr>
                <w:rFonts w:cs="Times New Roman"/>
                <w:color w:val="000000"/>
                <w:sz w:val="18"/>
              </w:rPr>
              <w:t>23.0</w:t>
            </w:r>
          </w:p>
        </w:tc>
        <w:tc>
          <w:tcPr>
            <w:tcW w:w="681" w:type="pct"/>
            <w:tcBorders>
              <w:top w:val="outset" w:sz="8" w:space="0" w:color="000000"/>
              <w:left w:val="outset" w:sz="8" w:space="0" w:color="000000"/>
              <w:bottom w:val="outset" w:sz="8" w:space="0" w:color="000000"/>
              <w:right w:val="outset" w:sz="8" w:space="0" w:color="000000"/>
            </w:tcBorders>
            <w:tcMar>
              <w:top w:w="40" w:type="dxa"/>
              <w:left w:w="200" w:type="dxa"/>
              <w:bottom w:w="40" w:type="dxa"/>
              <w:right w:w="200" w:type="dxa"/>
            </w:tcMar>
            <w:vAlign w:val="center"/>
          </w:tcPr>
          <w:p>
            <w:pPr>
              <w:widowControl/>
              <w:jc w:val="center"/>
              <w:rPr>
                <w:rFonts w:cs="Times New Roman"/>
                <w:color w:val="000000"/>
                <w:sz w:val="18"/>
              </w:rPr>
            </w:pPr>
            <w:r>
              <w:rPr>
                <w:rFonts w:cs="Times New Roman"/>
                <w:color w:val="000000"/>
                <w:sz w:val="18"/>
              </w:rPr>
              <w:t>15.9</w:t>
            </w:r>
          </w:p>
        </w:tc>
        <w:tc>
          <w:tcPr>
            <w:tcW w:w="682" w:type="pct"/>
            <w:tcBorders>
              <w:top w:val="outset" w:sz="8" w:space="0" w:color="000000"/>
              <w:left w:val="outset" w:sz="8" w:space="0" w:color="000000"/>
              <w:bottom w:val="outset" w:sz="8" w:space="0" w:color="000000"/>
              <w:right w:val="outset" w:sz="8" w:space="0" w:color="000000"/>
            </w:tcBorders>
            <w:tcMar>
              <w:top w:w="40" w:type="dxa"/>
              <w:left w:w="200" w:type="dxa"/>
              <w:bottom w:w="40" w:type="dxa"/>
              <w:right w:w="200" w:type="dxa"/>
            </w:tcMar>
            <w:vAlign w:val="center"/>
          </w:tcPr>
          <w:p>
            <w:pPr>
              <w:widowControl/>
              <w:jc w:val="center"/>
              <w:rPr>
                <w:rFonts w:cs="Times New Roman"/>
                <w:color w:val="000000"/>
                <w:sz w:val="18"/>
              </w:rPr>
            </w:pPr>
            <w:r>
              <w:rPr>
                <w:rFonts w:cs="Times New Roman"/>
                <w:color w:val="000000"/>
                <w:sz w:val="18"/>
              </w:rPr>
              <w:t>30.9</w:t>
            </w:r>
          </w:p>
        </w:tc>
        <w:tc>
          <w:tcPr>
            <w:tcW w:w="546" w:type="pct"/>
            <w:tcBorders>
              <w:top w:val="outset" w:sz="8" w:space="0" w:color="000000"/>
              <w:left w:val="outset" w:sz="8" w:space="0" w:color="000000"/>
              <w:bottom w:val="outset" w:sz="8" w:space="0" w:color="000000"/>
              <w:right w:val="outset" w:sz="8" w:space="0" w:color="000000"/>
            </w:tcBorders>
            <w:tcMar>
              <w:top w:w="40" w:type="dxa"/>
              <w:left w:w="200" w:type="dxa"/>
              <w:bottom w:w="40" w:type="dxa"/>
              <w:right w:w="200" w:type="dxa"/>
            </w:tcMar>
            <w:vAlign w:val="center"/>
          </w:tcPr>
          <w:p>
            <w:pPr>
              <w:widowControl/>
              <w:jc w:val="center"/>
              <w:rPr>
                <w:rFonts w:cs="Times New Roman"/>
                <w:color w:val="000000"/>
                <w:sz w:val="18"/>
              </w:rPr>
            </w:pPr>
            <w:r>
              <w:rPr>
                <w:rFonts w:cs="Times New Roman"/>
                <w:color w:val="000000"/>
                <w:sz w:val="18"/>
              </w:rPr>
              <w:t>37.2</w:t>
            </w:r>
          </w:p>
        </w:tc>
        <w:tc>
          <w:tcPr>
            <w:tcW w:w="497" w:type="pct"/>
            <w:tcBorders>
              <w:top w:val="outset" w:sz="8" w:space="0" w:color="000000"/>
              <w:left w:val="outset" w:sz="8" w:space="0" w:color="000000"/>
              <w:bottom w:val="outset" w:sz="8" w:space="0" w:color="000000"/>
              <w:right w:val="outset" w:sz="8" w:space="0" w:color="000000"/>
            </w:tcBorders>
            <w:tcMar>
              <w:top w:w="40" w:type="dxa"/>
              <w:left w:w="200" w:type="dxa"/>
              <w:bottom w:w="40" w:type="dxa"/>
              <w:right w:w="200" w:type="dxa"/>
            </w:tcMar>
            <w:vAlign w:val="center"/>
          </w:tcPr>
          <w:p>
            <w:pPr>
              <w:widowControl/>
              <w:jc w:val="center"/>
              <w:rPr>
                <w:rFonts w:cs="Times New Roman"/>
                <w:color w:val="000000"/>
                <w:sz w:val="18"/>
              </w:rPr>
            </w:pPr>
            <w:r>
              <w:rPr>
                <w:rFonts w:cs="Times New Roman"/>
                <w:color w:val="000000"/>
                <w:sz w:val="18"/>
              </w:rPr>
              <w:t>30.9</w:t>
            </w:r>
          </w:p>
        </w:tc>
        <w:tc>
          <w:tcPr>
            <w:tcW w:w="447" w:type="pct"/>
            <w:tcBorders>
              <w:top w:val="outset" w:sz="8" w:space="0" w:color="000000"/>
              <w:left w:val="outset" w:sz="8" w:space="0" w:color="000000"/>
              <w:bottom w:val="outset" w:sz="8" w:space="0" w:color="000000"/>
              <w:right w:val="outset" w:sz="8" w:space="0" w:color="000000"/>
            </w:tcBorders>
            <w:tcMar>
              <w:top w:w="40" w:type="dxa"/>
              <w:left w:w="200" w:type="dxa"/>
              <w:bottom w:w="40" w:type="dxa"/>
              <w:right w:w="200" w:type="dxa"/>
            </w:tcMar>
            <w:vAlign w:val="center"/>
          </w:tcPr>
          <w:p>
            <w:pPr>
              <w:widowControl/>
              <w:jc w:val="center"/>
              <w:rPr>
                <w:rFonts w:cs="Times New Roman"/>
                <w:color w:val="000000"/>
                <w:sz w:val="18"/>
              </w:rPr>
            </w:pPr>
            <w:r>
              <w:rPr>
                <w:rFonts w:cs="Times New Roman"/>
                <w:color w:val="000000"/>
                <w:sz w:val="18"/>
              </w:rPr>
              <w:t>74.1</w:t>
            </w:r>
          </w:p>
        </w:tc>
      </w:tr>
      <w:tr>
        <w:tblPrEx>
          <w:tblW w:w="5000" w:type="pct"/>
          <w:tblInd w:w="0" w:type="dxa"/>
          <w:tblCellMar>
            <w:top w:w="0" w:type="dxa"/>
            <w:left w:w="108" w:type="dxa"/>
            <w:bottom w:w="0" w:type="dxa"/>
            <w:right w:w="108" w:type="dxa"/>
          </w:tblCellMar>
        </w:tblPrEx>
        <w:trPr>
          <w:trHeight w:val="340"/>
        </w:trPr>
        <w:tc>
          <w:tcPr>
            <w:tcW w:w="519" w:type="pct"/>
            <w:vMerge w:val="restart"/>
            <w:tcBorders>
              <w:top w:val="outset" w:sz="8" w:space="0" w:color="000000"/>
              <w:left w:val="outset" w:sz="8" w:space="0" w:color="000000"/>
              <w:right w:val="outset" w:sz="8" w:space="0" w:color="000000"/>
            </w:tcBorders>
            <w:tcMar>
              <w:top w:w="40" w:type="dxa"/>
              <w:left w:w="200" w:type="dxa"/>
              <w:bottom w:w="40" w:type="dxa"/>
              <w:right w:w="200" w:type="dxa"/>
            </w:tcMar>
            <w:vAlign w:val="center"/>
          </w:tcPr>
          <w:p>
            <w:pPr>
              <w:jc w:val="center"/>
              <w:rPr>
                <w:rFonts w:cs="Times New Roman"/>
                <w:color w:val="000000"/>
                <w:sz w:val="18"/>
              </w:rPr>
            </w:pPr>
            <w:r>
              <w:rPr>
                <w:rFonts w:cs="Times New Roman"/>
                <w:color w:val="000000"/>
                <w:sz w:val="18"/>
              </w:rPr>
              <w:t>40</w:t>
            </w:r>
          </w:p>
          <w:p>
            <w:pPr>
              <w:jc w:val="center"/>
              <w:rPr>
                <w:rFonts w:cs="Times New Roman"/>
                <w:color w:val="000000"/>
                <w:sz w:val="18"/>
              </w:rPr>
            </w:pPr>
            <w:r>
              <w:rPr>
                <w:rFonts w:cs="Times New Roman"/>
                <w:color w:val="000000"/>
                <w:sz w:val="18"/>
              </w:rPr>
              <w:t>(n=6)</w:t>
            </w:r>
          </w:p>
        </w:tc>
        <w:tc>
          <w:tcPr>
            <w:tcW w:w="643" w:type="pct"/>
            <w:tcBorders>
              <w:top w:val="outset" w:sz="8" w:space="0" w:color="000000"/>
              <w:left w:val="outset" w:sz="8" w:space="0" w:color="000000"/>
              <w:bottom w:val="outset" w:sz="8" w:space="0" w:color="000000"/>
              <w:right w:val="outset" w:sz="8" w:space="0" w:color="000000"/>
            </w:tcBorders>
            <w:tcMar>
              <w:top w:w="40" w:type="dxa"/>
              <w:left w:w="200" w:type="dxa"/>
              <w:bottom w:w="40" w:type="dxa"/>
              <w:right w:w="200" w:type="dxa"/>
            </w:tcMar>
            <w:vAlign w:val="center"/>
          </w:tcPr>
          <w:p>
            <w:pPr>
              <w:widowControl/>
              <w:jc w:val="center"/>
              <w:rPr>
                <w:rFonts w:cs="Times New Roman"/>
                <w:color w:val="000000"/>
                <w:sz w:val="18"/>
              </w:rPr>
            </w:pPr>
            <w:r>
              <w:rPr>
                <w:rFonts w:cs="Times New Roman"/>
                <w:color w:val="000000"/>
                <w:sz w:val="18"/>
              </w:rPr>
              <w:t>Geometric Mean</w:t>
            </w:r>
          </w:p>
        </w:tc>
        <w:tc>
          <w:tcPr>
            <w:tcW w:w="447" w:type="pct"/>
            <w:tcBorders>
              <w:top w:val="outset" w:sz="8" w:space="0" w:color="000000"/>
              <w:left w:val="outset" w:sz="8" w:space="0" w:color="000000"/>
              <w:bottom w:val="outset" w:sz="8" w:space="0" w:color="000000"/>
              <w:right w:val="outset" w:sz="8" w:space="0" w:color="000000"/>
            </w:tcBorders>
            <w:tcMar>
              <w:top w:w="40" w:type="dxa"/>
              <w:left w:w="200" w:type="dxa"/>
              <w:bottom w:w="40" w:type="dxa"/>
              <w:right w:w="200" w:type="dxa"/>
            </w:tcMar>
            <w:vAlign w:val="center"/>
          </w:tcPr>
          <w:p>
            <w:pPr>
              <w:widowControl/>
              <w:jc w:val="center"/>
              <w:rPr>
                <w:rFonts w:cs="Times New Roman"/>
                <w:color w:val="000000"/>
                <w:sz w:val="18"/>
              </w:rPr>
            </w:pPr>
            <w:r>
              <w:rPr>
                <w:rFonts w:cs="Times New Roman"/>
                <w:color w:val="000000"/>
                <w:sz w:val="18"/>
              </w:rPr>
              <w:t>5.97</w:t>
            </w:r>
          </w:p>
        </w:tc>
        <w:tc>
          <w:tcPr>
            <w:tcW w:w="535" w:type="pct"/>
            <w:tcBorders>
              <w:top w:val="outset" w:sz="8" w:space="0" w:color="000000"/>
              <w:left w:val="outset" w:sz="8" w:space="0" w:color="000000"/>
              <w:bottom w:val="outset" w:sz="8" w:space="0" w:color="000000"/>
              <w:right w:val="outset" w:sz="8" w:space="0" w:color="000000"/>
            </w:tcBorders>
            <w:tcMar>
              <w:top w:w="40" w:type="dxa"/>
              <w:left w:w="200" w:type="dxa"/>
              <w:bottom w:w="40" w:type="dxa"/>
              <w:right w:w="200" w:type="dxa"/>
            </w:tcMar>
            <w:vAlign w:val="center"/>
          </w:tcPr>
          <w:p>
            <w:pPr>
              <w:widowControl/>
              <w:jc w:val="center"/>
              <w:rPr>
                <w:rFonts w:cs="Times New Roman"/>
                <w:color w:val="000000"/>
                <w:sz w:val="18"/>
              </w:rPr>
            </w:pPr>
            <w:r>
              <w:rPr>
                <w:rFonts w:cs="Times New Roman"/>
                <w:color w:val="000000"/>
                <w:sz w:val="18"/>
              </w:rPr>
              <w:t>7.94</w:t>
            </w:r>
          </w:p>
        </w:tc>
        <w:tc>
          <w:tcPr>
            <w:tcW w:w="681" w:type="pct"/>
            <w:tcBorders>
              <w:top w:val="outset" w:sz="8" w:space="0" w:color="000000"/>
              <w:left w:val="outset" w:sz="8" w:space="0" w:color="000000"/>
              <w:bottom w:val="outset" w:sz="8" w:space="0" w:color="000000"/>
              <w:right w:val="outset" w:sz="8" w:space="0" w:color="000000"/>
            </w:tcBorders>
            <w:tcMar>
              <w:top w:w="40" w:type="dxa"/>
              <w:left w:w="200" w:type="dxa"/>
              <w:bottom w:w="40" w:type="dxa"/>
              <w:right w:w="200" w:type="dxa"/>
            </w:tcMar>
            <w:vAlign w:val="center"/>
          </w:tcPr>
          <w:p>
            <w:pPr>
              <w:widowControl/>
              <w:jc w:val="center"/>
              <w:rPr>
                <w:rFonts w:cs="Times New Roman"/>
                <w:color w:val="000000"/>
                <w:sz w:val="18"/>
              </w:rPr>
            </w:pPr>
            <w:r>
              <w:rPr>
                <w:rFonts w:cs="Times New Roman"/>
                <w:color w:val="000000"/>
                <w:sz w:val="18"/>
              </w:rPr>
              <w:t>315.89</w:t>
            </w:r>
          </w:p>
        </w:tc>
        <w:tc>
          <w:tcPr>
            <w:tcW w:w="682" w:type="pct"/>
            <w:tcBorders>
              <w:top w:val="outset" w:sz="8" w:space="0" w:color="000000"/>
              <w:left w:val="outset" w:sz="8" w:space="0" w:color="000000"/>
              <w:bottom w:val="outset" w:sz="8" w:space="0" w:color="000000"/>
              <w:right w:val="outset" w:sz="8" w:space="0" w:color="000000"/>
            </w:tcBorders>
            <w:tcMar>
              <w:top w:w="40" w:type="dxa"/>
              <w:left w:w="200" w:type="dxa"/>
              <w:bottom w:w="40" w:type="dxa"/>
              <w:right w:w="200" w:type="dxa"/>
            </w:tcMar>
            <w:vAlign w:val="center"/>
          </w:tcPr>
          <w:p>
            <w:pPr>
              <w:widowControl/>
              <w:jc w:val="center"/>
              <w:rPr>
                <w:rFonts w:cs="Times New Roman"/>
                <w:color w:val="000000"/>
                <w:sz w:val="18"/>
              </w:rPr>
            </w:pPr>
            <w:r>
              <w:rPr>
                <w:rFonts w:cs="Times New Roman"/>
                <w:color w:val="000000"/>
                <w:sz w:val="18"/>
              </w:rPr>
              <w:t>437.83</w:t>
            </w:r>
          </w:p>
        </w:tc>
        <w:tc>
          <w:tcPr>
            <w:tcW w:w="546" w:type="pct"/>
            <w:tcBorders>
              <w:top w:val="outset" w:sz="8" w:space="0" w:color="000000"/>
              <w:left w:val="outset" w:sz="8" w:space="0" w:color="000000"/>
              <w:bottom w:val="outset" w:sz="8" w:space="0" w:color="000000"/>
              <w:right w:val="outset" w:sz="8" w:space="0" w:color="000000"/>
            </w:tcBorders>
            <w:tcMar>
              <w:top w:w="40" w:type="dxa"/>
              <w:left w:w="200" w:type="dxa"/>
              <w:bottom w:w="40" w:type="dxa"/>
              <w:right w:w="200" w:type="dxa"/>
            </w:tcMar>
            <w:vAlign w:val="center"/>
          </w:tcPr>
          <w:p>
            <w:pPr>
              <w:widowControl/>
              <w:jc w:val="center"/>
              <w:rPr>
                <w:rFonts w:cs="Times New Roman"/>
                <w:color w:val="000000"/>
                <w:sz w:val="18"/>
              </w:rPr>
            </w:pPr>
            <w:r>
              <w:rPr>
                <w:rFonts w:cs="Times New Roman"/>
                <w:color w:val="000000"/>
                <w:sz w:val="18"/>
              </w:rPr>
              <w:t>5837.02</w:t>
            </w:r>
          </w:p>
        </w:tc>
        <w:tc>
          <w:tcPr>
            <w:tcW w:w="497" w:type="pct"/>
            <w:tcBorders>
              <w:top w:val="outset" w:sz="8" w:space="0" w:color="000000"/>
              <w:left w:val="outset" w:sz="8" w:space="0" w:color="000000"/>
              <w:bottom w:val="outset" w:sz="8" w:space="0" w:color="000000"/>
              <w:right w:val="outset" w:sz="8" w:space="0" w:color="000000"/>
            </w:tcBorders>
            <w:tcMar>
              <w:top w:w="40" w:type="dxa"/>
              <w:left w:w="200" w:type="dxa"/>
              <w:bottom w:w="40" w:type="dxa"/>
              <w:right w:w="200" w:type="dxa"/>
            </w:tcMar>
            <w:vAlign w:val="center"/>
          </w:tcPr>
          <w:p>
            <w:pPr>
              <w:widowControl/>
              <w:jc w:val="center"/>
              <w:rPr>
                <w:rFonts w:cs="Times New Roman"/>
                <w:color w:val="000000"/>
                <w:sz w:val="18"/>
              </w:rPr>
            </w:pPr>
            <w:r>
              <w:rPr>
                <w:rFonts w:cs="Times New Roman"/>
                <w:color w:val="000000"/>
                <w:sz w:val="18"/>
              </w:rPr>
              <w:t>91.36</w:t>
            </w:r>
          </w:p>
        </w:tc>
        <w:tc>
          <w:tcPr>
            <w:tcW w:w="447" w:type="pct"/>
            <w:tcBorders>
              <w:top w:val="outset" w:sz="8" w:space="0" w:color="000000"/>
              <w:left w:val="outset" w:sz="8" w:space="0" w:color="000000"/>
              <w:bottom w:val="outset" w:sz="8" w:space="0" w:color="000000"/>
              <w:right w:val="outset" w:sz="8" w:space="0" w:color="000000"/>
            </w:tcBorders>
            <w:tcMar>
              <w:top w:w="40" w:type="dxa"/>
              <w:left w:w="200" w:type="dxa"/>
              <w:bottom w:w="40" w:type="dxa"/>
              <w:right w:w="200" w:type="dxa"/>
            </w:tcMar>
            <w:vAlign w:val="center"/>
          </w:tcPr>
          <w:p>
            <w:pPr>
              <w:widowControl/>
              <w:jc w:val="center"/>
              <w:rPr>
                <w:rFonts w:cs="Times New Roman"/>
                <w:color w:val="000000"/>
                <w:sz w:val="18"/>
              </w:rPr>
            </w:pPr>
            <w:r>
              <w:rPr>
                <w:rFonts w:cs="Times New Roman"/>
                <w:color w:val="000000"/>
                <w:sz w:val="18"/>
              </w:rPr>
              <w:t>44.29</w:t>
            </w:r>
          </w:p>
        </w:tc>
      </w:tr>
      <w:tr>
        <w:tblPrEx>
          <w:tblW w:w="5000" w:type="pct"/>
          <w:tblInd w:w="0" w:type="dxa"/>
          <w:tblCellMar>
            <w:top w:w="0" w:type="dxa"/>
            <w:left w:w="108" w:type="dxa"/>
            <w:bottom w:w="0" w:type="dxa"/>
            <w:right w:w="108" w:type="dxa"/>
          </w:tblCellMar>
        </w:tblPrEx>
        <w:trPr>
          <w:trHeight w:val="340"/>
        </w:trPr>
        <w:tc>
          <w:tcPr>
            <w:tcW w:w="519" w:type="pct"/>
            <w:vMerge/>
            <w:tcBorders>
              <w:left w:val="outset" w:sz="8" w:space="0" w:color="000000"/>
              <w:bottom w:val="outset" w:sz="8" w:space="0" w:color="000000"/>
              <w:right w:val="outset" w:sz="8" w:space="0" w:color="000000"/>
            </w:tcBorders>
            <w:tcMar>
              <w:top w:w="40" w:type="dxa"/>
              <w:left w:w="200" w:type="dxa"/>
              <w:bottom w:w="40" w:type="dxa"/>
              <w:right w:w="200" w:type="dxa"/>
            </w:tcMar>
            <w:vAlign w:val="center"/>
          </w:tcPr>
          <w:p>
            <w:pPr>
              <w:rPr>
                <w:rFonts w:cs="Times New Roman"/>
                <w:color w:val="000000"/>
                <w:sz w:val="18"/>
              </w:rPr>
            </w:pPr>
          </w:p>
        </w:tc>
        <w:tc>
          <w:tcPr>
            <w:tcW w:w="643" w:type="pct"/>
            <w:tcBorders>
              <w:top w:val="outset" w:sz="8" w:space="0" w:color="000000"/>
              <w:left w:val="outset" w:sz="8" w:space="0" w:color="000000"/>
              <w:bottom w:val="outset" w:sz="8" w:space="0" w:color="000000"/>
              <w:right w:val="outset" w:sz="8" w:space="0" w:color="000000"/>
            </w:tcBorders>
            <w:tcMar>
              <w:top w:w="40" w:type="dxa"/>
              <w:left w:w="200" w:type="dxa"/>
              <w:bottom w:w="40" w:type="dxa"/>
              <w:right w:w="200" w:type="dxa"/>
            </w:tcMar>
            <w:vAlign w:val="center"/>
          </w:tcPr>
          <w:p>
            <w:pPr>
              <w:widowControl/>
              <w:jc w:val="center"/>
              <w:rPr>
                <w:rFonts w:cs="Times New Roman"/>
                <w:color w:val="000000"/>
                <w:sz w:val="18"/>
              </w:rPr>
            </w:pPr>
            <w:r>
              <w:rPr>
                <w:rFonts w:cs="Times New Roman"/>
                <w:color w:val="000000"/>
                <w:sz w:val="18"/>
              </w:rPr>
              <w:t>Geometric CV%</w:t>
            </w:r>
          </w:p>
        </w:tc>
        <w:tc>
          <w:tcPr>
            <w:tcW w:w="447" w:type="pct"/>
            <w:tcBorders>
              <w:top w:val="outset" w:sz="8" w:space="0" w:color="000000"/>
              <w:left w:val="outset" w:sz="8" w:space="0" w:color="000000"/>
              <w:bottom w:val="outset" w:sz="8" w:space="0" w:color="000000"/>
              <w:right w:val="outset" w:sz="8" w:space="0" w:color="000000"/>
            </w:tcBorders>
            <w:tcMar>
              <w:top w:w="40" w:type="dxa"/>
              <w:left w:w="200" w:type="dxa"/>
              <w:bottom w:w="40" w:type="dxa"/>
              <w:right w:w="200" w:type="dxa"/>
            </w:tcMar>
            <w:vAlign w:val="center"/>
          </w:tcPr>
          <w:p>
            <w:pPr>
              <w:widowControl/>
              <w:jc w:val="center"/>
              <w:rPr>
                <w:rFonts w:cs="Times New Roman"/>
                <w:color w:val="000000"/>
                <w:sz w:val="18"/>
              </w:rPr>
            </w:pPr>
            <w:r>
              <w:rPr>
                <w:rFonts w:cs="Times New Roman"/>
                <w:color w:val="000000"/>
                <w:sz w:val="18"/>
              </w:rPr>
              <w:t>4.02, 8.12</w:t>
            </w:r>
          </w:p>
        </w:tc>
        <w:tc>
          <w:tcPr>
            <w:tcW w:w="535" w:type="pct"/>
            <w:tcBorders>
              <w:top w:val="outset" w:sz="8" w:space="0" w:color="000000"/>
              <w:left w:val="outset" w:sz="8" w:space="0" w:color="000000"/>
              <w:bottom w:val="outset" w:sz="8" w:space="0" w:color="000000"/>
              <w:right w:val="outset" w:sz="8" w:space="0" w:color="000000"/>
            </w:tcBorders>
            <w:tcMar>
              <w:top w:w="40" w:type="dxa"/>
              <w:left w:w="200" w:type="dxa"/>
              <w:bottom w:w="40" w:type="dxa"/>
              <w:right w:w="200" w:type="dxa"/>
            </w:tcMar>
            <w:vAlign w:val="center"/>
          </w:tcPr>
          <w:p>
            <w:pPr>
              <w:widowControl/>
              <w:jc w:val="center"/>
              <w:rPr>
                <w:rFonts w:cs="Times New Roman"/>
                <w:color w:val="000000"/>
                <w:sz w:val="18"/>
              </w:rPr>
            </w:pPr>
            <w:r>
              <w:rPr>
                <w:rFonts w:cs="Times New Roman"/>
                <w:color w:val="000000"/>
                <w:sz w:val="18"/>
              </w:rPr>
              <w:t>45.0</w:t>
            </w:r>
          </w:p>
        </w:tc>
        <w:tc>
          <w:tcPr>
            <w:tcW w:w="681" w:type="pct"/>
            <w:tcBorders>
              <w:top w:val="outset" w:sz="8" w:space="0" w:color="000000"/>
              <w:left w:val="outset" w:sz="8" w:space="0" w:color="000000"/>
              <w:bottom w:val="outset" w:sz="8" w:space="0" w:color="000000"/>
              <w:right w:val="outset" w:sz="8" w:space="0" w:color="000000"/>
            </w:tcBorders>
            <w:tcMar>
              <w:top w:w="40" w:type="dxa"/>
              <w:left w:w="200" w:type="dxa"/>
              <w:bottom w:w="40" w:type="dxa"/>
              <w:right w:w="200" w:type="dxa"/>
            </w:tcMar>
            <w:vAlign w:val="center"/>
          </w:tcPr>
          <w:p>
            <w:pPr>
              <w:widowControl/>
              <w:jc w:val="center"/>
              <w:rPr>
                <w:rFonts w:cs="Times New Roman"/>
                <w:color w:val="000000"/>
                <w:sz w:val="18"/>
              </w:rPr>
            </w:pPr>
            <w:r>
              <w:rPr>
                <w:rFonts w:cs="Times New Roman"/>
                <w:color w:val="000000"/>
                <w:sz w:val="18"/>
              </w:rPr>
              <w:t>40.2</w:t>
            </w:r>
          </w:p>
        </w:tc>
        <w:tc>
          <w:tcPr>
            <w:tcW w:w="682" w:type="pct"/>
            <w:tcBorders>
              <w:top w:val="outset" w:sz="8" w:space="0" w:color="000000"/>
              <w:left w:val="outset" w:sz="8" w:space="0" w:color="000000"/>
              <w:bottom w:val="outset" w:sz="8" w:space="0" w:color="000000"/>
              <w:right w:val="outset" w:sz="8" w:space="0" w:color="000000"/>
            </w:tcBorders>
            <w:tcMar>
              <w:top w:w="40" w:type="dxa"/>
              <w:left w:w="200" w:type="dxa"/>
              <w:bottom w:w="40" w:type="dxa"/>
              <w:right w:w="200" w:type="dxa"/>
            </w:tcMar>
            <w:vAlign w:val="center"/>
          </w:tcPr>
          <w:p>
            <w:pPr>
              <w:widowControl/>
              <w:jc w:val="center"/>
              <w:rPr>
                <w:rFonts w:cs="Times New Roman"/>
                <w:color w:val="000000"/>
                <w:sz w:val="18"/>
              </w:rPr>
            </w:pPr>
            <w:r>
              <w:rPr>
                <w:rFonts w:cs="Times New Roman"/>
                <w:color w:val="000000"/>
                <w:sz w:val="18"/>
              </w:rPr>
              <w:t>60.4</w:t>
            </w:r>
          </w:p>
        </w:tc>
        <w:tc>
          <w:tcPr>
            <w:tcW w:w="546" w:type="pct"/>
            <w:tcBorders>
              <w:top w:val="outset" w:sz="8" w:space="0" w:color="000000"/>
              <w:left w:val="outset" w:sz="8" w:space="0" w:color="000000"/>
              <w:bottom w:val="outset" w:sz="8" w:space="0" w:color="000000"/>
              <w:right w:val="outset" w:sz="8" w:space="0" w:color="000000"/>
            </w:tcBorders>
            <w:tcMar>
              <w:top w:w="40" w:type="dxa"/>
              <w:left w:w="200" w:type="dxa"/>
              <w:bottom w:w="40" w:type="dxa"/>
              <w:right w:w="200" w:type="dxa"/>
            </w:tcMar>
            <w:vAlign w:val="center"/>
          </w:tcPr>
          <w:p>
            <w:pPr>
              <w:widowControl/>
              <w:jc w:val="center"/>
              <w:rPr>
                <w:rFonts w:cs="Times New Roman"/>
                <w:color w:val="000000"/>
                <w:sz w:val="18"/>
              </w:rPr>
            </w:pPr>
            <w:r>
              <w:rPr>
                <w:rFonts w:cs="Times New Roman"/>
                <w:color w:val="000000"/>
                <w:sz w:val="18"/>
              </w:rPr>
              <w:t>45.6</w:t>
            </w:r>
          </w:p>
        </w:tc>
        <w:tc>
          <w:tcPr>
            <w:tcW w:w="497" w:type="pct"/>
            <w:tcBorders>
              <w:top w:val="outset" w:sz="8" w:space="0" w:color="000000"/>
              <w:left w:val="outset" w:sz="8" w:space="0" w:color="000000"/>
              <w:bottom w:val="outset" w:sz="8" w:space="0" w:color="000000"/>
              <w:right w:val="outset" w:sz="8" w:space="0" w:color="000000"/>
            </w:tcBorders>
            <w:tcMar>
              <w:top w:w="40" w:type="dxa"/>
              <w:left w:w="200" w:type="dxa"/>
              <w:bottom w:w="40" w:type="dxa"/>
              <w:right w:w="200" w:type="dxa"/>
            </w:tcMar>
            <w:vAlign w:val="center"/>
          </w:tcPr>
          <w:p>
            <w:pPr>
              <w:widowControl/>
              <w:jc w:val="center"/>
              <w:rPr>
                <w:rFonts w:cs="Times New Roman"/>
                <w:color w:val="000000"/>
                <w:sz w:val="18"/>
              </w:rPr>
            </w:pPr>
            <w:r>
              <w:rPr>
                <w:rFonts w:cs="Times New Roman"/>
                <w:color w:val="000000"/>
                <w:sz w:val="18"/>
              </w:rPr>
              <w:t>60.4</w:t>
            </w:r>
          </w:p>
        </w:tc>
        <w:tc>
          <w:tcPr>
            <w:tcW w:w="447" w:type="pct"/>
            <w:tcBorders>
              <w:top w:val="outset" w:sz="8" w:space="0" w:color="000000"/>
              <w:left w:val="outset" w:sz="8" w:space="0" w:color="000000"/>
              <w:bottom w:val="outset" w:sz="8" w:space="0" w:color="000000"/>
              <w:right w:val="outset" w:sz="8" w:space="0" w:color="000000"/>
            </w:tcBorders>
            <w:tcMar>
              <w:top w:w="40" w:type="dxa"/>
              <w:left w:w="200" w:type="dxa"/>
              <w:bottom w:w="40" w:type="dxa"/>
              <w:right w:w="200" w:type="dxa"/>
            </w:tcMar>
            <w:vAlign w:val="center"/>
          </w:tcPr>
          <w:p>
            <w:pPr>
              <w:widowControl/>
              <w:jc w:val="center"/>
              <w:rPr>
                <w:rFonts w:cs="Times New Roman"/>
                <w:color w:val="000000"/>
                <w:sz w:val="18"/>
              </w:rPr>
            </w:pPr>
            <w:r>
              <w:rPr>
                <w:rFonts w:cs="Times New Roman"/>
                <w:color w:val="000000"/>
                <w:sz w:val="18"/>
              </w:rPr>
              <w:t>43.7</w:t>
            </w:r>
          </w:p>
        </w:tc>
      </w:tr>
      <w:tr>
        <w:tblPrEx>
          <w:tblW w:w="5000" w:type="pct"/>
          <w:tblInd w:w="0" w:type="dxa"/>
          <w:tblCellMar>
            <w:top w:w="0" w:type="dxa"/>
            <w:left w:w="108" w:type="dxa"/>
            <w:bottom w:w="0" w:type="dxa"/>
            <w:right w:w="108" w:type="dxa"/>
          </w:tblCellMar>
        </w:tblPrEx>
        <w:trPr>
          <w:trHeight w:val="340"/>
        </w:trPr>
        <w:tc>
          <w:tcPr>
            <w:tcW w:w="519" w:type="pct"/>
            <w:vMerge w:val="restart"/>
            <w:tcBorders>
              <w:top w:val="outset" w:sz="8" w:space="0" w:color="000000"/>
              <w:left w:val="outset" w:sz="8" w:space="0" w:color="000000"/>
              <w:right w:val="outset" w:sz="8" w:space="0" w:color="000000"/>
            </w:tcBorders>
            <w:tcMar>
              <w:top w:w="40" w:type="dxa"/>
              <w:left w:w="200" w:type="dxa"/>
              <w:bottom w:w="40" w:type="dxa"/>
              <w:right w:w="200" w:type="dxa"/>
            </w:tcMar>
            <w:vAlign w:val="center"/>
          </w:tcPr>
          <w:p>
            <w:pPr>
              <w:jc w:val="center"/>
              <w:rPr>
                <w:rFonts w:cs="Times New Roman"/>
                <w:color w:val="000000"/>
                <w:sz w:val="18"/>
              </w:rPr>
            </w:pPr>
            <w:r>
              <w:rPr>
                <w:rFonts w:cs="Times New Roman"/>
                <w:color w:val="000000"/>
                <w:sz w:val="18"/>
              </w:rPr>
              <w:t>80</w:t>
            </w:r>
          </w:p>
          <w:p>
            <w:pPr>
              <w:jc w:val="center"/>
              <w:rPr>
                <w:rFonts w:cs="Times New Roman"/>
                <w:color w:val="000000"/>
                <w:sz w:val="18"/>
              </w:rPr>
            </w:pPr>
            <w:r>
              <w:rPr>
                <w:rFonts w:cs="Times New Roman"/>
                <w:color w:val="000000"/>
                <w:sz w:val="18"/>
              </w:rPr>
              <w:t>(n=8)</w:t>
            </w:r>
          </w:p>
        </w:tc>
        <w:tc>
          <w:tcPr>
            <w:tcW w:w="643" w:type="pct"/>
            <w:tcBorders>
              <w:top w:val="outset" w:sz="8" w:space="0" w:color="000000"/>
              <w:left w:val="outset" w:sz="8" w:space="0" w:color="000000"/>
              <w:bottom w:val="outset" w:sz="8" w:space="0" w:color="000000"/>
              <w:right w:val="outset" w:sz="8" w:space="0" w:color="000000"/>
            </w:tcBorders>
            <w:tcMar>
              <w:top w:w="40" w:type="dxa"/>
              <w:left w:w="200" w:type="dxa"/>
              <w:bottom w:w="40" w:type="dxa"/>
              <w:right w:w="200" w:type="dxa"/>
            </w:tcMar>
            <w:vAlign w:val="center"/>
          </w:tcPr>
          <w:p>
            <w:pPr>
              <w:widowControl/>
              <w:jc w:val="center"/>
              <w:rPr>
                <w:rFonts w:cs="Times New Roman"/>
                <w:color w:val="000000"/>
                <w:sz w:val="18"/>
              </w:rPr>
            </w:pPr>
            <w:r>
              <w:rPr>
                <w:rFonts w:cs="Times New Roman"/>
                <w:color w:val="000000"/>
                <w:sz w:val="18"/>
              </w:rPr>
              <w:t>Geometric Mean</w:t>
            </w:r>
          </w:p>
        </w:tc>
        <w:tc>
          <w:tcPr>
            <w:tcW w:w="447" w:type="pct"/>
            <w:tcBorders>
              <w:top w:val="outset" w:sz="8" w:space="0" w:color="000000"/>
              <w:left w:val="outset" w:sz="8" w:space="0" w:color="000000"/>
              <w:bottom w:val="outset" w:sz="8" w:space="0" w:color="000000"/>
              <w:right w:val="outset" w:sz="8" w:space="0" w:color="000000"/>
            </w:tcBorders>
            <w:tcMar>
              <w:top w:w="40" w:type="dxa"/>
              <w:left w:w="200" w:type="dxa"/>
              <w:bottom w:w="40" w:type="dxa"/>
              <w:right w:w="200" w:type="dxa"/>
            </w:tcMar>
            <w:vAlign w:val="center"/>
          </w:tcPr>
          <w:p>
            <w:pPr>
              <w:widowControl/>
              <w:jc w:val="center"/>
              <w:rPr>
                <w:rFonts w:cs="Times New Roman"/>
                <w:color w:val="000000"/>
                <w:sz w:val="18"/>
              </w:rPr>
            </w:pPr>
            <w:r>
              <w:rPr>
                <w:rFonts w:cs="Times New Roman"/>
                <w:color w:val="000000"/>
                <w:sz w:val="18"/>
              </w:rPr>
              <w:t>5.50</w:t>
            </w:r>
          </w:p>
        </w:tc>
        <w:tc>
          <w:tcPr>
            <w:tcW w:w="535" w:type="pct"/>
            <w:tcBorders>
              <w:top w:val="outset" w:sz="8" w:space="0" w:color="000000"/>
              <w:left w:val="outset" w:sz="8" w:space="0" w:color="000000"/>
              <w:bottom w:val="outset" w:sz="8" w:space="0" w:color="000000"/>
              <w:right w:val="outset" w:sz="8" w:space="0" w:color="000000"/>
            </w:tcBorders>
            <w:tcMar>
              <w:top w:w="40" w:type="dxa"/>
              <w:left w:w="200" w:type="dxa"/>
              <w:bottom w:w="40" w:type="dxa"/>
              <w:right w:w="200" w:type="dxa"/>
            </w:tcMar>
            <w:vAlign w:val="center"/>
          </w:tcPr>
          <w:p>
            <w:pPr>
              <w:widowControl/>
              <w:jc w:val="center"/>
              <w:rPr>
                <w:rFonts w:cs="Times New Roman"/>
                <w:color w:val="000000"/>
                <w:sz w:val="18"/>
              </w:rPr>
            </w:pPr>
            <w:r>
              <w:rPr>
                <w:rFonts w:cs="Times New Roman"/>
                <w:color w:val="000000"/>
                <w:sz w:val="18"/>
              </w:rPr>
              <w:t>24.9</w:t>
            </w:r>
          </w:p>
        </w:tc>
        <w:tc>
          <w:tcPr>
            <w:tcW w:w="681" w:type="pct"/>
            <w:tcBorders>
              <w:top w:val="outset" w:sz="8" w:space="0" w:color="000000"/>
              <w:left w:val="outset" w:sz="8" w:space="0" w:color="000000"/>
              <w:bottom w:val="outset" w:sz="8" w:space="0" w:color="000000"/>
              <w:right w:val="outset" w:sz="8" w:space="0" w:color="000000"/>
            </w:tcBorders>
            <w:tcMar>
              <w:top w:w="40" w:type="dxa"/>
              <w:left w:w="200" w:type="dxa"/>
              <w:bottom w:w="40" w:type="dxa"/>
              <w:right w:w="200" w:type="dxa"/>
            </w:tcMar>
            <w:vAlign w:val="center"/>
          </w:tcPr>
          <w:p>
            <w:pPr>
              <w:widowControl/>
              <w:jc w:val="center"/>
              <w:rPr>
                <w:rFonts w:cs="Times New Roman"/>
                <w:color w:val="000000"/>
                <w:sz w:val="18"/>
              </w:rPr>
            </w:pPr>
            <w:r>
              <w:rPr>
                <w:rFonts w:cs="Times New Roman"/>
                <w:color w:val="000000"/>
                <w:sz w:val="18"/>
              </w:rPr>
              <w:t>798.93</w:t>
            </w:r>
          </w:p>
        </w:tc>
        <w:tc>
          <w:tcPr>
            <w:tcW w:w="682" w:type="pct"/>
            <w:tcBorders>
              <w:top w:val="outset" w:sz="8" w:space="0" w:color="000000"/>
              <w:left w:val="outset" w:sz="8" w:space="0" w:color="000000"/>
              <w:bottom w:val="outset" w:sz="8" w:space="0" w:color="000000"/>
              <w:right w:val="outset" w:sz="8" w:space="0" w:color="000000"/>
            </w:tcBorders>
            <w:tcMar>
              <w:top w:w="40" w:type="dxa"/>
              <w:left w:w="200" w:type="dxa"/>
              <w:bottom w:w="40" w:type="dxa"/>
              <w:right w:w="200" w:type="dxa"/>
            </w:tcMar>
            <w:vAlign w:val="center"/>
          </w:tcPr>
          <w:p>
            <w:pPr>
              <w:widowControl/>
              <w:jc w:val="center"/>
              <w:rPr>
                <w:rFonts w:cs="Times New Roman"/>
                <w:color w:val="000000"/>
                <w:sz w:val="18"/>
              </w:rPr>
            </w:pPr>
            <w:r>
              <w:rPr>
                <w:rFonts w:cs="Times New Roman"/>
                <w:color w:val="000000"/>
                <w:sz w:val="18"/>
              </w:rPr>
              <w:t>1199.16</w:t>
            </w:r>
          </w:p>
        </w:tc>
        <w:tc>
          <w:tcPr>
            <w:tcW w:w="546" w:type="pct"/>
            <w:tcBorders>
              <w:top w:val="outset" w:sz="8" w:space="0" w:color="000000"/>
              <w:left w:val="outset" w:sz="8" w:space="0" w:color="000000"/>
              <w:bottom w:val="outset" w:sz="8" w:space="0" w:color="000000"/>
              <w:right w:val="outset" w:sz="8" w:space="0" w:color="000000"/>
            </w:tcBorders>
            <w:tcMar>
              <w:top w:w="40" w:type="dxa"/>
              <w:left w:w="200" w:type="dxa"/>
              <w:bottom w:w="40" w:type="dxa"/>
              <w:right w:w="200" w:type="dxa"/>
            </w:tcMar>
            <w:vAlign w:val="center"/>
          </w:tcPr>
          <w:p>
            <w:pPr>
              <w:widowControl/>
              <w:jc w:val="center"/>
              <w:rPr>
                <w:rFonts w:cs="Times New Roman"/>
                <w:color w:val="000000"/>
                <w:sz w:val="18"/>
              </w:rPr>
            </w:pPr>
            <w:r>
              <w:rPr>
                <w:rFonts w:cs="Times New Roman"/>
                <w:color w:val="000000"/>
                <w:sz w:val="18"/>
              </w:rPr>
              <w:t>4195.48</w:t>
            </w:r>
          </w:p>
        </w:tc>
        <w:tc>
          <w:tcPr>
            <w:tcW w:w="497" w:type="pct"/>
            <w:tcBorders>
              <w:top w:val="outset" w:sz="8" w:space="0" w:color="000000"/>
              <w:left w:val="outset" w:sz="8" w:space="0" w:color="000000"/>
              <w:bottom w:val="outset" w:sz="8" w:space="0" w:color="000000"/>
              <w:right w:val="outset" w:sz="8" w:space="0" w:color="000000"/>
            </w:tcBorders>
            <w:tcMar>
              <w:top w:w="40" w:type="dxa"/>
              <w:left w:w="200" w:type="dxa"/>
              <w:bottom w:w="40" w:type="dxa"/>
              <w:right w:w="200" w:type="dxa"/>
            </w:tcMar>
            <w:vAlign w:val="center"/>
          </w:tcPr>
          <w:p>
            <w:pPr>
              <w:widowControl/>
              <w:jc w:val="center"/>
              <w:rPr>
                <w:rFonts w:cs="Times New Roman"/>
                <w:color w:val="000000"/>
                <w:sz w:val="18"/>
              </w:rPr>
            </w:pPr>
            <w:r>
              <w:rPr>
                <w:rFonts w:cs="Times New Roman"/>
                <w:color w:val="000000"/>
                <w:sz w:val="18"/>
              </w:rPr>
              <w:t>66.71</w:t>
            </w:r>
          </w:p>
        </w:tc>
        <w:tc>
          <w:tcPr>
            <w:tcW w:w="447" w:type="pct"/>
            <w:tcBorders>
              <w:top w:val="outset" w:sz="8" w:space="0" w:color="000000"/>
              <w:left w:val="outset" w:sz="8" w:space="0" w:color="000000"/>
              <w:bottom w:val="outset" w:sz="8" w:space="0" w:color="000000"/>
              <w:right w:val="outset" w:sz="8" w:space="0" w:color="000000"/>
            </w:tcBorders>
            <w:tcMar>
              <w:top w:w="40" w:type="dxa"/>
              <w:left w:w="200" w:type="dxa"/>
              <w:bottom w:w="40" w:type="dxa"/>
              <w:right w:w="200" w:type="dxa"/>
            </w:tcMar>
            <w:vAlign w:val="center"/>
          </w:tcPr>
          <w:p>
            <w:pPr>
              <w:widowControl/>
              <w:jc w:val="center"/>
              <w:rPr>
                <w:rFonts w:cs="Times New Roman"/>
                <w:color w:val="000000"/>
                <w:sz w:val="18"/>
              </w:rPr>
            </w:pPr>
            <w:r>
              <w:rPr>
                <w:rFonts w:cs="Times New Roman"/>
                <w:color w:val="000000"/>
                <w:sz w:val="18"/>
              </w:rPr>
              <w:t>43.59</w:t>
            </w:r>
          </w:p>
        </w:tc>
      </w:tr>
      <w:tr>
        <w:tblPrEx>
          <w:tblW w:w="5000" w:type="pct"/>
          <w:tblInd w:w="0" w:type="dxa"/>
          <w:tblCellMar>
            <w:top w:w="0" w:type="dxa"/>
            <w:left w:w="108" w:type="dxa"/>
            <w:bottom w:w="0" w:type="dxa"/>
            <w:right w:w="108" w:type="dxa"/>
          </w:tblCellMar>
        </w:tblPrEx>
        <w:trPr>
          <w:trHeight w:val="340"/>
        </w:trPr>
        <w:tc>
          <w:tcPr>
            <w:tcW w:w="519" w:type="pct"/>
            <w:vMerge/>
            <w:tcBorders>
              <w:left w:val="outset" w:sz="8" w:space="0" w:color="000000"/>
              <w:bottom w:val="outset" w:sz="8" w:space="0" w:color="000000"/>
              <w:right w:val="outset" w:sz="8" w:space="0" w:color="000000"/>
            </w:tcBorders>
            <w:tcMar>
              <w:top w:w="40" w:type="dxa"/>
              <w:left w:w="200" w:type="dxa"/>
              <w:bottom w:w="40" w:type="dxa"/>
              <w:right w:w="200" w:type="dxa"/>
            </w:tcMar>
            <w:vAlign w:val="center"/>
          </w:tcPr>
          <w:p>
            <w:pPr>
              <w:rPr>
                <w:rFonts w:cs="Times New Roman"/>
                <w:color w:val="000000"/>
                <w:sz w:val="18"/>
              </w:rPr>
            </w:pPr>
          </w:p>
        </w:tc>
        <w:tc>
          <w:tcPr>
            <w:tcW w:w="643" w:type="pct"/>
            <w:tcBorders>
              <w:top w:val="outset" w:sz="8" w:space="0" w:color="000000"/>
              <w:left w:val="outset" w:sz="8" w:space="0" w:color="000000"/>
              <w:bottom w:val="outset" w:sz="8" w:space="0" w:color="000000"/>
              <w:right w:val="outset" w:sz="8" w:space="0" w:color="000000"/>
            </w:tcBorders>
            <w:tcMar>
              <w:top w:w="40" w:type="dxa"/>
              <w:left w:w="200" w:type="dxa"/>
              <w:bottom w:w="40" w:type="dxa"/>
              <w:right w:w="200" w:type="dxa"/>
            </w:tcMar>
            <w:vAlign w:val="center"/>
          </w:tcPr>
          <w:p>
            <w:pPr>
              <w:widowControl/>
              <w:jc w:val="center"/>
              <w:rPr>
                <w:rFonts w:cs="Times New Roman"/>
                <w:color w:val="000000"/>
                <w:sz w:val="18"/>
              </w:rPr>
            </w:pPr>
            <w:r>
              <w:rPr>
                <w:rFonts w:cs="Times New Roman"/>
                <w:color w:val="000000"/>
                <w:sz w:val="18"/>
              </w:rPr>
              <w:t>Geometric CV%</w:t>
            </w:r>
          </w:p>
        </w:tc>
        <w:tc>
          <w:tcPr>
            <w:tcW w:w="447" w:type="pct"/>
            <w:tcBorders>
              <w:top w:val="outset" w:sz="8" w:space="0" w:color="000000"/>
              <w:left w:val="outset" w:sz="8" w:space="0" w:color="000000"/>
              <w:bottom w:val="outset" w:sz="8" w:space="0" w:color="000000"/>
              <w:right w:val="outset" w:sz="8" w:space="0" w:color="000000"/>
            </w:tcBorders>
            <w:tcMar>
              <w:top w:w="40" w:type="dxa"/>
              <w:left w:w="200" w:type="dxa"/>
              <w:bottom w:w="40" w:type="dxa"/>
              <w:right w:w="200" w:type="dxa"/>
            </w:tcMar>
            <w:vAlign w:val="center"/>
          </w:tcPr>
          <w:p>
            <w:pPr>
              <w:widowControl/>
              <w:jc w:val="center"/>
              <w:rPr>
                <w:rFonts w:cs="Times New Roman"/>
                <w:color w:val="000000"/>
                <w:sz w:val="18"/>
              </w:rPr>
            </w:pPr>
            <w:r>
              <w:rPr>
                <w:rFonts w:cs="Times New Roman"/>
                <w:color w:val="000000"/>
                <w:sz w:val="18"/>
              </w:rPr>
              <w:t>2.94, 12.00</w:t>
            </w:r>
          </w:p>
        </w:tc>
        <w:tc>
          <w:tcPr>
            <w:tcW w:w="535" w:type="pct"/>
            <w:tcBorders>
              <w:top w:val="outset" w:sz="8" w:space="0" w:color="000000"/>
              <w:left w:val="outset" w:sz="8" w:space="0" w:color="000000"/>
              <w:bottom w:val="outset" w:sz="8" w:space="0" w:color="000000"/>
              <w:right w:val="outset" w:sz="8" w:space="0" w:color="000000"/>
            </w:tcBorders>
            <w:tcMar>
              <w:top w:w="40" w:type="dxa"/>
              <w:left w:w="200" w:type="dxa"/>
              <w:bottom w:w="40" w:type="dxa"/>
              <w:right w:w="200" w:type="dxa"/>
            </w:tcMar>
            <w:vAlign w:val="center"/>
          </w:tcPr>
          <w:p>
            <w:pPr>
              <w:widowControl/>
              <w:jc w:val="center"/>
              <w:rPr>
                <w:rFonts w:cs="Times New Roman"/>
                <w:color w:val="000000"/>
                <w:sz w:val="18"/>
              </w:rPr>
            </w:pPr>
            <w:r>
              <w:rPr>
                <w:rFonts w:cs="Times New Roman"/>
                <w:color w:val="000000"/>
                <w:sz w:val="18"/>
              </w:rPr>
              <w:t>28.2</w:t>
            </w:r>
          </w:p>
        </w:tc>
        <w:tc>
          <w:tcPr>
            <w:tcW w:w="681" w:type="pct"/>
            <w:tcBorders>
              <w:top w:val="outset" w:sz="8" w:space="0" w:color="000000"/>
              <w:left w:val="outset" w:sz="8" w:space="0" w:color="000000"/>
              <w:bottom w:val="outset" w:sz="8" w:space="0" w:color="000000"/>
              <w:right w:val="outset" w:sz="8" w:space="0" w:color="000000"/>
            </w:tcBorders>
            <w:tcMar>
              <w:top w:w="40" w:type="dxa"/>
              <w:left w:w="200" w:type="dxa"/>
              <w:bottom w:w="40" w:type="dxa"/>
              <w:right w:w="200" w:type="dxa"/>
            </w:tcMar>
            <w:vAlign w:val="center"/>
          </w:tcPr>
          <w:p>
            <w:pPr>
              <w:widowControl/>
              <w:jc w:val="center"/>
              <w:rPr>
                <w:rFonts w:cs="Times New Roman"/>
                <w:color w:val="000000"/>
                <w:sz w:val="18"/>
              </w:rPr>
            </w:pPr>
            <w:r>
              <w:rPr>
                <w:rFonts w:cs="Times New Roman"/>
                <w:color w:val="000000"/>
                <w:sz w:val="18"/>
              </w:rPr>
              <w:t>47.1</w:t>
            </w:r>
          </w:p>
        </w:tc>
        <w:tc>
          <w:tcPr>
            <w:tcW w:w="682" w:type="pct"/>
            <w:tcBorders>
              <w:top w:val="outset" w:sz="8" w:space="0" w:color="000000"/>
              <w:left w:val="outset" w:sz="8" w:space="0" w:color="000000"/>
              <w:bottom w:val="outset" w:sz="8" w:space="0" w:color="000000"/>
              <w:right w:val="outset" w:sz="8" w:space="0" w:color="000000"/>
            </w:tcBorders>
            <w:tcMar>
              <w:top w:w="40" w:type="dxa"/>
              <w:left w:w="200" w:type="dxa"/>
              <w:bottom w:w="40" w:type="dxa"/>
              <w:right w:w="200" w:type="dxa"/>
            </w:tcMar>
            <w:vAlign w:val="center"/>
          </w:tcPr>
          <w:p>
            <w:pPr>
              <w:widowControl/>
              <w:jc w:val="center"/>
              <w:rPr>
                <w:rFonts w:cs="Times New Roman"/>
                <w:color w:val="000000"/>
                <w:sz w:val="18"/>
              </w:rPr>
            </w:pPr>
            <w:r>
              <w:rPr>
                <w:rFonts w:cs="Times New Roman"/>
                <w:color w:val="000000"/>
                <w:sz w:val="18"/>
              </w:rPr>
              <w:t>94.1</w:t>
            </w:r>
          </w:p>
        </w:tc>
        <w:tc>
          <w:tcPr>
            <w:tcW w:w="546" w:type="pct"/>
            <w:tcBorders>
              <w:top w:val="outset" w:sz="8" w:space="0" w:color="000000"/>
              <w:left w:val="outset" w:sz="8" w:space="0" w:color="000000"/>
              <w:bottom w:val="outset" w:sz="8" w:space="0" w:color="000000"/>
              <w:right w:val="outset" w:sz="8" w:space="0" w:color="000000"/>
            </w:tcBorders>
            <w:tcMar>
              <w:top w:w="40" w:type="dxa"/>
              <w:left w:w="200" w:type="dxa"/>
              <w:bottom w:w="40" w:type="dxa"/>
              <w:right w:w="200" w:type="dxa"/>
            </w:tcMar>
            <w:vAlign w:val="center"/>
          </w:tcPr>
          <w:p>
            <w:pPr>
              <w:widowControl/>
              <w:jc w:val="center"/>
              <w:rPr>
                <w:rFonts w:cs="Times New Roman"/>
                <w:color w:val="000000"/>
                <w:sz w:val="18"/>
              </w:rPr>
            </w:pPr>
            <w:r>
              <w:rPr>
                <w:rFonts w:cs="Times New Roman"/>
                <w:color w:val="000000"/>
                <w:sz w:val="18"/>
              </w:rPr>
              <w:t>28.3</w:t>
            </w:r>
          </w:p>
        </w:tc>
        <w:tc>
          <w:tcPr>
            <w:tcW w:w="497" w:type="pct"/>
            <w:tcBorders>
              <w:top w:val="outset" w:sz="8" w:space="0" w:color="000000"/>
              <w:left w:val="outset" w:sz="8" w:space="0" w:color="000000"/>
              <w:bottom w:val="outset" w:sz="8" w:space="0" w:color="000000"/>
              <w:right w:val="outset" w:sz="8" w:space="0" w:color="000000"/>
            </w:tcBorders>
            <w:tcMar>
              <w:top w:w="40" w:type="dxa"/>
              <w:left w:w="200" w:type="dxa"/>
              <w:bottom w:w="40" w:type="dxa"/>
              <w:right w:w="200" w:type="dxa"/>
            </w:tcMar>
            <w:vAlign w:val="center"/>
          </w:tcPr>
          <w:p>
            <w:pPr>
              <w:widowControl/>
              <w:jc w:val="center"/>
              <w:rPr>
                <w:rFonts w:cs="Times New Roman"/>
                <w:color w:val="000000"/>
                <w:sz w:val="18"/>
              </w:rPr>
            </w:pPr>
            <w:r>
              <w:rPr>
                <w:rFonts w:cs="Times New Roman"/>
                <w:color w:val="000000"/>
                <w:sz w:val="18"/>
              </w:rPr>
              <w:t>94.1</w:t>
            </w:r>
          </w:p>
        </w:tc>
        <w:tc>
          <w:tcPr>
            <w:tcW w:w="447" w:type="pct"/>
            <w:tcBorders>
              <w:top w:val="outset" w:sz="8" w:space="0" w:color="000000"/>
              <w:left w:val="outset" w:sz="8" w:space="0" w:color="000000"/>
              <w:bottom w:val="outset" w:sz="8" w:space="0" w:color="000000"/>
              <w:right w:val="outset" w:sz="8" w:space="0" w:color="000000"/>
            </w:tcBorders>
            <w:tcMar>
              <w:top w:w="40" w:type="dxa"/>
              <w:left w:w="200" w:type="dxa"/>
              <w:bottom w:w="40" w:type="dxa"/>
              <w:right w:w="200" w:type="dxa"/>
            </w:tcMar>
            <w:vAlign w:val="center"/>
          </w:tcPr>
          <w:p>
            <w:pPr>
              <w:widowControl/>
              <w:jc w:val="center"/>
              <w:rPr>
                <w:rFonts w:cs="Times New Roman"/>
                <w:color w:val="000000"/>
                <w:sz w:val="18"/>
              </w:rPr>
            </w:pPr>
            <w:r>
              <w:rPr>
                <w:rFonts w:cs="Times New Roman"/>
                <w:color w:val="000000"/>
                <w:sz w:val="18"/>
              </w:rPr>
              <w:t>65.6</w:t>
            </w:r>
          </w:p>
        </w:tc>
      </w:tr>
      <w:tr>
        <w:tblPrEx>
          <w:tblW w:w="5000" w:type="pct"/>
          <w:tblInd w:w="0" w:type="dxa"/>
          <w:tblCellMar>
            <w:top w:w="0" w:type="dxa"/>
            <w:left w:w="108" w:type="dxa"/>
            <w:bottom w:w="0" w:type="dxa"/>
            <w:right w:w="108" w:type="dxa"/>
          </w:tblCellMar>
        </w:tblPrEx>
        <w:trPr>
          <w:trHeight w:val="340"/>
        </w:trPr>
        <w:tc>
          <w:tcPr>
            <w:tcW w:w="519" w:type="pct"/>
            <w:vMerge w:val="restart"/>
            <w:tcBorders>
              <w:top w:val="outset" w:sz="8" w:space="0" w:color="000000"/>
              <w:left w:val="outset" w:sz="8" w:space="0" w:color="000000"/>
              <w:right w:val="outset" w:sz="8" w:space="0" w:color="000000"/>
            </w:tcBorders>
            <w:tcMar>
              <w:top w:w="40" w:type="dxa"/>
              <w:left w:w="200" w:type="dxa"/>
              <w:bottom w:w="40" w:type="dxa"/>
              <w:right w:w="200" w:type="dxa"/>
            </w:tcMar>
            <w:vAlign w:val="center"/>
          </w:tcPr>
          <w:p>
            <w:pPr>
              <w:jc w:val="center"/>
              <w:rPr>
                <w:rFonts w:cs="Times New Roman"/>
                <w:color w:val="000000"/>
                <w:sz w:val="18"/>
              </w:rPr>
            </w:pPr>
            <w:r>
              <w:rPr>
                <w:rFonts w:cs="Times New Roman"/>
                <w:color w:val="000000"/>
                <w:sz w:val="18"/>
              </w:rPr>
              <w:t>120</w:t>
            </w:r>
          </w:p>
          <w:p>
            <w:pPr>
              <w:jc w:val="center"/>
              <w:rPr>
                <w:rFonts w:cs="Times New Roman"/>
                <w:color w:val="000000"/>
                <w:sz w:val="18"/>
              </w:rPr>
            </w:pPr>
            <w:r>
              <w:rPr>
                <w:rFonts w:cs="Times New Roman"/>
                <w:color w:val="000000"/>
                <w:sz w:val="18"/>
              </w:rPr>
              <w:t>(n=9)</w:t>
            </w:r>
          </w:p>
        </w:tc>
        <w:tc>
          <w:tcPr>
            <w:tcW w:w="643" w:type="pct"/>
            <w:tcBorders>
              <w:top w:val="outset" w:sz="8" w:space="0" w:color="000000"/>
              <w:left w:val="outset" w:sz="8" w:space="0" w:color="000000"/>
              <w:bottom w:val="outset" w:sz="8" w:space="0" w:color="000000"/>
              <w:right w:val="outset" w:sz="8" w:space="0" w:color="000000"/>
            </w:tcBorders>
            <w:tcMar>
              <w:top w:w="40" w:type="dxa"/>
              <w:left w:w="200" w:type="dxa"/>
              <w:bottom w:w="40" w:type="dxa"/>
              <w:right w:w="200" w:type="dxa"/>
            </w:tcMar>
            <w:vAlign w:val="center"/>
          </w:tcPr>
          <w:p>
            <w:pPr>
              <w:widowControl/>
              <w:jc w:val="center"/>
              <w:rPr>
                <w:rFonts w:cs="Times New Roman"/>
                <w:color w:val="000000"/>
                <w:sz w:val="18"/>
              </w:rPr>
            </w:pPr>
            <w:r>
              <w:rPr>
                <w:rFonts w:cs="Times New Roman"/>
                <w:color w:val="000000"/>
                <w:sz w:val="18"/>
              </w:rPr>
              <w:t>Geometric Mean</w:t>
            </w:r>
          </w:p>
        </w:tc>
        <w:tc>
          <w:tcPr>
            <w:tcW w:w="447" w:type="pct"/>
            <w:tcBorders>
              <w:top w:val="outset" w:sz="8" w:space="0" w:color="000000"/>
              <w:left w:val="outset" w:sz="8" w:space="0" w:color="000000"/>
              <w:bottom w:val="outset" w:sz="8" w:space="0" w:color="000000"/>
              <w:right w:val="outset" w:sz="8" w:space="0" w:color="000000"/>
            </w:tcBorders>
            <w:tcMar>
              <w:top w:w="40" w:type="dxa"/>
              <w:left w:w="200" w:type="dxa"/>
              <w:bottom w:w="40" w:type="dxa"/>
              <w:right w:w="200" w:type="dxa"/>
            </w:tcMar>
            <w:vAlign w:val="center"/>
          </w:tcPr>
          <w:p>
            <w:pPr>
              <w:widowControl/>
              <w:jc w:val="center"/>
              <w:rPr>
                <w:rFonts w:cs="Times New Roman"/>
                <w:color w:val="000000"/>
                <w:sz w:val="18"/>
              </w:rPr>
            </w:pPr>
            <w:r>
              <w:rPr>
                <w:rFonts w:cs="Times New Roman"/>
                <w:color w:val="000000"/>
                <w:sz w:val="18"/>
              </w:rPr>
              <w:t>4.63</w:t>
            </w:r>
          </w:p>
        </w:tc>
        <w:tc>
          <w:tcPr>
            <w:tcW w:w="535" w:type="pct"/>
            <w:tcBorders>
              <w:top w:val="outset" w:sz="8" w:space="0" w:color="000000"/>
              <w:left w:val="outset" w:sz="8" w:space="0" w:color="000000"/>
              <w:bottom w:val="outset" w:sz="8" w:space="0" w:color="000000"/>
              <w:right w:val="outset" w:sz="8" w:space="0" w:color="000000"/>
            </w:tcBorders>
            <w:tcMar>
              <w:top w:w="40" w:type="dxa"/>
              <w:left w:w="200" w:type="dxa"/>
              <w:bottom w:w="40" w:type="dxa"/>
              <w:right w:w="200" w:type="dxa"/>
            </w:tcMar>
            <w:vAlign w:val="center"/>
          </w:tcPr>
          <w:p>
            <w:pPr>
              <w:widowControl/>
              <w:jc w:val="center"/>
              <w:rPr>
                <w:rFonts w:cs="Times New Roman"/>
                <w:color w:val="000000"/>
                <w:sz w:val="18"/>
              </w:rPr>
            </w:pPr>
            <w:r>
              <w:rPr>
                <w:rFonts w:cs="Times New Roman"/>
                <w:color w:val="000000"/>
                <w:sz w:val="18"/>
              </w:rPr>
              <w:t>37.5</w:t>
            </w:r>
          </w:p>
        </w:tc>
        <w:tc>
          <w:tcPr>
            <w:tcW w:w="681" w:type="pct"/>
            <w:tcBorders>
              <w:top w:val="outset" w:sz="8" w:space="0" w:color="000000"/>
              <w:left w:val="outset" w:sz="8" w:space="0" w:color="000000"/>
              <w:bottom w:val="outset" w:sz="8" w:space="0" w:color="000000"/>
              <w:right w:val="outset" w:sz="8" w:space="0" w:color="000000"/>
            </w:tcBorders>
            <w:tcMar>
              <w:top w:w="40" w:type="dxa"/>
              <w:left w:w="200" w:type="dxa"/>
              <w:bottom w:w="40" w:type="dxa"/>
              <w:right w:w="200" w:type="dxa"/>
            </w:tcMar>
            <w:vAlign w:val="center"/>
          </w:tcPr>
          <w:p>
            <w:pPr>
              <w:widowControl/>
              <w:jc w:val="center"/>
              <w:rPr>
                <w:rFonts w:cs="Times New Roman"/>
                <w:color w:val="000000"/>
                <w:sz w:val="18"/>
              </w:rPr>
            </w:pPr>
            <w:r>
              <w:rPr>
                <w:rFonts w:cs="Times New Roman"/>
                <w:color w:val="000000"/>
                <w:sz w:val="18"/>
              </w:rPr>
              <w:t>1253.88</w:t>
            </w:r>
          </w:p>
        </w:tc>
        <w:tc>
          <w:tcPr>
            <w:tcW w:w="682" w:type="pct"/>
            <w:tcBorders>
              <w:top w:val="outset" w:sz="8" w:space="0" w:color="000000"/>
              <w:left w:val="outset" w:sz="8" w:space="0" w:color="000000"/>
              <w:bottom w:val="outset" w:sz="8" w:space="0" w:color="000000"/>
              <w:right w:val="outset" w:sz="8" w:space="0" w:color="000000"/>
            </w:tcBorders>
            <w:tcMar>
              <w:top w:w="40" w:type="dxa"/>
              <w:left w:w="200" w:type="dxa"/>
              <w:bottom w:w="40" w:type="dxa"/>
              <w:right w:w="200" w:type="dxa"/>
            </w:tcMar>
            <w:vAlign w:val="center"/>
          </w:tcPr>
          <w:p>
            <w:pPr>
              <w:widowControl/>
              <w:jc w:val="center"/>
              <w:rPr>
                <w:rFonts w:cs="Times New Roman"/>
                <w:color w:val="000000"/>
                <w:sz w:val="18"/>
              </w:rPr>
            </w:pPr>
            <w:r>
              <w:rPr>
                <w:rFonts w:cs="Times New Roman"/>
                <w:color w:val="000000"/>
                <w:sz w:val="18"/>
              </w:rPr>
              <w:t>1737.58</w:t>
            </w:r>
          </w:p>
        </w:tc>
        <w:tc>
          <w:tcPr>
            <w:tcW w:w="546" w:type="pct"/>
            <w:tcBorders>
              <w:top w:val="outset" w:sz="8" w:space="0" w:color="000000"/>
              <w:left w:val="outset" w:sz="8" w:space="0" w:color="000000"/>
              <w:bottom w:val="outset" w:sz="8" w:space="0" w:color="000000"/>
              <w:right w:val="outset" w:sz="8" w:space="0" w:color="000000"/>
            </w:tcBorders>
            <w:tcMar>
              <w:top w:w="40" w:type="dxa"/>
              <w:left w:w="200" w:type="dxa"/>
              <w:bottom w:w="40" w:type="dxa"/>
              <w:right w:w="200" w:type="dxa"/>
            </w:tcMar>
            <w:vAlign w:val="center"/>
          </w:tcPr>
          <w:p>
            <w:pPr>
              <w:widowControl/>
              <w:jc w:val="center"/>
              <w:rPr>
                <w:rFonts w:cs="Times New Roman"/>
                <w:color w:val="000000"/>
                <w:sz w:val="18"/>
              </w:rPr>
            </w:pPr>
            <w:r>
              <w:rPr>
                <w:rFonts w:cs="Times New Roman"/>
                <w:color w:val="000000"/>
                <w:sz w:val="18"/>
              </w:rPr>
              <w:t>4156.01</w:t>
            </w:r>
          </w:p>
        </w:tc>
        <w:tc>
          <w:tcPr>
            <w:tcW w:w="497" w:type="pct"/>
            <w:tcBorders>
              <w:top w:val="outset" w:sz="8" w:space="0" w:color="000000"/>
              <w:left w:val="outset" w:sz="8" w:space="0" w:color="000000"/>
              <w:bottom w:val="outset" w:sz="8" w:space="0" w:color="000000"/>
              <w:right w:val="outset" w:sz="8" w:space="0" w:color="000000"/>
            </w:tcBorders>
            <w:tcMar>
              <w:top w:w="40" w:type="dxa"/>
              <w:left w:w="200" w:type="dxa"/>
              <w:bottom w:w="40" w:type="dxa"/>
              <w:right w:w="200" w:type="dxa"/>
            </w:tcMar>
            <w:vAlign w:val="center"/>
          </w:tcPr>
          <w:p>
            <w:pPr>
              <w:widowControl/>
              <w:jc w:val="center"/>
              <w:rPr>
                <w:rFonts w:cs="Times New Roman"/>
                <w:color w:val="000000"/>
                <w:sz w:val="18"/>
              </w:rPr>
            </w:pPr>
            <w:r>
              <w:rPr>
                <w:rFonts w:cs="Times New Roman"/>
                <w:color w:val="000000"/>
                <w:sz w:val="18"/>
              </w:rPr>
              <w:t>69.06</w:t>
            </w:r>
          </w:p>
        </w:tc>
        <w:tc>
          <w:tcPr>
            <w:tcW w:w="447" w:type="pct"/>
            <w:tcBorders>
              <w:top w:val="outset" w:sz="8" w:space="0" w:color="000000"/>
              <w:left w:val="outset" w:sz="8" w:space="0" w:color="000000"/>
              <w:bottom w:val="outset" w:sz="8" w:space="0" w:color="000000"/>
              <w:right w:val="outset" w:sz="8" w:space="0" w:color="000000"/>
            </w:tcBorders>
            <w:tcMar>
              <w:top w:w="40" w:type="dxa"/>
              <w:left w:w="200" w:type="dxa"/>
              <w:bottom w:w="40" w:type="dxa"/>
              <w:right w:w="200" w:type="dxa"/>
            </w:tcMar>
            <w:vAlign w:val="center"/>
          </w:tcPr>
          <w:p>
            <w:pPr>
              <w:widowControl/>
              <w:jc w:val="center"/>
              <w:rPr>
                <w:rFonts w:cs="Times New Roman"/>
                <w:color w:val="000000"/>
                <w:sz w:val="18"/>
              </w:rPr>
            </w:pPr>
            <w:r>
              <w:rPr>
                <w:rFonts w:cs="Times New Roman"/>
                <w:color w:val="000000"/>
                <w:sz w:val="18"/>
              </w:rPr>
              <w:t>41.71</w:t>
            </w:r>
          </w:p>
        </w:tc>
      </w:tr>
      <w:tr>
        <w:tblPrEx>
          <w:tblW w:w="5000" w:type="pct"/>
          <w:tblInd w:w="0" w:type="dxa"/>
          <w:tblCellMar>
            <w:top w:w="0" w:type="dxa"/>
            <w:left w:w="108" w:type="dxa"/>
            <w:bottom w:w="0" w:type="dxa"/>
            <w:right w:w="108" w:type="dxa"/>
          </w:tblCellMar>
        </w:tblPrEx>
        <w:trPr>
          <w:trHeight w:val="340"/>
        </w:trPr>
        <w:tc>
          <w:tcPr>
            <w:tcW w:w="519" w:type="pct"/>
            <w:vMerge/>
            <w:tcBorders>
              <w:left w:val="outset" w:sz="8" w:space="0" w:color="000000"/>
              <w:bottom w:val="outset" w:sz="8" w:space="0" w:color="000000"/>
              <w:right w:val="outset" w:sz="8" w:space="0" w:color="000000"/>
            </w:tcBorders>
            <w:tcMar>
              <w:top w:w="40" w:type="dxa"/>
              <w:left w:w="200" w:type="dxa"/>
              <w:bottom w:w="40" w:type="dxa"/>
              <w:right w:w="200" w:type="dxa"/>
            </w:tcMar>
            <w:vAlign w:val="center"/>
          </w:tcPr>
          <w:p>
            <w:pPr>
              <w:rPr>
                <w:rFonts w:cs="Times New Roman"/>
                <w:color w:val="000000"/>
                <w:sz w:val="18"/>
              </w:rPr>
            </w:pPr>
          </w:p>
        </w:tc>
        <w:tc>
          <w:tcPr>
            <w:tcW w:w="643" w:type="pct"/>
            <w:tcBorders>
              <w:top w:val="outset" w:sz="8" w:space="0" w:color="000000"/>
              <w:left w:val="outset" w:sz="8" w:space="0" w:color="000000"/>
              <w:bottom w:val="outset" w:sz="8" w:space="0" w:color="000000"/>
              <w:right w:val="outset" w:sz="8" w:space="0" w:color="000000"/>
            </w:tcBorders>
            <w:tcMar>
              <w:top w:w="40" w:type="dxa"/>
              <w:left w:w="200" w:type="dxa"/>
              <w:bottom w:w="40" w:type="dxa"/>
              <w:right w:w="200" w:type="dxa"/>
            </w:tcMar>
            <w:vAlign w:val="center"/>
          </w:tcPr>
          <w:p>
            <w:pPr>
              <w:widowControl/>
              <w:jc w:val="center"/>
              <w:rPr>
                <w:rFonts w:cs="Times New Roman"/>
                <w:color w:val="000000"/>
                <w:sz w:val="18"/>
              </w:rPr>
            </w:pPr>
            <w:r>
              <w:rPr>
                <w:rFonts w:cs="Times New Roman"/>
                <w:color w:val="000000"/>
                <w:sz w:val="18"/>
              </w:rPr>
              <w:t>Geometric CV%</w:t>
            </w:r>
          </w:p>
        </w:tc>
        <w:tc>
          <w:tcPr>
            <w:tcW w:w="447" w:type="pct"/>
            <w:tcBorders>
              <w:top w:val="outset" w:sz="8" w:space="0" w:color="000000"/>
              <w:left w:val="outset" w:sz="8" w:space="0" w:color="000000"/>
              <w:bottom w:val="outset" w:sz="8" w:space="0" w:color="000000"/>
              <w:right w:val="outset" w:sz="8" w:space="0" w:color="000000"/>
            </w:tcBorders>
            <w:tcMar>
              <w:top w:w="40" w:type="dxa"/>
              <w:left w:w="200" w:type="dxa"/>
              <w:bottom w:w="40" w:type="dxa"/>
              <w:right w:w="200" w:type="dxa"/>
            </w:tcMar>
            <w:vAlign w:val="center"/>
          </w:tcPr>
          <w:p>
            <w:pPr>
              <w:widowControl/>
              <w:jc w:val="center"/>
              <w:rPr>
                <w:rFonts w:cs="Times New Roman"/>
                <w:color w:val="000000"/>
                <w:sz w:val="18"/>
              </w:rPr>
            </w:pPr>
            <w:r>
              <w:rPr>
                <w:rFonts w:cs="Times New Roman"/>
                <w:color w:val="000000"/>
                <w:sz w:val="18"/>
              </w:rPr>
              <w:t>2.84, 9.98</w:t>
            </w:r>
          </w:p>
        </w:tc>
        <w:tc>
          <w:tcPr>
            <w:tcW w:w="535" w:type="pct"/>
            <w:tcBorders>
              <w:top w:val="outset" w:sz="8" w:space="0" w:color="000000"/>
              <w:left w:val="outset" w:sz="8" w:space="0" w:color="000000"/>
              <w:bottom w:val="outset" w:sz="8" w:space="0" w:color="000000"/>
              <w:right w:val="outset" w:sz="8" w:space="0" w:color="000000"/>
            </w:tcBorders>
            <w:tcMar>
              <w:top w:w="40" w:type="dxa"/>
              <w:left w:w="200" w:type="dxa"/>
              <w:bottom w:w="40" w:type="dxa"/>
              <w:right w:w="200" w:type="dxa"/>
            </w:tcMar>
            <w:vAlign w:val="center"/>
          </w:tcPr>
          <w:p>
            <w:pPr>
              <w:widowControl/>
              <w:jc w:val="center"/>
              <w:rPr>
                <w:rFonts w:cs="Times New Roman"/>
                <w:color w:val="000000"/>
                <w:sz w:val="18"/>
              </w:rPr>
            </w:pPr>
            <w:r>
              <w:rPr>
                <w:rFonts w:cs="Times New Roman"/>
                <w:color w:val="000000"/>
                <w:sz w:val="18"/>
              </w:rPr>
              <w:t>39.6</w:t>
            </w:r>
          </w:p>
        </w:tc>
        <w:tc>
          <w:tcPr>
            <w:tcW w:w="681" w:type="pct"/>
            <w:tcBorders>
              <w:top w:val="outset" w:sz="8" w:space="0" w:color="000000"/>
              <w:left w:val="outset" w:sz="8" w:space="0" w:color="000000"/>
              <w:bottom w:val="outset" w:sz="8" w:space="0" w:color="000000"/>
              <w:right w:val="outset" w:sz="8" w:space="0" w:color="000000"/>
            </w:tcBorders>
            <w:tcMar>
              <w:top w:w="40" w:type="dxa"/>
              <w:left w:w="200" w:type="dxa"/>
              <w:bottom w:w="40" w:type="dxa"/>
              <w:right w:w="200" w:type="dxa"/>
            </w:tcMar>
            <w:vAlign w:val="center"/>
          </w:tcPr>
          <w:p>
            <w:pPr>
              <w:widowControl/>
              <w:jc w:val="center"/>
              <w:rPr>
                <w:rFonts w:cs="Times New Roman"/>
                <w:color w:val="000000"/>
                <w:sz w:val="18"/>
              </w:rPr>
            </w:pPr>
            <w:r>
              <w:rPr>
                <w:rFonts w:cs="Times New Roman"/>
                <w:color w:val="000000"/>
                <w:sz w:val="18"/>
              </w:rPr>
              <w:t>40.1</w:t>
            </w:r>
          </w:p>
        </w:tc>
        <w:tc>
          <w:tcPr>
            <w:tcW w:w="682" w:type="pct"/>
            <w:tcBorders>
              <w:top w:val="outset" w:sz="8" w:space="0" w:color="000000"/>
              <w:left w:val="outset" w:sz="8" w:space="0" w:color="000000"/>
              <w:bottom w:val="outset" w:sz="8" w:space="0" w:color="000000"/>
              <w:right w:val="outset" w:sz="8" w:space="0" w:color="000000"/>
            </w:tcBorders>
            <w:tcMar>
              <w:top w:w="40" w:type="dxa"/>
              <w:left w:w="200" w:type="dxa"/>
              <w:bottom w:w="40" w:type="dxa"/>
              <w:right w:w="200" w:type="dxa"/>
            </w:tcMar>
            <w:vAlign w:val="center"/>
          </w:tcPr>
          <w:p>
            <w:pPr>
              <w:widowControl/>
              <w:jc w:val="center"/>
              <w:rPr>
                <w:rFonts w:cs="Times New Roman"/>
                <w:color w:val="000000"/>
                <w:sz w:val="18"/>
              </w:rPr>
            </w:pPr>
            <w:r>
              <w:rPr>
                <w:rFonts w:cs="Times New Roman"/>
                <w:color w:val="000000"/>
                <w:sz w:val="18"/>
              </w:rPr>
              <w:t>39.1</w:t>
            </w:r>
          </w:p>
        </w:tc>
        <w:tc>
          <w:tcPr>
            <w:tcW w:w="546" w:type="pct"/>
            <w:tcBorders>
              <w:top w:val="outset" w:sz="8" w:space="0" w:color="000000"/>
              <w:left w:val="outset" w:sz="8" w:space="0" w:color="000000"/>
              <w:bottom w:val="outset" w:sz="8" w:space="0" w:color="000000"/>
              <w:right w:val="outset" w:sz="8" w:space="0" w:color="000000"/>
            </w:tcBorders>
            <w:tcMar>
              <w:top w:w="40" w:type="dxa"/>
              <w:left w:w="200" w:type="dxa"/>
              <w:bottom w:w="40" w:type="dxa"/>
              <w:right w:w="200" w:type="dxa"/>
            </w:tcMar>
            <w:vAlign w:val="center"/>
          </w:tcPr>
          <w:p>
            <w:pPr>
              <w:widowControl/>
              <w:jc w:val="center"/>
              <w:rPr>
                <w:rFonts w:cs="Times New Roman"/>
                <w:color w:val="000000"/>
                <w:sz w:val="18"/>
              </w:rPr>
            </w:pPr>
            <w:r>
              <w:rPr>
                <w:rFonts w:cs="Times New Roman"/>
                <w:color w:val="000000"/>
                <w:sz w:val="18"/>
              </w:rPr>
              <w:t>45.4</w:t>
            </w:r>
          </w:p>
        </w:tc>
        <w:tc>
          <w:tcPr>
            <w:tcW w:w="497" w:type="pct"/>
            <w:tcBorders>
              <w:top w:val="outset" w:sz="8" w:space="0" w:color="000000"/>
              <w:left w:val="outset" w:sz="8" w:space="0" w:color="000000"/>
              <w:bottom w:val="outset" w:sz="8" w:space="0" w:color="000000"/>
              <w:right w:val="outset" w:sz="8" w:space="0" w:color="000000"/>
            </w:tcBorders>
            <w:tcMar>
              <w:top w:w="40" w:type="dxa"/>
              <w:left w:w="200" w:type="dxa"/>
              <w:bottom w:w="40" w:type="dxa"/>
              <w:right w:w="200" w:type="dxa"/>
            </w:tcMar>
            <w:vAlign w:val="center"/>
          </w:tcPr>
          <w:p>
            <w:pPr>
              <w:widowControl/>
              <w:jc w:val="center"/>
              <w:rPr>
                <w:rFonts w:cs="Times New Roman"/>
                <w:color w:val="000000"/>
                <w:sz w:val="18"/>
              </w:rPr>
            </w:pPr>
            <w:r>
              <w:rPr>
                <w:rFonts w:cs="Times New Roman"/>
                <w:color w:val="000000"/>
                <w:sz w:val="18"/>
              </w:rPr>
              <w:t>39.1</w:t>
            </w:r>
          </w:p>
        </w:tc>
        <w:tc>
          <w:tcPr>
            <w:tcW w:w="447" w:type="pct"/>
            <w:tcBorders>
              <w:top w:val="outset" w:sz="8" w:space="0" w:color="000000"/>
              <w:left w:val="outset" w:sz="8" w:space="0" w:color="000000"/>
              <w:bottom w:val="outset" w:sz="8" w:space="0" w:color="000000"/>
              <w:right w:val="outset" w:sz="8" w:space="0" w:color="000000"/>
            </w:tcBorders>
            <w:tcMar>
              <w:top w:w="40" w:type="dxa"/>
              <w:left w:w="200" w:type="dxa"/>
              <w:bottom w:w="40" w:type="dxa"/>
              <w:right w:w="200" w:type="dxa"/>
            </w:tcMar>
            <w:vAlign w:val="center"/>
          </w:tcPr>
          <w:p>
            <w:pPr>
              <w:widowControl/>
              <w:jc w:val="center"/>
              <w:rPr>
                <w:rFonts w:cs="Times New Roman"/>
                <w:color w:val="000000"/>
                <w:sz w:val="18"/>
              </w:rPr>
            </w:pPr>
            <w:r>
              <w:rPr>
                <w:rFonts w:cs="Times New Roman"/>
                <w:color w:val="000000"/>
                <w:sz w:val="18"/>
              </w:rPr>
              <w:t>22.9</w:t>
            </w:r>
          </w:p>
        </w:tc>
      </w:tr>
      <w:tr>
        <w:tblPrEx>
          <w:tblW w:w="5000" w:type="pct"/>
          <w:tblInd w:w="0" w:type="dxa"/>
          <w:tblCellMar>
            <w:top w:w="0" w:type="dxa"/>
            <w:left w:w="108" w:type="dxa"/>
            <w:bottom w:w="0" w:type="dxa"/>
            <w:right w:w="108" w:type="dxa"/>
          </w:tblCellMar>
        </w:tblPrEx>
        <w:trPr>
          <w:trHeight w:val="340"/>
        </w:trPr>
        <w:tc>
          <w:tcPr>
            <w:tcW w:w="519" w:type="pct"/>
            <w:vMerge w:val="restart"/>
            <w:tcBorders>
              <w:top w:val="outset" w:sz="8" w:space="0" w:color="000000"/>
              <w:left w:val="outset" w:sz="8" w:space="0" w:color="000000"/>
              <w:right w:val="outset" w:sz="8" w:space="0" w:color="000000"/>
            </w:tcBorders>
            <w:tcMar>
              <w:top w:w="40" w:type="dxa"/>
              <w:left w:w="200" w:type="dxa"/>
              <w:bottom w:w="40" w:type="dxa"/>
              <w:right w:w="200" w:type="dxa"/>
            </w:tcMar>
            <w:vAlign w:val="center"/>
          </w:tcPr>
          <w:p>
            <w:pPr>
              <w:jc w:val="center"/>
              <w:rPr>
                <w:rFonts w:cs="Times New Roman"/>
                <w:color w:val="000000"/>
                <w:sz w:val="18"/>
              </w:rPr>
            </w:pPr>
            <w:r>
              <w:rPr>
                <w:rFonts w:cs="Times New Roman"/>
                <w:color w:val="000000"/>
                <w:sz w:val="18"/>
              </w:rPr>
              <w:t>160</w:t>
            </w:r>
          </w:p>
          <w:p>
            <w:pPr>
              <w:jc w:val="center"/>
              <w:rPr>
                <w:rFonts w:cs="Times New Roman"/>
                <w:color w:val="000000"/>
                <w:sz w:val="18"/>
              </w:rPr>
            </w:pPr>
            <w:r>
              <w:rPr>
                <w:rFonts w:cs="Times New Roman"/>
                <w:color w:val="000000"/>
                <w:sz w:val="18"/>
              </w:rPr>
              <w:t>(n=9)</w:t>
            </w:r>
          </w:p>
        </w:tc>
        <w:tc>
          <w:tcPr>
            <w:tcW w:w="643" w:type="pct"/>
            <w:tcBorders>
              <w:top w:val="outset" w:sz="8" w:space="0" w:color="000000"/>
              <w:left w:val="outset" w:sz="8" w:space="0" w:color="000000"/>
              <w:bottom w:val="outset" w:sz="8" w:space="0" w:color="000000"/>
              <w:right w:val="outset" w:sz="8" w:space="0" w:color="000000"/>
            </w:tcBorders>
            <w:tcMar>
              <w:top w:w="40" w:type="dxa"/>
              <w:left w:w="200" w:type="dxa"/>
              <w:bottom w:w="40" w:type="dxa"/>
              <w:right w:w="200" w:type="dxa"/>
            </w:tcMar>
            <w:vAlign w:val="center"/>
          </w:tcPr>
          <w:p>
            <w:pPr>
              <w:widowControl/>
              <w:jc w:val="center"/>
              <w:rPr>
                <w:rFonts w:cs="Times New Roman"/>
                <w:color w:val="000000"/>
                <w:sz w:val="18"/>
              </w:rPr>
            </w:pPr>
            <w:r>
              <w:rPr>
                <w:rFonts w:cs="Times New Roman"/>
                <w:color w:val="000000"/>
                <w:sz w:val="18"/>
              </w:rPr>
              <w:t>Geometric Mean</w:t>
            </w:r>
          </w:p>
        </w:tc>
        <w:tc>
          <w:tcPr>
            <w:tcW w:w="447" w:type="pct"/>
            <w:tcBorders>
              <w:top w:val="outset" w:sz="8" w:space="0" w:color="000000"/>
              <w:left w:val="outset" w:sz="8" w:space="0" w:color="000000"/>
              <w:bottom w:val="outset" w:sz="8" w:space="0" w:color="000000"/>
              <w:right w:val="outset" w:sz="8" w:space="0" w:color="000000"/>
            </w:tcBorders>
            <w:tcMar>
              <w:top w:w="40" w:type="dxa"/>
              <w:left w:w="200" w:type="dxa"/>
              <w:bottom w:w="40" w:type="dxa"/>
              <w:right w:w="200" w:type="dxa"/>
            </w:tcMar>
            <w:vAlign w:val="center"/>
          </w:tcPr>
          <w:p>
            <w:pPr>
              <w:widowControl/>
              <w:jc w:val="center"/>
              <w:rPr>
                <w:rFonts w:cs="Times New Roman"/>
                <w:color w:val="000000"/>
                <w:sz w:val="18"/>
              </w:rPr>
            </w:pPr>
            <w:r>
              <w:rPr>
                <w:rFonts w:cs="Times New Roman"/>
                <w:color w:val="000000"/>
                <w:sz w:val="18"/>
              </w:rPr>
              <w:t>3.00</w:t>
            </w:r>
          </w:p>
        </w:tc>
        <w:tc>
          <w:tcPr>
            <w:tcW w:w="535" w:type="pct"/>
            <w:tcBorders>
              <w:top w:val="outset" w:sz="8" w:space="0" w:color="000000"/>
              <w:left w:val="outset" w:sz="8" w:space="0" w:color="000000"/>
              <w:bottom w:val="outset" w:sz="8" w:space="0" w:color="000000"/>
              <w:right w:val="outset" w:sz="8" w:space="0" w:color="000000"/>
            </w:tcBorders>
            <w:tcMar>
              <w:top w:w="40" w:type="dxa"/>
              <w:left w:w="200" w:type="dxa"/>
              <w:bottom w:w="40" w:type="dxa"/>
              <w:right w:w="200" w:type="dxa"/>
            </w:tcMar>
            <w:vAlign w:val="center"/>
          </w:tcPr>
          <w:p>
            <w:pPr>
              <w:widowControl/>
              <w:jc w:val="center"/>
              <w:rPr>
                <w:rFonts w:cs="Times New Roman"/>
                <w:color w:val="000000"/>
                <w:sz w:val="18"/>
              </w:rPr>
            </w:pPr>
            <w:r>
              <w:rPr>
                <w:rFonts w:cs="Times New Roman"/>
                <w:color w:val="000000"/>
                <w:sz w:val="18"/>
              </w:rPr>
              <w:t>41.9</w:t>
            </w:r>
          </w:p>
        </w:tc>
        <w:tc>
          <w:tcPr>
            <w:tcW w:w="681" w:type="pct"/>
            <w:tcBorders>
              <w:top w:val="outset" w:sz="8" w:space="0" w:color="000000"/>
              <w:left w:val="outset" w:sz="8" w:space="0" w:color="000000"/>
              <w:bottom w:val="outset" w:sz="8" w:space="0" w:color="000000"/>
              <w:right w:val="outset" w:sz="8" w:space="0" w:color="000000"/>
            </w:tcBorders>
            <w:tcMar>
              <w:top w:w="40" w:type="dxa"/>
              <w:left w:w="200" w:type="dxa"/>
              <w:bottom w:w="40" w:type="dxa"/>
              <w:right w:w="200" w:type="dxa"/>
            </w:tcMar>
            <w:vAlign w:val="center"/>
          </w:tcPr>
          <w:p>
            <w:pPr>
              <w:widowControl/>
              <w:jc w:val="center"/>
              <w:rPr>
                <w:rFonts w:cs="Times New Roman"/>
                <w:color w:val="000000"/>
                <w:sz w:val="18"/>
              </w:rPr>
            </w:pPr>
            <w:r>
              <w:rPr>
                <w:rFonts w:cs="Times New Roman"/>
                <w:color w:val="000000"/>
                <w:sz w:val="18"/>
              </w:rPr>
              <w:t>1439.69</w:t>
            </w:r>
          </w:p>
        </w:tc>
        <w:tc>
          <w:tcPr>
            <w:tcW w:w="682" w:type="pct"/>
            <w:tcBorders>
              <w:top w:val="outset" w:sz="8" w:space="0" w:color="000000"/>
              <w:left w:val="outset" w:sz="8" w:space="0" w:color="000000"/>
              <w:bottom w:val="outset" w:sz="8" w:space="0" w:color="000000"/>
              <w:right w:val="outset" w:sz="8" w:space="0" w:color="000000"/>
            </w:tcBorders>
            <w:tcMar>
              <w:top w:w="40" w:type="dxa"/>
              <w:left w:w="200" w:type="dxa"/>
              <w:bottom w:w="40" w:type="dxa"/>
              <w:right w:w="200" w:type="dxa"/>
            </w:tcMar>
            <w:vAlign w:val="center"/>
          </w:tcPr>
          <w:p>
            <w:pPr>
              <w:widowControl/>
              <w:jc w:val="center"/>
              <w:rPr>
                <w:rFonts w:cs="Times New Roman"/>
                <w:color w:val="000000"/>
                <w:sz w:val="18"/>
              </w:rPr>
            </w:pPr>
            <w:r>
              <w:rPr>
                <w:rFonts w:cs="Times New Roman"/>
                <w:color w:val="000000"/>
                <w:sz w:val="18"/>
              </w:rPr>
              <w:t>1970.02</w:t>
            </w:r>
          </w:p>
        </w:tc>
        <w:tc>
          <w:tcPr>
            <w:tcW w:w="546" w:type="pct"/>
            <w:tcBorders>
              <w:top w:val="outset" w:sz="8" w:space="0" w:color="000000"/>
              <w:left w:val="outset" w:sz="8" w:space="0" w:color="000000"/>
              <w:bottom w:val="outset" w:sz="8" w:space="0" w:color="000000"/>
              <w:right w:val="outset" w:sz="8" w:space="0" w:color="000000"/>
            </w:tcBorders>
            <w:tcMar>
              <w:top w:w="40" w:type="dxa"/>
              <w:left w:w="200" w:type="dxa"/>
              <w:bottom w:w="40" w:type="dxa"/>
              <w:right w:w="200" w:type="dxa"/>
            </w:tcMar>
            <w:vAlign w:val="center"/>
          </w:tcPr>
          <w:p>
            <w:pPr>
              <w:widowControl/>
              <w:jc w:val="center"/>
              <w:rPr>
                <w:rFonts w:cs="Times New Roman"/>
                <w:color w:val="000000"/>
                <w:sz w:val="18"/>
              </w:rPr>
            </w:pPr>
            <w:r>
              <w:rPr>
                <w:rFonts w:cs="Times New Roman"/>
                <w:color w:val="000000"/>
                <w:sz w:val="18"/>
              </w:rPr>
              <w:t>4604.96</w:t>
            </w:r>
          </w:p>
        </w:tc>
        <w:tc>
          <w:tcPr>
            <w:tcW w:w="497" w:type="pct"/>
            <w:tcBorders>
              <w:top w:val="outset" w:sz="8" w:space="0" w:color="000000"/>
              <w:left w:val="outset" w:sz="8" w:space="0" w:color="000000"/>
              <w:bottom w:val="outset" w:sz="8" w:space="0" w:color="000000"/>
              <w:right w:val="outset" w:sz="8" w:space="0" w:color="000000"/>
            </w:tcBorders>
            <w:tcMar>
              <w:top w:w="40" w:type="dxa"/>
              <w:left w:w="200" w:type="dxa"/>
              <w:bottom w:w="40" w:type="dxa"/>
              <w:right w:w="200" w:type="dxa"/>
            </w:tcMar>
            <w:vAlign w:val="center"/>
          </w:tcPr>
          <w:p>
            <w:pPr>
              <w:widowControl/>
              <w:jc w:val="center"/>
              <w:rPr>
                <w:rFonts w:cs="Times New Roman"/>
                <w:color w:val="000000"/>
                <w:sz w:val="18"/>
              </w:rPr>
            </w:pPr>
            <w:r>
              <w:rPr>
                <w:rFonts w:cs="Times New Roman"/>
                <w:color w:val="000000"/>
                <w:sz w:val="18"/>
              </w:rPr>
              <w:t>81.22</w:t>
            </w:r>
          </w:p>
        </w:tc>
        <w:tc>
          <w:tcPr>
            <w:tcW w:w="447" w:type="pct"/>
            <w:tcBorders>
              <w:top w:val="outset" w:sz="8" w:space="0" w:color="000000"/>
              <w:left w:val="outset" w:sz="8" w:space="0" w:color="000000"/>
              <w:bottom w:val="outset" w:sz="8" w:space="0" w:color="000000"/>
              <w:right w:val="outset" w:sz="8" w:space="0" w:color="000000"/>
            </w:tcBorders>
            <w:tcMar>
              <w:top w:w="40" w:type="dxa"/>
              <w:left w:w="200" w:type="dxa"/>
              <w:bottom w:w="40" w:type="dxa"/>
              <w:right w:w="200" w:type="dxa"/>
            </w:tcMar>
            <w:vAlign w:val="center"/>
          </w:tcPr>
          <w:p>
            <w:pPr>
              <w:widowControl/>
              <w:jc w:val="center"/>
              <w:rPr>
                <w:rFonts w:cs="Times New Roman"/>
                <w:color w:val="000000"/>
                <w:sz w:val="18"/>
              </w:rPr>
            </w:pPr>
            <w:r>
              <w:rPr>
                <w:rFonts w:cs="Times New Roman"/>
                <w:color w:val="000000"/>
                <w:sz w:val="18"/>
              </w:rPr>
              <w:t>39.30</w:t>
            </w:r>
          </w:p>
        </w:tc>
      </w:tr>
      <w:tr>
        <w:tblPrEx>
          <w:tblW w:w="5000" w:type="pct"/>
          <w:tblInd w:w="0" w:type="dxa"/>
          <w:tblCellMar>
            <w:top w:w="0" w:type="dxa"/>
            <w:left w:w="108" w:type="dxa"/>
            <w:bottom w:w="0" w:type="dxa"/>
            <w:right w:w="108" w:type="dxa"/>
          </w:tblCellMar>
        </w:tblPrEx>
        <w:trPr>
          <w:trHeight w:val="340"/>
        </w:trPr>
        <w:tc>
          <w:tcPr>
            <w:tcW w:w="519" w:type="pct"/>
            <w:vMerge/>
            <w:tcBorders>
              <w:left w:val="outset" w:sz="8" w:space="0" w:color="000000"/>
              <w:bottom w:val="outset" w:sz="8" w:space="0" w:color="000000"/>
              <w:right w:val="outset" w:sz="8" w:space="0" w:color="000000"/>
            </w:tcBorders>
            <w:tcMar>
              <w:top w:w="40" w:type="dxa"/>
              <w:left w:w="200" w:type="dxa"/>
              <w:bottom w:w="40" w:type="dxa"/>
              <w:right w:w="200" w:type="dxa"/>
            </w:tcMar>
            <w:vAlign w:val="center"/>
          </w:tcPr>
          <w:p>
            <w:pPr>
              <w:rPr>
                <w:rFonts w:cs="Times New Roman"/>
                <w:color w:val="000000"/>
                <w:sz w:val="18"/>
              </w:rPr>
            </w:pPr>
          </w:p>
        </w:tc>
        <w:tc>
          <w:tcPr>
            <w:tcW w:w="643" w:type="pct"/>
            <w:tcBorders>
              <w:top w:val="outset" w:sz="8" w:space="0" w:color="000000"/>
              <w:left w:val="outset" w:sz="8" w:space="0" w:color="000000"/>
              <w:bottom w:val="outset" w:sz="8" w:space="0" w:color="000000"/>
              <w:right w:val="outset" w:sz="8" w:space="0" w:color="000000"/>
            </w:tcBorders>
            <w:tcMar>
              <w:top w:w="40" w:type="dxa"/>
              <w:left w:w="200" w:type="dxa"/>
              <w:bottom w:w="40" w:type="dxa"/>
              <w:right w:w="200" w:type="dxa"/>
            </w:tcMar>
            <w:vAlign w:val="center"/>
          </w:tcPr>
          <w:p>
            <w:pPr>
              <w:widowControl/>
              <w:jc w:val="center"/>
              <w:rPr>
                <w:rFonts w:cs="Times New Roman"/>
                <w:color w:val="000000"/>
                <w:sz w:val="18"/>
              </w:rPr>
            </w:pPr>
            <w:r>
              <w:rPr>
                <w:rFonts w:cs="Times New Roman"/>
                <w:color w:val="000000"/>
                <w:sz w:val="18"/>
              </w:rPr>
              <w:t>Geometric CV%</w:t>
            </w:r>
          </w:p>
        </w:tc>
        <w:tc>
          <w:tcPr>
            <w:tcW w:w="447" w:type="pct"/>
            <w:tcBorders>
              <w:top w:val="outset" w:sz="8" w:space="0" w:color="000000"/>
              <w:left w:val="outset" w:sz="8" w:space="0" w:color="000000"/>
              <w:bottom w:val="outset" w:sz="8" w:space="0" w:color="000000"/>
              <w:right w:val="outset" w:sz="8" w:space="0" w:color="000000"/>
            </w:tcBorders>
            <w:tcMar>
              <w:top w:w="40" w:type="dxa"/>
              <w:left w:w="200" w:type="dxa"/>
              <w:bottom w:w="40" w:type="dxa"/>
              <w:right w:w="200" w:type="dxa"/>
            </w:tcMar>
            <w:vAlign w:val="center"/>
          </w:tcPr>
          <w:p>
            <w:pPr>
              <w:widowControl/>
              <w:jc w:val="center"/>
              <w:rPr>
                <w:rFonts w:cs="Times New Roman"/>
                <w:color w:val="000000"/>
                <w:sz w:val="18"/>
              </w:rPr>
            </w:pPr>
            <w:r>
              <w:rPr>
                <w:rFonts w:cs="Times New Roman"/>
                <w:color w:val="000000"/>
                <w:sz w:val="18"/>
              </w:rPr>
              <w:t>2.87, 5.02</w:t>
            </w:r>
          </w:p>
        </w:tc>
        <w:tc>
          <w:tcPr>
            <w:tcW w:w="535" w:type="pct"/>
            <w:tcBorders>
              <w:top w:val="outset" w:sz="8" w:space="0" w:color="000000"/>
              <w:left w:val="outset" w:sz="8" w:space="0" w:color="000000"/>
              <w:bottom w:val="outset" w:sz="8" w:space="0" w:color="000000"/>
              <w:right w:val="outset" w:sz="8" w:space="0" w:color="000000"/>
            </w:tcBorders>
            <w:tcMar>
              <w:top w:w="40" w:type="dxa"/>
              <w:left w:w="200" w:type="dxa"/>
              <w:bottom w:w="40" w:type="dxa"/>
              <w:right w:w="200" w:type="dxa"/>
            </w:tcMar>
            <w:vAlign w:val="center"/>
          </w:tcPr>
          <w:p>
            <w:pPr>
              <w:widowControl/>
              <w:jc w:val="center"/>
              <w:rPr>
                <w:rFonts w:cs="Times New Roman"/>
                <w:color w:val="000000"/>
                <w:sz w:val="18"/>
              </w:rPr>
            </w:pPr>
            <w:r>
              <w:rPr>
                <w:rFonts w:cs="Times New Roman"/>
                <w:color w:val="000000"/>
                <w:sz w:val="18"/>
              </w:rPr>
              <w:t>27.0</w:t>
            </w:r>
          </w:p>
        </w:tc>
        <w:tc>
          <w:tcPr>
            <w:tcW w:w="681" w:type="pct"/>
            <w:tcBorders>
              <w:top w:val="outset" w:sz="8" w:space="0" w:color="000000"/>
              <w:left w:val="outset" w:sz="8" w:space="0" w:color="000000"/>
              <w:bottom w:val="outset" w:sz="8" w:space="0" w:color="000000"/>
              <w:right w:val="outset" w:sz="8" w:space="0" w:color="000000"/>
            </w:tcBorders>
            <w:tcMar>
              <w:top w:w="40" w:type="dxa"/>
              <w:left w:w="200" w:type="dxa"/>
              <w:bottom w:w="40" w:type="dxa"/>
              <w:right w:w="200" w:type="dxa"/>
            </w:tcMar>
            <w:vAlign w:val="center"/>
          </w:tcPr>
          <w:p>
            <w:pPr>
              <w:widowControl/>
              <w:jc w:val="center"/>
              <w:rPr>
                <w:rFonts w:cs="Times New Roman"/>
                <w:color w:val="000000"/>
                <w:sz w:val="18"/>
              </w:rPr>
            </w:pPr>
            <w:r>
              <w:rPr>
                <w:rFonts w:cs="Times New Roman"/>
                <w:color w:val="000000"/>
                <w:sz w:val="18"/>
              </w:rPr>
              <w:t>21.0</w:t>
            </w:r>
          </w:p>
        </w:tc>
        <w:tc>
          <w:tcPr>
            <w:tcW w:w="682" w:type="pct"/>
            <w:tcBorders>
              <w:top w:val="outset" w:sz="8" w:space="0" w:color="000000"/>
              <w:left w:val="outset" w:sz="8" w:space="0" w:color="000000"/>
              <w:bottom w:val="outset" w:sz="8" w:space="0" w:color="000000"/>
              <w:right w:val="outset" w:sz="8" w:space="0" w:color="000000"/>
            </w:tcBorders>
            <w:tcMar>
              <w:top w:w="40" w:type="dxa"/>
              <w:left w:w="200" w:type="dxa"/>
              <w:bottom w:w="40" w:type="dxa"/>
              <w:right w:w="200" w:type="dxa"/>
            </w:tcMar>
            <w:vAlign w:val="center"/>
          </w:tcPr>
          <w:p>
            <w:pPr>
              <w:widowControl/>
              <w:jc w:val="center"/>
              <w:rPr>
                <w:rFonts w:cs="Times New Roman"/>
                <w:color w:val="000000"/>
                <w:sz w:val="18"/>
              </w:rPr>
            </w:pPr>
            <w:r>
              <w:rPr>
                <w:rFonts w:cs="Times New Roman"/>
                <w:color w:val="000000"/>
                <w:sz w:val="18"/>
              </w:rPr>
              <w:t>30.0</w:t>
            </w:r>
          </w:p>
        </w:tc>
        <w:tc>
          <w:tcPr>
            <w:tcW w:w="546" w:type="pct"/>
            <w:tcBorders>
              <w:top w:val="outset" w:sz="8" w:space="0" w:color="000000"/>
              <w:left w:val="outset" w:sz="8" w:space="0" w:color="000000"/>
              <w:bottom w:val="outset" w:sz="8" w:space="0" w:color="000000"/>
              <w:right w:val="outset" w:sz="8" w:space="0" w:color="000000"/>
            </w:tcBorders>
            <w:tcMar>
              <w:top w:w="40" w:type="dxa"/>
              <w:left w:w="200" w:type="dxa"/>
              <w:bottom w:w="40" w:type="dxa"/>
              <w:right w:w="200" w:type="dxa"/>
            </w:tcMar>
            <w:vAlign w:val="center"/>
          </w:tcPr>
          <w:p>
            <w:pPr>
              <w:widowControl/>
              <w:jc w:val="center"/>
              <w:rPr>
                <w:rFonts w:cs="Times New Roman"/>
                <w:color w:val="000000"/>
                <w:sz w:val="18"/>
              </w:rPr>
            </w:pPr>
            <w:r>
              <w:rPr>
                <w:rFonts w:cs="Times New Roman"/>
                <w:color w:val="000000"/>
                <w:sz w:val="18"/>
              </w:rPr>
              <w:t>19.8</w:t>
            </w:r>
          </w:p>
        </w:tc>
        <w:tc>
          <w:tcPr>
            <w:tcW w:w="497" w:type="pct"/>
            <w:tcBorders>
              <w:top w:val="outset" w:sz="8" w:space="0" w:color="000000"/>
              <w:left w:val="outset" w:sz="8" w:space="0" w:color="000000"/>
              <w:bottom w:val="outset" w:sz="8" w:space="0" w:color="000000"/>
              <w:right w:val="outset" w:sz="8" w:space="0" w:color="000000"/>
            </w:tcBorders>
            <w:tcMar>
              <w:top w:w="40" w:type="dxa"/>
              <w:left w:w="200" w:type="dxa"/>
              <w:bottom w:w="40" w:type="dxa"/>
              <w:right w:w="200" w:type="dxa"/>
            </w:tcMar>
            <w:vAlign w:val="center"/>
          </w:tcPr>
          <w:p>
            <w:pPr>
              <w:widowControl/>
              <w:jc w:val="center"/>
              <w:rPr>
                <w:rFonts w:cs="Times New Roman"/>
                <w:color w:val="000000"/>
                <w:sz w:val="18"/>
              </w:rPr>
            </w:pPr>
            <w:r>
              <w:rPr>
                <w:rFonts w:cs="Times New Roman"/>
                <w:color w:val="000000"/>
                <w:sz w:val="18"/>
              </w:rPr>
              <w:t>30.0</w:t>
            </w:r>
          </w:p>
        </w:tc>
        <w:tc>
          <w:tcPr>
            <w:tcW w:w="447" w:type="pct"/>
            <w:tcBorders>
              <w:top w:val="outset" w:sz="8" w:space="0" w:color="000000"/>
              <w:left w:val="outset" w:sz="8" w:space="0" w:color="000000"/>
              <w:bottom w:val="outset" w:sz="8" w:space="0" w:color="000000"/>
              <w:right w:val="outset" w:sz="8" w:space="0" w:color="000000"/>
            </w:tcBorders>
            <w:tcMar>
              <w:top w:w="40" w:type="dxa"/>
              <w:left w:w="200" w:type="dxa"/>
              <w:bottom w:w="40" w:type="dxa"/>
              <w:right w:w="200" w:type="dxa"/>
            </w:tcMar>
            <w:vAlign w:val="center"/>
          </w:tcPr>
          <w:p>
            <w:pPr>
              <w:widowControl/>
              <w:jc w:val="center"/>
              <w:rPr>
                <w:rFonts w:cs="Times New Roman"/>
                <w:color w:val="000000"/>
                <w:sz w:val="18"/>
              </w:rPr>
            </w:pPr>
            <w:r>
              <w:rPr>
                <w:rFonts w:cs="Times New Roman"/>
                <w:color w:val="000000"/>
                <w:sz w:val="18"/>
              </w:rPr>
              <w:t>25.6</w:t>
            </w:r>
          </w:p>
        </w:tc>
      </w:tr>
      <w:tr>
        <w:tblPrEx>
          <w:tblW w:w="5000" w:type="pct"/>
          <w:tblInd w:w="0" w:type="dxa"/>
          <w:tblCellMar>
            <w:top w:w="0" w:type="dxa"/>
            <w:left w:w="108" w:type="dxa"/>
            <w:bottom w:w="0" w:type="dxa"/>
            <w:right w:w="108" w:type="dxa"/>
          </w:tblCellMar>
        </w:tblPrEx>
        <w:trPr>
          <w:trHeight w:val="340"/>
        </w:trPr>
        <w:tc>
          <w:tcPr>
            <w:tcW w:w="519" w:type="pct"/>
            <w:vMerge w:val="restart"/>
            <w:tcBorders>
              <w:top w:val="outset" w:sz="8" w:space="0" w:color="000000"/>
              <w:left w:val="outset" w:sz="8" w:space="0" w:color="000000"/>
              <w:right w:val="outset" w:sz="8" w:space="0" w:color="000000"/>
            </w:tcBorders>
            <w:tcMar>
              <w:top w:w="40" w:type="dxa"/>
              <w:left w:w="200" w:type="dxa"/>
              <w:bottom w:w="40" w:type="dxa"/>
              <w:right w:w="200" w:type="dxa"/>
            </w:tcMar>
            <w:vAlign w:val="center"/>
          </w:tcPr>
          <w:p>
            <w:pPr>
              <w:jc w:val="center"/>
              <w:rPr>
                <w:rFonts w:cs="Times New Roman"/>
                <w:color w:val="000000"/>
                <w:sz w:val="18"/>
              </w:rPr>
            </w:pPr>
            <w:r>
              <w:rPr>
                <w:rFonts w:cs="Times New Roman"/>
                <w:color w:val="000000"/>
                <w:sz w:val="18"/>
              </w:rPr>
              <w:t>210</w:t>
            </w:r>
          </w:p>
          <w:p>
            <w:pPr>
              <w:jc w:val="center"/>
              <w:rPr>
                <w:rFonts w:cs="Times New Roman"/>
                <w:color w:val="000000"/>
                <w:sz w:val="18"/>
              </w:rPr>
            </w:pPr>
            <w:r>
              <w:rPr>
                <w:rFonts w:cs="Times New Roman"/>
                <w:color w:val="000000"/>
                <w:sz w:val="18"/>
              </w:rPr>
              <w:t>(n=11)</w:t>
            </w:r>
          </w:p>
        </w:tc>
        <w:tc>
          <w:tcPr>
            <w:tcW w:w="643" w:type="pct"/>
            <w:tcBorders>
              <w:top w:val="outset" w:sz="8" w:space="0" w:color="000000"/>
              <w:left w:val="outset" w:sz="8" w:space="0" w:color="000000"/>
              <w:bottom w:val="outset" w:sz="8" w:space="0" w:color="000000"/>
              <w:right w:val="outset" w:sz="8" w:space="0" w:color="000000"/>
            </w:tcBorders>
            <w:tcMar>
              <w:top w:w="40" w:type="dxa"/>
              <w:left w:w="200" w:type="dxa"/>
              <w:bottom w:w="40" w:type="dxa"/>
              <w:right w:w="200" w:type="dxa"/>
            </w:tcMar>
            <w:vAlign w:val="center"/>
          </w:tcPr>
          <w:p>
            <w:pPr>
              <w:widowControl/>
              <w:jc w:val="center"/>
              <w:rPr>
                <w:rFonts w:cs="Times New Roman"/>
                <w:color w:val="000000"/>
                <w:sz w:val="18"/>
              </w:rPr>
            </w:pPr>
            <w:r>
              <w:rPr>
                <w:rFonts w:cs="Times New Roman"/>
                <w:color w:val="000000"/>
                <w:sz w:val="18"/>
              </w:rPr>
              <w:t>Geometric Mean</w:t>
            </w:r>
          </w:p>
        </w:tc>
        <w:tc>
          <w:tcPr>
            <w:tcW w:w="447" w:type="pct"/>
            <w:tcBorders>
              <w:top w:val="outset" w:sz="8" w:space="0" w:color="000000"/>
              <w:left w:val="outset" w:sz="8" w:space="0" w:color="000000"/>
              <w:bottom w:val="outset" w:sz="8" w:space="0" w:color="000000"/>
              <w:right w:val="outset" w:sz="8" w:space="0" w:color="000000"/>
            </w:tcBorders>
            <w:tcMar>
              <w:top w:w="40" w:type="dxa"/>
              <w:left w:w="200" w:type="dxa"/>
              <w:bottom w:w="40" w:type="dxa"/>
              <w:right w:w="200" w:type="dxa"/>
            </w:tcMar>
            <w:vAlign w:val="center"/>
          </w:tcPr>
          <w:p>
            <w:pPr>
              <w:widowControl/>
              <w:jc w:val="center"/>
              <w:rPr>
                <w:rFonts w:cs="Times New Roman"/>
                <w:color w:val="000000"/>
                <w:sz w:val="18"/>
              </w:rPr>
            </w:pPr>
            <w:r>
              <w:rPr>
                <w:rFonts w:cs="Times New Roman"/>
                <w:color w:val="000000"/>
                <w:sz w:val="18"/>
              </w:rPr>
              <w:t>4.00</w:t>
            </w:r>
          </w:p>
        </w:tc>
        <w:tc>
          <w:tcPr>
            <w:tcW w:w="535" w:type="pct"/>
            <w:tcBorders>
              <w:top w:val="outset" w:sz="8" w:space="0" w:color="000000"/>
              <w:left w:val="outset" w:sz="8" w:space="0" w:color="000000"/>
              <w:bottom w:val="outset" w:sz="8" w:space="0" w:color="000000"/>
              <w:right w:val="outset" w:sz="8" w:space="0" w:color="000000"/>
            </w:tcBorders>
            <w:tcMar>
              <w:top w:w="40" w:type="dxa"/>
              <w:left w:w="200" w:type="dxa"/>
              <w:bottom w:w="40" w:type="dxa"/>
              <w:right w:w="200" w:type="dxa"/>
            </w:tcMar>
            <w:vAlign w:val="center"/>
          </w:tcPr>
          <w:p>
            <w:pPr>
              <w:widowControl/>
              <w:jc w:val="center"/>
              <w:rPr>
                <w:rFonts w:cs="Times New Roman"/>
                <w:color w:val="000000"/>
                <w:sz w:val="18"/>
              </w:rPr>
            </w:pPr>
            <w:r>
              <w:rPr>
                <w:rFonts w:cs="Times New Roman"/>
                <w:color w:val="000000"/>
                <w:sz w:val="18"/>
              </w:rPr>
              <w:t>73.8</w:t>
            </w:r>
          </w:p>
        </w:tc>
        <w:tc>
          <w:tcPr>
            <w:tcW w:w="681" w:type="pct"/>
            <w:tcBorders>
              <w:top w:val="outset" w:sz="8" w:space="0" w:color="000000"/>
              <w:left w:val="outset" w:sz="8" w:space="0" w:color="000000"/>
              <w:bottom w:val="outset" w:sz="8" w:space="0" w:color="000000"/>
              <w:right w:val="outset" w:sz="8" w:space="0" w:color="000000"/>
            </w:tcBorders>
            <w:tcMar>
              <w:top w:w="40" w:type="dxa"/>
              <w:left w:w="200" w:type="dxa"/>
              <w:bottom w:w="40" w:type="dxa"/>
              <w:right w:w="200" w:type="dxa"/>
            </w:tcMar>
            <w:vAlign w:val="center"/>
          </w:tcPr>
          <w:p>
            <w:pPr>
              <w:widowControl/>
              <w:jc w:val="center"/>
              <w:rPr>
                <w:rFonts w:cs="Times New Roman"/>
                <w:color w:val="000000"/>
                <w:sz w:val="18"/>
              </w:rPr>
            </w:pPr>
            <w:r>
              <w:rPr>
                <w:rFonts w:cs="Times New Roman"/>
                <w:color w:val="000000"/>
                <w:sz w:val="18"/>
              </w:rPr>
              <w:t>2385.46</w:t>
            </w:r>
          </w:p>
        </w:tc>
        <w:tc>
          <w:tcPr>
            <w:tcW w:w="682" w:type="pct"/>
            <w:tcBorders>
              <w:top w:val="outset" w:sz="8" w:space="0" w:color="000000"/>
              <w:left w:val="outset" w:sz="8" w:space="0" w:color="000000"/>
              <w:bottom w:val="outset" w:sz="8" w:space="0" w:color="000000"/>
              <w:right w:val="outset" w:sz="8" w:space="0" w:color="000000"/>
            </w:tcBorders>
            <w:tcMar>
              <w:top w:w="40" w:type="dxa"/>
              <w:left w:w="200" w:type="dxa"/>
              <w:bottom w:w="40" w:type="dxa"/>
              <w:right w:w="200" w:type="dxa"/>
            </w:tcMar>
            <w:vAlign w:val="center"/>
          </w:tcPr>
          <w:p>
            <w:pPr>
              <w:widowControl/>
              <w:jc w:val="center"/>
              <w:rPr>
                <w:rFonts w:cs="Times New Roman"/>
                <w:color w:val="000000"/>
                <w:sz w:val="18"/>
              </w:rPr>
            </w:pPr>
            <w:r>
              <w:rPr>
                <w:rFonts w:cs="Times New Roman"/>
                <w:color w:val="000000"/>
                <w:sz w:val="18"/>
              </w:rPr>
              <w:t>3315.84</w:t>
            </w:r>
          </w:p>
        </w:tc>
        <w:tc>
          <w:tcPr>
            <w:tcW w:w="546" w:type="pct"/>
            <w:tcBorders>
              <w:top w:val="outset" w:sz="8" w:space="0" w:color="000000"/>
              <w:left w:val="outset" w:sz="8" w:space="0" w:color="000000"/>
              <w:bottom w:val="outset" w:sz="8" w:space="0" w:color="000000"/>
              <w:right w:val="outset" w:sz="8" w:space="0" w:color="000000"/>
            </w:tcBorders>
            <w:tcMar>
              <w:top w:w="40" w:type="dxa"/>
              <w:left w:w="200" w:type="dxa"/>
              <w:bottom w:w="40" w:type="dxa"/>
              <w:right w:w="200" w:type="dxa"/>
            </w:tcMar>
            <w:vAlign w:val="center"/>
          </w:tcPr>
          <w:p>
            <w:pPr>
              <w:widowControl/>
              <w:jc w:val="center"/>
              <w:rPr>
                <w:rFonts w:cs="Times New Roman"/>
                <w:color w:val="000000"/>
                <w:sz w:val="18"/>
              </w:rPr>
            </w:pPr>
            <w:r>
              <w:rPr>
                <w:rFonts w:cs="Times New Roman"/>
                <w:color w:val="000000"/>
                <w:sz w:val="18"/>
              </w:rPr>
              <w:t>3828.68</w:t>
            </w:r>
          </w:p>
        </w:tc>
        <w:tc>
          <w:tcPr>
            <w:tcW w:w="497" w:type="pct"/>
            <w:tcBorders>
              <w:top w:val="outset" w:sz="8" w:space="0" w:color="000000"/>
              <w:left w:val="outset" w:sz="8" w:space="0" w:color="000000"/>
              <w:bottom w:val="outset" w:sz="8" w:space="0" w:color="000000"/>
              <w:right w:val="outset" w:sz="8" w:space="0" w:color="000000"/>
            </w:tcBorders>
            <w:tcMar>
              <w:top w:w="40" w:type="dxa"/>
              <w:left w:w="200" w:type="dxa"/>
              <w:bottom w:w="40" w:type="dxa"/>
              <w:right w:w="200" w:type="dxa"/>
            </w:tcMar>
            <w:vAlign w:val="center"/>
          </w:tcPr>
          <w:p>
            <w:pPr>
              <w:widowControl/>
              <w:jc w:val="center"/>
              <w:rPr>
                <w:rFonts w:cs="Times New Roman"/>
                <w:color w:val="000000"/>
                <w:sz w:val="18"/>
              </w:rPr>
            </w:pPr>
            <w:r>
              <w:rPr>
                <w:rFonts w:cs="Times New Roman"/>
                <w:color w:val="000000"/>
                <w:sz w:val="18"/>
              </w:rPr>
              <w:t>63.33</w:t>
            </w:r>
          </w:p>
        </w:tc>
        <w:tc>
          <w:tcPr>
            <w:tcW w:w="447" w:type="pct"/>
            <w:tcBorders>
              <w:top w:val="outset" w:sz="8" w:space="0" w:color="000000"/>
              <w:left w:val="outset" w:sz="8" w:space="0" w:color="000000"/>
              <w:bottom w:val="outset" w:sz="8" w:space="0" w:color="000000"/>
              <w:right w:val="outset" w:sz="8" w:space="0" w:color="000000"/>
            </w:tcBorders>
            <w:tcMar>
              <w:top w:w="40" w:type="dxa"/>
              <w:left w:w="200" w:type="dxa"/>
              <w:bottom w:w="40" w:type="dxa"/>
              <w:right w:w="200" w:type="dxa"/>
            </w:tcMar>
            <w:vAlign w:val="center"/>
          </w:tcPr>
          <w:p>
            <w:pPr>
              <w:widowControl/>
              <w:jc w:val="center"/>
              <w:rPr>
                <w:rFonts w:cs="Times New Roman"/>
                <w:color w:val="000000"/>
                <w:sz w:val="18"/>
              </w:rPr>
            </w:pPr>
            <w:r>
              <w:rPr>
                <w:rFonts w:cs="Times New Roman"/>
                <w:color w:val="000000"/>
                <w:sz w:val="18"/>
              </w:rPr>
              <w:t>41.90</w:t>
            </w:r>
          </w:p>
        </w:tc>
      </w:tr>
      <w:tr>
        <w:tblPrEx>
          <w:tblW w:w="5000" w:type="pct"/>
          <w:tblInd w:w="0" w:type="dxa"/>
          <w:tblCellMar>
            <w:top w:w="0" w:type="dxa"/>
            <w:left w:w="108" w:type="dxa"/>
            <w:bottom w:w="0" w:type="dxa"/>
            <w:right w:w="108" w:type="dxa"/>
          </w:tblCellMar>
        </w:tblPrEx>
        <w:trPr>
          <w:trHeight w:val="340"/>
        </w:trPr>
        <w:tc>
          <w:tcPr>
            <w:tcW w:w="519" w:type="pct"/>
            <w:vMerge/>
            <w:tcBorders>
              <w:left w:val="outset" w:sz="8" w:space="0" w:color="000000"/>
              <w:bottom w:val="outset" w:sz="8" w:space="0" w:color="000000"/>
              <w:right w:val="outset" w:sz="8" w:space="0" w:color="000000"/>
            </w:tcBorders>
            <w:tcMar>
              <w:top w:w="40" w:type="dxa"/>
              <w:left w:w="200" w:type="dxa"/>
              <w:bottom w:w="40" w:type="dxa"/>
              <w:right w:w="200" w:type="dxa"/>
            </w:tcMar>
            <w:vAlign w:val="center"/>
          </w:tcPr>
          <w:p>
            <w:pPr>
              <w:rPr>
                <w:rFonts w:cs="Times New Roman"/>
                <w:color w:val="000000"/>
                <w:sz w:val="18"/>
              </w:rPr>
            </w:pPr>
          </w:p>
        </w:tc>
        <w:tc>
          <w:tcPr>
            <w:tcW w:w="643" w:type="pct"/>
            <w:tcBorders>
              <w:top w:val="outset" w:sz="8" w:space="0" w:color="000000"/>
              <w:left w:val="outset" w:sz="8" w:space="0" w:color="000000"/>
              <w:bottom w:val="outset" w:sz="8" w:space="0" w:color="000000"/>
              <w:right w:val="outset" w:sz="8" w:space="0" w:color="000000"/>
            </w:tcBorders>
            <w:tcMar>
              <w:top w:w="40" w:type="dxa"/>
              <w:left w:w="200" w:type="dxa"/>
              <w:bottom w:w="40" w:type="dxa"/>
              <w:right w:w="200" w:type="dxa"/>
            </w:tcMar>
            <w:vAlign w:val="center"/>
          </w:tcPr>
          <w:p>
            <w:pPr>
              <w:widowControl/>
              <w:jc w:val="center"/>
              <w:rPr>
                <w:rFonts w:cs="Times New Roman"/>
                <w:color w:val="000000"/>
                <w:sz w:val="18"/>
              </w:rPr>
            </w:pPr>
            <w:r>
              <w:rPr>
                <w:rFonts w:cs="Times New Roman"/>
                <w:color w:val="000000"/>
                <w:sz w:val="18"/>
              </w:rPr>
              <w:t>Geometric CV%</w:t>
            </w:r>
          </w:p>
        </w:tc>
        <w:tc>
          <w:tcPr>
            <w:tcW w:w="447" w:type="pct"/>
            <w:tcBorders>
              <w:top w:val="outset" w:sz="8" w:space="0" w:color="000000"/>
              <w:left w:val="outset" w:sz="8" w:space="0" w:color="000000"/>
              <w:bottom w:val="outset" w:sz="8" w:space="0" w:color="000000"/>
              <w:right w:val="outset" w:sz="8" w:space="0" w:color="000000"/>
            </w:tcBorders>
            <w:tcMar>
              <w:top w:w="40" w:type="dxa"/>
              <w:left w:w="200" w:type="dxa"/>
              <w:bottom w:w="40" w:type="dxa"/>
              <w:right w:w="200" w:type="dxa"/>
            </w:tcMar>
            <w:vAlign w:val="center"/>
          </w:tcPr>
          <w:p>
            <w:pPr>
              <w:widowControl/>
              <w:jc w:val="center"/>
              <w:rPr>
                <w:rFonts w:cs="Times New Roman"/>
                <w:color w:val="000000"/>
                <w:sz w:val="18"/>
              </w:rPr>
            </w:pPr>
            <w:r>
              <w:rPr>
                <w:rFonts w:cs="Times New Roman"/>
                <w:color w:val="000000"/>
                <w:sz w:val="18"/>
              </w:rPr>
              <w:t>2.89, 7.00</w:t>
            </w:r>
          </w:p>
        </w:tc>
        <w:tc>
          <w:tcPr>
            <w:tcW w:w="535" w:type="pct"/>
            <w:tcBorders>
              <w:top w:val="outset" w:sz="8" w:space="0" w:color="000000"/>
              <w:left w:val="outset" w:sz="8" w:space="0" w:color="000000"/>
              <w:bottom w:val="outset" w:sz="8" w:space="0" w:color="000000"/>
              <w:right w:val="outset" w:sz="8" w:space="0" w:color="000000"/>
            </w:tcBorders>
            <w:tcMar>
              <w:top w:w="40" w:type="dxa"/>
              <w:left w:w="200" w:type="dxa"/>
              <w:bottom w:w="40" w:type="dxa"/>
              <w:right w:w="200" w:type="dxa"/>
            </w:tcMar>
            <w:vAlign w:val="center"/>
          </w:tcPr>
          <w:p>
            <w:pPr>
              <w:widowControl/>
              <w:jc w:val="center"/>
              <w:rPr>
                <w:rFonts w:cs="Times New Roman"/>
                <w:color w:val="000000"/>
                <w:sz w:val="18"/>
              </w:rPr>
            </w:pPr>
            <w:r>
              <w:rPr>
                <w:rFonts w:cs="Times New Roman"/>
                <w:color w:val="000000"/>
                <w:sz w:val="18"/>
              </w:rPr>
              <w:t>26.6</w:t>
            </w:r>
          </w:p>
        </w:tc>
        <w:tc>
          <w:tcPr>
            <w:tcW w:w="681" w:type="pct"/>
            <w:tcBorders>
              <w:top w:val="outset" w:sz="8" w:space="0" w:color="000000"/>
              <w:left w:val="outset" w:sz="8" w:space="0" w:color="000000"/>
              <w:bottom w:val="outset" w:sz="8" w:space="0" w:color="000000"/>
              <w:right w:val="outset" w:sz="8" w:space="0" w:color="000000"/>
            </w:tcBorders>
            <w:tcMar>
              <w:top w:w="40" w:type="dxa"/>
              <w:left w:w="200" w:type="dxa"/>
              <w:bottom w:w="40" w:type="dxa"/>
              <w:right w:w="200" w:type="dxa"/>
            </w:tcMar>
            <w:vAlign w:val="center"/>
          </w:tcPr>
          <w:p>
            <w:pPr>
              <w:widowControl/>
              <w:jc w:val="center"/>
              <w:rPr>
                <w:rFonts w:cs="Times New Roman"/>
                <w:color w:val="000000"/>
                <w:sz w:val="18"/>
              </w:rPr>
            </w:pPr>
            <w:r>
              <w:rPr>
                <w:rFonts w:cs="Times New Roman"/>
                <w:color w:val="000000"/>
                <w:sz w:val="18"/>
              </w:rPr>
              <w:t>33.8</w:t>
            </w:r>
          </w:p>
        </w:tc>
        <w:tc>
          <w:tcPr>
            <w:tcW w:w="682" w:type="pct"/>
            <w:tcBorders>
              <w:top w:val="outset" w:sz="8" w:space="0" w:color="000000"/>
              <w:left w:val="outset" w:sz="8" w:space="0" w:color="000000"/>
              <w:bottom w:val="outset" w:sz="8" w:space="0" w:color="000000"/>
              <w:right w:val="outset" w:sz="8" w:space="0" w:color="000000"/>
            </w:tcBorders>
            <w:tcMar>
              <w:top w:w="40" w:type="dxa"/>
              <w:left w:w="200" w:type="dxa"/>
              <w:bottom w:w="40" w:type="dxa"/>
              <w:right w:w="200" w:type="dxa"/>
            </w:tcMar>
            <w:vAlign w:val="center"/>
          </w:tcPr>
          <w:p>
            <w:pPr>
              <w:widowControl/>
              <w:jc w:val="center"/>
              <w:rPr>
                <w:rFonts w:cs="Times New Roman"/>
                <w:color w:val="000000"/>
                <w:sz w:val="18"/>
              </w:rPr>
            </w:pPr>
            <w:r>
              <w:rPr>
                <w:rFonts w:cs="Times New Roman"/>
                <w:color w:val="000000"/>
                <w:sz w:val="18"/>
              </w:rPr>
              <w:t>40.0</w:t>
            </w:r>
          </w:p>
        </w:tc>
        <w:tc>
          <w:tcPr>
            <w:tcW w:w="546" w:type="pct"/>
            <w:tcBorders>
              <w:top w:val="outset" w:sz="8" w:space="0" w:color="000000"/>
              <w:left w:val="outset" w:sz="8" w:space="0" w:color="000000"/>
              <w:bottom w:val="outset" w:sz="8" w:space="0" w:color="000000"/>
              <w:right w:val="outset" w:sz="8" w:space="0" w:color="000000"/>
            </w:tcBorders>
            <w:tcMar>
              <w:top w:w="40" w:type="dxa"/>
              <w:left w:w="200" w:type="dxa"/>
              <w:bottom w:w="40" w:type="dxa"/>
              <w:right w:w="200" w:type="dxa"/>
            </w:tcMar>
            <w:vAlign w:val="center"/>
          </w:tcPr>
          <w:p>
            <w:pPr>
              <w:widowControl/>
              <w:jc w:val="center"/>
              <w:rPr>
                <w:rFonts w:cs="Times New Roman"/>
                <w:color w:val="000000"/>
                <w:sz w:val="18"/>
              </w:rPr>
            </w:pPr>
            <w:r>
              <w:rPr>
                <w:rFonts w:cs="Times New Roman"/>
                <w:color w:val="000000"/>
                <w:sz w:val="18"/>
              </w:rPr>
              <w:t>36.7</w:t>
            </w:r>
          </w:p>
        </w:tc>
        <w:tc>
          <w:tcPr>
            <w:tcW w:w="497" w:type="pct"/>
            <w:tcBorders>
              <w:top w:val="outset" w:sz="8" w:space="0" w:color="000000"/>
              <w:left w:val="outset" w:sz="8" w:space="0" w:color="000000"/>
              <w:bottom w:val="outset" w:sz="8" w:space="0" w:color="000000"/>
              <w:right w:val="outset" w:sz="8" w:space="0" w:color="000000"/>
            </w:tcBorders>
            <w:tcMar>
              <w:top w:w="40" w:type="dxa"/>
              <w:left w:w="200" w:type="dxa"/>
              <w:bottom w:w="40" w:type="dxa"/>
              <w:right w:w="200" w:type="dxa"/>
            </w:tcMar>
            <w:vAlign w:val="center"/>
          </w:tcPr>
          <w:p>
            <w:pPr>
              <w:widowControl/>
              <w:jc w:val="center"/>
              <w:rPr>
                <w:rFonts w:cs="Times New Roman"/>
                <w:color w:val="000000"/>
                <w:sz w:val="18"/>
              </w:rPr>
            </w:pPr>
            <w:r>
              <w:rPr>
                <w:rFonts w:cs="Times New Roman"/>
                <w:color w:val="000000"/>
                <w:sz w:val="18"/>
              </w:rPr>
              <w:t>40.0</w:t>
            </w:r>
          </w:p>
        </w:tc>
        <w:tc>
          <w:tcPr>
            <w:tcW w:w="447" w:type="pct"/>
            <w:tcBorders>
              <w:top w:val="outset" w:sz="8" w:space="0" w:color="000000"/>
              <w:left w:val="outset" w:sz="8" w:space="0" w:color="000000"/>
              <w:bottom w:val="outset" w:sz="8" w:space="0" w:color="000000"/>
              <w:right w:val="outset" w:sz="8" w:space="0" w:color="000000"/>
            </w:tcBorders>
            <w:tcMar>
              <w:top w:w="40" w:type="dxa"/>
              <w:left w:w="200" w:type="dxa"/>
              <w:bottom w:w="40" w:type="dxa"/>
              <w:right w:w="200" w:type="dxa"/>
            </w:tcMar>
            <w:vAlign w:val="center"/>
          </w:tcPr>
          <w:p>
            <w:pPr>
              <w:widowControl/>
              <w:jc w:val="center"/>
              <w:rPr>
                <w:rFonts w:cs="Times New Roman"/>
                <w:color w:val="000000"/>
                <w:sz w:val="18"/>
              </w:rPr>
            </w:pPr>
            <w:r>
              <w:rPr>
                <w:rFonts w:cs="Times New Roman"/>
                <w:color w:val="000000"/>
                <w:sz w:val="18"/>
              </w:rPr>
              <w:t>28.4</w:t>
            </w:r>
          </w:p>
        </w:tc>
      </w:tr>
    </w:tbl>
    <w:p>
      <w:pPr>
        <w:pStyle w:val="ERIS"/>
        <w:adjustRightInd w:val="0"/>
        <w:snapToGrid w:val="0"/>
        <w:spacing w:after="0" w:line="360" w:lineRule="auto"/>
        <w:ind w:firstLine="0"/>
        <w:rPr>
          <w:rFonts w:cs="Times New Roman"/>
          <w:sz w:val="18"/>
          <w:szCs w:val="20"/>
          <w:lang w:val="en-GB"/>
        </w:rPr>
      </w:pPr>
      <w:r>
        <w:rPr>
          <w:rFonts w:cs="Times New Roman"/>
          <w:sz w:val="18"/>
          <w:szCs w:val="20"/>
          <w:lang w:val="en-GB"/>
        </w:rPr>
        <w:t>注：*对T</w:t>
      </w:r>
      <w:r>
        <w:rPr>
          <w:rFonts w:cs="Times New Roman"/>
          <w:sz w:val="18"/>
          <w:szCs w:val="20"/>
          <w:vertAlign w:val="subscript"/>
          <w:lang w:val="en-GB"/>
        </w:rPr>
        <w:t>max</w:t>
      </w:r>
      <w:r>
        <w:rPr>
          <w:rFonts w:cs="Times New Roman"/>
          <w:sz w:val="18"/>
          <w:szCs w:val="20"/>
          <w:lang w:val="en-GB"/>
        </w:rPr>
        <w:t>而言，Geometric Mean显示为中位数，Geometric CV%显示为（最小值，最大值）。</w:t>
      </w:r>
    </w:p>
    <w:p>
      <w:pPr>
        <w:pStyle w:val="ERIS"/>
        <w:adjustRightInd w:val="0"/>
        <w:snapToGrid w:val="0"/>
        <w:spacing w:after="0" w:line="360" w:lineRule="auto"/>
        <w:ind w:firstLine="0"/>
        <w:rPr>
          <w:rFonts w:cs="Times New Roman"/>
        </w:rPr>
      </w:pPr>
      <w:r>
        <w:rPr>
          <w:rFonts w:cs="Times New Roman"/>
          <w:sz w:val="18"/>
          <w:szCs w:val="20"/>
          <w:lang w:val="en-GB"/>
        </w:rPr>
        <w:t>数据来源于附录16.2.5中表5丁二酸复瑞替尼单剂量各剂量组药代动力学参数描述性统计汇总</w:t>
      </w:r>
    </w:p>
    <w:p>
      <w:pPr>
        <w:pStyle w:val="Caption"/>
        <w:jc w:val="center"/>
        <w:rPr>
          <w:rFonts w:ascii="Times New Roman" w:eastAsia="宋体" w:hAnsi="Times New Roman" w:cs="Times New Roman"/>
          <w:b/>
          <w:bCs/>
          <w:sz w:val="24"/>
          <w:szCs w:val="24"/>
        </w:rPr>
      </w:pPr>
    </w:p>
    <w:p>
      <w:pPr>
        <w:pStyle w:val="Caption"/>
        <w:jc w:val="center"/>
        <w:rPr>
          <w:rFonts w:ascii="Times New Roman" w:eastAsia="宋体" w:hAnsi="Times New Roman" w:cs="Times New Roman"/>
          <w:b/>
          <w:bCs/>
          <w:sz w:val="24"/>
          <w:szCs w:val="24"/>
        </w:rPr>
      </w:pPr>
      <w:r>
        <w:rPr>
          <w:rFonts w:ascii="Times New Roman" w:eastAsia="宋体" w:hAnsi="Times New Roman" w:cs="Times New Roman"/>
          <w:b/>
          <w:bCs/>
          <w:sz w:val="24"/>
          <w:szCs w:val="24"/>
        </w:rPr>
        <w:t xml:space="preserve">表 </w:t>
      </w:r>
      <w:r>
        <w:rPr>
          <w:rFonts w:ascii="Times New Roman" w:eastAsia="宋体" w:hAnsi="Times New Roman" w:cs="Times New Roman"/>
          <w:b/>
          <w:bCs/>
          <w:sz w:val="24"/>
          <w:szCs w:val="24"/>
        </w:rPr>
        <w:fldChar w:fldCharType="begin"/>
      </w:r>
      <w:r>
        <w:rPr>
          <w:rFonts w:ascii="Times New Roman" w:eastAsia="宋体" w:hAnsi="Times New Roman" w:cs="Times New Roman"/>
          <w:b/>
          <w:bCs/>
          <w:sz w:val="24"/>
          <w:szCs w:val="24"/>
        </w:rPr>
        <w:instrText xml:space="preserve"> SEQ 表 \* ARABIC </w:instrText>
      </w:r>
      <w:r>
        <w:rPr>
          <w:rFonts w:ascii="Times New Roman" w:eastAsia="宋体" w:hAnsi="Times New Roman" w:cs="Times New Roman"/>
          <w:b/>
          <w:bCs/>
          <w:sz w:val="24"/>
          <w:szCs w:val="24"/>
        </w:rPr>
        <w:fldChar w:fldCharType="separate"/>
      </w:r>
      <w:r>
        <w:rPr>
          <w:rFonts w:ascii="Times New Roman" w:eastAsia="宋体" w:hAnsi="Times New Roman" w:cs="Times New Roman"/>
          <w:b/>
          <w:bCs/>
          <w:sz w:val="24"/>
          <w:szCs w:val="24"/>
        </w:rPr>
        <w:t>17</w:t>
      </w:r>
      <w:r>
        <w:rPr>
          <w:rFonts w:ascii="Times New Roman" w:eastAsia="宋体" w:hAnsi="Times New Roman" w:cs="Times New Roman"/>
          <w:b/>
          <w:bCs/>
          <w:sz w:val="24"/>
          <w:szCs w:val="24"/>
        </w:rPr>
        <w:fldChar w:fldCharType="end"/>
      </w:r>
      <w:bookmarkStart w:id="608" w:name="_Toc10538"/>
      <w:bookmarkStart w:id="609" w:name="_Toc10366"/>
      <w:r>
        <w:rPr>
          <w:rFonts w:ascii="Times New Roman" w:eastAsia="宋体" w:hAnsi="Times New Roman" w:cs="Times New Roman" w:hint="eastAsia"/>
          <w:b/>
          <w:bCs/>
          <w:sz w:val="24"/>
          <w:szCs w:val="24"/>
        </w:rPr>
        <w:t xml:space="preserve"> </w:t>
      </w:r>
      <w:r>
        <w:rPr>
          <w:rFonts w:ascii="Times New Roman" w:eastAsia="宋体" w:hAnsi="Times New Roman" w:cs="Times New Roman"/>
          <w:b/>
          <w:bCs/>
          <w:sz w:val="24"/>
          <w:szCs w:val="24"/>
        </w:rPr>
        <w:t>多次给药（C1D21）后各剂量组药代动力学参数汇总</w:t>
      </w:r>
      <w:bookmarkEnd w:id="608"/>
      <w:bookmarkEnd w:id="609"/>
    </w:p>
    <w:tbl>
      <w:tblPr>
        <w:tblStyle w:val="TableNormal"/>
        <w:tblW w:w="5000" w:type="pct"/>
        <w:tblInd w:w="0" w:type="dxa"/>
        <w:tblBorders>
          <w:top w:val="single" w:sz="18" w:space="0" w:color="000000"/>
          <w:left w:val="single" w:sz="18" w:space="0" w:color="000000"/>
          <w:bottom w:val="single" w:sz="18" w:space="0" w:color="000000"/>
          <w:right w:val="single" w:sz="18" w:space="0" w:color="000000"/>
          <w:insideH w:val="none" w:sz="0" w:space="0" w:color="auto"/>
          <w:insideV w:val="none" w:sz="0" w:space="0" w:color="auto"/>
        </w:tblBorders>
        <w:tblCellMar>
          <w:top w:w="0" w:type="dxa"/>
          <w:left w:w="108" w:type="dxa"/>
          <w:bottom w:w="0" w:type="dxa"/>
          <w:right w:w="108" w:type="dxa"/>
        </w:tblCellMar>
      </w:tblPr>
      <w:tblGrid>
        <w:gridCol w:w="877"/>
        <w:gridCol w:w="1125"/>
        <w:gridCol w:w="754"/>
        <w:gridCol w:w="1001"/>
        <w:gridCol w:w="1144"/>
        <w:gridCol w:w="969"/>
        <w:gridCol w:w="969"/>
        <w:gridCol w:w="879"/>
        <w:gridCol w:w="645"/>
        <w:gridCol w:w="1063"/>
      </w:tblGrid>
      <w:tr>
        <w:tblPrEx>
          <w:tblW w:w="5000" w:type="pct"/>
          <w:tblInd w:w="0" w:type="dxa"/>
          <w:tblBorders>
            <w:top w:val="single" w:sz="18" w:space="0" w:color="000000"/>
            <w:left w:val="single" w:sz="18" w:space="0" w:color="000000"/>
            <w:bottom w:val="single" w:sz="18" w:space="0" w:color="000000"/>
            <w:right w:val="single" w:sz="18" w:space="0" w:color="000000"/>
            <w:insideH w:val="none" w:sz="0" w:space="0" w:color="auto"/>
            <w:insideV w:val="none" w:sz="0" w:space="0" w:color="auto"/>
          </w:tblBorders>
          <w:tblCellMar>
            <w:top w:w="0" w:type="dxa"/>
            <w:left w:w="108" w:type="dxa"/>
            <w:bottom w:w="0" w:type="dxa"/>
            <w:right w:w="108" w:type="dxa"/>
          </w:tblCellMar>
        </w:tblPrEx>
        <w:trPr>
          <w:trHeight w:val="340"/>
          <w:tblHeader/>
        </w:trPr>
        <w:tc>
          <w:tcPr>
            <w:tcW w:w="465" w:type="pct"/>
            <w:tcBorders>
              <w:top w:val="single" w:sz="8" w:space="0" w:color="000000"/>
              <w:left w:val="single" w:sz="8" w:space="0" w:color="000000"/>
              <w:bottom w:val="single" w:sz="8" w:space="0" w:color="000000"/>
              <w:right w:val="single" w:sz="8" w:space="0" w:color="000000"/>
            </w:tcBorders>
            <w:noWrap/>
            <w:tcMar>
              <w:top w:w="40" w:type="dxa"/>
              <w:left w:w="200" w:type="dxa"/>
              <w:bottom w:w="40" w:type="dxa"/>
              <w:right w:w="200" w:type="dxa"/>
            </w:tcMar>
            <w:vAlign w:val="center"/>
          </w:tcPr>
          <w:p>
            <w:pPr>
              <w:widowControl/>
              <w:jc w:val="center"/>
              <w:rPr>
                <w:rFonts w:cs="Times New Roman"/>
                <w:b/>
                <w:color w:val="000000"/>
                <w:sz w:val="15"/>
              </w:rPr>
            </w:pPr>
            <w:r>
              <w:rPr>
                <w:rFonts w:cs="Times New Roman"/>
                <w:b/>
                <w:color w:val="000000"/>
                <w:sz w:val="15"/>
              </w:rPr>
              <w:t>剂量组</w:t>
            </w:r>
          </w:p>
          <w:p>
            <w:pPr>
              <w:widowControl/>
              <w:jc w:val="center"/>
              <w:rPr>
                <w:rFonts w:cs="Times New Roman"/>
                <w:b/>
                <w:color w:val="000000"/>
                <w:sz w:val="15"/>
              </w:rPr>
            </w:pPr>
            <w:r>
              <w:rPr>
                <w:rFonts w:cs="Times New Roman"/>
                <w:b/>
                <w:color w:val="000000"/>
                <w:sz w:val="15"/>
              </w:rPr>
              <w:t>(mg)</w:t>
            </w:r>
          </w:p>
        </w:tc>
        <w:tc>
          <w:tcPr>
            <w:tcW w:w="597" w:type="pct"/>
            <w:tcBorders>
              <w:top w:val="outset" w:sz="8" w:space="0" w:color="000000"/>
              <w:left w:val="outset" w:sz="8" w:space="0" w:color="000000"/>
              <w:bottom w:val="outset" w:sz="8" w:space="0" w:color="000000"/>
              <w:right w:val="outset" w:sz="8" w:space="0" w:color="000000"/>
            </w:tcBorders>
            <w:tcMar>
              <w:top w:w="40" w:type="dxa"/>
              <w:left w:w="200" w:type="dxa"/>
              <w:bottom w:w="40" w:type="dxa"/>
              <w:right w:w="200" w:type="dxa"/>
            </w:tcMar>
            <w:vAlign w:val="center"/>
          </w:tcPr>
          <w:p>
            <w:pPr>
              <w:widowControl/>
              <w:jc w:val="center"/>
              <w:rPr>
                <w:rFonts w:cs="Times New Roman"/>
                <w:b/>
                <w:color w:val="000000"/>
                <w:sz w:val="15"/>
              </w:rPr>
            </w:pPr>
            <w:r>
              <w:rPr>
                <w:rFonts w:cs="Times New Roman"/>
                <w:b/>
                <w:color w:val="000000"/>
                <w:sz w:val="15"/>
              </w:rPr>
              <w:t>统计量</w:t>
            </w:r>
          </w:p>
        </w:tc>
        <w:tc>
          <w:tcPr>
            <w:tcW w:w="400" w:type="pct"/>
            <w:tcBorders>
              <w:top w:val="single" w:sz="8" w:space="0" w:color="000000"/>
              <w:left w:val="single" w:sz="8" w:space="0" w:color="000000"/>
              <w:bottom w:val="single" w:sz="8" w:space="0" w:color="000000"/>
              <w:right w:val="single" w:sz="8" w:space="0" w:color="000000"/>
            </w:tcBorders>
            <w:noWrap/>
            <w:tcMar>
              <w:top w:w="40" w:type="dxa"/>
              <w:left w:w="200" w:type="dxa"/>
              <w:bottom w:w="40" w:type="dxa"/>
              <w:right w:w="200" w:type="dxa"/>
            </w:tcMar>
            <w:vAlign w:val="center"/>
          </w:tcPr>
          <w:p>
            <w:pPr>
              <w:widowControl/>
              <w:jc w:val="center"/>
              <w:rPr>
                <w:rFonts w:cs="Times New Roman"/>
                <w:b/>
                <w:color w:val="000000"/>
                <w:sz w:val="15"/>
              </w:rPr>
            </w:pPr>
            <w:r>
              <w:rPr>
                <w:rFonts w:cs="Times New Roman"/>
                <w:b/>
                <w:color w:val="000000"/>
                <w:sz w:val="15"/>
              </w:rPr>
              <w:t>T</w:t>
            </w:r>
            <w:r>
              <w:rPr>
                <w:rFonts w:cs="Times New Roman"/>
                <w:b/>
                <w:color w:val="000000"/>
                <w:sz w:val="15"/>
                <w:vertAlign w:val="subscript"/>
              </w:rPr>
              <w:t>max</w:t>
            </w:r>
          </w:p>
          <w:p>
            <w:pPr>
              <w:widowControl/>
              <w:jc w:val="center"/>
              <w:rPr>
                <w:rFonts w:cs="Times New Roman"/>
                <w:b/>
                <w:color w:val="000000"/>
                <w:sz w:val="15"/>
              </w:rPr>
            </w:pPr>
            <w:r>
              <w:rPr>
                <w:rFonts w:cs="Times New Roman"/>
                <w:b/>
                <w:color w:val="000000"/>
                <w:sz w:val="15"/>
              </w:rPr>
              <w:t>(hr)</w:t>
            </w:r>
          </w:p>
        </w:tc>
        <w:tc>
          <w:tcPr>
            <w:tcW w:w="531" w:type="pct"/>
            <w:tcBorders>
              <w:top w:val="single" w:sz="8" w:space="0" w:color="000000"/>
              <w:left w:val="single" w:sz="8" w:space="0" w:color="000000"/>
              <w:bottom w:val="single" w:sz="8" w:space="0" w:color="000000"/>
              <w:right w:val="single" w:sz="8" w:space="0" w:color="000000"/>
            </w:tcBorders>
            <w:noWrap/>
            <w:tcMar>
              <w:top w:w="40" w:type="dxa"/>
              <w:left w:w="200" w:type="dxa"/>
              <w:bottom w:w="40" w:type="dxa"/>
              <w:right w:w="200" w:type="dxa"/>
            </w:tcMar>
            <w:vAlign w:val="center"/>
          </w:tcPr>
          <w:p>
            <w:pPr>
              <w:widowControl/>
              <w:jc w:val="center"/>
              <w:rPr>
                <w:rFonts w:cs="Times New Roman"/>
                <w:b/>
                <w:color w:val="000000"/>
                <w:sz w:val="15"/>
              </w:rPr>
            </w:pPr>
            <w:r>
              <w:rPr>
                <w:rFonts w:cs="Times New Roman"/>
                <w:b/>
                <w:color w:val="000000"/>
                <w:sz w:val="15"/>
              </w:rPr>
              <w:t>C</w:t>
            </w:r>
            <w:r>
              <w:rPr>
                <w:rFonts w:cs="Times New Roman"/>
                <w:b/>
                <w:color w:val="000000"/>
                <w:sz w:val="15"/>
                <w:vertAlign w:val="subscript"/>
              </w:rPr>
              <w:t>max</w:t>
            </w:r>
          </w:p>
          <w:p>
            <w:pPr>
              <w:widowControl/>
              <w:jc w:val="center"/>
              <w:rPr>
                <w:rFonts w:cs="Times New Roman"/>
                <w:b/>
                <w:color w:val="000000"/>
                <w:sz w:val="15"/>
              </w:rPr>
            </w:pPr>
            <w:r>
              <w:rPr>
                <w:rFonts w:cs="Times New Roman"/>
                <w:b/>
                <w:color w:val="000000"/>
                <w:sz w:val="15"/>
              </w:rPr>
              <w:t>(ng/mL)</w:t>
            </w:r>
          </w:p>
        </w:tc>
        <w:tc>
          <w:tcPr>
            <w:tcW w:w="607" w:type="pct"/>
            <w:tcBorders>
              <w:top w:val="single" w:sz="8" w:space="0" w:color="000000"/>
              <w:left w:val="single" w:sz="8" w:space="0" w:color="000000"/>
              <w:bottom w:val="single" w:sz="8" w:space="0" w:color="000000"/>
              <w:right w:val="single" w:sz="8" w:space="0" w:color="000000"/>
            </w:tcBorders>
            <w:noWrap/>
            <w:tcMar>
              <w:top w:w="40" w:type="dxa"/>
              <w:left w:w="200" w:type="dxa"/>
              <w:bottom w:w="40" w:type="dxa"/>
              <w:right w:w="200" w:type="dxa"/>
            </w:tcMar>
            <w:vAlign w:val="center"/>
          </w:tcPr>
          <w:p>
            <w:pPr>
              <w:widowControl/>
              <w:jc w:val="center"/>
              <w:rPr>
                <w:rFonts w:cs="Times New Roman"/>
                <w:b/>
                <w:color w:val="000000"/>
                <w:sz w:val="15"/>
              </w:rPr>
            </w:pPr>
            <w:r>
              <w:rPr>
                <w:rFonts w:cs="Times New Roman"/>
                <w:b/>
                <w:color w:val="000000"/>
                <w:sz w:val="15"/>
              </w:rPr>
              <w:t>AUC</w:t>
            </w:r>
            <w:r>
              <w:rPr>
                <w:rFonts w:cs="Times New Roman"/>
                <w:b/>
                <w:color w:val="000000"/>
                <w:sz w:val="15"/>
                <w:vertAlign w:val="subscript"/>
              </w:rPr>
              <w:t>ss</w:t>
            </w:r>
          </w:p>
          <w:p>
            <w:pPr>
              <w:widowControl/>
              <w:jc w:val="center"/>
              <w:rPr>
                <w:rFonts w:cs="Times New Roman"/>
                <w:b/>
                <w:color w:val="000000"/>
                <w:sz w:val="15"/>
              </w:rPr>
            </w:pPr>
            <w:r>
              <w:rPr>
                <w:rFonts w:cs="Times New Roman"/>
                <w:b/>
                <w:color w:val="000000"/>
                <w:sz w:val="13"/>
              </w:rPr>
              <w:t>(hr*ng/mL)</w:t>
            </w:r>
          </w:p>
        </w:tc>
        <w:tc>
          <w:tcPr>
            <w:tcW w:w="514" w:type="pct"/>
            <w:tcBorders>
              <w:top w:val="single" w:sz="8" w:space="0" w:color="000000"/>
              <w:left w:val="single" w:sz="8" w:space="0" w:color="000000"/>
              <w:bottom w:val="single" w:sz="8" w:space="0" w:color="000000"/>
              <w:right w:val="single" w:sz="8" w:space="0" w:color="000000"/>
            </w:tcBorders>
            <w:noWrap/>
            <w:tcMar>
              <w:top w:w="40" w:type="dxa"/>
              <w:left w:w="200" w:type="dxa"/>
              <w:bottom w:w="40" w:type="dxa"/>
              <w:right w:w="200" w:type="dxa"/>
            </w:tcMar>
            <w:vAlign w:val="center"/>
          </w:tcPr>
          <w:p>
            <w:pPr>
              <w:widowControl/>
              <w:jc w:val="center"/>
              <w:rPr>
                <w:rFonts w:cs="Times New Roman"/>
                <w:b/>
                <w:bCs/>
                <w:color w:val="000000"/>
                <w:sz w:val="15"/>
                <w:szCs w:val="16"/>
              </w:rPr>
            </w:pPr>
            <w:r>
              <w:rPr>
                <w:rFonts w:cs="Times New Roman"/>
                <w:b/>
                <w:bCs/>
                <w:color w:val="000000"/>
                <w:sz w:val="15"/>
                <w:szCs w:val="16"/>
              </w:rPr>
              <w:t>C</w:t>
            </w:r>
            <w:r>
              <w:rPr>
                <w:rFonts w:cs="Times New Roman"/>
                <w:b/>
                <w:bCs/>
                <w:color w:val="000000"/>
                <w:sz w:val="15"/>
                <w:szCs w:val="16"/>
                <w:vertAlign w:val="subscript"/>
              </w:rPr>
              <w:t>ss,min</w:t>
            </w:r>
          </w:p>
          <w:p>
            <w:pPr>
              <w:widowControl/>
              <w:jc w:val="center"/>
              <w:rPr>
                <w:rFonts w:cs="Times New Roman"/>
                <w:b/>
                <w:color w:val="000000"/>
                <w:sz w:val="15"/>
              </w:rPr>
            </w:pPr>
            <w:r>
              <w:rPr>
                <w:rFonts w:cs="Times New Roman"/>
                <w:b/>
                <w:bCs/>
                <w:color w:val="000000"/>
                <w:sz w:val="15"/>
                <w:szCs w:val="16"/>
              </w:rPr>
              <w:t>(ng/mL)</w:t>
            </w:r>
          </w:p>
        </w:tc>
        <w:tc>
          <w:tcPr>
            <w:tcW w:w="514" w:type="pct"/>
            <w:tcBorders>
              <w:top w:val="single" w:sz="8" w:space="0" w:color="000000"/>
              <w:left w:val="single" w:sz="8" w:space="0" w:color="000000"/>
              <w:bottom w:val="single" w:sz="8" w:space="0" w:color="000000"/>
              <w:right w:val="single" w:sz="8" w:space="0" w:color="000000"/>
            </w:tcBorders>
            <w:noWrap/>
            <w:tcMar>
              <w:top w:w="40" w:type="dxa"/>
              <w:left w:w="200" w:type="dxa"/>
              <w:bottom w:w="40" w:type="dxa"/>
              <w:right w:w="200" w:type="dxa"/>
            </w:tcMar>
            <w:vAlign w:val="center"/>
          </w:tcPr>
          <w:p>
            <w:pPr>
              <w:widowControl/>
              <w:jc w:val="center"/>
              <w:rPr>
                <w:rFonts w:cs="Times New Roman"/>
                <w:b/>
                <w:bCs/>
                <w:color w:val="000000"/>
                <w:sz w:val="15"/>
                <w:szCs w:val="16"/>
              </w:rPr>
            </w:pPr>
            <w:r>
              <w:rPr>
                <w:rFonts w:cs="Times New Roman"/>
                <w:b/>
                <w:bCs/>
                <w:color w:val="000000"/>
                <w:sz w:val="15"/>
                <w:szCs w:val="16"/>
              </w:rPr>
              <w:t>C</w:t>
            </w:r>
            <w:r>
              <w:rPr>
                <w:rFonts w:cs="Times New Roman"/>
                <w:b/>
                <w:bCs/>
                <w:color w:val="000000"/>
                <w:sz w:val="15"/>
                <w:szCs w:val="16"/>
                <w:vertAlign w:val="subscript"/>
              </w:rPr>
              <w:t>ss,avg</w:t>
            </w:r>
          </w:p>
          <w:p>
            <w:pPr>
              <w:widowControl/>
              <w:jc w:val="center"/>
              <w:rPr>
                <w:rFonts w:cs="Times New Roman"/>
                <w:b/>
                <w:color w:val="000000"/>
                <w:sz w:val="15"/>
              </w:rPr>
            </w:pPr>
            <w:r>
              <w:rPr>
                <w:rFonts w:cs="Times New Roman"/>
                <w:b/>
                <w:bCs/>
                <w:color w:val="000000"/>
                <w:sz w:val="15"/>
                <w:szCs w:val="16"/>
              </w:rPr>
              <w:t>(ng/mL)</w:t>
            </w:r>
          </w:p>
        </w:tc>
        <w:tc>
          <w:tcPr>
            <w:tcW w:w="466" w:type="pct"/>
            <w:tcBorders>
              <w:top w:val="single" w:sz="8" w:space="0" w:color="000000"/>
              <w:left w:val="single" w:sz="8" w:space="0" w:color="000000"/>
              <w:bottom w:val="single" w:sz="8" w:space="0" w:color="000000"/>
              <w:right w:val="single" w:sz="8" w:space="0" w:color="000000"/>
            </w:tcBorders>
            <w:noWrap/>
            <w:tcMar>
              <w:top w:w="40" w:type="dxa"/>
              <w:left w:w="200" w:type="dxa"/>
              <w:bottom w:w="40" w:type="dxa"/>
              <w:right w:w="200" w:type="dxa"/>
            </w:tcMar>
            <w:vAlign w:val="center"/>
          </w:tcPr>
          <w:p>
            <w:pPr>
              <w:widowControl/>
              <w:jc w:val="center"/>
              <w:rPr>
                <w:rFonts w:cs="Times New Roman"/>
                <w:b/>
                <w:bCs/>
                <w:color w:val="000000"/>
                <w:sz w:val="15"/>
                <w:szCs w:val="16"/>
              </w:rPr>
            </w:pPr>
            <w:r>
              <w:rPr>
                <w:rFonts w:cs="Times New Roman"/>
                <w:b/>
                <w:bCs/>
                <w:color w:val="000000"/>
                <w:sz w:val="15"/>
                <w:szCs w:val="16"/>
              </w:rPr>
              <w:t>CL</w:t>
            </w:r>
            <w:r>
              <w:rPr>
                <w:rFonts w:cs="Times New Roman"/>
                <w:b/>
                <w:bCs/>
                <w:color w:val="000000"/>
                <w:sz w:val="15"/>
                <w:szCs w:val="16"/>
                <w:vertAlign w:val="subscript"/>
              </w:rPr>
              <w:t>ss</w:t>
            </w:r>
            <w:r>
              <w:rPr>
                <w:rFonts w:cs="Times New Roman"/>
                <w:b/>
                <w:bCs/>
                <w:color w:val="000000"/>
                <w:sz w:val="15"/>
                <w:szCs w:val="16"/>
              </w:rPr>
              <w:t>/F</w:t>
            </w:r>
          </w:p>
          <w:p>
            <w:pPr>
              <w:widowControl/>
              <w:jc w:val="center"/>
              <w:rPr>
                <w:rFonts w:cs="Times New Roman"/>
                <w:b/>
                <w:color w:val="000000"/>
                <w:sz w:val="15"/>
              </w:rPr>
            </w:pPr>
            <w:r>
              <w:rPr>
                <w:rFonts w:cs="Times New Roman"/>
                <w:b/>
                <w:bCs/>
                <w:color w:val="000000"/>
                <w:sz w:val="15"/>
                <w:szCs w:val="16"/>
              </w:rPr>
              <w:t>(L/hr)</w:t>
            </w:r>
          </w:p>
        </w:tc>
        <w:tc>
          <w:tcPr>
            <w:tcW w:w="342" w:type="pct"/>
            <w:tcBorders>
              <w:top w:val="single" w:sz="8" w:space="0" w:color="000000"/>
              <w:left w:val="single" w:sz="8" w:space="0" w:color="000000"/>
              <w:bottom w:val="single" w:sz="8" w:space="0" w:color="000000"/>
              <w:right w:val="single" w:sz="8" w:space="0" w:color="000000"/>
            </w:tcBorders>
            <w:vAlign w:val="center"/>
          </w:tcPr>
          <w:p>
            <w:pPr>
              <w:widowControl/>
              <w:jc w:val="center"/>
              <w:rPr>
                <w:rFonts w:cs="Times New Roman"/>
                <w:b/>
                <w:color w:val="000000"/>
                <w:sz w:val="15"/>
              </w:rPr>
            </w:pPr>
            <w:r>
              <w:rPr>
                <w:rFonts w:cs="Times New Roman"/>
                <w:b/>
                <w:bCs/>
                <w:color w:val="000000"/>
                <w:sz w:val="15"/>
                <w:szCs w:val="16"/>
              </w:rPr>
              <w:t>RC</w:t>
            </w:r>
            <w:r>
              <w:rPr>
                <w:rFonts w:cs="Times New Roman"/>
                <w:b/>
                <w:bCs/>
                <w:color w:val="000000"/>
                <w:sz w:val="15"/>
                <w:szCs w:val="16"/>
                <w:vertAlign w:val="subscript"/>
              </w:rPr>
              <w:t>max</w:t>
            </w:r>
          </w:p>
        </w:tc>
        <w:tc>
          <w:tcPr>
            <w:tcW w:w="565" w:type="pct"/>
            <w:tcBorders>
              <w:top w:val="single" w:sz="8" w:space="0" w:color="000000"/>
              <w:left w:val="single" w:sz="8" w:space="0" w:color="000000"/>
              <w:bottom w:val="single" w:sz="8" w:space="0" w:color="000000"/>
              <w:right w:val="single" w:sz="8" w:space="0" w:color="000000"/>
            </w:tcBorders>
            <w:noWrap/>
            <w:tcMar>
              <w:top w:w="40" w:type="dxa"/>
              <w:left w:w="200" w:type="dxa"/>
              <w:bottom w:w="40" w:type="dxa"/>
              <w:right w:w="200" w:type="dxa"/>
            </w:tcMar>
            <w:vAlign w:val="center"/>
          </w:tcPr>
          <w:p>
            <w:pPr>
              <w:widowControl/>
              <w:jc w:val="center"/>
              <w:rPr>
                <w:rFonts w:cs="Times New Roman"/>
                <w:b/>
                <w:color w:val="000000"/>
                <w:sz w:val="15"/>
              </w:rPr>
            </w:pPr>
            <w:r>
              <w:rPr>
                <w:rFonts w:cs="Times New Roman"/>
                <w:b/>
                <w:bCs/>
                <w:color w:val="000000"/>
                <w:sz w:val="15"/>
                <w:szCs w:val="16"/>
              </w:rPr>
              <w:t>RAUC</w:t>
            </w:r>
            <w:r>
              <w:rPr>
                <w:rFonts w:cs="Times New Roman"/>
                <w:b/>
                <w:bCs/>
                <w:color w:val="000000"/>
                <w:sz w:val="15"/>
                <w:szCs w:val="16"/>
                <w:vertAlign w:val="subscript"/>
              </w:rPr>
              <w:t>0-24</w:t>
            </w:r>
          </w:p>
        </w:tc>
      </w:tr>
      <w:tr>
        <w:tblPrEx>
          <w:tblW w:w="5000" w:type="pct"/>
          <w:tblInd w:w="0" w:type="dxa"/>
          <w:tblCellMar>
            <w:top w:w="0" w:type="dxa"/>
            <w:left w:w="108" w:type="dxa"/>
            <w:bottom w:w="0" w:type="dxa"/>
            <w:right w:w="108" w:type="dxa"/>
          </w:tblCellMar>
        </w:tblPrEx>
        <w:trPr>
          <w:trHeight w:val="340"/>
        </w:trPr>
        <w:tc>
          <w:tcPr>
            <w:tcW w:w="465" w:type="pct"/>
            <w:tcBorders>
              <w:top w:val="outset" w:sz="8" w:space="0" w:color="000000"/>
              <w:left w:val="outset" w:sz="8" w:space="0" w:color="000000"/>
              <w:right w:val="outset" w:sz="8" w:space="0" w:color="000000"/>
            </w:tcBorders>
            <w:tcMar>
              <w:top w:w="40" w:type="dxa"/>
              <w:left w:w="200" w:type="dxa"/>
              <w:bottom w:w="40" w:type="dxa"/>
              <w:right w:w="200" w:type="dxa"/>
            </w:tcMar>
            <w:vAlign w:val="center"/>
          </w:tcPr>
          <w:p>
            <w:pPr>
              <w:jc w:val="center"/>
              <w:rPr>
                <w:rFonts w:cs="Times New Roman"/>
                <w:color w:val="000000"/>
                <w:sz w:val="16"/>
              </w:rPr>
            </w:pPr>
            <w:r>
              <w:rPr>
                <w:rFonts w:cs="Times New Roman"/>
                <w:color w:val="000000"/>
                <w:sz w:val="16"/>
              </w:rPr>
              <w:t>20</w:t>
            </w:r>
          </w:p>
          <w:p>
            <w:pPr>
              <w:jc w:val="center"/>
              <w:rPr>
                <w:rFonts w:cs="Times New Roman"/>
                <w:color w:val="000000"/>
                <w:sz w:val="16"/>
              </w:rPr>
            </w:pPr>
            <w:r>
              <w:rPr>
                <w:rFonts w:cs="Times New Roman"/>
                <w:color w:val="000000"/>
                <w:sz w:val="16"/>
              </w:rPr>
              <w:t>(n=1)</w:t>
            </w:r>
          </w:p>
        </w:tc>
        <w:tc>
          <w:tcPr>
            <w:tcW w:w="597" w:type="pct"/>
            <w:tcBorders>
              <w:top w:val="outset" w:sz="8" w:space="0" w:color="000000"/>
              <w:left w:val="outset" w:sz="8" w:space="0" w:color="000000"/>
              <w:bottom w:val="outset" w:sz="8" w:space="0" w:color="000000"/>
              <w:right w:val="outset" w:sz="8" w:space="0" w:color="000000"/>
            </w:tcBorders>
            <w:tcMar>
              <w:top w:w="40" w:type="dxa"/>
              <w:left w:w="200" w:type="dxa"/>
              <w:bottom w:w="40" w:type="dxa"/>
              <w:right w:w="200" w:type="dxa"/>
            </w:tcMar>
            <w:vAlign w:val="center"/>
          </w:tcPr>
          <w:p>
            <w:pPr>
              <w:widowControl/>
              <w:jc w:val="center"/>
              <w:rPr>
                <w:rFonts w:cs="Times New Roman"/>
                <w:color w:val="000000"/>
                <w:sz w:val="16"/>
              </w:rPr>
            </w:pPr>
            <w:r>
              <w:rPr>
                <w:rFonts w:cs="Times New Roman"/>
                <w:color w:val="000000"/>
                <w:sz w:val="16"/>
              </w:rPr>
              <w:t>Geometric Mean</w:t>
            </w:r>
          </w:p>
        </w:tc>
        <w:tc>
          <w:tcPr>
            <w:tcW w:w="400" w:type="pct"/>
            <w:tcBorders>
              <w:top w:val="outset" w:sz="8" w:space="0" w:color="000000"/>
              <w:left w:val="outset" w:sz="8" w:space="0" w:color="000000"/>
              <w:bottom w:val="outset" w:sz="8" w:space="0" w:color="000000"/>
              <w:right w:val="outset" w:sz="8" w:space="0" w:color="000000"/>
            </w:tcBorders>
            <w:tcMar>
              <w:top w:w="40" w:type="dxa"/>
              <w:left w:w="200" w:type="dxa"/>
              <w:bottom w:w="40" w:type="dxa"/>
              <w:right w:w="200" w:type="dxa"/>
            </w:tcMar>
            <w:vAlign w:val="center"/>
          </w:tcPr>
          <w:p>
            <w:pPr>
              <w:widowControl/>
              <w:jc w:val="center"/>
              <w:rPr>
                <w:rFonts w:cs="Times New Roman"/>
                <w:color w:val="000000"/>
                <w:sz w:val="16"/>
              </w:rPr>
            </w:pPr>
            <w:r>
              <w:rPr>
                <w:rFonts w:cs="Times New Roman"/>
                <w:color w:val="000000"/>
                <w:sz w:val="16"/>
              </w:rPr>
              <w:t>3.95</w:t>
            </w:r>
          </w:p>
        </w:tc>
        <w:tc>
          <w:tcPr>
            <w:tcW w:w="531" w:type="pct"/>
            <w:tcBorders>
              <w:top w:val="outset" w:sz="8" w:space="0" w:color="000000"/>
              <w:left w:val="outset" w:sz="8" w:space="0" w:color="000000"/>
              <w:bottom w:val="outset" w:sz="8" w:space="0" w:color="000000"/>
              <w:right w:val="outset" w:sz="8" w:space="0" w:color="000000"/>
            </w:tcBorders>
            <w:tcMar>
              <w:top w:w="40" w:type="dxa"/>
              <w:left w:w="200" w:type="dxa"/>
              <w:bottom w:w="40" w:type="dxa"/>
              <w:right w:w="200" w:type="dxa"/>
            </w:tcMar>
            <w:vAlign w:val="center"/>
          </w:tcPr>
          <w:p>
            <w:pPr>
              <w:widowControl/>
              <w:jc w:val="center"/>
              <w:rPr>
                <w:rFonts w:cs="Times New Roman"/>
                <w:color w:val="000000"/>
                <w:sz w:val="16"/>
                <w:szCs w:val="20"/>
              </w:rPr>
            </w:pPr>
            <w:r>
              <w:rPr>
                <w:rFonts w:cs="Times New Roman"/>
                <w:color w:val="000000"/>
                <w:sz w:val="16"/>
                <w:szCs w:val="20"/>
              </w:rPr>
              <w:t>9.17</w:t>
            </w:r>
          </w:p>
        </w:tc>
        <w:tc>
          <w:tcPr>
            <w:tcW w:w="607" w:type="pct"/>
            <w:tcBorders>
              <w:top w:val="outset" w:sz="8" w:space="0" w:color="000000"/>
              <w:left w:val="outset" w:sz="8" w:space="0" w:color="000000"/>
              <w:bottom w:val="outset" w:sz="8" w:space="0" w:color="000000"/>
              <w:right w:val="outset" w:sz="8" w:space="0" w:color="000000"/>
            </w:tcBorders>
            <w:tcMar>
              <w:top w:w="40" w:type="dxa"/>
              <w:left w:w="200" w:type="dxa"/>
              <w:bottom w:w="40" w:type="dxa"/>
              <w:right w:w="200" w:type="dxa"/>
            </w:tcMar>
            <w:vAlign w:val="center"/>
          </w:tcPr>
          <w:p>
            <w:pPr>
              <w:widowControl/>
              <w:jc w:val="center"/>
              <w:rPr>
                <w:rFonts w:cs="Times New Roman"/>
                <w:color w:val="000000"/>
                <w:sz w:val="16"/>
                <w:szCs w:val="20"/>
              </w:rPr>
            </w:pPr>
            <w:r>
              <w:rPr>
                <w:rFonts w:cs="Times New Roman"/>
                <w:color w:val="000000"/>
                <w:sz w:val="16"/>
                <w:szCs w:val="20"/>
              </w:rPr>
              <w:t>151.08</w:t>
            </w:r>
          </w:p>
        </w:tc>
        <w:tc>
          <w:tcPr>
            <w:tcW w:w="514" w:type="pct"/>
            <w:tcBorders>
              <w:top w:val="outset" w:sz="8" w:space="0" w:color="000000"/>
              <w:left w:val="outset" w:sz="8" w:space="0" w:color="000000"/>
              <w:bottom w:val="outset" w:sz="8" w:space="0" w:color="000000"/>
              <w:right w:val="outset" w:sz="8" w:space="0" w:color="000000"/>
            </w:tcBorders>
            <w:tcMar>
              <w:top w:w="40" w:type="dxa"/>
              <w:left w:w="200" w:type="dxa"/>
              <w:bottom w:w="40" w:type="dxa"/>
              <w:right w:w="200" w:type="dxa"/>
            </w:tcMar>
            <w:vAlign w:val="center"/>
          </w:tcPr>
          <w:p>
            <w:pPr>
              <w:widowControl/>
              <w:jc w:val="center"/>
              <w:rPr>
                <w:rFonts w:cs="Times New Roman"/>
                <w:color w:val="000000"/>
                <w:sz w:val="16"/>
                <w:szCs w:val="20"/>
              </w:rPr>
            </w:pPr>
            <w:r>
              <w:rPr>
                <w:rFonts w:cs="Times New Roman"/>
                <w:color w:val="000000"/>
                <w:sz w:val="16"/>
                <w:szCs w:val="20"/>
              </w:rPr>
              <w:t>5.04</w:t>
            </w:r>
          </w:p>
        </w:tc>
        <w:tc>
          <w:tcPr>
            <w:tcW w:w="514" w:type="pct"/>
            <w:tcBorders>
              <w:top w:val="outset" w:sz="8" w:space="0" w:color="000000"/>
              <w:left w:val="outset" w:sz="8" w:space="0" w:color="000000"/>
              <w:bottom w:val="outset" w:sz="8" w:space="0" w:color="000000"/>
              <w:right w:val="outset" w:sz="8" w:space="0" w:color="000000"/>
            </w:tcBorders>
            <w:tcMar>
              <w:top w:w="40" w:type="dxa"/>
              <w:left w:w="200" w:type="dxa"/>
              <w:bottom w:w="40" w:type="dxa"/>
              <w:right w:w="200" w:type="dxa"/>
            </w:tcMar>
            <w:vAlign w:val="center"/>
          </w:tcPr>
          <w:p>
            <w:pPr>
              <w:widowControl/>
              <w:jc w:val="center"/>
              <w:rPr>
                <w:rFonts w:cs="Times New Roman"/>
                <w:color w:val="000000"/>
                <w:sz w:val="16"/>
                <w:szCs w:val="20"/>
              </w:rPr>
            </w:pPr>
            <w:r>
              <w:rPr>
                <w:rFonts w:cs="Times New Roman"/>
                <w:color w:val="000000"/>
                <w:sz w:val="16"/>
                <w:szCs w:val="20"/>
              </w:rPr>
              <w:t>6.29</w:t>
            </w:r>
          </w:p>
        </w:tc>
        <w:tc>
          <w:tcPr>
            <w:tcW w:w="466" w:type="pct"/>
            <w:tcBorders>
              <w:top w:val="outset" w:sz="8" w:space="0" w:color="000000"/>
              <w:left w:val="outset" w:sz="8" w:space="0" w:color="000000"/>
              <w:bottom w:val="outset" w:sz="8" w:space="0" w:color="000000"/>
              <w:right w:val="outset" w:sz="8" w:space="0" w:color="000000"/>
            </w:tcBorders>
            <w:tcMar>
              <w:top w:w="40" w:type="dxa"/>
              <w:left w:w="200" w:type="dxa"/>
              <w:bottom w:w="40" w:type="dxa"/>
              <w:right w:w="200" w:type="dxa"/>
            </w:tcMar>
            <w:vAlign w:val="center"/>
          </w:tcPr>
          <w:p>
            <w:pPr>
              <w:widowControl/>
              <w:jc w:val="center"/>
              <w:rPr>
                <w:rFonts w:cs="Times New Roman"/>
                <w:color w:val="000000"/>
                <w:sz w:val="16"/>
                <w:szCs w:val="20"/>
              </w:rPr>
            </w:pPr>
            <w:r>
              <w:rPr>
                <w:rFonts w:cs="Times New Roman"/>
                <w:color w:val="000000"/>
                <w:sz w:val="16"/>
                <w:szCs w:val="20"/>
              </w:rPr>
              <w:t>132.38</w:t>
            </w:r>
          </w:p>
        </w:tc>
        <w:tc>
          <w:tcPr>
            <w:tcW w:w="342" w:type="pct"/>
            <w:tcBorders>
              <w:top w:val="outset" w:sz="8" w:space="0" w:color="000000"/>
              <w:left w:val="outset" w:sz="8" w:space="0" w:color="000000"/>
              <w:bottom w:val="outset" w:sz="8" w:space="0" w:color="000000"/>
              <w:right w:val="outset" w:sz="8" w:space="0" w:color="000000"/>
            </w:tcBorders>
            <w:vAlign w:val="center"/>
          </w:tcPr>
          <w:p>
            <w:pPr>
              <w:widowControl/>
              <w:jc w:val="center"/>
              <w:rPr>
                <w:rFonts w:cs="Times New Roman"/>
                <w:color w:val="000000"/>
                <w:sz w:val="16"/>
                <w:szCs w:val="20"/>
              </w:rPr>
            </w:pPr>
            <w:r>
              <w:rPr>
                <w:rFonts w:cs="Times New Roman"/>
                <w:color w:val="000000"/>
                <w:sz w:val="16"/>
                <w:szCs w:val="20"/>
              </w:rPr>
              <w:t>1.96</w:t>
            </w:r>
          </w:p>
        </w:tc>
        <w:tc>
          <w:tcPr>
            <w:tcW w:w="565" w:type="pct"/>
            <w:tcBorders>
              <w:top w:val="outset" w:sz="8" w:space="0" w:color="000000"/>
              <w:left w:val="outset" w:sz="8" w:space="0" w:color="000000"/>
              <w:bottom w:val="outset" w:sz="8" w:space="0" w:color="000000"/>
              <w:right w:val="outset" w:sz="8" w:space="0" w:color="000000"/>
            </w:tcBorders>
            <w:tcMar>
              <w:top w:w="40" w:type="dxa"/>
              <w:left w:w="200" w:type="dxa"/>
              <w:bottom w:w="40" w:type="dxa"/>
              <w:right w:w="200" w:type="dxa"/>
            </w:tcMar>
            <w:vAlign w:val="center"/>
          </w:tcPr>
          <w:p>
            <w:pPr>
              <w:widowControl/>
              <w:jc w:val="center"/>
              <w:rPr>
                <w:rFonts w:cs="Times New Roman"/>
                <w:color w:val="000000"/>
                <w:sz w:val="16"/>
                <w:szCs w:val="20"/>
              </w:rPr>
            </w:pPr>
            <w:r>
              <w:rPr>
                <w:rFonts w:cs="Times New Roman"/>
                <w:color w:val="000000"/>
                <w:sz w:val="16"/>
                <w:szCs w:val="20"/>
              </w:rPr>
              <w:t>2.66</w:t>
            </w:r>
          </w:p>
        </w:tc>
      </w:tr>
      <w:tr>
        <w:tblPrEx>
          <w:tblW w:w="5000" w:type="pct"/>
          <w:tblInd w:w="0" w:type="dxa"/>
          <w:tblCellMar>
            <w:top w:w="0" w:type="dxa"/>
            <w:left w:w="108" w:type="dxa"/>
            <w:bottom w:w="0" w:type="dxa"/>
            <w:right w:w="108" w:type="dxa"/>
          </w:tblCellMar>
        </w:tblPrEx>
        <w:trPr>
          <w:trHeight w:val="340"/>
        </w:trPr>
        <w:tc>
          <w:tcPr>
            <w:tcW w:w="465" w:type="pct"/>
            <w:vMerge w:val="restart"/>
            <w:tcBorders>
              <w:top w:val="outset" w:sz="8" w:space="0" w:color="000000"/>
              <w:left w:val="outset" w:sz="8" w:space="0" w:color="000000"/>
              <w:right w:val="outset" w:sz="8" w:space="0" w:color="000000"/>
            </w:tcBorders>
            <w:tcMar>
              <w:top w:w="40" w:type="dxa"/>
              <w:left w:w="200" w:type="dxa"/>
              <w:bottom w:w="40" w:type="dxa"/>
              <w:right w:w="200" w:type="dxa"/>
            </w:tcMar>
            <w:vAlign w:val="center"/>
          </w:tcPr>
          <w:p>
            <w:pPr>
              <w:jc w:val="center"/>
              <w:rPr>
                <w:rFonts w:cs="Times New Roman"/>
                <w:color w:val="000000"/>
                <w:sz w:val="16"/>
              </w:rPr>
            </w:pPr>
            <w:r>
              <w:rPr>
                <w:rFonts w:cs="Times New Roman"/>
                <w:color w:val="000000"/>
                <w:sz w:val="16"/>
              </w:rPr>
              <w:t>40</w:t>
            </w:r>
          </w:p>
          <w:p>
            <w:pPr>
              <w:jc w:val="center"/>
              <w:rPr>
                <w:rFonts w:cs="Times New Roman"/>
                <w:color w:val="000000"/>
                <w:sz w:val="16"/>
              </w:rPr>
            </w:pPr>
            <w:r>
              <w:rPr>
                <w:rFonts w:cs="Times New Roman"/>
                <w:color w:val="000000"/>
                <w:sz w:val="16"/>
              </w:rPr>
              <w:t>(n=6)</w:t>
            </w:r>
          </w:p>
        </w:tc>
        <w:tc>
          <w:tcPr>
            <w:tcW w:w="597" w:type="pct"/>
            <w:tcBorders>
              <w:top w:val="outset" w:sz="8" w:space="0" w:color="000000"/>
              <w:left w:val="outset" w:sz="8" w:space="0" w:color="000000"/>
              <w:bottom w:val="outset" w:sz="8" w:space="0" w:color="000000"/>
              <w:right w:val="outset" w:sz="8" w:space="0" w:color="000000"/>
            </w:tcBorders>
            <w:tcMar>
              <w:top w:w="40" w:type="dxa"/>
              <w:left w:w="200" w:type="dxa"/>
              <w:bottom w:w="40" w:type="dxa"/>
              <w:right w:w="200" w:type="dxa"/>
            </w:tcMar>
            <w:vAlign w:val="center"/>
          </w:tcPr>
          <w:p>
            <w:pPr>
              <w:widowControl/>
              <w:jc w:val="center"/>
              <w:rPr>
                <w:rFonts w:cs="Times New Roman"/>
                <w:color w:val="000000"/>
                <w:sz w:val="16"/>
              </w:rPr>
            </w:pPr>
            <w:r>
              <w:rPr>
                <w:rFonts w:cs="Times New Roman"/>
                <w:color w:val="000000"/>
                <w:sz w:val="16"/>
              </w:rPr>
              <w:t>Geometric Mean</w:t>
            </w:r>
          </w:p>
        </w:tc>
        <w:tc>
          <w:tcPr>
            <w:tcW w:w="400" w:type="pct"/>
            <w:tcBorders>
              <w:top w:val="outset" w:sz="8" w:space="0" w:color="000000"/>
              <w:left w:val="outset" w:sz="8" w:space="0" w:color="000000"/>
              <w:bottom w:val="outset" w:sz="8" w:space="0" w:color="000000"/>
              <w:right w:val="outset" w:sz="8" w:space="0" w:color="000000"/>
            </w:tcBorders>
            <w:tcMar>
              <w:top w:w="40" w:type="dxa"/>
              <w:left w:w="200" w:type="dxa"/>
              <w:bottom w:w="40" w:type="dxa"/>
              <w:right w:w="200" w:type="dxa"/>
            </w:tcMar>
            <w:vAlign w:val="center"/>
          </w:tcPr>
          <w:p>
            <w:pPr>
              <w:widowControl/>
              <w:jc w:val="center"/>
              <w:rPr>
                <w:rFonts w:cs="Times New Roman"/>
                <w:color w:val="000000"/>
                <w:sz w:val="16"/>
              </w:rPr>
            </w:pPr>
            <w:r>
              <w:rPr>
                <w:rFonts w:cs="Times New Roman"/>
                <w:color w:val="000000"/>
                <w:sz w:val="16"/>
              </w:rPr>
              <w:t>4.93</w:t>
            </w:r>
          </w:p>
        </w:tc>
        <w:tc>
          <w:tcPr>
            <w:tcW w:w="531" w:type="pct"/>
            <w:tcBorders>
              <w:top w:val="outset" w:sz="8" w:space="0" w:color="000000"/>
              <w:left w:val="outset" w:sz="8" w:space="0" w:color="000000"/>
              <w:bottom w:val="outset" w:sz="8" w:space="0" w:color="000000"/>
              <w:right w:val="outset" w:sz="8" w:space="0" w:color="000000"/>
            </w:tcBorders>
            <w:tcMar>
              <w:top w:w="40" w:type="dxa"/>
              <w:left w:w="200" w:type="dxa"/>
              <w:bottom w:w="40" w:type="dxa"/>
              <w:right w:w="200" w:type="dxa"/>
            </w:tcMar>
            <w:vAlign w:val="center"/>
          </w:tcPr>
          <w:p>
            <w:pPr>
              <w:widowControl/>
              <w:jc w:val="center"/>
              <w:rPr>
                <w:rFonts w:cs="Times New Roman"/>
                <w:color w:val="000000"/>
                <w:sz w:val="16"/>
                <w:szCs w:val="20"/>
              </w:rPr>
            </w:pPr>
            <w:r>
              <w:rPr>
                <w:rFonts w:cs="Times New Roman"/>
                <w:color w:val="000000"/>
                <w:sz w:val="16"/>
                <w:szCs w:val="20"/>
              </w:rPr>
              <w:t>27.8</w:t>
            </w:r>
          </w:p>
        </w:tc>
        <w:tc>
          <w:tcPr>
            <w:tcW w:w="607" w:type="pct"/>
            <w:tcBorders>
              <w:top w:val="outset" w:sz="8" w:space="0" w:color="000000"/>
              <w:left w:val="outset" w:sz="8" w:space="0" w:color="000000"/>
              <w:bottom w:val="outset" w:sz="8" w:space="0" w:color="000000"/>
              <w:right w:val="outset" w:sz="8" w:space="0" w:color="000000"/>
            </w:tcBorders>
            <w:tcMar>
              <w:top w:w="40" w:type="dxa"/>
              <w:left w:w="200" w:type="dxa"/>
              <w:bottom w:w="40" w:type="dxa"/>
              <w:right w:w="200" w:type="dxa"/>
            </w:tcMar>
            <w:vAlign w:val="center"/>
          </w:tcPr>
          <w:p>
            <w:pPr>
              <w:widowControl/>
              <w:jc w:val="center"/>
              <w:rPr>
                <w:rFonts w:cs="Times New Roman"/>
                <w:color w:val="000000"/>
                <w:sz w:val="16"/>
                <w:szCs w:val="20"/>
              </w:rPr>
            </w:pPr>
            <w:r>
              <w:rPr>
                <w:rFonts w:cs="Times New Roman"/>
                <w:color w:val="000000"/>
                <w:sz w:val="16"/>
                <w:szCs w:val="20"/>
              </w:rPr>
              <w:t>528.26</w:t>
            </w:r>
          </w:p>
        </w:tc>
        <w:tc>
          <w:tcPr>
            <w:tcW w:w="514" w:type="pct"/>
            <w:tcBorders>
              <w:top w:val="outset" w:sz="8" w:space="0" w:color="000000"/>
              <w:left w:val="outset" w:sz="8" w:space="0" w:color="000000"/>
              <w:bottom w:val="outset" w:sz="8" w:space="0" w:color="000000"/>
              <w:right w:val="outset" w:sz="8" w:space="0" w:color="000000"/>
            </w:tcBorders>
            <w:tcMar>
              <w:top w:w="40" w:type="dxa"/>
              <w:left w:w="200" w:type="dxa"/>
              <w:bottom w:w="40" w:type="dxa"/>
              <w:right w:w="200" w:type="dxa"/>
            </w:tcMar>
            <w:vAlign w:val="center"/>
          </w:tcPr>
          <w:p>
            <w:pPr>
              <w:widowControl/>
              <w:jc w:val="center"/>
              <w:rPr>
                <w:rFonts w:cs="Times New Roman"/>
                <w:color w:val="000000"/>
                <w:sz w:val="16"/>
                <w:szCs w:val="20"/>
              </w:rPr>
            </w:pPr>
            <w:r>
              <w:rPr>
                <w:rFonts w:cs="Times New Roman"/>
                <w:color w:val="000000"/>
                <w:sz w:val="16"/>
                <w:szCs w:val="20"/>
              </w:rPr>
              <w:t>16.6</w:t>
            </w:r>
          </w:p>
        </w:tc>
        <w:tc>
          <w:tcPr>
            <w:tcW w:w="514" w:type="pct"/>
            <w:tcBorders>
              <w:top w:val="outset" w:sz="8" w:space="0" w:color="000000"/>
              <w:left w:val="outset" w:sz="8" w:space="0" w:color="000000"/>
              <w:bottom w:val="outset" w:sz="8" w:space="0" w:color="000000"/>
              <w:right w:val="outset" w:sz="8" w:space="0" w:color="000000"/>
            </w:tcBorders>
            <w:tcMar>
              <w:top w:w="40" w:type="dxa"/>
              <w:left w:w="200" w:type="dxa"/>
              <w:bottom w:w="40" w:type="dxa"/>
              <w:right w:w="200" w:type="dxa"/>
            </w:tcMar>
            <w:vAlign w:val="center"/>
          </w:tcPr>
          <w:p>
            <w:pPr>
              <w:widowControl/>
              <w:jc w:val="center"/>
              <w:rPr>
                <w:rFonts w:cs="Times New Roman"/>
                <w:color w:val="000000"/>
                <w:sz w:val="16"/>
                <w:szCs w:val="20"/>
              </w:rPr>
            </w:pPr>
            <w:r>
              <w:rPr>
                <w:rFonts w:cs="Times New Roman"/>
                <w:color w:val="000000"/>
                <w:sz w:val="16"/>
                <w:szCs w:val="20"/>
              </w:rPr>
              <w:t>22.0</w:t>
            </w:r>
          </w:p>
        </w:tc>
        <w:tc>
          <w:tcPr>
            <w:tcW w:w="466" w:type="pct"/>
            <w:tcBorders>
              <w:top w:val="outset" w:sz="8" w:space="0" w:color="000000"/>
              <w:left w:val="outset" w:sz="8" w:space="0" w:color="000000"/>
              <w:bottom w:val="outset" w:sz="8" w:space="0" w:color="000000"/>
              <w:right w:val="outset" w:sz="8" w:space="0" w:color="000000"/>
            </w:tcBorders>
            <w:tcMar>
              <w:top w:w="40" w:type="dxa"/>
              <w:left w:w="200" w:type="dxa"/>
              <w:bottom w:w="40" w:type="dxa"/>
              <w:right w:w="200" w:type="dxa"/>
            </w:tcMar>
            <w:vAlign w:val="center"/>
          </w:tcPr>
          <w:p>
            <w:pPr>
              <w:widowControl/>
              <w:jc w:val="center"/>
              <w:rPr>
                <w:rFonts w:cs="Times New Roman"/>
                <w:color w:val="000000"/>
                <w:sz w:val="16"/>
                <w:szCs w:val="20"/>
              </w:rPr>
            </w:pPr>
            <w:r>
              <w:rPr>
                <w:rFonts w:cs="Times New Roman"/>
                <w:color w:val="000000"/>
                <w:sz w:val="16"/>
                <w:szCs w:val="20"/>
              </w:rPr>
              <w:t>75.72</w:t>
            </w:r>
          </w:p>
        </w:tc>
        <w:tc>
          <w:tcPr>
            <w:tcW w:w="342" w:type="pct"/>
            <w:tcBorders>
              <w:top w:val="outset" w:sz="8" w:space="0" w:color="000000"/>
              <w:left w:val="outset" w:sz="8" w:space="0" w:color="000000"/>
              <w:bottom w:val="outset" w:sz="8" w:space="0" w:color="000000"/>
              <w:right w:val="outset" w:sz="8" w:space="0" w:color="000000"/>
            </w:tcBorders>
            <w:vAlign w:val="center"/>
          </w:tcPr>
          <w:p>
            <w:pPr>
              <w:widowControl/>
              <w:jc w:val="center"/>
              <w:rPr>
                <w:rFonts w:cs="Times New Roman"/>
                <w:color w:val="000000"/>
                <w:sz w:val="16"/>
                <w:szCs w:val="20"/>
              </w:rPr>
            </w:pPr>
            <w:r>
              <w:rPr>
                <w:rFonts w:cs="Times New Roman"/>
                <w:color w:val="000000"/>
                <w:sz w:val="16"/>
                <w:szCs w:val="20"/>
              </w:rPr>
              <w:t>3.50</w:t>
            </w:r>
          </w:p>
        </w:tc>
        <w:tc>
          <w:tcPr>
            <w:tcW w:w="565" w:type="pct"/>
            <w:tcBorders>
              <w:top w:val="outset" w:sz="8" w:space="0" w:color="000000"/>
              <w:left w:val="outset" w:sz="8" w:space="0" w:color="000000"/>
              <w:bottom w:val="outset" w:sz="8" w:space="0" w:color="000000"/>
              <w:right w:val="outset" w:sz="8" w:space="0" w:color="000000"/>
            </w:tcBorders>
            <w:tcMar>
              <w:top w:w="40" w:type="dxa"/>
              <w:left w:w="200" w:type="dxa"/>
              <w:bottom w:w="40" w:type="dxa"/>
              <w:right w:w="200" w:type="dxa"/>
            </w:tcMar>
            <w:vAlign w:val="center"/>
          </w:tcPr>
          <w:p>
            <w:pPr>
              <w:widowControl/>
              <w:jc w:val="center"/>
              <w:rPr>
                <w:rFonts w:cs="Times New Roman"/>
                <w:color w:val="000000"/>
                <w:sz w:val="16"/>
                <w:szCs w:val="20"/>
              </w:rPr>
            </w:pPr>
            <w:r>
              <w:rPr>
                <w:rFonts w:cs="Times New Roman"/>
                <w:color w:val="000000"/>
                <w:sz w:val="16"/>
                <w:szCs w:val="20"/>
              </w:rPr>
              <w:t>4.11</w:t>
            </w:r>
          </w:p>
        </w:tc>
      </w:tr>
      <w:tr>
        <w:tblPrEx>
          <w:tblW w:w="5000" w:type="pct"/>
          <w:tblInd w:w="0" w:type="dxa"/>
          <w:tblCellMar>
            <w:top w:w="0" w:type="dxa"/>
            <w:left w:w="108" w:type="dxa"/>
            <w:bottom w:w="0" w:type="dxa"/>
            <w:right w:w="108" w:type="dxa"/>
          </w:tblCellMar>
        </w:tblPrEx>
        <w:trPr>
          <w:trHeight w:val="340"/>
        </w:trPr>
        <w:tc>
          <w:tcPr>
            <w:tcW w:w="465" w:type="pct"/>
            <w:vMerge/>
            <w:tcBorders>
              <w:left w:val="outset" w:sz="8" w:space="0" w:color="000000"/>
              <w:bottom w:val="outset" w:sz="8" w:space="0" w:color="000000"/>
              <w:right w:val="outset" w:sz="8" w:space="0" w:color="000000"/>
            </w:tcBorders>
            <w:tcMar>
              <w:top w:w="40" w:type="dxa"/>
              <w:left w:w="200" w:type="dxa"/>
              <w:bottom w:w="40" w:type="dxa"/>
              <w:right w:w="200" w:type="dxa"/>
            </w:tcMar>
            <w:vAlign w:val="center"/>
          </w:tcPr>
          <w:p>
            <w:pPr>
              <w:rPr>
                <w:rFonts w:cs="Times New Roman"/>
                <w:color w:val="000000"/>
                <w:sz w:val="16"/>
              </w:rPr>
            </w:pPr>
          </w:p>
        </w:tc>
        <w:tc>
          <w:tcPr>
            <w:tcW w:w="597" w:type="pct"/>
            <w:tcBorders>
              <w:top w:val="outset" w:sz="8" w:space="0" w:color="000000"/>
              <w:left w:val="outset" w:sz="8" w:space="0" w:color="000000"/>
              <w:bottom w:val="outset" w:sz="8" w:space="0" w:color="000000"/>
              <w:right w:val="outset" w:sz="8" w:space="0" w:color="000000"/>
            </w:tcBorders>
            <w:tcMar>
              <w:top w:w="40" w:type="dxa"/>
              <w:left w:w="200" w:type="dxa"/>
              <w:bottom w:w="40" w:type="dxa"/>
              <w:right w:w="200" w:type="dxa"/>
            </w:tcMar>
            <w:vAlign w:val="center"/>
          </w:tcPr>
          <w:p>
            <w:pPr>
              <w:widowControl/>
              <w:jc w:val="center"/>
              <w:rPr>
                <w:rFonts w:cs="Times New Roman"/>
                <w:color w:val="000000"/>
                <w:sz w:val="16"/>
              </w:rPr>
            </w:pPr>
            <w:r>
              <w:rPr>
                <w:rFonts w:cs="Times New Roman"/>
                <w:color w:val="000000"/>
                <w:sz w:val="16"/>
              </w:rPr>
              <w:t>Geometric CV%</w:t>
            </w:r>
          </w:p>
        </w:tc>
        <w:tc>
          <w:tcPr>
            <w:tcW w:w="400" w:type="pct"/>
            <w:tcBorders>
              <w:top w:val="outset" w:sz="8" w:space="0" w:color="000000"/>
              <w:left w:val="outset" w:sz="8" w:space="0" w:color="000000"/>
              <w:bottom w:val="outset" w:sz="8" w:space="0" w:color="000000"/>
              <w:right w:val="outset" w:sz="8" w:space="0" w:color="000000"/>
            </w:tcBorders>
            <w:tcMar>
              <w:top w:w="40" w:type="dxa"/>
              <w:left w:w="200" w:type="dxa"/>
              <w:bottom w:w="40" w:type="dxa"/>
              <w:right w:w="200" w:type="dxa"/>
            </w:tcMar>
            <w:vAlign w:val="center"/>
          </w:tcPr>
          <w:p>
            <w:pPr>
              <w:widowControl/>
              <w:jc w:val="center"/>
              <w:rPr>
                <w:rFonts w:cs="Times New Roman"/>
                <w:color w:val="000000"/>
                <w:sz w:val="16"/>
              </w:rPr>
            </w:pPr>
            <w:r>
              <w:rPr>
                <w:rFonts w:cs="Times New Roman"/>
                <w:color w:val="000000"/>
                <w:sz w:val="16"/>
              </w:rPr>
              <w:t>3.03, 8.00</w:t>
            </w:r>
          </w:p>
        </w:tc>
        <w:tc>
          <w:tcPr>
            <w:tcW w:w="531" w:type="pct"/>
            <w:tcBorders>
              <w:top w:val="outset" w:sz="8" w:space="0" w:color="000000"/>
              <w:left w:val="outset" w:sz="8" w:space="0" w:color="000000"/>
              <w:bottom w:val="outset" w:sz="8" w:space="0" w:color="000000"/>
              <w:right w:val="outset" w:sz="8" w:space="0" w:color="000000"/>
            </w:tcBorders>
            <w:tcMar>
              <w:top w:w="40" w:type="dxa"/>
              <w:left w:w="200" w:type="dxa"/>
              <w:bottom w:w="40" w:type="dxa"/>
              <w:right w:w="200" w:type="dxa"/>
            </w:tcMar>
            <w:vAlign w:val="center"/>
          </w:tcPr>
          <w:p>
            <w:pPr>
              <w:widowControl/>
              <w:jc w:val="center"/>
              <w:rPr>
                <w:rFonts w:cs="Times New Roman"/>
                <w:color w:val="000000"/>
                <w:sz w:val="16"/>
                <w:szCs w:val="20"/>
              </w:rPr>
            </w:pPr>
            <w:r>
              <w:rPr>
                <w:rFonts w:cs="Times New Roman"/>
                <w:color w:val="000000"/>
                <w:sz w:val="16"/>
                <w:szCs w:val="20"/>
              </w:rPr>
              <w:t>45.1</w:t>
            </w:r>
          </w:p>
        </w:tc>
        <w:tc>
          <w:tcPr>
            <w:tcW w:w="607" w:type="pct"/>
            <w:tcBorders>
              <w:top w:val="outset" w:sz="8" w:space="0" w:color="000000"/>
              <w:left w:val="outset" w:sz="8" w:space="0" w:color="000000"/>
              <w:bottom w:val="outset" w:sz="8" w:space="0" w:color="000000"/>
              <w:right w:val="outset" w:sz="8" w:space="0" w:color="000000"/>
            </w:tcBorders>
            <w:tcMar>
              <w:top w:w="40" w:type="dxa"/>
              <w:left w:w="200" w:type="dxa"/>
              <w:bottom w:w="40" w:type="dxa"/>
              <w:right w:w="200" w:type="dxa"/>
            </w:tcMar>
            <w:vAlign w:val="center"/>
          </w:tcPr>
          <w:p>
            <w:pPr>
              <w:widowControl/>
              <w:jc w:val="center"/>
              <w:rPr>
                <w:rFonts w:cs="Times New Roman"/>
                <w:color w:val="000000"/>
                <w:sz w:val="16"/>
                <w:szCs w:val="20"/>
              </w:rPr>
            </w:pPr>
            <w:r>
              <w:rPr>
                <w:rFonts w:cs="Times New Roman"/>
                <w:color w:val="000000"/>
                <w:sz w:val="16"/>
                <w:szCs w:val="20"/>
              </w:rPr>
              <w:t>42.1</w:t>
            </w:r>
          </w:p>
        </w:tc>
        <w:tc>
          <w:tcPr>
            <w:tcW w:w="514" w:type="pct"/>
            <w:tcBorders>
              <w:top w:val="outset" w:sz="8" w:space="0" w:color="000000"/>
              <w:left w:val="outset" w:sz="8" w:space="0" w:color="000000"/>
              <w:bottom w:val="outset" w:sz="8" w:space="0" w:color="000000"/>
              <w:right w:val="outset" w:sz="8" w:space="0" w:color="000000"/>
            </w:tcBorders>
            <w:tcMar>
              <w:top w:w="40" w:type="dxa"/>
              <w:left w:w="200" w:type="dxa"/>
              <w:bottom w:w="40" w:type="dxa"/>
              <w:right w:w="200" w:type="dxa"/>
            </w:tcMar>
            <w:vAlign w:val="center"/>
          </w:tcPr>
          <w:p>
            <w:pPr>
              <w:widowControl/>
              <w:jc w:val="center"/>
              <w:rPr>
                <w:rFonts w:cs="Times New Roman"/>
                <w:color w:val="000000"/>
                <w:sz w:val="16"/>
                <w:szCs w:val="20"/>
              </w:rPr>
            </w:pPr>
            <w:r>
              <w:rPr>
                <w:rFonts w:cs="Times New Roman"/>
                <w:color w:val="000000"/>
                <w:sz w:val="16"/>
                <w:szCs w:val="20"/>
              </w:rPr>
              <w:t>41.0</w:t>
            </w:r>
          </w:p>
        </w:tc>
        <w:tc>
          <w:tcPr>
            <w:tcW w:w="514" w:type="pct"/>
            <w:tcBorders>
              <w:top w:val="outset" w:sz="8" w:space="0" w:color="000000"/>
              <w:left w:val="outset" w:sz="8" w:space="0" w:color="000000"/>
              <w:bottom w:val="outset" w:sz="8" w:space="0" w:color="000000"/>
              <w:right w:val="outset" w:sz="8" w:space="0" w:color="000000"/>
            </w:tcBorders>
            <w:tcMar>
              <w:top w:w="40" w:type="dxa"/>
              <w:left w:w="200" w:type="dxa"/>
              <w:bottom w:w="40" w:type="dxa"/>
              <w:right w:w="200" w:type="dxa"/>
            </w:tcMar>
            <w:vAlign w:val="center"/>
          </w:tcPr>
          <w:p>
            <w:pPr>
              <w:widowControl/>
              <w:jc w:val="center"/>
              <w:rPr>
                <w:rFonts w:cs="Times New Roman"/>
                <w:color w:val="000000"/>
                <w:sz w:val="16"/>
                <w:szCs w:val="20"/>
              </w:rPr>
            </w:pPr>
            <w:r>
              <w:rPr>
                <w:rFonts w:cs="Times New Roman"/>
                <w:color w:val="000000"/>
                <w:sz w:val="16"/>
                <w:szCs w:val="20"/>
              </w:rPr>
              <w:t>42.1</w:t>
            </w:r>
          </w:p>
        </w:tc>
        <w:tc>
          <w:tcPr>
            <w:tcW w:w="466" w:type="pct"/>
            <w:tcBorders>
              <w:top w:val="outset" w:sz="8" w:space="0" w:color="000000"/>
              <w:left w:val="outset" w:sz="8" w:space="0" w:color="000000"/>
              <w:bottom w:val="outset" w:sz="8" w:space="0" w:color="000000"/>
              <w:right w:val="outset" w:sz="8" w:space="0" w:color="000000"/>
            </w:tcBorders>
            <w:tcMar>
              <w:top w:w="40" w:type="dxa"/>
              <w:left w:w="200" w:type="dxa"/>
              <w:bottom w:w="40" w:type="dxa"/>
              <w:right w:w="200" w:type="dxa"/>
            </w:tcMar>
            <w:vAlign w:val="center"/>
          </w:tcPr>
          <w:p>
            <w:pPr>
              <w:widowControl/>
              <w:jc w:val="center"/>
              <w:rPr>
                <w:rFonts w:cs="Times New Roman"/>
                <w:color w:val="000000"/>
                <w:sz w:val="16"/>
                <w:szCs w:val="20"/>
              </w:rPr>
            </w:pPr>
            <w:r>
              <w:rPr>
                <w:rFonts w:cs="Times New Roman"/>
                <w:color w:val="000000"/>
                <w:sz w:val="16"/>
                <w:szCs w:val="20"/>
              </w:rPr>
              <w:t>42.1</w:t>
            </w:r>
          </w:p>
        </w:tc>
        <w:tc>
          <w:tcPr>
            <w:tcW w:w="342" w:type="pct"/>
            <w:tcBorders>
              <w:top w:val="outset" w:sz="8" w:space="0" w:color="000000"/>
              <w:left w:val="outset" w:sz="8" w:space="0" w:color="000000"/>
              <w:bottom w:val="outset" w:sz="8" w:space="0" w:color="000000"/>
              <w:right w:val="outset" w:sz="8" w:space="0" w:color="000000"/>
            </w:tcBorders>
            <w:vAlign w:val="center"/>
          </w:tcPr>
          <w:p>
            <w:pPr>
              <w:widowControl/>
              <w:jc w:val="center"/>
              <w:rPr>
                <w:rFonts w:cs="Times New Roman"/>
                <w:color w:val="000000"/>
                <w:sz w:val="16"/>
                <w:szCs w:val="20"/>
              </w:rPr>
            </w:pPr>
            <w:r>
              <w:rPr>
                <w:rFonts w:cs="Times New Roman"/>
                <w:color w:val="000000"/>
                <w:sz w:val="16"/>
                <w:szCs w:val="20"/>
              </w:rPr>
              <w:t>19.3</w:t>
            </w:r>
          </w:p>
        </w:tc>
        <w:tc>
          <w:tcPr>
            <w:tcW w:w="565" w:type="pct"/>
            <w:tcBorders>
              <w:top w:val="outset" w:sz="8" w:space="0" w:color="000000"/>
              <w:left w:val="outset" w:sz="8" w:space="0" w:color="000000"/>
              <w:bottom w:val="outset" w:sz="8" w:space="0" w:color="000000"/>
              <w:right w:val="outset" w:sz="8" w:space="0" w:color="000000"/>
            </w:tcBorders>
            <w:tcMar>
              <w:top w:w="40" w:type="dxa"/>
              <w:left w:w="200" w:type="dxa"/>
              <w:bottom w:w="40" w:type="dxa"/>
              <w:right w:w="200" w:type="dxa"/>
            </w:tcMar>
            <w:vAlign w:val="center"/>
          </w:tcPr>
          <w:p>
            <w:pPr>
              <w:widowControl/>
              <w:jc w:val="center"/>
              <w:rPr>
                <w:rFonts w:cs="Times New Roman"/>
                <w:color w:val="000000"/>
                <w:sz w:val="16"/>
                <w:szCs w:val="20"/>
              </w:rPr>
            </w:pPr>
            <w:r>
              <w:rPr>
                <w:rFonts w:cs="Times New Roman"/>
                <w:color w:val="000000"/>
                <w:sz w:val="16"/>
                <w:szCs w:val="20"/>
              </w:rPr>
              <w:t>27.0</w:t>
            </w:r>
          </w:p>
        </w:tc>
      </w:tr>
      <w:tr>
        <w:tblPrEx>
          <w:tblW w:w="5000" w:type="pct"/>
          <w:tblInd w:w="0" w:type="dxa"/>
          <w:tblCellMar>
            <w:top w:w="0" w:type="dxa"/>
            <w:left w:w="108" w:type="dxa"/>
            <w:bottom w:w="0" w:type="dxa"/>
            <w:right w:w="108" w:type="dxa"/>
          </w:tblCellMar>
        </w:tblPrEx>
        <w:trPr>
          <w:trHeight w:val="340"/>
        </w:trPr>
        <w:tc>
          <w:tcPr>
            <w:tcW w:w="465" w:type="pct"/>
            <w:vMerge w:val="restart"/>
            <w:tcBorders>
              <w:top w:val="outset" w:sz="8" w:space="0" w:color="000000"/>
              <w:left w:val="outset" w:sz="8" w:space="0" w:color="000000"/>
              <w:right w:val="outset" w:sz="8" w:space="0" w:color="000000"/>
            </w:tcBorders>
            <w:tcMar>
              <w:top w:w="40" w:type="dxa"/>
              <w:left w:w="200" w:type="dxa"/>
              <w:bottom w:w="40" w:type="dxa"/>
              <w:right w:w="200" w:type="dxa"/>
            </w:tcMar>
            <w:vAlign w:val="center"/>
          </w:tcPr>
          <w:p>
            <w:pPr>
              <w:jc w:val="center"/>
              <w:rPr>
                <w:rFonts w:cs="Times New Roman"/>
                <w:color w:val="000000"/>
                <w:sz w:val="16"/>
              </w:rPr>
            </w:pPr>
            <w:r>
              <w:rPr>
                <w:rFonts w:cs="Times New Roman"/>
                <w:color w:val="000000"/>
                <w:sz w:val="16"/>
              </w:rPr>
              <w:t>80</w:t>
            </w:r>
          </w:p>
          <w:p>
            <w:pPr>
              <w:jc w:val="center"/>
              <w:rPr>
                <w:rFonts w:cs="Times New Roman"/>
                <w:color w:val="000000"/>
                <w:sz w:val="16"/>
              </w:rPr>
            </w:pPr>
            <w:r>
              <w:rPr>
                <w:rFonts w:cs="Times New Roman"/>
                <w:color w:val="000000"/>
                <w:sz w:val="16"/>
              </w:rPr>
              <w:t>(n=8)</w:t>
            </w:r>
          </w:p>
        </w:tc>
        <w:tc>
          <w:tcPr>
            <w:tcW w:w="597" w:type="pct"/>
            <w:tcBorders>
              <w:top w:val="outset" w:sz="8" w:space="0" w:color="000000"/>
              <w:left w:val="outset" w:sz="8" w:space="0" w:color="000000"/>
              <w:bottom w:val="outset" w:sz="8" w:space="0" w:color="000000"/>
              <w:right w:val="outset" w:sz="8" w:space="0" w:color="000000"/>
            </w:tcBorders>
            <w:tcMar>
              <w:top w:w="40" w:type="dxa"/>
              <w:left w:w="200" w:type="dxa"/>
              <w:bottom w:w="40" w:type="dxa"/>
              <w:right w:w="200" w:type="dxa"/>
            </w:tcMar>
            <w:vAlign w:val="center"/>
          </w:tcPr>
          <w:p>
            <w:pPr>
              <w:widowControl/>
              <w:jc w:val="center"/>
              <w:rPr>
                <w:rFonts w:cs="Times New Roman"/>
                <w:color w:val="000000"/>
                <w:sz w:val="16"/>
              </w:rPr>
            </w:pPr>
            <w:r>
              <w:rPr>
                <w:rFonts w:cs="Times New Roman"/>
                <w:color w:val="000000"/>
                <w:sz w:val="16"/>
              </w:rPr>
              <w:t>Geometric Mean</w:t>
            </w:r>
          </w:p>
        </w:tc>
        <w:tc>
          <w:tcPr>
            <w:tcW w:w="400" w:type="pct"/>
            <w:tcBorders>
              <w:top w:val="outset" w:sz="8" w:space="0" w:color="000000"/>
              <w:left w:val="outset" w:sz="8" w:space="0" w:color="000000"/>
              <w:bottom w:val="outset" w:sz="8" w:space="0" w:color="000000"/>
              <w:right w:val="outset" w:sz="8" w:space="0" w:color="000000"/>
            </w:tcBorders>
            <w:tcMar>
              <w:top w:w="40" w:type="dxa"/>
              <w:left w:w="200" w:type="dxa"/>
              <w:bottom w:w="40" w:type="dxa"/>
              <w:right w:w="200" w:type="dxa"/>
            </w:tcMar>
            <w:vAlign w:val="center"/>
          </w:tcPr>
          <w:p>
            <w:pPr>
              <w:widowControl/>
              <w:jc w:val="center"/>
              <w:rPr>
                <w:rFonts w:cs="Times New Roman"/>
                <w:color w:val="000000"/>
                <w:sz w:val="16"/>
              </w:rPr>
            </w:pPr>
            <w:r>
              <w:rPr>
                <w:rFonts w:cs="Times New Roman"/>
                <w:color w:val="000000"/>
                <w:sz w:val="16"/>
              </w:rPr>
              <w:t>5.00</w:t>
            </w:r>
          </w:p>
        </w:tc>
        <w:tc>
          <w:tcPr>
            <w:tcW w:w="531" w:type="pct"/>
            <w:tcBorders>
              <w:top w:val="outset" w:sz="8" w:space="0" w:color="000000"/>
              <w:left w:val="outset" w:sz="8" w:space="0" w:color="000000"/>
              <w:bottom w:val="outset" w:sz="8" w:space="0" w:color="000000"/>
              <w:right w:val="outset" w:sz="8" w:space="0" w:color="000000"/>
            </w:tcBorders>
            <w:tcMar>
              <w:top w:w="40" w:type="dxa"/>
              <w:left w:w="200" w:type="dxa"/>
              <w:bottom w:w="40" w:type="dxa"/>
              <w:right w:w="200" w:type="dxa"/>
            </w:tcMar>
            <w:vAlign w:val="center"/>
          </w:tcPr>
          <w:p>
            <w:pPr>
              <w:widowControl/>
              <w:jc w:val="center"/>
              <w:rPr>
                <w:rFonts w:cs="Times New Roman"/>
                <w:color w:val="000000"/>
                <w:sz w:val="16"/>
                <w:szCs w:val="20"/>
              </w:rPr>
            </w:pPr>
            <w:r>
              <w:rPr>
                <w:rFonts w:cs="Times New Roman"/>
                <w:color w:val="000000"/>
                <w:sz w:val="16"/>
                <w:szCs w:val="20"/>
              </w:rPr>
              <w:t>55.4</w:t>
            </w:r>
          </w:p>
        </w:tc>
        <w:tc>
          <w:tcPr>
            <w:tcW w:w="607" w:type="pct"/>
            <w:tcBorders>
              <w:top w:val="outset" w:sz="8" w:space="0" w:color="000000"/>
              <w:left w:val="outset" w:sz="8" w:space="0" w:color="000000"/>
              <w:bottom w:val="outset" w:sz="8" w:space="0" w:color="000000"/>
              <w:right w:val="outset" w:sz="8" w:space="0" w:color="000000"/>
            </w:tcBorders>
            <w:tcMar>
              <w:top w:w="40" w:type="dxa"/>
              <w:left w:w="200" w:type="dxa"/>
              <w:bottom w:w="40" w:type="dxa"/>
              <w:right w:w="200" w:type="dxa"/>
            </w:tcMar>
            <w:vAlign w:val="center"/>
          </w:tcPr>
          <w:p>
            <w:pPr>
              <w:widowControl/>
              <w:jc w:val="center"/>
              <w:rPr>
                <w:rFonts w:cs="Times New Roman"/>
                <w:color w:val="000000"/>
                <w:sz w:val="16"/>
                <w:szCs w:val="20"/>
              </w:rPr>
            </w:pPr>
            <w:r>
              <w:rPr>
                <w:rFonts w:cs="Times New Roman"/>
                <w:color w:val="000000"/>
                <w:sz w:val="16"/>
                <w:szCs w:val="20"/>
              </w:rPr>
              <w:t>1006.07</w:t>
            </w:r>
          </w:p>
        </w:tc>
        <w:tc>
          <w:tcPr>
            <w:tcW w:w="514" w:type="pct"/>
            <w:tcBorders>
              <w:top w:val="outset" w:sz="8" w:space="0" w:color="000000"/>
              <w:left w:val="outset" w:sz="8" w:space="0" w:color="000000"/>
              <w:bottom w:val="outset" w:sz="8" w:space="0" w:color="000000"/>
              <w:right w:val="outset" w:sz="8" w:space="0" w:color="000000"/>
            </w:tcBorders>
            <w:tcMar>
              <w:top w:w="40" w:type="dxa"/>
              <w:left w:w="200" w:type="dxa"/>
              <w:bottom w:w="40" w:type="dxa"/>
              <w:right w:w="200" w:type="dxa"/>
            </w:tcMar>
            <w:vAlign w:val="center"/>
          </w:tcPr>
          <w:p>
            <w:pPr>
              <w:widowControl/>
              <w:jc w:val="center"/>
              <w:rPr>
                <w:rFonts w:cs="Times New Roman"/>
                <w:color w:val="000000"/>
                <w:sz w:val="16"/>
                <w:szCs w:val="20"/>
              </w:rPr>
            </w:pPr>
            <w:r>
              <w:rPr>
                <w:rFonts w:cs="Times New Roman"/>
                <w:color w:val="000000"/>
                <w:sz w:val="16"/>
                <w:szCs w:val="20"/>
              </w:rPr>
              <w:t>33.8</w:t>
            </w:r>
          </w:p>
        </w:tc>
        <w:tc>
          <w:tcPr>
            <w:tcW w:w="514" w:type="pct"/>
            <w:tcBorders>
              <w:top w:val="outset" w:sz="8" w:space="0" w:color="000000"/>
              <w:left w:val="outset" w:sz="8" w:space="0" w:color="000000"/>
              <w:bottom w:val="outset" w:sz="8" w:space="0" w:color="000000"/>
              <w:right w:val="outset" w:sz="8" w:space="0" w:color="000000"/>
            </w:tcBorders>
            <w:tcMar>
              <w:top w:w="40" w:type="dxa"/>
              <w:left w:w="200" w:type="dxa"/>
              <w:bottom w:w="40" w:type="dxa"/>
              <w:right w:w="200" w:type="dxa"/>
            </w:tcMar>
            <w:vAlign w:val="center"/>
          </w:tcPr>
          <w:p>
            <w:pPr>
              <w:widowControl/>
              <w:jc w:val="center"/>
              <w:rPr>
                <w:rFonts w:cs="Times New Roman"/>
                <w:color w:val="000000"/>
                <w:sz w:val="16"/>
                <w:szCs w:val="20"/>
              </w:rPr>
            </w:pPr>
            <w:r>
              <w:rPr>
                <w:rFonts w:cs="Times New Roman"/>
                <w:color w:val="000000"/>
                <w:sz w:val="16"/>
                <w:szCs w:val="20"/>
              </w:rPr>
              <w:t>41.9</w:t>
            </w:r>
          </w:p>
        </w:tc>
        <w:tc>
          <w:tcPr>
            <w:tcW w:w="466" w:type="pct"/>
            <w:tcBorders>
              <w:top w:val="outset" w:sz="8" w:space="0" w:color="000000"/>
              <w:left w:val="outset" w:sz="8" w:space="0" w:color="000000"/>
              <w:bottom w:val="outset" w:sz="8" w:space="0" w:color="000000"/>
              <w:right w:val="outset" w:sz="8" w:space="0" w:color="000000"/>
            </w:tcBorders>
            <w:tcMar>
              <w:top w:w="40" w:type="dxa"/>
              <w:left w:w="200" w:type="dxa"/>
              <w:bottom w:w="40" w:type="dxa"/>
              <w:right w:w="200" w:type="dxa"/>
            </w:tcMar>
            <w:vAlign w:val="center"/>
          </w:tcPr>
          <w:p>
            <w:pPr>
              <w:widowControl/>
              <w:jc w:val="center"/>
              <w:rPr>
                <w:rFonts w:cs="Times New Roman"/>
                <w:color w:val="000000"/>
                <w:sz w:val="16"/>
                <w:szCs w:val="20"/>
              </w:rPr>
            </w:pPr>
            <w:r>
              <w:rPr>
                <w:rFonts w:cs="Times New Roman"/>
                <w:color w:val="000000"/>
                <w:sz w:val="16"/>
                <w:szCs w:val="20"/>
              </w:rPr>
              <w:t>79.52</w:t>
            </w:r>
          </w:p>
        </w:tc>
        <w:tc>
          <w:tcPr>
            <w:tcW w:w="342" w:type="pct"/>
            <w:tcBorders>
              <w:top w:val="outset" w:sz="8" w:space="0" w:color="000000"/>
              <w:left w:val="outset" w:sz="8" w:space="0" w:color="000000"/>
              <w:bottom w:val="outset" w:sz="8" w:space="0" w:color="000000"/>
              <w:right w:val="outset" w:sz="8" w:space="0" w:color="000000"/>
            </w:tcBorders>
            <w:vAlign w:val="center"/>
          </w:tcPr>
          <w:p>
            <w:pPr>
              <w:widowControl/>
              <w:jc w:val="center"/>
              <w:rPr>
                <w:rFonts w:cs="Times New Roman"/>
                <w:color w:val="000000"/>
                <w:sz w:val="16"/>
                <w:szCs w:val="20"/>
              </w:rPr>
            </w:pPr>
            <w:r>
              <w:rPr>
                <w:rFonts w:cs="Times New Roman"/>
                <w:color w:val="000000"/>
                <w:sz w:val="16"/>
                <w:szCs w:val="20"/>
              </w:rPr>
              <w:t>2.23</w:t>
            </w:r>
          </w:p>
        </w:tc>
        <w:tc>
          <w:tcPr>
            <w:tcW w:w="565" w:type="pct"/>
            <w:tcBorders>
              <w:top w:val="outset" w:sz="8" w:space="0" w:color="000000"/>
              <w:left w:val="outset" w:sz="8" w:space="0" w:color="000000"/>
              <w:bottom w:val="outset" w:sz="8" w:space="0" w:color="000000"/>
              <w:right w:val="outset" w:sz="8" w:space="0" w:color="000000"/>
            </w:tcBorders>
            <w:tcMar>
              <w:top w:w="40" w:type="dxa"/>
              <w:left w:w="200" w:type="dxa"/>
              <w:bottom w:w="40" w:type="dxa"/>
              <w:right w:w="200" w:type="dxa"/>
            </w:tcMar>
            <w:vAlign w:val="center"/>
          </w:tcPr>
          <w:p>
            <w:pPr>
              <w:widowControl/>
              <w:jc w:val="center"/>
              <w:rPr>
                <w:rFonts w:cs="Times New Roman"/>
                <w:color w:val="000000"/>
                <w:sz w:val="16"/>
                <w:szCs w:val="20"/>
              </w:rPr>
            </w:pPr>
            <w:r>
              <w:rPr>
                <w:rFonts w:cs="Times New Roman"/>
                <w:color w:val="000000"/>
                <w:sz w:val="16"/>
                <w:szCs w:val="20"/>
              </w:rPr>
              <w:t>2.68</w:t>
            </w:r>
          </w:p>
        </w:tc>
      </w:tr>
      <w:tr>
        <w:tblPrEx>
          <w:tblW w:w="5000" w:type="pct"/>
          <w:tblInd w:w="0" w:type="dxa"/>
          <w:tblCellMar>
            <w:top w:w="0" w:type="dxa"/>
            <w:left w:w="108" w:type="dxa"/>
            <w:bottom w:w="0" w:type="dxa"/>
            <w:right w:w="108" w:type="dxa"/>
          </w:tblCellMar>
        </w:tblPrEx>
        <w:trPr>
          <w:trHeight w:val="340"/>
        </w:trPr>
        <w:tc>
          <w:tcPr>
            <w:tcW w:w="465" w:type="pct"/>
            <w:vMerge/>
            <w:tcBorders>
              <w:left w:val="outset" w:sz="8" w:space="0" w:color="000000"/>
              <w:bottom w:val="outset" w:sz="8" w:space="0" w:color="000000"/>
              <w:right w:val="outset" w:sz="8" w:space="0" w:color="000000"/>
            </w:tcBorders>
            <w:tcMar>
              <w:top w:w="40" w:type="dxa"/>
              <w:left w:w="200" w:type="dxa"/>
              <w:bottom w:w="40" w:type="dxa"/>
              <w:right w:w="200" w:type="dxa"/>
            </w:tcMar>
            <w:vAlign w:val="center"/>
          </w:tcPr>
          <w:p>
            <w:pPr>
              <w:rPr>
                <w:rFonts w:cs="Times New Roman"/>
                <w:color w:val="000000"/>
                <w:sz w:val="16"/>
              </w:rPr>
            </w:pPr>
          </w:p>
        </w:tc>
        <w:tc>
          <w:tcPr>
            <w:tcW w:w="597" w:type="pct"/>
            <w:tcBorders>
              <w:top w:val="outset" w:sz="8" w:space="0" w:color="000000"/>
              <w:left w:val="outset" w:sz="8" w:space="0" w:color="000000"/>
              <w:bottom w:val="outset" w:sz="8" w:space="0" w:color="000000"/>
              <w:right w:val="outset" w:sz="8" w:space="0" w:color="000000"/>
            </w:tcBorders>
            <w:tcMar>
              <w:top w:w="40" w:type="dxa"/>
              <w:left w:w="200" w:type="dxa"/>
              <w:bottom w:w="40" w:type="dxa"/>
              <w:right w:w="200" w:type="dxa"/>
            </w:tcMar>
            <w:vAlign w:val="center"/>
          </w:tcPr>
          <w:p>
            <w:pPr>
              <w:widowControl/>
              <w:jc w:val="center"/>
              <w:rPr>
                <w:rFonts w:cs="Times New Roman"/>
                <w:color w:val="000000"/>
                <w:sz w:val="16"/>
              </w:rPr>
            </w:pPr>
            <w:r>
              <w:rPr>
                <w:rFonts w:cs="Times New Roman"/>
                <w:color w:val="000000"/>
                <w:sz w:val="16"/>
              </w:rPr>
              <w:t>Geometric CV%</w:t>
            </w:r>
          </w:p>
        </w:tc>
        <w:tc>
          <w:tcPr>
            <w:tcW w:w="400" w:type="pct"/>
            <w:tcBorders>
              <w:top w:val="outset" w:sz="8" w:space="0" w:color="000000"/>
              <w:left w:val="outset" w:sz="8" w:space="0" w:color="000000"/>
              <w:bottom w:val="outset" w:sz="8" w:space="0" w:color="000000"/>
              <w:right w:val="outset" w:sz="8" w:space="0" w:color="000000"/>
            </w:tcBorders>
            <w:tcMar>
              <w:top w:w="40" w:type="dxa"/>
              <w:left w:w="200" w:type="dxa"/>
              <w:bottom w:w="40" w:type="dxa"/>
              <w:right w:w="200" w:type="dxa"/>
            </w:tcMar>
            <w:vAlign w:val="center"/>
          </w:tcPr>
          <w:p>
            <w:pPr>
              <w:widowControl/>
              <w:jc w:val="center"/>
              <w:rPr>
                <w:rFonts w:cs="Times New Roman"/>
                <w:color w:val="000000"/>
                <w:sz w:val="16"/>
              </w:rPr>
            </w:pPr>
            <w:r>
              <w:rPr>
                <w:rFonts w:cs="Times New Roman"/>
                <w:color w:val="000000"/>
                <w:sz w:val="16"/>
              </w:rPr>
              <w:t>3.00, 7.03</w:t>
            </w:r>
          </w:p>
        </w:tc>
        <w:tc>
          <w:tcPr>
            <w:tcW w:w="531" w:type="pct"/>
            <w:tcBorders>
              <w:top w:val="outset" w:sz="8" w:space="0" w:color="000000"/>
              <w:left w:val="outset" w:sz="8" w:space="0" w:color="000000"/>
              <w:bottom w:val="outset" w:sz="8" w:space="0" w:color="000000"/>
              <w:right w:val="outset" w:sz="8" w:space="0" w:color="000000"/>
            </w:tcBorders>
            <w:tcMar>
              <w:top w:w="40" w:type="dxa"/>
              <w:left w:w="200" w:type="dxa"/>
              <w:bottom w:w="40" w:type="dxa"/>
              <w:right w:w="200" w:type="dxa"/>
            </w:tcMar>
            <w:vAlign w:val="center"/>
          </w:tcPr>
          <w:p>
            <w:pPr>
              <w:widowControl/>
              <w:jc w:val="center"/>
              <w:rPr>
                <w:rFonts w:cs="Times New Roman"/>
                <w:color w:val="000000"/>
                <w:sz w:val="16"/>
                <w:szCs w:val="20"/>
              </w:rPr>
            </w:pPr>
            <w:r>
              <w:rPr>
                <w:rFonts w:cs="Times New Roman"/>
                <w:color w:val="000000"/>
                <w:sz w:val="16"/>
                <w:szCs w:val="20"/>
              </w:rPr>
              <w:t>27.4</w:t>
            </w:r>
          </w:p>
        </w:tc>
        <w:tc>
          <w:tcPr>
            <w:tcW w:w="607" w:type="pct"/>
            <w:tcBorders>
              <w:top w:val="outset" w:sz="8" w:space="0" w:color="000000"/>
              <w:left w:val="outset" w:sz="8" w:space="0" w:color="000000"/>
              <w:bottom w:val="outset" w:sz="8" w:space="0" w:color="000000"/>
              <w:right w:val="outset" w:sz="8" w:space="0" w:color="000000"/>
            </w:tcBorders>
            <w:tcMar>
              <w:top w:w="40" w:type="dxa"/>
              <w:left w:w="200" w:type="dxa"/>
              <w:bottom w:w="40" w:type="dxa"/>
              <w:right w:w="200" w:type="dxa"/>
            </w:tcMar>
            <w:vAlign w:val="center"/>
          </w:tcPr>
          <w:p>
            <w:pPr>
              <w:widowControl/>
              <w:jc w:val="center"/>
              <w:rPr>
                <w:rFonts w:cs="Times New Roman"/>
                <w:color w:val="000000"/>
                <w:sz w:val="16"/>
                <w:szCs w:val="20"/>
              </w:rPr>
            </w:pPr>
            <w:r>
              <w:rPr>
                <w:rFonts w:cs="Times New Roman"/>
                <w:color w:val="000000"/>
                <w:sz w:val="16"/>
                <w:szCs w:val="20"/>
              </w:rPr>
              <w:t>37.9</w:t>
            </w:r>
          </w:p>
        </w:tc>
        <w:tc>
          <w:tcPr>
            <w:tcW w:w="514" w:type="pct"/>
            <w:tcBorders>
              <w:top w:val="outset" w:sz="8" w:space="0" w:color="000000"/>
              <w:left w:val="outset" w:sz="8" w:space="0" w:color="000000"/>
              <w:bottom w:val="outset" w:sz="8" w:space="0" w:color="000000"/>
              <w:right w:val="outset" w:sz="8" w:space="0" w:color="000000"/>
            </w:tcBorders>
            <w:tcMar>
              <w:top w:w="40" w:type="dxa"/>
              <w:left w:w="200" w:type="dxa"/>
              <w:bottom w:w="40" w:type="dxa"/>
              <w:right w:w="200" w:type="dxa"/>
            </w:tcMar>
            <w:vAlign w:val="center"/>
          </w:tcPr>
          <w:p>
            <w:pPr>
              <w:widowControl/>
              <w:jc w:val="center"/>
              <w:rPr>
                <w:rFonts w:cs="Times New Roman"/>
                <w:color w:val="000000"/>
                <w:sz w:val="16"/>
                <w:szCs w:val="20"/>
              </w:rPr>
            </w:pPr>
            <w:r>
              <w:rPr>
                <w:rFonts w:cs="Times New Roman"/>
                <w:color w:val="000000"/>
                <w:sz w:val="16"/>
                <w:szCs w:val="20"/>
              </w:rPr>
              <w:t>44.0</w:t>
            </w:r>
          </w:p>
        </w:tc>
        <w:tc>
          <w:tcPr>
            <w:tcW w:w="514" w:type="pct"/>
            <w:tcBorders>
              <w:top w:val="outset" w:sz="8" w:space="0" w:color="000000"/>
              <w:left w:val="outset" w:sz="8" w:space="0" w:color="000000"/>
              <w:bottom w:val="outset" w:sz="8" w:space="0" w:color="000000"/>
              <w:right w:val="outset" w:sz="8" w:space="0" w:color="000000"/>
            </w:tcBorders>
            <w:tcMar>
              <w:top w:w="40" w:type="dxa"/>
              <w:left w:w="200" w:type="dxa"/>
              <w:bottom w:w="40" w:type="dxa"/>
              <w:right w:w="200" w:type="dxa"/>
            </w:tcMar>
            <w:vAlign w:val="center"/>
          </w:tcPr>
          <w:p>
            <w:pPr>
              <w:widowControl/>
              <w:jc w:val="center"/>
              <w:rPr>
                <w:rFonts w:cs="Times New Roman"/>
                <w:color w:val="000000"/>
                <w:sz w:val="16"/>
                <w:szCs w:val="20"/>
              </w:rPr>
            </w:pPr>
            <w:r>
              <w:rPr>
                <w:rFonts w:cs="Times New Roman"/>
                <w:color w:val="000000"/>
                <w:sz w:val="16"/>
                <w:szCs w:val="20"/>
              </w:rPr>
              <w:t>37.9</w:t>
            </w:r>
          </w:p>
        </w:tc>
        <w:tc>
          <w:tcPr>
            <w:tcW w:w="466" w:type="pct"/>
            <w:tcBorders>
              <w:top w:val="outset" w:sz="8" w:space="0" w:color="000000"/>
              <w:left w:val="outset" w:sz="8" w:space="0" w:color="000000"/>
              <w:bottom w:val="outset" w:sz="8" w:space="0" w:color="000000"/>
              <w:right w:val="outset" w:sz="8" w:space="0" w:color="000000"/>
            </w:tcBorders>
            <w:tcMar>
              <w:top w:w="40" w:type="dxa"/>
              <w:left w:w="200" w:type="dxa"/>
              <w:bottom w:w="40" w:type="dxa"/>
              <w:right w:w="200" w:type="dxa"/>
            </w:tcMar>
            <w:vAlign w:val="center"/>
          </w:tcPr>
          <w:p>
            <w:pPr>
              <w:widowControl/>
              <w:jc w:val="center"/>
              <w:rPr>
                <w:rFonts w:cs="Times New Roman"/>
                <w:color w:val="000000"/>
                <w:sz w:val="16"/>
                <w:szCs w:val="20"/>
              </w:rPr>
            </w:pPr>
            <w:r>
              <w:rPr>
                <w:rFonts w:cs="Times New Roman"/>
                <w:color w:val="000000"/>
                <w:sz w:val="16"/>
                <w:szCs w:val="20"/>
              </w:rPr>
              <w:t>37.9</w:t>
            </w:r>
          </w:p>
        </w:tc>
        <w:tc>
          <w:tcPr>
            <w:tcW w:w="342" w:type="pct"/>
            <w:tcBorders>
              <w:top w:val="outset" w:sz="8" w:space="0" w:color="000000"/>
              <w:left w:val="outset" w:sz="8" w:space="0" w:color="000000"/>
              <w:bottom w:val="outset" w:sz="8" w:space="0" w:color="000000"/>
              <w:right w:val="outset" w:sz="8" w:space="0" w:color="000000"/>
            </w:tcBorders>
            <w:vAlign w:val="center"/>
          </w:tcPr>
          <w:p>
            <w:pPr>
              <w:widowControl/>
              <w:jc w:val="center"/>
              <w:rPr>
                <w:rFonts w:cs="Times New Roman"/>
                <w:color w:val="000000"/>
                <w:sz w:val="16"/>
                <w:szCs w:val="20"/>
              </w:rPr>
            </w:pPr>
            <w:r>
              <w:rPr>
                <w:rFonts w:cs="Times New Roman"/>
                <w:color w:val="000000"/>
                <w:sz w:val="16"/>
                <w:szCs w:val="20"/>
              </w:rPr>
              <w:t>31.7</w:t>
            </w:r>
          </w:p>
        </w:tc>
        <w:tc>
          <w:tcPr>
            <w:tcW w:w="565" w:type="pct"/>
            <w:tcBorders>
              <w:top w:val="outset" w:sz="8" w:space="0" w:color="000000"/>
              <w:left w:val="outset" w:sz="8" w:space="0" w:color="000000"/>
              <w:bottom w:val="outset" w:sz="8" w:space="0" w:color="000000"/>
              <w:right w:val="outset" w:sz="8" w:space="0" w:color="000000"/>
            </w:tcBorders>
            <w:tcMar>
              <w:top w:w="40" w:type="dxa"/>
              <w:left w:w="200" w:type="dxa"/>
              <w:bottom w:w="40" w:type="dxa"/>
              <w:right w:w="200" w:type="dxa"/>
            </w:tcMar>
            <w:vAlign w:val="center"/>
          </w:tcPr>
          <w:p>
            <w:pPr>
              <w:widowControl/>
              <w:jc w:val="center"/>
              <w:rPr>
                <w:rFonts w:cs="Times New Roman"/>
                <w:color w:val="000000"/>
                <w:sz w:val="16"/>
                <w:szCs w:val="20"/>
              </w:rPr>
            </w:pPr>
            <w:r>
              <w:rPr>
                <w:rFonts w:cs="Times New Roman"/>
                <w:color w:val="000000"/>
                <w:sz w:val="16"/>
                <w:szCs w:val="20"/>
              </w:rPr>
              <w:t>31.8</w:t>
            </w:r>
          </w:p>
        </w:tc>
      </w:tr>
      <w:tr>
        <w:tblPrEx>
          <w:tblW w:w="5000" w:type="pct"/>
          <w:tblInd w:w="0" w:type="dxa"/>
          <w:tblCellMar>
            <w:top w:w="0" w:type="dxa"/>
            <w:left w:w="108" w:type="dxa"/>
            <w:bottom w:w="0" w:type="dxa"/>
            <w:right w:w="108" w:type="dxa"/>
          </w:tblCellMar>
        </w:tblPrEx>
        <w:trPr>
          <w:trHeight w:val="340"/>
        </w:trPr>
        <w:tc>
          <w:tcPr>
            <w:tcW w:w="465" w:type="pct"/>
            <w:vMerge w:val="restart"/>
            <w:tcBorders>
              <w:top w:val="outset" w:sz="8" w:space="0" w:color="000000"/>
              <w:left w:val="outset" w:sz="8" w:space="0" w:color="000000"/>
              <w:right w:val="outset" w:sz="8" w:space="0" w:color="000000"/>
            </w:tcBorders>
            <w:tcMar>
              <w:top w:w="40" w:type="dxa"/>
              <w:left w:w="200" w:type="dxa"/>
              <w:bottom w:w="40" w:type="dxa"/>
              <w:right w:w="200" w:type="dxa"/>
            </w:tcMar>
            <w:vAlign w:val="center"/>
          </w:tcPr>
          <w:p>
            <w:pPr>
              <w:jc w:val="center"/>
              <w:rPr>
                <w:rFonts w:cs="Times New Roman"/>
                <w:color w:val="000000"/>
                <w:sz w:val="16"/>
              </w:rPr>
            </w:pPr>
            <w:r>
              <w:rPr>
                <w:rFonts w:cs="Times New Roman"/>
                <w:color w:val="000000"/>
                <w:sz w:val="16"/>
              </w:rPr>
              <w:t>120</w:t>
            </w:r>
          </w:p>
          <w:p>
            <w:pPr>
              <w:jc w:val="center"/>
              <w:rPr>
                <w:rFonts w:cs="Times New Roman"/>
                <w:color w:val="000000"/>
                <w:sz w:val="16"/>
              </w:rPr>
            </w:pPr>
            <w:r>
              <w:rPr>
                <w:rFonts w:cs="Times New Roman"/>
                <w:color w:val="000000"/>
                <w:sz w:val="16"/>
              </w:rPr>
              <w:t>(n=9)</w:t>
            </w:r>
          </w:p>
        </w:tc>
        <w:tc>
          <w:tcPr>
            <w:tcW w:w="597" w:type="pct"/>
            <w:tcBorders>
              <w:top w:val="outset" w:sz="8" w:space="0" w:color="000000"/>
              <w:left w:val="outset" w:sz="8" w:space="0" w:color="000000"/>
              <w:bottom w:val="outset" w:sz="8" w:space="0" w:color="000000"/>
              <w:right w:val="outset" w:sz="8" w:space="0" w:color="000000"/>
            </w:tcBorders>
            <w:tcMar>
              <w:top w:w="40" w:type="dxa"/>
              <w:left w:w="200" w:type="dxa"/>
              <w:bottom w:w="40" w:type="dxa"/>
              <w:right w:w="200" w:type="dxa"/>
            </w:tcMar>
            <w:vAlign w:val="center"/>
          </w:tcPr>
          <w:p>
            <w:pPr>
              <w:widowControl/>
              <w:jc w:val="center"/>
              <w:rPr>
                <w:rFonts w:cs="Times New Roman"/>
                <w:color w:val="000000"/>
                <w:sz w:val="16"/>
              </w:rPr>
            </w:pPr>
            <w:r>
              <w:rPr>
                <w:rFonts w:cs="Times New Roman"/>
                <w:color w:val="000000"/>
                <w:sz w:val="16"/>
              </w:rPr>
              <w:t>Geometric Mean</w:t>
            </w:r>
          </w:p>
        </w:tc>
        <w:tc>
          <w:tcPr>
            <w:tcW w:w="400" w:type="pct"/>
            <w:tcBorders>
              <w:top w:val="outset" w:sz="8" w:space="0" w:color="000000"/>
              <w:left w:val="outset" w:sz="8" w:space="0" w:color="000000"/>
              <w:bottom w:val="outset" w:sz="8" w:space="0" w:color="000000"/>
              <w:right w:val="outset" w:sz="8" w:space="0" w:color="000000"/>
            </w:tcBorders>
            <w:tcMar>
              <w:top w:w="40" w:type="dxa"/>
              <w:left w:w="200" w:type="dxa"/>
              <w:bottom w:w="40" w:type="dxa"/>
              <w:right w:w="200" w:type="dxa"/>
            </w:tcMar>
            <w:vAlign w:val="center"/>
          </w:tcPr>
          <w:p>
            <w:pPr>
              <w:widowControl/>
              <w:jc w:val="center"/>
              <w:rPr>
                <w:rFonts w:cs="Times New Roman"/>
                <w:color w:val="000000"/>
                <w:sz w:val="16"/>
              </w:rPr>
            </w:pPr>
            <w:r>
              <w:rPr>
                <w:rFonts w:cs="Times New Roman"/>
                <w:color w:val="000000"/>
                <w:sz w:val="16"/>
              </w:rPr>
              <w:t>5.00</w:t>
            </w:r>
          </w:p>
        </w:tc>
        <w:tc>
          <w:tcPr>
            <w:tcW w:w="531" w:type="pct"/>
            <w:tcBorders>
              <w:top w:val="outset" w:sz="8" w:space="0" w:color="000000"/>
              <w:left w:val="outset" w:sz="8" w:space="0" w:color="000000"/>
              <w:bottom w:val="outset" w:sz="8" w:space="0" w:color="000000"/>
              <w:right w:val="outset" w:sz="8" w:space="0" w:color="000000"/>
            </w:tcBorders>
            <w:tcMar>
              <w:top w:w="40" w:type="dxa"/>
              <w:left w:w="200" w:type="dxa"/>
              <w:bottom w:w="40" w:type="dxa"/>
              <w:right w:w="200" w:type="dxa"/>
            </w:tcMar>
            <w:vAlign w:val="center"/>
          </w:tcPr>
          <w:p>
            <w:pPr>
              <w:widowControl/>
              <w:jc w:val="center"/>
              <w:rPr>
                <w:rFonts w:cs="Times New Roman"/>
                <w:color w:val="000000"/>
                <w:sz w:val="16"/>
                <w:szCs w:val="20"/>
              </w:rPr>
            </w:pPr>
            <w:r>
              <w:rPr>
                <w:rFonts w:cs="Times New Roman"/>
                <w:color w:val="000000"/>
                <w:sz w:val="16"/>
                <w:szCs w:val="20"/>
              </w:rPr>
              <w:t>112</w:t>
            </w:r>
          </w:p>
        </w:tc>
        <w:tc>
          <w:tcPr>
            <w:tcW w:w="607" w:type="pct"/>
            <w:tcBorders>
              <w:top w:val="outset" w:sz="8" w:space="0" w:color="000000"/>
              <w:left w:val="outset" w:sz="8" w:space="0" w:color="000000"/>
              <w:bottom w:val="outset" w:sz="8" w:space="0" w:color="000000"/>
              <w:right w:val="outset" w:sz="8" w:space="0" w:color="000000"/>
            </w:tcBorders>
            <w:tcMar>
              <w:top w:w="40" w:type="dxa"/>
              <w:left w:w="200" w:type="dxa"/>
              <w:bottom w:w="40" w:type="dxa"/>
              <w:right w:w="200" w:type="dxa"/>
            </w:tcMar>
            <w:vAlign w:val="center"/>
          </w:tcPr>
          <w:p>
            <w:pPr>
              <w:widowControl/>
              <w:jc w:val="center"/>
              <w:rPr>
                <w:rFonts w:cs="Times New Roman"/>
                <w:color w:val="000000"/>
                <w:sz w:val="16"/>
                <w:szCs w:val="20"/>
              </w:rPr>
            </w:pPr>
            <w:r>
              <w:rPr>
                <w:rFonts w:cs="Times New Roman"/>
                <w:color w:val="000000"/>
                <w:sz w:val="16"/>
                <w:szCs w:val="20"/>
              </w:rPr>
              <w:t>2139.87</w:t>
            </w:r>
          </w:p>
        </w:tc>
        <w:tc>
          <w:tcPr>
            <w:tcW w:w="514" w:type="pct"/>
            <w:tcBorders>
              <w:top w:val="outset" w:sz="8" w:space="0" w:color="000000"/>
              <w:left w:val="outset" w:sz="8" w:space="0" w:color="000000"/>
              <w:bottom w:val="outset" w:sz="8" w:space="0" w:color="000000"/>
              <w:right w:val="outset" w:sz="8" w:space="0" w:color="000000"/>
            </w:tcBorders>
            <w:tcMar>
              <w:top w:w="40" w:type="dxa"/>
              <w:left w:w="200" w:type="dxa"/>
              <w:bottom w:w="40" w:type="dxa"/>
              <w:right w:w="200" w:type="dxa"/>
            </w:tcMar>
            <w:vAlign w:val="center"/>
          </w:tcPr>
          <w:p>
            <w:pPr>
              <w:widowControl/>
              <w:jc w:val="center"/>
              <w:rPr>
                <w:rFonts w:cs="Times New Roman"/>
                <w:color w:val="000000"/>
                <w:sz w:val="16"/>
                <w:szCs w:val="20"/>
              </w:rPr>
            </w:pPr>
            <w:r>
              <w:rPr>
                <w:rFonts w:cs="Times New Roman"/>
                <w:color w:val="000000"/>
                <w:sz w:val="16"/>
                <w:szCs w:val="20"/>
              </w:rPr>
              <w:t>69.6</w:t>
            </w:r>
          </w:p>
        </w:tc>
        <w:tc>
          <w:tcPr>
            <w:tcW w:w="514" w:type="pct"/>
            <w:tcBorders>
              <w:top w:val="outset" w:sz="8" w:space="0" w:color="000000"/>
              <w:left w:val="outset" w:sz="8" w:space="0" w:color="000000"/>
              <w:bottom w:val="outset" w:sz="8" w:space="0" w:color="000000"/>
              <w:right w:val="outset" w:sz="8" w:space="0" w:color="000000"/>
            </w:tcBorders>
            <w:tcMar>
              <w:top w:w="40" w:type="dxa"/>
              <w:left w:w="200" w:type="dxa"/>
              <w:bottom w:w="40" w:type="dxa"/>
              <w:right w:w="200" w:type="dxa"/>
            </w:tcMar>
            <w:vAlign w:val="center"/>
          </w:tcPr>
          <w:p>
            <w:pPr>
              <w:widowControl/>
              <w:jc w:val="center"/>
              <w:rPr>
                <w:rFonts w:cs="Times New Roman"/>
                <w:color w:val="000000"/>
                <w:sz w:val="16"/>
                <w:szCs w:val="20"/>
              </w:rPr>
            </w:pPr>
            <w:r>
              <w:rPr>
                <w:rFonts w:cs="Times New Roman"/>
                <w:color w:val="000000"/>
                <w:sz w:val="16"/>
                <w:szCs w:val="20"/>
              </w:rPr>
              <w:t>89.2</w:t>
            </w:r>
          </w:p>
        </w:tc>
        <w:tc>
          <w:tcPr>
            <w:tcW w:w="466" w:type="pct"/>
            <w:tcBorders>
              <w:top w:val="outset" w:sz="8" w:space="0" w:color="000000"/>
              <w:left w:val="outset" w:sz="8" w:space="0" w:color="000000"/>
              <w:bottom w:val="outset" w:sz="8" w:space="0" w:color="000000"/>
              <w:right w:val="outset" w:sz="8" w:space="0" w:color="000000"/>
            </w:tcBorders>
            <w:tcMar>
              <w:top w:w="40" w:type="dxa"/>
              <w:left w:w="200" w:type="dxa"/>
              <w:bottom w:w="40" w:type="dxa"/>
              <w:right w:w="200" w:type="dxa"/>
            </w:tcMar>
            <w:vAlign w:val="center"/>
          </w:tcPr>
          <w:p>
            <w:pPr>
              <w:widowControl/>
              <w:jc w:val="center"/>
              <w:rPr>
                <w:rFonts w:cs="Times New Roman"/>
                <w:color w:val="000000"/>
                <w:sz w:val="16"/>
                <w:szCs w:val="20"/>
              </w:rPr>
            </w:pPr>
            <w:r>
              <w:rPr>
                <w:rFonts w:cs="Times New Roman"/>
                <w:color w:val="000000"/>
                <w:sz w:val="16"/>
                <w:szCs w:val="20"/>
              </w:rPr>
              <w:t>56.08</w:t>
            </w:r>
          </w:p>
        </w:tc>
        <w:tc>
          <w:tcPr>
            <w:tcW w:w="342" w:type="pct"/>
            <w:tcBorders>
              <w:top w:val="outset" w:sz="8" w:space="0" w:color="000000"/>
              <w:left w:val="outset" w:sz="8" w:space="0" w:color="000000"/>
              <w:bottom w:val="outset" w:sz="8" w:space="0" w:color="000000"/>
              <w:right w:val="outset" w:sz="8" w:space="0" w:color="000000"/>
            </w:tcBorders>
            <w:vAlign w:val="center"/>
          </w:tcPr>
          <w:p>
            <w:pPr>
              <w:widowControl/>
              <w:jc w:val="center"/>
              <w:rPr>
                <w:rFonts w:cs="Times New Roman"/>
                <w:color w:val="000000"/>
                <w:sz w:val="16"/>
                <w:szCs w:val="20"/>
              </w:rPr>
            </w:pPr>
            <w:r>
              <w:rPr>
                <w:rFonts w:cs="Times New Roman"/>
                <w:color w:val="000000"/>
                <w:sz w:val="16"/>
                <w:szCs w:val="20"/>
              </w:rPr>
              <w:t>3.00</w:t>
            </w:r>
          </w:p>
        </w:tc>
        <w:tc>
          <w:tcPr>
            <w:tcW w:w="565" w:type="pct"/>
            <w:tcBorders>
              <w:top w:val="outset" w:sz="8" w:space="0" w:color="000000"/>
              <w:left w:val="outset" w:sz="8" w:space="0" w:color="000000"/>
              <w:bottom w:val="outset" w:sz="8" w:space="0" w:color="000000"/>
              <w:right w:val="outset" w:sz="8" w:space="0" w:color="000000"/>
            </w:tcBorders>
            <w:tcMar>
              <w:top w:w="40" w:type="dxa"/>
              <w:left w:w="200" w:type="dxa"/>
              <w:bottom w:w="40" w:type="dxa"/>
              <w:right w:w="200" w:type="dxa"/>
            </w:tcMar>
            <w:vAlign w:val="center"/>
          </w:tcPr>
          <w:p>
            <w:pPr>
              <w:widowControl/>
              <w:jc w:val="center"/>
              <w:rPr>
                <w:rFonts w:cs="Times New Roman"/>
                <w:color w:val="000000"/>
                <w:sz w:val="16"/>
                <w:szCs w:val="20"/>
              </w:rPr>
            </w:pPr>
            <w:r>
              <w:rPr>
                <w:rFonts w:cs="Times New Roman"/>
                <w:color w:val="000000"/>
                <w:sz w:val="16"/>
                <w:szCs w:val="20"/>
              </w:rPr>
              <w:t>3.57</w:t>
            </w:r>
          </w:p>
        </w:tc>
      </w:tr>
      <w:tr>
        <w:tblPrEx>
          <w:tblW w:w="5000" w:type="pct"/>
          <w:tblInd w:w="0" w:type="dxa"/>
          <w:tblCellMar>
            <w:top w:w="0" w:type="dxa"/>
            <w:left w:w="108" w:type="dxa"/>
            <w:bottom w:w="0" w:type="dxa"/>
            <w:right w:w="108" w:type="dxa"/>
          </w:tblCellMar>
        </w:tblPrEx>
        <w:trPr>
          <w:trHeight w:val="340"/>
        </w:trPr>
        <w:tc>
          <w:tcPr>
            <w:tcW w:w="465" w:type="pct"/>
            <w:vMerge/>
            <w:tcBorders>
              <w:left w:val="outset" w:sz="8" w:space="0" w:color="000000"/>
              <w:bottom w:val="outset" w:sz="8" w:space="0" w:color="000000"/>
              <w:right w:val="outset" w:sz="8" w:space="0" w:color="000000"/>
            </w:tcBorders>
            <w:tcMar>
              <w:top w:w="40" w:type="dxa"/>
              <w:left w:w="200" w:type="dxa"/>
              <w:bottom w:w="40" w:type="dxa"/>
              <w:right w:w="200" w:type="dxa"/>
            </w:tcMar>
            <w:vAlign w:val="center"/>
          </w:tcPr>
          <w:p>
            <w:pPr>
              <w:rPr>
                <w:rFonts w:cs="Times New Roman"/>
                <w:color w:val="000000"/>
                <w:sz w:val="16"/>
              </w:rPr>
            </w:pPr>
          </w:p>
        </w:tc>
        <w:tc>
          <w:tcPr>
            <w:tcW w:w="597" w:type="pct"/>
            <w:tcBorders>
              <w:top w:val="outset" w:sz="8" w:space="0" w:color="000000"/>
              <w:left w:val="outset" w:sz="8" w:space="0" w:color="000000"/>
              <w:bottom w:val="outset" w:sz="8" w:space="0" w:color="000000"/>
              <w:right w:val="outset" w:sz="8" w:space="0" w:color="000000"/>
            </w:tcBorders>
            <w:tcMar>
              <w:top w:w="40" w:type="dxa"/>
              <w:left w:w="200" w:type="dxa"/>
              <w:bottom w:w="40" w:type="dxa"/>
              <w:right w:w="200" w:type="dxa"/>
            </w:tcMar>
            <w:vAlign w:val="center"/>
          </w:tcPr>
          <w:p>
            <w:pPr>
              <w:widowControl/>
              <w:jc w:val="center"/>
              <w:rPr>
                <w:rFonts w:cs="Times New Roman"/>
                <w:color w:val="000000"/>
                <w:sz w:val="16"/>
              </w:rPr>
            </w:pPr>
            <w:r>
              <w:rPr>
                <w:rFonts w:cs="Times New Roman"/>
                <w:color w:val="000000"/>
                <w:sz w:val="16"/>
              </w:rPr>
              <w:t>Geometric CV%</w:t>
            </w:r>
          </w:p>
        </w:tc>
        <w:tc>
          <w:tcPr>
            <w:tcW w:w="400" w:type="pct"/>
            <w:tcBorders>
              <w:top w:val="outset" w:sz="8" w:space="0" w:color="000000"/>
              <w:left w:val="outset" w:sz="8" w:space="0" w:color="000000"/>
              <w:bottom w:val="outset" w:sz="8" w:space="0" w:color="000000"/>
              <w:right w:val="outset" w:sz="8" w:space="0" w:color="000000"/>
            </w:tcBorders>
            <w:tcMar>
              <w:top w:w="40" w:type="dxa"/>
              <w:left w:w="200" w:type="dxa"/>
              <w:bottom w:w="40" w:type="dxa"/>
              <w:right w:w="200" w:type="dxa"/>
            </w:tcMar>
            <w:vAlign w:val="center"/>
          </w:tcPr>
          <w:p>
            <w:pPr>
              <w:widowControl/>
              <w:jc w:val="center"/>
              <w:rPr>
                <w:rFonts w:cs="Times New Roman"/>
                <w:color w:val="000000"/>
                <w:sz w:val="16"/>
              </w:rPr>
            </w:pPr>
            <w:r>
              <w:rPr>
                <w:rFonts w:cs="Times New Roman"/>
                <w:color w:val="000000"/>
                <w:sz w:val="16"/>
              </w:rPr>
              <w:t>2.60, 9.67</w:t>
            </w:r>
          </w:p>
        </w:tc>
        <w:tc>
          <w:tcPr>
            <w:tcW w:w="531" w:type="pct"/>
            <w:tcBorders>
              <w:top w:val="outset" w:sz="8" w:space="0" w:color="000000"/>
              <w:left w:val="outset" w:sz="8" w:space="0" w:color="000000"/>
              <w:bottom w:val="outset" w:sz="8" w:space="0" w:color="000000"/>
              <w:right w:val="outset" w:sz="8" w:space="0" w:color="000000"/>
            </w:tcBorders>
            <w:tcMar>
              <w:top w:w="40" w:type="dxa"/>
              <w:left w:w="200" w:type="dxa"/>
              <w:bottom w:w="40" w:type="dxa"/>
              <w:right w:w="200" w:type="dxa"/>
            </w:tcMar>
            <w:vAlign w:val="center"/>
          </w:tcPr>
          <w:p>
            <w:pPr>
              <w:widowControl/>
              <w:jc w:val="center"/>
              <w:rPr>
                <w:rFonts w:cs="Times New Roman"/>
                <w:color w:val="000000"/>
                <w:sz w:val="16"/>
                <w:szCs w:val="20"/>
              </w:rPr>
            </w:pPr>
            <w:r>
              <w:rPr>
                <w:rFonts w:cs="Times New Roman"/>
                <w:color w:val="000000"/>
                <w:sz w:val="16"/>
                <w:szCs w:val="20"/>
              </w:rPr>
              <w:t>23.5</w:t>
            </w:r>
          </w:p>
        </w:tc>
        <w:tc>
          <w:tcPr>
            <w:tcW w:w="607" w:type="pct"/>
            <w:tcBorders>
              <w:top w:val="outset" w:sz="8" w:space="0" w:color="000000"/>
              <w:left w:val="outset" w:sz="8" w:space="0" w:color="000000"/>
              <w:bottom w:val="outset" w:sz="8" w:space="0" w:color="000000"/>
              <w:right w:val="outset" w:sz="8" w:space="0" w:color="000000"/>
            </w:tcBorders>
            <w:tcMar>
              <w:top w:w="40" w:type="dxa"/>
              <w:left w:w="200" w:type="dxa"/>
              <w:bottom w:w="40" w:type="dxa"/>
              <w:right w:w="200" w:type="dxa"/>
            </w:tcMar>
            <w:vAlign w:val="center"/>
          </w:tcPr>
          <w:p>
            <w:pPr>
              <w:widowControl/>
              <w:jc w:val="center"/>
              <w:rPr>
                <w:rFonts w:cs="Times New Roman"/>
                <w:color w:val="000000"/>
                <w:sz w:val="16"/>
                <w:szCs w:val="20"/>
              </w:rPr>
            </w:pPr>
            <w:r>
              <w:rPr>
                <w:rFonts w:cs="Times New Roman"/>
                <w:color w:val="000000"/>
                <w:sz w:val="16"/>
                <w:szCs w:val="20"/>
              </w:rPr>
              <w:t>30.0</w:t>
            </w:r>
          </w:p>
        </w:tc>
        <w:tc>
          <w:tcPr>
            <w:tcW w:w="514" w:type="pct"/>
            <w:tcBorders>
              <w:top w:val="outset" w:sz="8" w:space="0" w:color="000000"/>
              <w:left w:val="outset" w:sz="8" w:space="0" w:color="000000"/>
              <w:bottom w:val="outset" w:sz="8" w:space="0" w:color="000000"/>
              <w:right w:val="outset" w:sz="8" w:space="0" w:color="000000"/>
            </w:tcBorders>
            <w:tcMar>
              <w:top w:w="40" w:type="dxa"/>
              <w:left w:w="200" w:type="dxa"/>
              <w:bottom w:w="40" w:type="dxa"/>
              <w:right w:w="200" w:type="dxa"/>
            </w:tcMar>
            <w:vAlign w:val="center"/>
          </w:tcPr>
          <w:p>
            <w:pPr>
              <w:widowControl/>
              <w:jc w:val="center"/>
              <w:rPr>
                <w:rFonts w:cs="Times New Roman"/>
                <w:color w:val="000000"/>
                <w:sz w:val="16"/>
                <w:szCs w:val="20"/>
              </w:rPr>
            </w:pPr>
            <w:r>
              <w:rPr>
                <w:rFonts w:cs="Times New Roman"/>
                <w:color w:val="000000"/>
                <w:sz w:val="16"/>
                <w:szCs w:val="20"/>
              </w:rPr>
              <w:t>38.2</w:t>
            </w:r>
          </w:p>
        </w:tc>
        <w:tc>
          <w:tcPr>
            <w:tcW w:w="514" w:type="pct"/>
            <w:tcBorders>
              <w:top w:val="outset" w:sz="8" w:space="0" w:color="000000"/>
              <w:left w:val="outset" w:sz="8" w:space="0" w:color="000000"/>
              <w:bottom w:val="outset" w:sz="8" w:space="0" w:color="000000"/>
              <w:right w:val="outset" w:sz="8" w:space="0" w:color="000000"/>
            </w:tcBorders>
            <w:tcMar>
              <w:top w:w="40" w:type="dxa"/>
              <w:left w:w="200" w:type="dxa"/>
              <w:bottom w:w="40" w:type="dxa"/>
              <w:right w:w="200" w:type="dxa"/>
            </w:tcMar>
            <w:vAlign w:val="center"/>
          </w:tcPr>
          <w:p>
            <w:pPr>
              <w:widowControl/>
              <w:jc w:val="center"/>
              <w:rPr>
                <w:rFonts w:cs="Times New Roman"/>
                <w:color w:val="000000"/>
                <w:sz w:val="16"/>
                <w:szCs w:val="20"/>
              </w:rPr>
            </w:pPr>
            <w:r>
              <w:rPr>
                <w:rFonts w:cs="Times New Roman"/>
                <w:color w:val="000000"/>
                <w:sz w:val="16"/>
                <w:szCs w:val="20"/>
              </w:rPr>
              <w:t>30.0</w:t>
            </w:r>
          </w:p>
        </w:tc>
        <w:tc>
          <w:tcPr>
            <w:tcW w:w="466" w:type="pct"/>
            <w:tcBorders>
              <w:top w:val="outset" w:sz="8" w:space="0" w:color="000000"/>
              <w:left w:val="outset" w:sz="8" w:space="0" w:color="000000"/>
              <w:bottom w:val="outset" w:sz="8" w:space="0" w:color="000000"/>
              <w:right w:val="outset" w:sz="8" w:space="0" w:color="000000"/>
            </w:tcBorders>
            <w:tcMar>
              <w:top w:w="40" w:type="dxa"/>
              <w:left w:w="200" w:type="dxa"/>
              <w:bottom w:w="40" w:type="dxa"/>
              <w:right w:w="200" w:type="dxa"/>
            </w:tcMar>
            <w:vAlign w:val="center"/>
          </w:tcPr>
          <w:p>
            <w:pPr>
              <w:widowControl/>
              <w:jc w:val="center"/>
              <w:rPr>
                <w:rFonts w:cs="Times New Roman"/>
                <w:color w:val="000000"/>
                <w:sz w:val="16"/>
                <w:szCs w:val="20"/>
              </w:rPr>
            </w:pPr>
            <w:r>
              <w:rPr>
                <w:rFonts w:cs="Times New Roman"/>
                <w:color w:val="000000"/>
                <w:sz w:val="16"/>
                <w:szCs w:val="20"/>
              </w:rPr>
              <w:t>30.0</w:t>
            </w:r>
          </w:p>
        </w:tc>
        <w:tc>
          <w:tcPr>
            <w:tcW w:w="342" w:type="pct"/>
            <w:tcBorders>
              <w:top w:val="outset" w:sz="8" w:space="0" w:color="000000"/>
              <w:left w:val="outset" w:sz="8" w:space="0" w:color="000000"/>
              <w:bottom w:val="outset" w:sz="8" w:space="0" w:color="000000"/>
              <w:right w:val="outset" w:sz="8" w:space="0" w:color="000000"/>
            </w:tcBorders>
            <w:vAlign w:val="center"/>
          </w:tcPr>
          <w:p>
            <w:pPr>
              <w:widowControl/>
              <w:jc w:val="center"/>
              <w:rPr>
                <w:rFonts w:cs="Times New Roman"/>
                <w:color w:val="000000"/>
                <w:sz w:val="16"/>
                <w:szCs w:val="20"/>
              </w:rPr>
            </w:pPr>
            <w:r>
              <w:rPr>
                <w:rFonts w:cs="Times New Roman"/>
                <w:color w:val="000000"/>
                <w:sz w:val="16"/>
                <w:szCs w:val="20"/>
              </w:rPr>
              <w:t>30.4</w:t>
            </w:r>
          </w:p>
        </w:tc>
        <w:tc>
          <w:tcPr>
            <w:tcW w:w="565" w:type="pct"/>
            <w:tcBorders>
              <w:top w:val="outset" w:sz="8" w:space="0" w:color="000000"/>
              <w:left w:val="outset" w:sz="8" w:space="0" w:color="000000"/>
              <w:bottom w:val="outset" w:sz="8" w:space="0" w:color="000000"/>
              <w:right w:val="outset" w:sz="8" w:space="0" w:color="000000"/>
            </w:tcBorders>
            <w:tcMar>
              <w:top w:w="40" w:type="dxa"/>
              <w:left w:w="200" w:type="dxa"/>
              <w:bottom w:w="40" w:type="dxa"/>
              <w:right w:w="200" w:type="dxa"/>
            </w:tcMar>
            <w:vAlign w:val="center"/>
          </w:tcPr>
          <w:p>
            <w:pPr>
              <w:widowControl/>
              <w:jc w:val="center"/>
              <w:rPr>
                <w:rFonts w:cs="Times New Roman"/>
                <w:color w:val="000000"/>
                <w:sz w:val="16"/>
                <w:szCs w:val="20"/>
              </w:rPr>
            </w:pPr>
            <w:r>
              <w:rPr>
                <w:rFonts w:cs="Times New Roman"/>
                <w:color w:val="000000"/>
                <w:sz w:val="16"/>
                <w:szCs w:val="20"/>
              </w:rPr>
              <w:t>33.8</w:t>
            </w:r>
          </w:p>
        </w:tc>
      </w:tr>
      <w:tr>
        <w:tblPrEx>
          <w:tblW w:w="5000" w:type="pct"/>
          <w:tblInd w:w="0" w:type="dxa"/>
          <w:tblCellMar>
            <w:top w:w="0" w:type="dxa"/>
            <w:left w:w="108" w:type="dxa"/>
            <w:bottom w:w="0" w:type="dxa"/>
            <w:right w:w="108" w:type="dxa"/>
          </w:tblCellMar>
        </w:tblPrEx>
        <w:trPr>
          <w:trHeight w:val="340"/>
        </w:trPr>
        <w:tc>
          <w:tcPr>
            <w:tcW w:w="465" w:type="pct"/>
            <w:vMerge w:val="restart"/>
            <w:tcBorders>
              <w:top w:val="outset" w:sz="8" w:space="0" w:color="000000"/>
              <w:left w:val="outset" w:sz="8" w:space="0" w:color="000000"/>
              <w:right w:val="outset" w:sz="8" w:space="0" w:color="000000"/>
            </w:tcBorders>
            <w:tcMar>
              <w:top w:w="40" w:type="dxa"/>
              <w:left w:w="200" w:type="dxa"/>
              <w:bottom w:w="40" w:type="dxa"/>
              <w:right w:w="200" w:type="dxa"/>
            </w:tcMar>
            <w:vAlign w:val="center"/>
          </w:tcPr>
          <w:p>
            <w:pPr>
              <w:jc w:val="center"/>
              <w:rPr>
                <w:rFonts w:cs="Times New Roman"/>
                <w:color w:val="000000"/>
                <w:sz w:val="16"/>
              </w:rPr>
            </w:pPr>
            <w:r>
              <w:rPr>
                <w:rFonts w:cs="Times New Roman"/>
                <w:color w:val="000000"/>
                <w:sz w:val="16"/>
              </w:rPr>
              <w:t>160</w:t>
            </w:r>
          </w:p>
          <w:p>
            <w:pPr>
              <w:jc w:val="center"/>
              <w:rPr>
                <w:rFonts w:cs="Times New Roman"/>
                <w:color w:val="000000"/>
                <w:sz w:val="16"/>
              </w:rPr>
            </w:pPr>
            <w:r>
              <w:rPr>
                <w:rFonts w:cs="Times New Roman"/>
                <w:color w:val="000000"/>
                <w:sz w:val="16"/>
              </w:rPr>
              <w:t>(n=9)</w:t>
            </w:r>
          </w:p>
        </w:tc>
        <w:tc>
          <w:tcPr>
            <w:tcW w:w="597" w:type="pct"/>
            <w:tcBorders>
              <w:top w:val="outset" w:sz="8" w:space="0" w:color="000000"/>
              <w:left w:val="outset" w:sz="8" w:space="0" w:color="000000"/>
              <w:bottom w:val="outset" w:sz="8" w:space="0" w:color="000000"/>
              <w:right w:val="outset" w:sz="8" w:space="0" w:color="000000"/>
            </w:tcBorders>
            <w:tcMar>
              <w:top w:w="40" w:type="dxa"/>
              <w:left w:w="200" w:type="dxa"/>
              <w:bottom w:w="40" w:type="dxa"/>
              <w:right w:w="200" w:type="dxa"/>
            </w:tcMar>
            <w:vAlign w:val="center"/>
          </w:tcPr>
          <w:p>
            <w:pPr>
              <w:widowControl/>
              <w:jc w:val="center"/>
              <w:rPr>
                <w:rFonts w:cs="Times New Roman"/>
                <w:color w:val="000000"/>
                <w:sz w:val="16"/>
              </w:rPr>
            </w:pPr>
            <w:r>
              <w:rPr>
                <w:rFonts w:cs="Times New Roman"/>
                <w:color w:val="000000"/>
                <w:sz w:val="16"/>
              </w:rPr>
              <w:t>Geometric Mean</w:t>
            </w:r>
          </w:p>
        </w:tc>
        <w:tc>
          <w:tcPr>
            <w:tcW w:w="400" w:type="pct"/>
            <w:tcBorders>
              <w:top w:val="outset" w:sz="8" w:space="0" w:color="000000"/>
              <w:left w:val="outset" w:sz="8" w:space="0" w:color="000000"/>
              <w:bottom w:val="outset" w:sz="8" w:space="0" w:color="000000"/>
              <w:right w:val="outset" w:sz="8" w:space="0" w:color="000000"/>
            </w:tcBorders>
            <w:tcMar>
              <w:top w:w="40" w:type="dxa"/>
              <w:left w:w="200" w:type="dxa"/>
              <w:bottom w:w="40" w:type="dxa"/>
              <w:right w:w="200" w:type="dxa"/>
            </w:tcMar>
            <w:vAlign w:val="center"/>
          </w:tcPr>
          <w:p>
            <w:pPr>
              <w:widowControl/>
              <w:jc w:val="center"/>
              <w:rPr>
                <w:rFonts w:cs="Times New Roman"/>
                <w:color w:val="000000"/>
                <w:sz w:val="16"/>
              </w:rPr>
            </w:pPr>
            <w:r>
              <w:rPr>
                <w:rFonts w:cs="Times New Roman"/>
                <w:color w:val="000000"/>
                <w:sz w:val="16"/>
              </w:rPr>
              <w:t>3.00</w:t>
            </w:r>
          </w:p>
        </w:tc>
        <w:tc>
          <w:tcPr>
            <w:tcW w:w="531" w:type="pct"/>
            <w:tcBorders>
              <w:top w:val="outset" w:sz="8" w:space="0" w:color="000000"/>
              <w:left w:val="outset" w:sz="8" w:space="0" w:color="000000"/>
              <w:bottom w:val="outset" w:sz="8" w:space="0" w:color="000000"/>
              <w:right w:val="outset" w:sz="8" w:space="0" w:color="000000"/>
            </w:tcBorders>
            <w:tcMar>
              <w:top w:w="40" w:type="dxa"/>
              <w:left w:w="200" w:type="dxa"/>
              <w:bottom w:w="40" w:type="dxa"/>
              <w:right w:w="200" w:type="dxa"/>
            </w:tcMar>
            <w:vAlign w:val="center"/>
          </w:tcPr>
          <w:p>
            <w:pPr>
              <w:widowControl/>
              <w:jc w:val="center"/>
              <w:rPr>
                <w:rFonts w:cs="Times New Roman"/>
                <w:color w:val="000000"/>
                <w:sz w:val="16"/>
                <w:szCs w:val="20"/>
              </w:rPr>
            </w:pPr>
            <w:r>
              <w:rPr>
                <w:rFonts w:cs="Times New Roman"/>
                <w:color w:val="000000"/>
                <w:sz w:val="16"/>
                <w:szCs w:val="20"/>
              </w:rPr>
              <w:t>146</w:t>
            </w:r>
          </w:p>
        </w:tc>
        <w:tc>
          <w:tcPr>
            <w:tcW w:w="607" w:type="pct"/>
            <w:tcBorders>
              <w:top w:val="outset" w:sz="8" w:space="0" w:color="000000"/>
              <w:left w:val="outset" w:sz="8" w:space="0" w:color="000000"/>
              <w:bottom w:val="outset" w:sz="8" w:space="0" w:color="000000"/>
              <w:right w:val="outset" w:sz="8" w:space="0" w:color="000000"/>
            </w:tcBorders>
            <w:tcMar>
              <w:top w:w="40" w:type="dxa"/>
              <w:left w:w="200" w:type="dxa"/>
              <w:bottom w:w="40" w:type="dxa"/>
              <w:right w:w="200" w:type="dxa"/>
            </w:tcMar>
            <w:vAlign w:val="center"/>
          </w:tcPr>
          <w:p>
            <w:pPr>
              <w:widowControl/>
              <w:jc w:val="center"/>
              <w:rPr>
                <w:rFonts w:cs="Times New Roman"/>
                <w:color w:val="000000"/>
                <w:sz w:val="16"/>
                <w:szCs w:val="20"/>
              </w:rPr>
            </w:pPr>
            <w:r>
              <w:rPr>
                <w:rFonts w:cs="Times New Roman"/>
                <w:color w:val="000000"/>
                <w:sz w:val="16"/>
                <w:szCs w:val="20"/>
              </w:rPr>
              <w:t>2874.93</w:t>
            </w:r>
          </w:p>
        </w:tc>
        <w:tc>
          <w:tcPr>
            <w:tcW w:w="514" w:type="pct"/>
            <w:tcBorders>
              <w:top w:val="outset" w:sz="8" w:space="0" w:color="000000"/>
              <w:left w:val="outset" w:sz="8" w:space="0" w:color="000000"/>
              <w:bottom w:val="outset" w:sz="8" w:space="0" w:color="000000"/>
              <w:right w:val="outset" w:sz="8" w:space="0" w:color="000000"/>
            </w:tcBorders>
            <w:tcMar>
              <w:top w:w="40" w:type="dxa"/>
              <w:left w:w="200" w:type="dxa"/>
              <w:bottom w:w="40" w:type="dxa"/>
              <w:right w:w="200" w:type="dxa"/>
            </w:tcMar>
            <w:vAlign w:val="center"/>
          </w:tcPr>
          <w:p>
            <w:pPr>
              <w:widowControl/>
              <w:jc w:val="center"/>
              <w:rPr>
                <w:rFonts w:cs="Times New Roman"/>
                <w:color w:val="000000"/>
                <w:sz w:val="16"/>
                <w:szCs w:val="20"/>
              </w:rPr>
            </w:pPr>
            <w:r>
              <w:rPr>
                <w:rFonts w:cs="Times New Roman"/>
                <w:color w:val="000000"/>
                <w:sz w:val="16"/>
                <w:szCs w:val="20"/>
              </w:rPr>
              <w:t>94.0</w:t>
            </w:r>
          </w:p>
        </w:tc>
        <w:tc>
          <w:tcPr>
            <w:tcW w:w="514" w:type="pct"/>
            <w:tcBorders>
              <w:top w:val="outset" w:sz="8" w:space="0" w:color="000000"/>
              <w:left w:val="outset" w:sz="8" w:space="0" w:color="000000"/>
              <w:bottom w:val="outset" w:sz="8" w:space="0" w:color="000000"/>
              <w:right w:val="outset" w:sz="8" w:space="0" w:color="000000"/>
            </w:tcBorders>
            <w:tcMar>
              <w:top w:w="40" w:type="dxa"/>
              <w:left w:w="200" w:type="dxa"/>
              <w:bottom w:w="40" w:type="dxa"/>
              <w:right w:w="200" w:type="dxa"/>
            </w:tcMar>
            <w:vAlign w:val="center"/>
          </w:tcPr>
          <w:p>
            <w:pPr>
              <w:widowControl/>
              <w:jc w:val="center"/>
              <w:rPr>
                <w:rFonts w:cs="Times New Roman"/>
                <w:color w:val="000000"/>
                <w:sz w:val="16"/>
                <w:szCs w:val="20"/>
              </w:rPr>
            </w:pPr>
            <w:r>
              <w:rPr>
                <w:rFonts w:cs="Times New Roman"/>
                <w:color w:val="000000"/>
                <w:sz w:val="16"/>
                <w:szCs w:val="20"/>
              </w:rPr>
              <w:t>120</w:t>
            </w:r>
          </w:p>
        </w:tc>
        <w:tc>
          <w:tcPr>
            <w:tcW w:w="466" w:type="pct"/>
            <w:tcBorders>
              <w:top w:val="outset" w:sz="8" w:space="0" w:color="000000"/>
              <w:left w:val="outset" w:sz="8" w:space="0" w:color="000000"/>
              <w:bottom w:val="outset" w:sz="8" w:space="0" w:color="000000"/>
              <w:right w:val="outset" w:sz="8" w:space="0" w:color="000000"/>
            </w:tcBorders>
            <w:tcMar>
              <w:top w:w="40" w:type="dxa"/>
              <w:left w:w="200" w:type="dxa"/>
              <w:bottom w:w="40" w:type="dxa"/>
              <w:right w:w="200" w:type="dxa"/>
            </w:tcMar>
            <w:vAlign w:val="center"/>
          </w:tcPr>
          <w:p>
            <w:pPr>
              <w:widowControl/>
              <w:jc w:val="center"/>
              <w:rPr>
                <w:rFonts w:cs="Times New Roman"/>
                <w:color w:val="000000"/>
                <w:sz w:val="16"/>
                <w:szCs w:val="20"/>
              </w:rPr>
            </w:pPr>
            <w:r>
              <w:rPr>
                <w:rFonts w:cs="Times New Roman"/>
                <w:color w:val="000000"/>
                <w:sz w:val="16"/>
                <w:szCs w:val="20"/>
              </w:rPr>
              <w:t>55.65</w:t>
            </w:r>
          </w:p>
        </w:tc>
        <w:tc>
          <w:tcPr>
            <w:tcW w:w="342" w:type="pct"/>
            <w:tcBorders>
              <w:top w:val="outset" w:sz="8" w:space="0" w:color="000000"/>
              <w:left w:val="outset" w:sz="8" w:space="0" w:color="000000"/>
              <w:bottom w:val="outset" w:sz="8" w:space="0" w:color="000000"/>
              <w:right w:val="outset" w:sz="8" w:space="0" w:color="000000"/>
            </w:tcBorders>
            <w:vAlign w:val="center"/>
          </w:tcPr>
          <w:p>
            <w:pPr>
              <w:widowControl/>
              <w:jc w:val="center"/>
              <w:rPr>
                <w:rFonts w:cs="Times New Roman"/>
                <w:color w:val="000000"/>
                <w:sz w:val="16"/>
                <w:szCs w:val="20"/>
              </w:rPr>
            </w:pPr>
            <w:r>
              <w:rPr>
                <w:rFonts w:cs="Times New Roman"/>
                <w:color w:val="000000"/>
                <w:sz w:val="16"/>
                <w:szCs w:val="20"/>
              </w:rPr>
              <w:t>3.48</w:t>
            </w:r>
          </w:p>
        </w:tc>
        <w:tc>
          <w:tcPr>
            <w:tcW w:w="565" w:type="pct"/>
            <w:tcBorders>
              <w:top w:val="outset" w:sz="8" w:space="0" w:color="000000"/>
              <w:left w:val="outset" w:sz="8" w:space="0" w:color="000000"/>
              <w:bottom w:val="outset" w:sz="8" w:space="0" w:color="000000"/>
              <w:right w:val="outset" w:sz="8" w:space="0" w:color="000000"/>
            </w:tcBorders>
            <w:tcMar>
              <w:top w:w="40" w:type="dxa"/>
              <w:left w:w="200" w:type="dxa"/>
              <w:bottom w:w="40" w:type="dxa"/>
              <w:right w:w="200" w:type="dxa"/>
            </w:tcMar>
            <w:vAlign w:val="center"/>
          </w:tcPr>
          <w:p>
            <w:pPr>
              <w:widowControl/>
              <w:jc w:val="center"/>
              <w:rPr>
                <w:rFonts w:cs="Times New Roman"/>
                <w:color w:val="000000"/>
                <w:sz w:val="16"/>
                <w:szCs w:val="20"/>
              </w:rPr>
            </w:pPr>
            <w:r>
              <w:rPr>
                <w:rFonts w:cs="Times New Roman"/>
                <w:color w:val="000000"/>
                <w:sz w:val="16"/>
                <w:szCs w:val="20"/>
              </w:rPr>
              <w:t>4.24</w:t>
            </w:r>
          </w:p>
        </w:tc>
      </w:tr>
      <w:tr>
        <w:tblPrEx>
          <w:tblW w:w="5000" w:type="pct"/>
          <w:tblInd w:w="0" w:type="dxa"/>
          <w:tblCellMar>
            <w:top w:w="0" w:type="dxa"/>
            <w:left w:w="108" w:type="dxa"/>
            <w:bottom w:w="0" w:type="dxa"/>
            <w:right w:w="108" w:type="dxa"/>
          </w:tblCellMar>
        </w:tblPrEx>
        <w:trPr>
          <w:trHeight w:val="340"/>
        </w:trPr>
        <w:tc>
          <w:tcPr>
            <w:tcW w:w="465" w:type="pct"/>
            <w:vMerge/>
            <w:tcBorders>
              <w:left w:val="outset" w:sz="8" w:space="0" w:color="000000"/>
              <w:bottom w:val="outset" w:sz="8" w:space="0" w:color="000000"/>
              <w:right w:val="outset" w:sz="8" w:space="0" w:color="000000"/>
            </w:tcBorders>
            <w:tcMar>
              <w:top w:w="40" w:type="dxa"/>
              <w:left w:w="200" w:type="dxa"/>
              <w:bottom w:w="40" w:type="dxa"/>
              <w:right w:w="200" w:type="dxa"/>
            </w:tcMar>
            <w:vAlign w:val="center"/>
          </w:tcPr>
          <w:p>
            <w:pPr>
              <w:rPr>
                <w:rFonts w:cs="Times New Roman"/>
                <w:color w:val="000000"/>
                <w:sz w:val="16"/>
              </w:rPr>
            </w:pPr>
          </w:p>
        </w:tc>
        <w:tc>
          <w:tcPr>
            <w:tcW w:w="597" w:type="pct"/>
            <w:tcBorders>
              <w:top w:val="outset" w:sz="8" w:space="0" w:color="000000"/>
              <w:left w:val="outset" w:sz="8" w:space="0" w:color="000000"/>
              <w:bottom w:val="outset" w:sz="8" w:space="0" w:color="000000"/>
              <w:right w:val="outset" w:sz="8" w:space="0" w:color="000000"/>
            </w:tcBorders>
            <w:tcMar>
              <w:top w:w="40" w:type="dxa"/>
              <w:left w:w="200" w:type="dxa"/>
              <w:bottom w:w="40" w:type="dxa"/>
              <w:right w:w="200" w:type="dxa"/>
            </w:tcMar>
            <w:vAlign w:val="center"/>
          </w:tcPr>
          <w:p>
            <w:pPr>
              <w:widowControl/>
              <w:jc w:val="center"/>
              <w:rPr>
                <w:rFonts w:cs="Times New Roman"/>
                <w:color w:val="000000"/>
                <w:sz w:val="16"/>
              </w:rPr>
            </w:pPr>
            <w:r>
              <w:rPr>
                <w:rFonts w:cs="Times New Roman"/>
                <w:color w:val="000000"/>
                <w:sz w:val="16"/>
              </w:rPr>
              <w:t>Geometric CV%</w:t>
            </w:r>
          </w:p>
        </w:tc>
        <w:tc>
          <w:tcPr>
            <w:tcW w:w="400" w:type="pct"/>
            <w:tcBorders>
              <w:top w:val="outset" w:sz="8" w:space="0" w:color="000000"/>
              <w:left w:val="outset" w:sz="8" w:space="0" w:color="000000"/>
              <w:bottom w:val="outset" w:sz="8" w:space="0" w:color="000000"/>
              <w:right w:val="outset" w:sz="8" w:space="0" w:color="000000"/>
            </w:tcBorders>
            <w:tcMar>
              <w:top w:w="40" w:type="dxa"/>
              <w:left w:w="200" w:type="dxa"/>
              <w:bottom w:w="40" w:type="dxa"/>
              <w:right w:w="200" w:type="dxa"/>
            </w:tcMar>
            <w:vAlign w:val="center"/>
          </w:tcPr>
          <w:p>
            <w:pPr>
              <w:widowControl/>
              <w:jc w:val="center"/>
              <w:rPr>
                <w:rFonts w:cs="Times New Roman"/>
                <w:color w:val="000000"/>
                <w:sz w:val="16"/>
              </w:rPr>
            </w:pPr>
            <w:r>
              <w:rPr>
                <w:rFonts w:cs="Times New Roman"/>
                <w:color w:val="000000"/>
                <w:sz w:val="16"/>
              </w:rPr>
              <w:t>2.89, 7.90</w:t>
            </w:r>
          </w:p>
        </w:tc>
        <w:tc>
          <w:tcPr>
            <w:tcW w:w="531" w:type="pct"/>
            <w:tcBorders>
              <w:top w:val="outset" w:sz="8" w:space="0" w:color="000000"/>
              <w:left w:val="outset" w:sz="8" w:space="0" w:color="000000"/>
              <w:bottom w:val="outset" w:sz="8" w:space="0" w:color="000000"/>
              <w:right w:val="outset" w:sz="8" w:space="0" w:color="000000"/>
            </w:tcBorders>
            <w:tcMar>
              <w:top w:w="40" w:type="dxa"/>
              <w:left w:w="200" w:type="dxa"/>
              <w:bottom w:w="40" w:type="dxa"/>
              <w:right w:w="200" w:type="dxa"/>
            </w:tcMar>
            <w:vAlign w:val="center"/>
          </w:tcPr>
          <w:p>
            <w:pPr>
              <w:widowControl/>
              <w:jc w:val="center"/>
              <w:rPr>
                <w:rFonts w:cs="Times New Roman"/>
                <w:color w:val="000000"/>
                <w:sz w:val="16"/>
                <w:szCs w:val="20"/>
              </w:rPr>
            </w:pPr>
            <w:r>
              <w:rPr>
                <w:rFonts w:cs="Times New Roman"/>
                <w:color w:val="000000"/>
                <w:sz w:val="16"/>
                <w:szCs w:val="20"/>
              </w:rPr>
              <w:t>26.0</w:t>
            </w:r>
          </w:p>
        </w:tc>
        <w:tc>
          <w:tcPr>
            <w:tcW w:w="607" w:type="pct"/>
            <w:tcBorders>
              <w:top w:val="outset" w:sz="8" w:space="0" w:color="000000"/>
              <w:left w:val="outset" w:sz="8" w:space="0" w:color="000000"/>
              <w:bottom w:val="outset" w:sz="8" w:space="0" w:color="000000"/>
              <w:right w:val="outset" w:sz="8" w:space="0" w:color="000000"/>
            </w:tcBorders>
            <w:tcMar>
              <w:top w:w="40" w:type="dxa"/>
              <w:left w:w="200" w:type="dxa"/>
              <w:bottom w:w="40" w:type="dxa"/>
              <w:right w:w="200" w:type="dxa"/>
            </w:tcMar>
            <w:vAlign w:val="center"/>
          </w:tcPr>
          <w:p>
            <w:pPr>
              <w:widowControl/>
              <w:jc w:val="center"/>
              <w:rPr>
                <w:rFonts w:cs="Times New Roman"/>
                <w:color w:val="000000"/>
                <w:sz w:val="16"/>
                <w:szCs w:val="20"/>
              </w:rPr>
            </w:pPr>
            <w:r>
              <w:rPr>
                <w:rFonts w:cs="Times New Roman"/>
                <w:color w:val="000000"/>
                <w:sz w:val="16"/>
                <w:szCs w:val="20"/>
              </w:rPr>
              <w:t>29.3</w:t>
            </w:r>
          </w:p>
        </w:tc>
        <w:tc>
          <w:tcPr>
            <w:tcW w:w="514" w:type="pct"/>
            <w:tcBorders>
              <w:top w:val="outset" w:sz="8" w:space="0" w:color="000000"/>
              <w:left w:val="outset" w:sz="8" w:space="0" w:color="000000"/>
              <w:bottom w:val="outset" w:sz="8" w:space="0" w:color="000000"/>
              <w:right w:val="outset" w:sz="8" w:space="0" w:color="000000"/>
            </w:tcBorders>
            <w:tcMar>
              <w:top w:w="40" w:type="dxa"/>
              <w:left w:w="200" w:type="dxa"/>
              <w:bottom w:w="40" w:type="dxa"/>
              <w:right w:w="200" w:type="dxa"/>
            </w:tcMar>
            <w:vAlign w:val="center"/>
          </w:tcPr>
          <w:p>
            <w:pPr>
              <w:widowControl/>
              <w:jc w:val="center"/>
              <w:rPr>
                <w:rFonts w:cs="Times New Roman"/>
                <w:color w:val="000000"/>
                <w:sz w:val="16"/>
                <w:szCs w:val="20"/>
              </w:rPr>
            </w:pPr>
            <w:r>
              <w:rPr>
                <w:rFonts w:cs="Times New Roman"/>
                <w:color w:val="000000"/>
                <w:sz w:val="16"/>
                <w:szCs w:val="20"/>
              </w:rPr>
              <w:t>33.0</w:t>
            </w:r>
          </w:p>
        </w:tc>
        <w:tc>
          <w:tcPr>
            <w:tcW w:w="514" w:type="pct"/>
            <w:tcBorders>
              <w:top w:val="outset" w:sz="8" w:space="0" w:color="000000"/>
              <w:left w:val="outset" w:sz="8" w:space="0" w:color="000000"/>
              <w:bottom w:val="outset" w:sz="8" w:space="0" w:color="000000"/>
              <w:right w:val="outset" w:sz="8" w:space="0" w:color="000000"/>
            </w:tcBorders>
            <w:tcMar>
              <w:top w:w="40" w:type="dxa"/>
              <w:left w:w="200" w:type="dxa"/>
              <w:bottom w:w="40" w:type="dxa"/>
              <w:right w:w="200" w:type="dxa"/>
            </w:tcMar>
            <w:vAlign w:val="center"/>
          </w:tcPr>
          <w:p>
            <w:pPr>
              <w:widowControl/>
              <w:jc w:val="center"/>
              <w:rPr>
                <w:rFonts w:cs="Times New Roman"/>
                <w:color w:val="000000"/>
                <w:sz w:val="16"/>
                <w:szCs w:val="20"/>
              </w:rPr>
            </w:pPr>
            <w:r>
              <w:rPr>
                <w:rFonts w:cs="Times New Roman"/>
                <w:color w:val="000000"/>
                <w:sz w:val="16"/>
                <w:szCs w:val="20"/>
              </w:rPr>
              <w:t>29.3</w:t>
            </w:r>
          </w:p>
        </w:tc>
        <w:tc>
          <w:tcPr>
            <w:tcW w:w="466" w:type="pct"/>
            <w:tcBorders>
              <w:top w:val="outset" w:sz="8" w:space="0" w:color="000000"/>
              <w:left w:val="outset" w:sz="8" w:space="0" w:color="000000"/>
              <w:bottom w:val="outset" w:sz="8" w:space="0" w:color="000000"/>
              <w:right w:val="outset" w:sz="8" w:space="0" w:color="000000"/>
            </w:tcBorders>
            <w:tcMar>
              <w:top w:w="40" w:type="dxa"/>
              <w:left w:w="200" w:type="dxa"/>
              <w:bottom w:w="40" w:type="dxa"/>
              <w:right w:w="200" w:type="dxa"/>
            </w:tcMar>
            <w:vAlign w:val="center"/>
          </w:tcPr>
          <w:p>
            <w:pPr>
              <w:widowControl/>
              <w:jc w:val="center"/>
              <w:rPr>
                <w:rFonts w:cs="Times New Roman"/>
                <w:color w:val="000000"/>
                <w:sz w:val="16"/>
                <w:szCs w:val="20"/>
              </w:rPr>
            </w:pPr>
            <w:r>
              <w:rPr>
                <w:rFonts w:cs="Times New Roman"/>
                <w:color w:val="000000"/>
                <w:sz w:val="16"/>
                <w:szCs w:val="20"/>
              </w:rPr>
              <w:t>29.3</w:t>
            </w:r>
          </w:p>
        </w:tc>
        <w:tc>
          <w:tcPr>
            <w:tcW w:w="342" w:type="pct"/>
            <w:tcBorders>
              <w:top w:val="outset" w:sz="8" w:space="0" w:color="000000"/>
              <w:left w:val="outset" w:sz="8" w:space="0" w:color="000000"/>
              <w:bottom w:val="outset" w:sz="8" w:space="0" w:color="000000"/>
              <w:right w:val="outset" w:sz="8" w:space="0" w:color="000000"/>
            </w:tcBorders>
            <w:vAlign w:val="center"/>
          </w:tcPr>
          <w:p>
            <w:pPr>
              <w:widowControl/>
              <w:jc w:val="center"/>
              <w:rPr>
                <w:rFonts w:cs="Times New Roman"/>
                <w:color w:val="000000"/>
                <w:sz w:val="16"/>
                <w:szCs w:val="20"/>
              </w:rPr>
            </w:pPr>
            <w:r>
              <w:rPr>
                <w:rFonts w:cs="Times New Roman"/>
                <w:color w:val="000000"/>
                <w:sz w:val="16"/>
                <w:szCs w:val="20"/>
              </w:rPr>
              <w:t>39.2</w:t>
            </w:r>
          </w:p>
        </w:tc>
        <w:tc>
          <w:tcPr>
            <w:tcW w:w="565" w:type="pct"/>
            <w:tcBorders>
              <w:top w:val="outset" w:sz="8" w:space="0" w:color="000000"/>
              <w:left w:val="outset" w:sz="8" w:space="0" w:color="000000"/>
              <w:bottom w:val="outset" w:sz="8" w:space="0" w:color="000000"/>
              <w:right w:val="outset" w:sz="8" w:space="0" w:color="000000"/>
            </w:tcBorders>
            <w:tcMar>
              <w:top w:w="40" w:type="dxa"/>
              <w:left w:w="200" w:type="dxa"/>
              <w:bottom w:w="40" w:type="dxa"/>
              <w:right w:w="200" w:type="dxa"/>
            </w:tcMar>
            <w:vAlign w:val="center"/>
          </w:tcPr>
          <w:p>
            <w:pPr>
              <w:widowControl/>
              <w:jc w:val="center"/>
              <w:rPr>
                <w:rFonts w:cs="Times New Roman"/>
                <w:color w:val="000000"/>
                <w:sz w:val="16"/>
                <w:szCs w:val="20"/>
              </w:rPr>
            </w:pPr>
            <w:r>
              <w:rPr>
                <w:rFonts w:cs="Times New Roman"/>
                <w:color w:val="000000"/>
                <w:sz w:val="16"/>
                <w:szCs w:val="20"/>
              </w:rPr>
              <w:t>39.7</w:t>
            </w:r>
          </w:p>
        </w:tc>
      </w:tr>
      <w:tr>
        <w:tblPrEx>
          <w:tblW w:w="5000" w:type="pct"/>
          <w:tblInd w:w="0" w:type="dxa"/>
          <w:tblCellMar>
            <w:top w:w="0" w:type="dxa"/>
            <w:left w:w="108" w:type="dxa"/>
            <w:bottom w:w="0" w:type="dxa"/>
            <w:right w:w="108" w:type="dxa"/>
          </w:tblCellMar>
        </w:tblPrEx>
        <w:trPr>
          <w:trHeight w:val="340"/>
        </w:trPr>
        <w:tc>
          <w:tcPr>
            <w:tcW w:w="465" w:type="pct"/>
            <w:vMerge w:val="restart"/>
            <w:tcBorders>
              <w:top w:val="outset" w:sz="8" w:space="0" w:color="000000"/>
              <w:left w:val="outset" w:sz="8" w:space="0" w:color="000000"/>
              <w:right w:val="outset" w:sz="8" w:space="0" w:color="000000"/>
            </w:tcBorders>
            <w:tcMar>
              <w:top w:w="40" w:type="dxa"/>
              <w:left w:w="200" w:type="dxa"/>
              <w:bottom w:w="40" w:type="dxa"/>
              <w:right w:w="200" w:type="dxa"/>
            </w:tcMar>
            <w:vAlign w:val="center"/>
          </w:tcPr>
          <w:p>
            <w:pPr>
              <w:jc w:val="center"/>
              <w:rPr>
                <w:rFonts w:cs="Times New Roman"/>
                <w:color w:val="000000"/>
                <w:sz w:val="16"/>
              </w:rPr>
            </w:pPr>
            <w:r>
              <w:rPr>
                <w:rFonts w:cs="Times New Roman"/>
                <w:color w:val="000000"/>
                <w:sz w:val="16"/>
              </w:rPr>
              <w:t>210</w:t>
            </w:r>
          </w:p>
          <w:p>
            <w:pPr>
              <w:jc w:val="center"/>
              <w:rPr>
                <w:rFonts w:cs="Times New Roman"/>
                <w:color w:val="000000"/>
                <w:sz w:val="16"/>
              </w:rPr>
            </w:pPr>
            <w:r>
              <w:rPr>
                <w:rFonts w:cs="Times New Roman"/>
                <w:color w:val="000000"/>
                <w:sz w:val="16"/>
              </w:rPr>
              <w:t>(n=11)</w:t>
            </w:r>
          </w:p>
        </w:tc>
        <w:tc>
          <w:tcPr>
            <w:tcW w:w="597" w:type="pct"/>
            <w:tcBorders>
              <w:top w:val="outset" w:sz="8" w:space="0" w:color="000000"/>
              <w:left w:val="outset" w:sz="8" w:space="0" w:color="000000"/>
              <w:bottom w:val="outset" w:sz="8" w:space="0" w:color="000000"/>
              <w:right w:val="outset" w:sz="8" w:space="0" w:color="000000"/>
            </w:tcBorders>
            <w:tcMar>
              <w:top w:w="40" w:type="dxa"/>
              <w:left w:w="200" w:type="dxa"/>
              <w:bottom w:w="40" w:type="dxa"/>
              <w:right w:w="200" w:type="dxa"/>
            </w:tcMar>
            <w:vAlign w:val="center"/>
          </w:tcPr>
          <w:p>
            <w:pPr>
              <w:widowControl/>
              <w:jc w:val="center"/>
              <w:rPr>
                <w:rFonts w:cs="Times New Roman"/>
                <w:color w:val="000000"/>
                <w:sz w:val="16"/>
              </w:rPr>
            </w:pPr>
            <w:r>
              <w:rPr>
                <w:rFonts w:cs="Times New Roman"/>
                <w:color w:val="000000"/>
                <w:sz w:val="16"/>
              </w:rPr>
              <w:t>Geometric Mean</w:t>
            </w:r>
          </w:p>
        </w:tc>
        <w:tc>
          <w:tcPr>
            <w:tcW w:w="400" w:type="pct"/>
            <w:tcBorders>
              <w:top w:val="outset" w:sz="8" w:space="0" w:color="000000"/>
              <w:left w:val="outset" w:sz="8" w:space="0" w:color="000000"/>
              <w:bottom w:val="outset" w:sz="8" w:space="0" w:color="000000"/>
              <w:right w:val="outset" w:sz="8" w:space="0" w:color="000000"/>
            </w:tcBorders>
            <w:tcMar>
              <w:top w:w="40" w:type="dxa"/>
              <w:left w:w="200" w:type="dxa"/>
              <w:bottom w:w="40" w:type="dxa"/>
              <w:right w:w="200" w:type="dxa"/>
            </w:tcMar>
            <w:vAlign w:val="center"/>
          </w:tcPr>
          <w:p>
            <w:pPr>
              <w:widowControl/>
              <w:jc w:val="center"/>
              <w:rPr>
                <w:rFonts w:cs="Times New Roman"/>
                <w:color w:val="000000"/>
                <w:sz w:val="16"/>
              </w:rPr>
            </w:pPr>
            <w:r>
              <w:rPr>
                <w:rFonts w:cs="Times New Roman"/>
                <w:color w:val="000000"/>
                <w:sz w:val="16"/>
              </w:rPr>
              <w:t>5.02</w:t>
            </w:r>
          </w:p>
        </w:tc>
        <w:tc>
          <w:tcPr>
            <w:tcW w:w="531" w:type="pct"/>
            <w:tcBorders>
              <w:top w:val="outset" w:sz="8" w:space="0" w:color="000000"/>
              <w:left w:val="outset" w:sz="8" w:space="0" w:color="000000"/>
              <w:bottom w:val="outset" w:sz="8" w:space="0" w:color="000000"/>
              <w:right w:val="outset" w:sz="8" w:space="0" w:color="000000"/>
            </w:tcBorders>
            <w:tcMar>
              <w:top w:w="40" w:type="dxa"/>
              <w:left w:w="200" w:type="dxa"/>
              <w:bottom w:w="40" w:type="dxa"/>
              <w:right w:w="200" w:type="dxa"/>
            </w:tcMar>
            <w:vAlign w:val="center"/>
          </w:tcPr>
          <w:p>
            <w:pPr>
              <w:widowControl/>
              <w:jc w:val="center"/>
              <w:rPr>
                <w:rFonts w:cs="Times New Roman"/>
                <w:color w:val="000000"/>
                <w:sz w:val="16"/>
                <w:szCs w:val="20"/>
              </w:rPr>
            </w:pPr>
            <w:r>
              <w:rPr>
                <w:rFonts w:cs="Times New Roman"/>
                <w:color w:val="000000"/>
                <w:sz w:val="16"/>
                <w:szCs w:val="20"/>
              </w:rPr>
              <w:t>195</w:t>
            </w:r>
          </w:p>
        </w:tc>
        <w:tc>
          <w:tcPr>
            <w:tcW w:w="607" w:type="pct"/>
            <w:tcBorders>
              <w:top w:val="outset" w:sz="8" w:space="0" w:color="000000"/>
              <w:left w:val="outset" w:sz="8" w:space="0" w:color="000000"/>
              <w:bottom w:val="outset" w:sz="8" w:space="0" w:color="000000"/>
              <w:right w:val="outset" w:sz="8" w:space="0" w:color="000000"/>
            </w:tcBorders>
            <w:tcMar>
              <w:top w:w="40" w:type="dxa"/>
              <w:left w:w="200" w:type="dxa"/>
              <w:bottom w:w="40" w:type="dxa"/>
              <w:right w:w="200" w:type="dxa"/>
            </w:tcMar>
            <w:vAlign w:val="center"/>
          </w:tcPr>
          <w:p>
            <w:pPr>
              <w:widowControl/>
              <w:jc w:val="center"/>
              <w:rPr>
                <w:rFonts w:cs="Times New Roman"/>
                <w:color w:val="000000"/>
                <w:sz w:val="16"/>
                <w:szCs w:val="20"/>
              </w:rPr>
            </w:pPr>
            <w:r>
              <w:rPr>
                <w:rFonts w:cs="Times New Roman"/>
                <w:color w:val="000000"/>
                <w:sz w:val="16"/>
                <w:szCs w:val="20"/>
              </w:rPr>
              <w:t>3887.42</w:t>
            </w:r>
          </w:p>
        </w:tc>
        <w:tc>
          <w:tcPr>
            <w:tcW w:w="514" w:type="pct"/>
            <w:tcBorders>
              <w:top w:val="outset" w:sz="8" w:space="0" w:color="000000"/>
              <w:left w:val="outset" w:sz="8" w:space="0" w:color="000000"/>
              <w:bottom w:val="outset" w:sz="8" w:space="0" w:color="000000"/>
              <w:right w:val="outset" w:sz="8" w:space="0" w:color="000000"/>
            </w:tcBorders>
            <w:tcMar>
              <w:top w:w="40" w:type="dxa"/>
              <w:left w:w="200" w:type="dxa"/>
              <w:bottom w:w="40" w:type="dxa"/>
              <w:right w:w="200" w:type="dxa"/>
            </w:tcMar>
            <w:vAlign w:val="center"/>
          </w:tcPr>
          <w:p>
            <w:pPr>
              <w:widowControl/>
              <w:jc w:val="center"/>
              <w:rPr>
                <w:rFonts w:cs="Times New Roman"/>
                <w:color w:val="000000"/>
                <w:sz w:val="16"/>
                <w:szCs w:val="20"/>
              </w:rPr>
            </w:pPr>
            <w:r>
              <w:rPr>
                <w:rFonts w:cs="Times New Roman"/>
                <w:color w:val="000000"/>
                <w:sz w:val="16"/>
                <w:szCs w:val="20"/>
              </w:rPr>
              <w:t>122</w:t>
            </w:r>
          </w:p>
        </w:tc>
        <w:tc>
          <w:tcPr>
            <w:tcW w:w="514" w:type="pct"/>
            <w:tcBorders>
              <w:top w:val="outset" w:sz="8" w:space="0" w:color="000000"/>
              <w:left w:val="outset" w:sz="8" w:space="0" w:color="000000"/>
              <w:bottom w:val="outset" w:sz="8" w:space="0" w:color="000000"/>
              <w:right w:val="outset" w:sz="8" w:space="0" w:color="000000"/>
            </w:tcBorders>
            <w:tcMar>
              <w:top w:w="40" w:type="dxa"/>
              <w:left w:w="200" w:type="dxa"/>
              <w:bottom w:w="40" w:type="dxa"/>
              <w:right w:w="200" w:type="dxa"/>
            </w:tcMar>
            <w:vAlign w:val="center"/>
          </w:tcPr>
          <w:p>
            <w:pPr>
              <w:widowControl/>
              <w:jc w:val="center"/>
              <w:rPr>
                <w:rFonts w:cs="Times New Roman"/>
                <w:color w:val="000000"/>
                <w:sz w:val="16"/>
                <w:szCs w:val="20"/>
              </w:rPr>
            </w:pPr>
            <w:r>
              <w:rPr>
                <w:rFonts w:cs="Times New Roman"/>
                <w:color w:val="000000"/>
                <w:sz w:val="16"/>
                <w:szCs w:val="20"/>
              </w:rPr>
              <w:t>162</w:t>
            </w:r>
          </w:p>
        </w:tc>
        <w:tc>
          <w:tcPr>
            <w:tcW w:w="466" w:type="pct"/>
            <w:tcBorders>
              <w:top w:val="outset" w:sz="8" w:space="0" w:color="000000"/>
              <w:left w:val="outset" w:sz="8" w:space="0" w:color="000000"/>
              <w:bottom w:val="outset" w:sz="8" w:space="0" w:color="000000"/>
              <w:right w:val="outset" w:sz="8" w:space="0" w:color="000000"/>
            </w:tcBorders>
            <w:tcMar>
              <w:top w:w="40" w:type="dxa"/>
              <w:left w:w="200" w:type="dxa"/>
              <w:bottom w:w="40" w:type="dxa"/>
              <w:right w:w="200" w:type="dxa"/>
            </w:tcMar>
            <w:vAlign w:val="center"/>
          </w:tcPr>
          <w:p>
            <w:pPr>
              <w:widowControl/>
              <w:jc w:val="center"/>
              <w:rPr>
                <w:rFonts w:cs="Times New Roman"/>
                <w:color w:val="000000"/>
                <w:sz w:val="16"/>
                <w:szCs w:val="20"/>
              </w:rPr>
            </w:pPr>
            <w:r>
              <w:rPr>
                <w:rFonts w:cs="Times New Roman"/>
                <w:color w:val="000000"/>
                <w:sz w:val="16"/>
                <w:szCs w:val="20"/>
              </w:rPr>
              <w:t>54.02</w:t>
            </w:r>
          </w:p>
        </w:tc>
        <w:tc>
          <w:tcPr>
            <w:tcW w:w="342" w:type="pct"/>
            <w:tcBorders>
              <w:top w:val="outset" w:sz="8" w:space="0" w:color="000000"/>
              <w:left w:val="outset" w:sz="8" w:space="0" w:color="000000"/>
              <w:bottom w:val="outset" w:sz="8" w:space="0" w:color="000000"/>
              <w:right w:val="outset" w:sz="8" w:space="0" w:color="000000"/>
            </w:tcBorders>
            <w:vAlign w:val="center"/>
          </w:tcPr>
          <w:p>
            <w:pPr>
              <w:widowControl/>
              <w:jc w:val="center"/>
              <w:rPr>
                <w:rFonts w:cs="Times New Roman"/>
                <w:color w:val="000000"/>
                <w:sz w:val="16"/>
                <w:szCs w:val="20"/>
              </w:rPr>
            </w:pPr>
            <w:r>
              <w:rPr>
                <w:rFonts w:cs="Times New Roman"/>
                <w:color w:val="000000"/>
                <w:sz w:val="16"/>
                <w:szCs w:val="20"/>
              </w:rPr>
              <w:t>2.65</w:t>
            </w:r>
          </w:p>
        </w:tc>
        <w:tc>
          <w:tcPr>
            <w:tcW w:w="565" w:type="pct"/>
            <w:tcBorders>
              <w:top w:val="outset" w:sz="8" w:space="0" w:color="000000"/>
              <w:left w:val="outset" w:sz="8" w:space="0" w:color="000000"/>
              <w:bottom w:val="outset" w:sz="8" w:space="0" w:color="000000"/>
              <w:right w:val="outset" w:sz="8" w:space="0" w:color="000000"/>
            </w:tcBorders>
            <w:tcMar>
              <w:top w:w="40" w:type="dxa"/>
              <w:left w:w="200" w:type="dxa"/>
              <w:bottom w:w="40" w:type="dxa"/>
              <w:right w:w="200" w:type="dxa"/>
            </w:tcMar>
            <w:vAlign w:val="center"/>
          </w:tcPr>
          <w:p>
            <w:pPr>
              <w:widowControl/>
              <w:jc w:val="center"/>
              <w:rPr>
                <w:rFonts w:cs="Times New Roman"/>
                <w:color w:val="000000"/>
                <w:sz w:val="16"/>
                <w:szCs w:val="20"/>
              </w:rPr>
            </w:pPr>
            <w:r>
              <w:rPr>
                <w:rFonts w:cs="Times New Roman"/>
                <w:color w:val="000000"/>
                <w:sz w:val="16"/>
                <w:szCs w:val="20"/>
              </w:rPr>
              <w:t>3.49</w:t>
            </w:r>
          </w:p>
        </w:tc>
      </w:tr>
      <w:tr>
        <w:tblPrEx>
          <w:tblW w:w="5000" w:type="pct"/>
          <w:tblInd w:w="0" w:type="dxa"/>
          <w:tblCellMar>
            <w:top w:w="0" w:type="dxa"/>
            <w:left w:w="108" w:type="dxa"/>
            <w:bottom w:w="0" w:type="dxa"/>
            <w:right w:w="108" w:type="dxa"/>
          </w:tblCellMar>
        </w:tblPrEx>
        <w:trPr>
          <w:trHeight w:val="340"/>
        </w:trPr>
        <w:tc>
          <w:tcPr>
            <w:tcW w:w="465" w:type="pct"/>
            <w:vMerge/>
            <w:tcBorders>
              <w:left w:val="outset" w:sz="8" w:space="0" w:color="000000"/>
              <w:bottom w:val="outset" w:sz="8" w:space="0" w:color="000000"/>
              <w:right w:val="outset" w:sz="8" w:space="0" w:color="000000"/>
            </w:tcBorders>
            <w:tcMar>
              <w:top w:w="40" w:type="dxa"/>
              <w:left w:w="200" w:type="dxa"/>
              <w:bottom w:w="40" w:type="dxa"/>
              <w:right w:w="200" w:type="dxa"/>
            </w:tcMar>
            <w:vAlign w:val="center"/>
          </w:tcPr>
          <w:p>
            <w:pPr>
              <w:rPr>
                <w:rFonts w:cs="Times New Roman"/>
                <w:color w:val="000000"/>
                <w:sz w:val="16"/>
              </w:rPr>
            </w:pPr>
          </w:p>
        </w:tc>
        <w:tc>
          <w:tcPr>
            <w:tcW w:w="597" w:type="pct"/>
            <w:tcBorders>
              <w:top w:val="outset" w:sz="8" w:space="0" w:color="000000"/>
              <w:left w:val="outset" w:sz="8" w:space="0" w:color="000000"/>
              <w:bottom w:val="outset" w:sz="8" w:space="0" w:color="000000"/>
              <w:right w:val="outset" w:sz="8" w:space="0" w:color="000000"/>
            </w:tcBorders>
            <w:tcMar>
              <w:top w:w="40" w:type="dxa"/>
              <w:left w:w="200" w:type="dxa"/>
              <w:bottom w:w="40" w:type="dxa"/>
              <w:right w:w="200" w:type="dxa"/>
            </w:tcMar>
            <w:vAlign w:val="center"/>
          </w:tcPr>
          <w:p>
            <w:pPr>
              <w:widowControl/>
              <w:jc w:val="center"/>
              <w:rPr>
                <w:rFonts w:cs="Times New Roman"/>
                <w:color w:val="000000"/>
                <w:sz w:val="16"/>
              </w:rPr>
            </w:pPr>
            <w:r>
              <w:rPr>
                <w:rFonts w:cs="Times New Roman"/>
                <w:color w:val="000000"/>
                <w:sz w:val="16"/>
              </w:rPr>
              <w:t>Geometric CV%</w:t>
            </w:r>
          </w:p>
        </w:tc>
        <w:tc>
          <w:tcPr>
            <w:tcW w:w="400" w:type="pct"/>
            <w:tcBorders>
              <w:top w:val="outset" w:sz="8" w:space="0" w:color="000000"/>
              <w:left w:val="outset" w:sz="8" w:space="0" w:color="000000"/>
              <w:bottom w:val="outset" w:sz="8" w:space="0" w:color="000000"/>
              <w:right w:val="outset" w:sz="8" w:space="0" w:color="000000"/>
            </w:tcBorders>
            <w:tcMar>
              <w:top w:w="40" w:type="dxa"/>
              <w:left w:w="200" w:type="dxa"/>
              <w:bottom w:w="40" w:type="dxa"/>
              <w:right w:w="200" w:type="dxa"/>
            </w:tcMar>
            <w:vAlign w:val="center"/>
          </w:tcPr>
          <w:p>
            <w:pPr>
              <w:widowControl/>
              <w:jc w:val="center"/>
              <w:rPr>
                <w:rFonts w:cs="Times New Roman"/>
                <w:color w:val="000000"/>
                <w:sz w:val="16"/>
              </w:rPr>
            </w:pPr>
            <w:r>
              <w:rPr>
                <w:rFonts w:cs="Times New Roman"/>
                <w:color w:val="000000"/>
                <w:sz w:val="16"/>
              </w:rPr>
              <w:t>2.82, 7.86</w:t>
            </w:r>
          </w:p>
        </w:tc>
        <w:tc>
          <w:tcPr>
            <w:tcW w:w="531" w:type="pct"/>
            <w:tcBorders>
              <w:top w:val="outset" w:sz="8" w:space="0" w:color="000000"/>
              <w:left w:val="outset" w:sz="8" w:space="0" w:color="000000"/>
              <w:bottom w:val="outset" w:sz="8" w:space="0" w:color="000000"/>
              <w:right w:val="outset" w:sz="8" w:space="0" w:color="000000"/>
            </w:tcBorders>
            <w:tcMar>
              <w:top w:w="40" w:type="dxa"/>
              <w:left w:w="200" w:type="dxa"/>
              <w:bottom w:w="40" w:type="dxa"/>
              <w:right w:w="200" w:type="dxa"/>
            </w:tcMar>
            <w:vAlign w:val="center"/>
          </w:tcPr>
          <w:p>
            <w:pPr>
              <w:widowControl/>
              <w:jc w:val="center"/>
              <w:rPr>
                <w:rFonts w:cs="Times New Roman"/>
                <w:color w:val="000000"/>
                <w:sz w:val="16"/>
                <w:szCs w:val="20"/>
              </w:rPr>
            </w:pPr>
            <w:r>
              <w:rPr>
                <w:rFonts w:cs="Times New Roman"/>
                <w:color w:val="000000"/>
                <w:sz w:val="16"/>
                <w:szCs w:val="20"/>
              </w:rPr>
              <w:t>39.2</w:t>
            </w:r>
          </w:p>
        </w:tc>
        <w:tc>
          <w:tcPr>
            <w:tcW w:w="607" w:type="pct"/>
            <w:tcBorders>
              <w:top w:val="outset" w:sz="8" w:space="0" w:color="000000"/>
              <w:left w:val="outset" w:sz="8" w:space="0" w:color="000000"/>
              <w:bottom w:val="outset" w:sz="8" w:space="0" w:color="000000"/>
              <w:right w:val="outset" w:sz="8" w:space="0" w:color="000000"/>
            </w:tcBorders>
            <w:tcMar>
              <w:top w:w="40" w:type="dxa"/>
              <w:left w:w="200" w:type="dxa"/>
              <w:bottom w:w="40" w:type="dxa"/>
              <w:right w:w="200" w:type="dxa"/>
            </w:tcMar>
            <w:vAlign w:val="center"/>
          </w:tcPr>
          <w:p>
            <w:pPr>
              <w:widowControl/>
              <w:jc w:val="center"/>
              <w:rPr>
                <w:rFonts w:cs="Times New Roman"/>
                <w:color w:val="000000"/>
                <w:sz w:val="16"/>
                <w:szCs w:val="20"/>
              </w:rPr>
            </w:pPr>
            <w:r>
              <w:rPr>
                <w:rFonts w:cs="Times New Roman"/>
                <w:color w:val="000000"/>
                <w:sz w:val="16"/>
                <w:szCs w:val="20"/>
              </w:rPr>
              <w:t>43.2</w:t>
            </w:r>
          </w:p>
        </w:tc>
        <w:tc>
          <w:tcPr>
            <w:tcW w:w="514" w:type="pct"/>
            <w:tcBorders>
              <w:top w:val="outset" w:sz="8" w:space="0" w:color="000000"/>
              <w:left w:val="outset" w:sz="8" w:space="0" w:color="000000"/>
              <w:bottom w:val="outset" w:sz="8" w:space="0" w:color="000000"/>
              <w:right w:val="outset" w:sz="8" w:space="0" w:color="000000"/>
            </w:tcBorders>
            <w:tcMar>
              <w:top w:w="40" w:type="dxa"/>
              <w:left w:w="200" w:type="dxa"/>
              <w:bottom w:w="40" w:type="dxa"/>
              <w:right w:w="200" w:type="dxa"/>
            </w:tcMar>
            <w:vAlign w:val="center"/>
          </w:tcPr>
          <w:p>
            <w:pPr>
              <w:widowControl/>
              <w:jc w:val="center"/>
              <w:rPr>
                <w:rFonts w:cs="Times New Roman"/>
                <w:color w:val="000000"/>
                <w:sz w:val="16"/>
                <w:szCs w:val="20"/>
              </w:rPr>
            </w:pPr>
            <w:r>
              <w:rPr>
                <w:rFonts w:cs="Times New Roman"/>
                <w:color w:val="000000"/>
                <w:sz w:val="16"/>
                <w:szCs w:val="20"/>
              </w:rPr>
              <w:t>53.9</w:t>
            </w:r>
          </w:p>
        </w:tc>
        <w:tc>
          <w:tcPr>
            <w:tcW w:w="514" w:type="pct"/>
            <w:tcBorders>
              <w:top w:val="outset" w:sz="8" w:space="0" w:color="000000"/>
              <w:left w:val="outset" w:sz="8" w:space="0" w:color="000000"/>
              <w:bottom w:val="outset" w:sz="8" w:space="0" w:color="000000"/>
              <w:right w:val="outset" w:sz="8" w:space="0" w:color="000000"/>
            </w:tcBorders>
            <w:tcMar>
              <w:top w:w="40" w:type="dxa"/>
              <w:left w:w="200" w:type="dxa"/>
              <w:bottom w:w="40" w:type="dxa"/>
              <w:right w:w="200" w:type="dxa"/>
            </w:tcMar>
            <w:vAlign w:val="center"/>
          </w:tcPr>
          <w:p>
            <w:pPr>
              <w:widowControl/>
              <w:jc w:val="center"/>
              <w:rPr>
                <w:rFonts w:cs="Times New Roman"/>
                <w:color w:val="000000"/>
                <w:sz w:val="16"/>
                <w:szCs w:val="20"/>
              </w:rPr>
            </w:pPr>
            <w:r>
              <w:rPr>
                <w:rFonts w:cs="Times New Roman"/>
                <w:color w:val="000000"/>
                <w:sz w:val="16"/>
                <w:szCs w:val="20"/>
              </w:rPr>
              <w:t>43.2</w:t>
            </w:r>
          </w:p>
        </w:tc>
        <w:tc>
          <w:tcPr>
            <w:tcW w:w="466" w:type="pct"/>
            <w:tcBorders>
              <w:top w:val="outset" w:sz="8" w:space="0" w:color="000000"/>
              <w:left w:val="outset" w:sz="8" w:space="0" w:color="000000"/>
              <w:bottom w:val="outset" w:sz="8" w:space="0" w:color="000000"/>
              <w:right w:val="outset" w:sz="8" w:space="0" w:color="000000"/>
            </w:tcBorders>
            <w:tcMar>
              <w:top w:w="40" w:type="dxa"/>
              <w:left w:w="200" w:type="dxa"/>
              <w:bottom w:w="40" w:type="dxa"/>
              <w:right w:w="200" w:type="dxa"/>
            </w:tcMar>
            <w:vAlign w:val="center"/>
          </w:tcPr>
          <w:p>
            <w:pPr>
              <w:widowControl/>
              <w:jc w:val="center"/>
              <w:rPr>
                <w:rFonts w:cs="Times New Roman"/>
                <w:color w:val="000000"/>
                <w:sz w:val="16"/>
                <w:szCs w:val="20"/>
              </w:rPr>
            </w:pPr>
            <w:r>
              <w:rPr>
                <w:rFonts w:cs="Times New Roman"/>
                <w:color w:val="000000"/>
                <w:sz w:val="16"/>
                <w:szCs w:val="20"/>
              </w:rPr>
              <w:t>43.2</w:t>
            </w:r>
          </w:p>
        </w:tc>
        <w:tc>
          <w:tcPr>
            <w:tcW w:w="342" w:type="pct"/>
            <w:tcBorders>
              <w:top w:val="outset" w:sz="8" w:space="0" w:color="000000"/>
              <w:left w:val="outset" w:sz="8" w:space="0" w:color="000000"/>
              <w:bottom w:val="outset" w:sz="8" w:space="0" w:color="000000"/>
              <w:right w:val="outset" w:sz="8" w:space="0" w:color="000000"/>
            </w:tcBorders>
            <w:vAlign w:val="center"/>
          </w:tcPr>
          <w:p>
            <w:pPr>
              <w:widowControl/>
              <w:jc w:val="center"/>
              <w:rPr>
                <w:rFonts w:cs="Times New Roman"/>
                <w:color w:val="000000"/>
                <w:sz w:val="16"/>
                <w:szCs w:val="20"/>
              </w:rPr>
            </w:pPr>
            <w:r>
              <w:rPr>
                <w:rFonts w:cs="Times New Roman"/>
                <w:color w:val="000000"/>
                <w:sz w:val="16"/>
                <w:szCs w:val="20"/>
              </w:rPr>
              <w:t>41.7</w:t>
            </w:r>
          </w:p>
        </w:tc>
        <w:tc>
          <w:tcPr>
            <w:tcW w:w="565" w:type="pct"/>
            <w:tcBorders>
              <w:top w:val="outset" w:sz="8" w:space="0" w:color="000000"/>
              <w:left w:val="outset" w:sz="8" w:space="0" w:color="000000"/>
              <w:bottom w:val="outset" w:sz="8" w:space="0" w:color="000000"/>
              <w:right w:val="outset" w:sz="8" w:space="0" w:color="000000"/>
            </w:tcBorders>
            <w:tcMar>
              <w:top w:w="40" w:type="dxa"/>
              <w:left w:w="200" w:type="dxa"/>
              <w:bottom w:w="40" w:type="dxa"/>
              <w:right w:w="200" w:type="dxa"/>
            </w:tcMar>
            <w:vAlign w:val="center"/>
          </w:tcPr>
          <w:p>
            <w:pPr>
              <w:widowControl/>
              <w:jc w:val="center"/>
              <w:rPr>
                <w:rFonts w:cs="Times New Roman"/>
                <w:color w:val="000000"/>
                <w:sz w:val="16"/>
                <w:szCs w:val="20"/>
              </w:rPr>
            </w:pPr>
            <w:r>
              <w:rPr>
                <w:rFonts w:cs="Times New Roman"/>
                <w:color w:val="000000"/>
                <w:sz w:val="16"/>
                <w:szCs w:val="20"/>
              </w:rPr>
              <w:t>46.0</w:t>
            </w:r>
          </w:p>
        </w:tc>
      </w:tr>
    </w:tbl>
    <w:p>
      <w:pPr>
        <w:pStyle w:val="ERIS"/>
        <w:adjustRightInd w:val="0"/>
        <w:snapToGrid w:val="0"/>
        <w:spacing w:after="0" w:line="360" w:lineRule="auto"/>
        <w:ind w:firstLine="0"/>
        <w:rPr>
          <w:rFonts w:cs="Times New Roman"/>
          <w:sz w:val="18"/>
          <w:szCs w:val="20"/>
          <w:lang w:val="en-GB"/>
        </w:rPr>
      </w:pPr>
      <w:r>
        <w:rPr>
          <w:rFonts w:cs="Times New Roman"/>
          <w:sz w:val="18"/>
          <w:szCs w:val="20"/>
          <w:lang w:val="en-GB"/>
        </w:rPr>
        <w:t>注：*对T</w:t>
      </w:r>
      <w:r>
        <w:rPr>
          <w:rFonts w:cs="Times New Roman"/>
          <w:sz w:val="18"/>
          <w:szCs w:val="20"/>
          <w:vertAlign w:val="subscript"/>
          <w:lang w:val="en-GB"/>
        </w:rPr>
        <w:t>max</w:t>
      </w:r>
      <w:r>
        <w:rPr>
          <w:rFonts w:cs="Times New Roman"/>
          <w:sz w:val="18"/>
          <w:szCs w:val="20"/>
          <w:lang w:val="en-GB"/>
        </w:rPr>
        <w:t>而言，Geometric Mean显示为中位数，Geometric CV%显示为（最小值，最大值）。</w:t>
      </w:r>
    </w:p>
    <w:p>
      <w:pPr>
        <w:pStyle w:val="ERIS"/>
        <w:adjustRightInd w:val="0"/>
        <w:snapToGrid w:val="0"/>
        <w:spacing w:after="0" w:line="360" w:lineRule="auto"/>
        <w:ind w:firstLine="0"/>
        <w:rPr>
          <w:rFonts w:cs="Times New Roman"/>
        </w:rPr>
      </w:pPr>
      <w:r>
        <w:rPr>
          <w:rFonts w:cs="Times New Roman"/>
          <w:sz w:val="18"/>
          <w:szCs w:val="20"/>
          <w:lang w:val="en-GB"/>
        </w:rPr>
        <w:t>数据来源于附录16.2.5中表8丁二酸复瑞替尼多剂量给药后各剂量组药代动力学参数描述性统计汇总</w:t>
      </w:r>
    </w:p>
    <w:p>
      <w:pPr>
        <w:pStyle w:val="ERIS3"/>
        <w:numPr>
          <w:ilvl w:val="12"/>
          <w:numId w:val="0"/>
        </w:numPr>
        <w:adjustRightInd w:val="0"/>
        <w:snapToGrid w:val="0"/>
        <w:spacing w:after="0" w:line="360" w:lineRule="auto"/>
        <w:rPr>
          <w:rFonts w:cs="Times New Roman"/>
        </w:rPr>
      </w:pPr>
      <w:bookmarkStart w:id="610" w:name="_Toc24695"/>
      <w:r>
        <w:rPr>
          <w:rFonts w:cs="Times New Roman" w:hint="eastAsia"/>
          <w:lang w:val="en-US" w:eastAsia="zh-CN"/>
        </w:rPr>
        <w:t>12.1</w:t>
      </w:r>
      <w:r>
        <w:rPr>
          <w:rFonts w:cs="Times New Roman"/>
        </w:rPr>
        <w:t>.3</w:t>
      </w:r>
      <w:r>
        <w:rPr>
          <w:rFonts w:cs="Times New Roman" w:hint="eastAsia"/>
        </w:rPr>
        <w:t xml:space="preserve"> </w:t>
      </w:r>
      <w:r>
        <w:rPr>
          <w:rFonts w:cs="Times New Roman"/>
        </w:rPr>
        <w:t>剂量比例性</w:t>
      </w:r>
      <w:bookmarkEnd w:id="610"/>
    </w:p>
    <w:p>
      <w:pPr>
        <w:pStyle w:val="ERIS"/>
        <w:adjustRightInd w:val="0"/>
        <w:snapToGrid w:val="0"/>
        <w:spacing w:after="0" w:line="360" w:lineRule="auto"/>
        <w:ind w:firstLine="480"/>
        <w:jc w:val="both"/>
        <w:rPr>
          <w:rFonts w:cs="Times New Roman"/>
          <w:szCs w:val="24"/>
        </w:rPr>
      </w:pPr>
      <w:r>
        <w:rPr>
          <w:rFonts w:cs="Times New Roman"/>
          <w:szCs w:val="24"/>
        </w:rPr>
        <w:t>采用剂量线性指数模型（Power model）进行剂量比例关系分析。</w:t>
      </w:r>
    </w:p>
    <w:p>
      <w:pPr>
        <w:adjustRightInd w:val="0"/>
        <w:snapToGrid w:val="0"/>
        <w:spacing w:line="360" w:lineRule="auto"/>
        <w:ind w:firstLine="420"/>
        <w:rPr>
          <w:rFonts w:cs="Times New Roman"/>
          <w:szCs w:val="24"/>
        </w:rPr>
      </w:pPr>
      <m:oMathPara>
        <m:oMath>
          <m:r>
            <m:rPr>
              <m:sty m:val="p"/>
            </m:rPr>
            <w:rPr>
              <w:rFonts w:ascii="Cambria Math" w:hAnsi="Cambria Math" w:cs="Times New Roman"/>
              <w:szCs w:val="24"/>
            </w:rPr>
            <m:t>Ln</m:t>
          </m:r>
          <m:d>
            <m:dPr>
              <m:ctrlPr>
                <w:rPr>
                  <w:rFonts w:ascii="Cambria Math" w:hAnsi="Cambria Math" w:cs="Times New Roman"/>
                  <w:szCs w:val="24"/>
                </w:rPr>
              </m:ctrlPr>
            </m:dPr>
            <m:e>
              <m:ctrlPr>
                <w:rPr>
                  <w:rFonts w:ascii="Cambria Math" w:hAnsi="Cambria Math" w:cs="Times New Roman"/>
                  <w:szCs w:val="24"/>
                </w:rPr>
              </m:ctrlPr>
              <m:r>
                <m:rPr>
                  <m:sty m:val="p"/>
                </m:rPr>
                <w:rPr>
                  <w:rFonts w:ascii="Cambria Math" w:hAnsi="Cambria Math" w:cs="Times New Roman"/>
                  <w:szCs w:val="24"/>
                </w:rPr>
                <m:t>PK</m:t>
              </m:r>
            </m:e>
          </m:d>
          <m:r>
            <m:rPr>
              <m:sty m:val="p"/>
            </m:rPr>
            <w:rPr>
              <w:rFonts w:ascii="Cambria Math" w:hAnsi="Cambria Math" w:cs="Times New Roman"/>
              <w:szCs w:val="24"/>
            </w:rPr>
            <m:t>=a+b∙Ln(dose)</m:t>
          </m:r>
        </m:oMath>
      </m:oMathPara>
    </w:p>
    <w:p>
      <w:pPr>
        <w:pStyle w:val="ERIS"/>
        <w:adjustRightInd w:val="0"/>
        <w:snapToGrid w:val="0"/>
        <w:spacing w:after="0" w:line="360" w:lineRule="auto"/>
        <w:ind w:firstLine="480"/>
        <w:jc w:val="both"/>
        <w:rPr>
          <w:rFonts w:cs="Times New Roman"/>
          <w:szCs w:val="24"/>
        </w:rPr>
      </w:pPr>
      <w:r>
        <w:rPr>
          <w:rFonts w:cs="Times New Roman"/>
          <w:szCs w:val="24"/>
        </w:rPr>
        <w:t>按照[1+(ln(0.8)/ln(r))，1+(ln(1.25)/ln(r))]计算得到斜率b的可接受90%置信区间（90%CI），其中r是最大剂量比（maximal dose ratio），本项目为210/20=10.5，b的可接受90%CI为[0.9051，1.0949]。认为当b的90%CI在上述设定范围内时，认为该药物剂量线性。</w:t>
      </w:r>
    </w:p>
    <w:p>
      <w:pPr>
        <w:pStyle w:val="ERIS"/>
        <w:adjustRightInd w:val="0"/>
        <w:snapToGrid w:val="0"/>
        <w:spacing w:after="0" w:line="360" w:lineRule="auto"/>
        <w:ind w:firstLine="480"/>
        <w:jc w:val="both"/>
        <w:rPr>
          <w:rFonts w:cs="Times New Roman"/>
          <w:szCs w:val="24"/>
        </w:rPr>
      </w:pPr>
      <w:r>
        <w:rPr>
          <w:rFonts w:cs="Times New Roman"/>
          <w:szCs w:val="24"/>
        </w:rPr>
        <w:t>单次给药的剂量线性分析回归典型图见图23。20~210mg剂量范围内各PK参数的斜率在1.23~1.24，C</w:t>
      </w:r>
      <w:r>
        <w:rPr>
          <w:rFonts w:cs="Times New Roman"/>
          <w:szCs w:val="24"/>
          <w:vertAlign w:val="subscript"/>
        </w:rPr>
        <w:t>max</w:t>
      </w:r>
      <w:r>
        <w:rPr>
          <w:rFonts w:cs="Times New Roman"/>
          <w:szCs w:val="24"/>
        </w:rPr>
        <w:t>、AUC</w:t>
      </w:r>
      <w:r>
        <w:rPr>
          <w:rFonts w:cs="Times New Roman"/>
          <w:szCs w:val="24"/>
          <w:vertAlign w:val="subscript"/>
        </w:rPr>
        <w:t>0-t</w:t>
      </w:r>
      <w:r>
        <w:rPr>
          <w:rFonts w:cs="Times New Roman"/>
          <w:szCs w:val="24"/>
        </w:rPr>
        <w:t>、</w:t>
      </w:r>
      <w:r>
        <w:rPr>
          <w:rFonts w:cs="Times New Roman"/>
          <w:color w:val="000000"/>
          <w:szCs w:val="24"/>
        </w:rPr>
        <w:t>AUC</w:t>
      </w:r>
      <w:r>
        <w:rPr>
          <w:rFonts w:cs="Times New Roman"/>
          <w:color w:val="000000"/>
          <w:szCs w:val="24"/>
          <w:vertAlign w:val="subscript"/>
        </w:rPr>
        <w:t>0-∞</w:t>
      </w:r>
      <w:r>
        <w:rPr>
          <w:rFonts w:cs="Times New Roman"/>
          <w:szCs w:val="24"/>
        </w:rPr>
        <w:t>斜率的90%CI分别为[1.09，1.39]，[1.09，1.40]，[1.10，1.47]。多次给药的线性回归典型图见图24。20~210mg剂量范围内各PK参数的斜率在1.24~1.29，C</w:t>
      </w:r>
      <w:r>
        <w:rPr>
          <w:rFonts w:cs="Times New Roman"/>
          <w:szCs w:val="24"/>
          <w:vertAlign w:val="subscript"/>
        </w:rPr>
        <w:t>max</w:t>
      </w:r>
      <w:r>
        <w:rPr>
          <w:rFonts w:cs="Times New Roman"/>
          <w:szCs w:val="24"/>
        </w:rPr>
        <w:t>、C</w:t>
      </w:r>
      <w:r>
        <w:rPr>
          <w:rFonts w:cs="Times New Roman"/>
          <w:szCs w:val="24"/>
          <w:vertAlign w:val="subscript"/>
        </w:rPr>
        <w:t>avg</w:t>
      </w:r>
      <w:r>
        <w:rPr>
          <w:rFonts w:cs="Times New Roman"/>
          <w:szCs w:val="24"/>
        </w:rPr>
        <w:t>、</w:t>
      </w:r>
      <w:r>
        <w:rPr>
          <w:rFonts w:cs="Times New Roman"/>
          <w:color w:val="000000"/>
          <w:szCs w:val="24"/>
        </w:rPr>
        <w:t>AUC</w:t>
      </w:r>
      <w:r>
        <w:rPr>
          <w:rFonts w:cs="Times New Roman"/>
          <w:color w:val="000000"/>
          <w:szCs w:val="24"/>
          <w:vertAlign w:val="subscript"/>
        </w:rPr>
        <w:t>ss</w:t>
      </w:r>
      <w:r>
        <w:rPr>
          <w:rFonts w:cs="Times New Roman"/>
          <w:szCs w:val="24"/>
        </w:rPr>
        <w:t>斜率的90%CI分别为[1.08，1.40]，[1.11，1.47]，[1.11，1.47]。其90%CI均未能在[0.9051，1.0949]之间，但斜率较接近1。SAF-189在20~210mg剂量范围内每日一次暴露基本随剂量增加成比例增加，但是不呈剂量线性关系。</w:t>
      </w:r>
    </w:p>
    <w:p>
      <w:pPr>
        <w:pStyle w:val="ERIS"/>
        <w:adjustRightInd w:val="0"/>
        <w:snapToGrid w:val="0"/>
        <w:spacing w:after="0" w:line="360" w:lineRule="auto"/>
        <w:ind w:firstLine="480"/>
        <w:rPr>
          <w:rFonts w:cs="Times New Roman"/>
        </w:rPr>
      </w:pPr>
      <w:r>
        <w:rPr>
          <w:rFonts w:cs="Times New Roman"/>
        </w:rPr>
        <w:drawing>
          <wp:inline distT="0" distB="0" distL="0" distR="0">
            <wp:extent cx="5090160" cy="2028190"/>
            <wp:effectExtent l="0" t="0" r="15240" b="1016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pic:cNvPicPr>
                      <a:picLocks noChangeAspect="1" noChangeArrowheads="1"/>
                    </pic:cNvPicPr>
                  </pic:nvPicPr>
                  <pic:blipFill>
                    <a:blip xmlns:r="http://schemas.openxmlformats.org/officeDocument/2006/relationships" r:embed="rId12" cstate="print">
                      <a:extLst>
                        <a:ext xmlns:a="http://schemas.openxmlformats.org/drawingml/2006/main" uri="{28A0092B-C50C-407E-A947-70E740481C1C}">
                          <a14:useLocalDpi xmlns:a14="http://schemas.microsoft.com/office/drawing/2010/main" val="0"/>
                        </a:ext>
                      </a:extLst>
                    </a:blip>
                    <a:stretch>
                      <a:fillRect/>
                    </a:stretch>
                  </pic:blipFill>
                  <pic:spPr>
                    <a:xfrm>
                      <a:off x="0" y="0"/>
                      <a:ext cx="5090160" cy="2028190"/>
                    </a:xfrm>
                    <a:prstGeom prst="rect">
                      <a:avLst/>
                    </a:prstGeom>
                    <a:noFill/>
                    <a:ln>
                      <a:noFill/>
                    </a:ln>
                  </pic:spPr>
                </pic:pic>
              </a:graphicData>
            </a:graphic>
          </wp:inline>
        </w:drawing>
      </w:r>
    </w:p>
    <w:p>
      <w:pPr>
        <w:pStyle w:val="Caption"/>
        <w:jc w:val="center"/>
        <w:rPr>
          <w:rFonts w:ascii="Times New Roman" w:eastAsia="宋体" w:hAnsi="Times New Roman" w:cs="Times New Roman"/>
          <w:b/>
          <w:bCs/>
          <w:sz w:val="24"/>
          <w:szCs w:val="24"/>
        </w:rPr>
      </w:pPr>
      <w:r>
        <w:rPr>
          <w:rFonts w:ascii="Times New Roman" w:eastAsia="宋体" w:hAnsi="Times New Roman" w:cs="Times New Roman"/>
          <w:b/>
          <w:bCs/>
          <w:sz w:val="24"/>
          <w:szCs w:val="24"/>
        </w:rPr>
        <w:t xml:space="preserve">图 </w:t>
      </w:r>
      <w:r>
        <w:rPr>
          <w:rFonts w:ascii="Times New Roman" w:eastAsia="宋体" w:hAnsi="Times New Roman" w:cs="Times New Roman"/>
          <w:b/>
          <w:bCs/>
          <w:sz w:val="24"/>
          <w:szCs w:val="24"/>
        </w:rPr>
        <w:fldChar w:fldCharType="begin"/>
      </w:r>
      <w:r>
        <w:rPr>
          <w:rFonts w:ascii="Times New Roman" w:eastAsia="宋体" w:hAnsi="Times New Roman" w:cs="Times New Roman"/>
          <w:b/>
          <w:bCs/>
          <w:sz w:val="24"/>
          <w:szCs w:val="24"/>
        </w:rPr>
        <w:instrText xml:space="preserve"> SEQ 图 \* ARABIC </w:instrText>
      </w:r>
      <w:r>
        <w:rPr>
          <w:rFonts w:ascii="Times New Roman" w:eastAsia="宋体" w:hAnsi="Times New Roman" w:cs="Times New Roman"/>
          <w:b/>
          <w:bCs/>
          <w:sz w:val="24"/>
          <w:szCs w:val="24"/>
        </w:rPr>
        <w:fldChar w:fldCharType="separate"/>
      </w:r>
      <w:r>
        <w:rPr>
          <w:rFonts w:ascii="Times New Roman" w:eastAsia="宋体" w:hAnsi="Times New Roman" w:cs="Times New Roman"/>
          <w:b/>
          <w:bCs/>
          <w:sz w:val="24"/>
          <w:szCs w:val="24"/>
        </w:rPr>
        <w:t>4</w:t>
      </w:r>
      <w:r>
        <w:rPr>
          <w:rFonts w:ascii="Times New Roman" w:eastAsia="宋体" w:hAnsi="Times New Roman" w:cs="Times New Roman"/>
          <w:b/>
          <w:bCs/>
          <w:sz w:val="24"/>
          <w:szCs w:val="24"/>
        </w:rPr>
        <w:fldChar w:fldCharType="end"/>
      </w:r>
      <w:bookmarkStart w:id="611" w:name="_Toc16085"/>
      <w:bookmarkStart w:id="612" w:name="_Toc24468"/>
      <w:r>
        <w:rPr>
          <w:rFonts w:ascii="Times New Roman" w:eastAsia="宋体" w:hAnsi="Times New Roman" w:cs="Times New Roman"/>
          <w:b/>
          <w:bCs/>
          <w:sz w:val="24"/>
          <w:szCs w:val="24"/>
        </w:rPr>
        <w:t xml:space="preserve"> 单剂量AUC</w:t>
      </w:r>
      <w:r>
        <w:rPr>
          <w:rFonts w:ascii="Times New Roman" w:eastAsia="宋体" w:hAnsi="Times New Roman" w:cs="Times New Roman"/>
          <w:b/>
          <w:bCs/>
          <w:sz w:val="24"/>
          <w:szCs w:val="24"/>
          <w:vertAlign w:val="subscript"/>
        </w:rPr>
        <w:t>0-t</w:t>
      </w:r>
      <w:r>
        <w:rPr>
          <w:rFonts w:ascii="Times New Roman" w:eastAsia="宋体" w:hAnsi="Times New Roman" w:cs="Times New Roman"/>
          <w:b/>
          <w:bCs/>
          <w:sz w:val="24"/>
          <w:szCs w:val="24"/>
        </w:rPr>
        <w:t>, AUC</w:t>
      </w:r>
      <w:r>
        <w:rPr>
          <w:rFonts w:ascii="Times New Roman" w:eastAsia="宋体" w:hAnsi="Times New Roman" w:cs="Times New Roman"/>
          <w:b/>
          <w:bCs/>
          <w:sz w:val="24"/>
          <w:szCs w:val="24"/>
          <w:vertAlign w:val="subscript"/>
        </w:rPr>
        <w:t>0-∞</w:t>
      </w:r>
      <w:r>
        <w:rPr>
          <w:rFonts w:ascii="Times New Roman" w:eastAsia="宋体" w:hAnsi="Times New Roman" w:cs="Times New Roman"/>
          <w:b/>
          <w:bCs/>
          <w:sz w:val="24"/>
          <w:szCs w:val="24"/>
        </w:rPr>
        <w:t>和C</w:t>
      </w:r>
      <w:r>
        <w:rPr>
          <w:rFonts w:ascii="Times New Roman" w:eastAsia="宋体" w:hAnsi="Times New Roman" w:cs="Times New Roman"/>
          <w:b/>
          <w:bCs/>
          <w:sz w:val="24"/>
          <w:szCs w:val="24"/>
          <w:vertAlign w:val="subscript"/>
        </w:rPr>
        <w:t>max</w:t>
      </w:r>
      <w:r>
        <w:rPr>
          <w:rFonts w:ascii="Times New Roman" w:eastAsia="宋体" w:hAnsi="Times New Roman" w:cs="Times New Roman"/>
          <w:b/>
          <w:bCs/>
          <w:sz w:val="24"/>
          <w:szCs w:val="24"/>
        </w:rPr>
        <w:t>线性拟合图。图中红色圆圈表示观测值，蓝色线表示线性回归线。（附录16.2.5中图8）</w:t>
      </w:r>
      <w:bookmarkEnd w:id="611"/>
      <w:bookmarkEnd w:id="612"/>
    </w:p>
    <w:p>
      <w:pPr>
        <w:pStyle w:val="ERIS"/>
        <w:adjustRightInd w:val="0"/>
        <w:snapToGrid w:val="0"/>
        <w:spacing w:after="0" w:line="360" w:lineRule="auto"/>
        <w:ind w:firstLine="480"/>
        <w:rPr>
          <w:rFonts w:cs="Times New Roman"/>
        </w:rPr>
      </w:pPr>
      <w:r>
        <w:rPr>
          <w:rFonts w:cs="Times New Roman"/>
        </w:rPr>
        <w:drawing>
          <wp:inline distT="0" distB="0" distL="0" distR="0">
            <wp:extent cx="5395595" cy="2047240"/>
            <wp:effectExtent l="0" t="0" r="14605" b="1016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pic:cNvPicPr>
                      <a:picLocks noChangeAspect="1" noChangeArrowheads="1"/>
                    </pic:cNvPicPr>
                  </pic:nvPicPr>
                  <pic:blipFill>
                    <a:blip xmlns:r="http://schemas.openxmlformats.org/officeDocument/2006/relationships" r:embed="rId13" cstate="print">
                      <a:extLst>
                        <a:ext xmlns:a="http://schemas.openxmlformats.org/drawingml/2006/main" uri="{28A0092B-C50C-407E-A947-70E740481C1C}">
                          <a14:useLocalDpi xmlns:a14="http://schemas.microsoft.com/office/drawing/2010/main" val="0"/>
                        </a:ext>
                      </a:extLst>
                    </a:blip>
                    <a:stretch>
                      <a:fillRect/>
                    </a:stretch>
                  </pic:blipFill>
                  <pic:spPr>
                    <a:xfrm>
                      <a:off x="0" y="0"/>
                      <a:ext cx="5395595" cy="2047240"/>
                    </a:xfrm>
                    <a:prstGeom prst="rect">
                      <a:avLst/>
                    </a:prstGeom>
                    <a:noFill/>
                    <a:ln>
                      <a:noFill/>
                    </a:ln>
                  </pic:spPr>
                </pic:pic>
              </a:graphicData>
            </a:graphic>
          </wp:inline>
        </w:drawing>
      </w:r>
    </w:p>
    <w:p>
      <w:pPr>
        <w:pStyle w:val="Caption"/>
        <w:jc w:val="center"/>
        <w:rPr>
          <w:rFonts w:ascii="Times New Roman" w:eastAsia="宋体" w:hAnsi="Times New Roman" w:cs="Times New Roman"/>
          <w:b/>
          <w:bCs/>
          <w:sz w:val="24"/>
          <w:szCs w:val="24"/>
        </w:rPr>
      </w:pPr>
      <w:r>
        <w:rPr>
          <w:rFonts w:ascii="Times New Roman" w:eastAsia="宋体" w:hAnsi="Times New Roman" w:cs="Times New Roman"/>
          <w:b/>
          <w:bCs/>
          <w:sz w:val="24"/>
          <w:szCs w:val="24"/>
        </w:rPr>
        <w:t xml:space="preserve">图 </w:t>
      </w:r>
      <w:r>
        <w:rPr>
          <w:rFonts w:ascii="Times New Roman" w:eastAsia="宋体" w:hAnsi="Times New Roman" w:cs="Times New Roman"/>
          <w:b/>
          <w:bCs/>
          <w:sz w:val="24"/>
          <w:szCs w:val="24"/>
        </w:rPr>
        <w:fldChar w:fldCharType="begin"/>
      </w:r>
      <w:r>
        <w:rPr>
          <w:rFonts w:ascii="Times New Roman" w:eastAsia="宋体" w:hAnsi="Times New Roman" w:cs="Times New Roman"/>
          <w:b/>
          <w:bCs/>
          <w:sz w:val="24"/>
          <w:szCs w:val="24"/>
        </w:rPr>
        <w:instrText xml:space="preserve"> SEQ 图 \* ARABIC </w:instrText>
      </w:r>
      <w:r>
        <w:rPr>
          <w:rFonts w:ascii="Times New Roman" w:eastAsia="宋体" w:hAnsi="Times New Roman" w:cs="Times New Roman"/>
          <w:b/>
          <w:bCs/>
          <w:sz w:val="24"/>
          <w:szCs w:val="24"/>
        </w:rPr>
        <w:fldChar w:fldCharType="separate"/>
      </w:r>
      <w:r>
        <w:rPr>
          <w:rFonts w:ascii="Times New Roman" w:eastAsia="宋体" w:hAnsi="Times New Roman" w:cs="Times New Roman"/>
          <w:b/>
          <w:bCs/>
          <w:sz w:val="24"/>
          <w:szCs w:val="24"/>
        </w:rPr>
        <w:t>5</w:t>
      </w:r>
      <w:r>
        <w:rPr>
          <w:rFonts w:ascii="Times New Roman" w:eastAsia="宋体" w:hAnsi="Times New Roman" w:cs="Times New Roman"/>
          <w:b/>
          <w:bCs/>
          <w:sz w:val="24"/>
          <w:szCs w:val="24"/>
        </w:rPr>
        <w:fldChar w:fldCharType="end"/>
      </w:r>
      <w:bookmarkStart w:id="613" w:name="_Toc24329"/>
      <w:bookmarkStart w:id="614" w:name="_Toc20011"/>
      <w:r>
        <w:rPr>
          <w:rFonts w:ascii="Times New Roman" w:eastAsia="宋体" w:hAnsi="Times New Roman" w:cs="Times New Roman"/>
          <w:b/>
          <w:bCs/>
          <w:sz w:val="24"/>
          <w:szCs w:val="24"/>
        </w:rPr>
        <w:t xml:space="preserve"> 多剂量AUC</w:t>
      </w:r>
      <w:r>
        <w:rPr>
          <w:rFonts w:ascii="Times New Roman" w:eastAsia="宋体" w:hAnsi="Times New Roman" w:cs="Times New Roman"/>
          <w:b/>
          <w:bCs/>
          <w:sz w:val="24"/>
          <w:szCs w:val="24"/>
          <w:vertAlign w:val="subscript"/>
        </w:rPr>
        <w:t>ss</w:t>
      </w:r>
      <w:r>
        <w:rPr>
          <w:rFonts w:ascii="Times New Roman" w:eastAsia="宋体" w:hAnsi="Times New Roman" w:cs="Times New Roman"/>
          <w:b/>
          <w:bCs/>
          <w:sz w:val="24"/>
          <w:szCs w:val="24"/>
        </w:rPr>
        <w:t>，C</w:t>
      </w:r>
      <w:r>
        <w:rPr>
          <w:rFonts w:ascii="Times New Roman" w:eastAsia="宋体" w:hAnsi="Times New Roman" w:cs="Times New Roman"/>
          <w:b/>
          <w:bCs/>
          <w:sz w:val="24"/>
          <w:szCs w:val="24"/>
          <w:vertAlign w:val="subscript"/>
        </w:rPr>
        <w:t>max</w:t>
      </w:r>
      <w:r>
        <w:rPr>
          <w:rFonts w:ascii="Times New Roman" w:eastAsia="宋体" w:hAnsi="Times New Roman" w:cs="Times New Roman"/>
          <w:b/>
          <w:bCs/>
          <w:sz w:val="24"/>
          <w:szCs w:val="24"/>
        </w:rPr>
        <w:t>和C</w:t>
      </w:r>
      <w:r>
        <w:rPr>
          <w:rFonts w:ascii="Times New Roman" w:eastAsia="宋体" w:hAnsi="Times New Roman" w:cs="Times New Roman"/>
          <w:b/>
          <w:bCs/>
          <w:sz w:val="24"/>
          <w:szCs w:val="24"/>
          <w:vertAlign w:val="subscript"/>
        </w:rPr>
        <w:t>avg</w:t>
      </w:r>
      <w:r>
        <w:rPr>
          <w:rFonts w:ascii="Times New Roman" w:eastAsia="宋体" w:hAnsi="Times New Roman" w:cs="Times New Roman"/>
          <w:b/>
          <w:bCs/>
          <w:sz w:val="24"/>
          <w:szCs w:val="24"/>
        </w:rPr>
        <w:t>的线性拟合图。图中红色圆圈表示观测值，蓝色线表示线性回归线。（附录16.2.5中图5）</w:t>
      </w:r>
      <w:bookmarkEnd w:id="613"/>
      <w:bookmarkEnd w:id="614"/>
    </w:p>
    <w:p>
      <w:pPr>
        <w:pStyle w:val="ERIS3"/>
        <w:numPr>
          <w:ilvl w:val="12"/>
          <w:numId w:val="0"/>
        </w:numPr>
        <w:adjustRightInd w:val="0"/>
        <w:snapToGrid w:val="0"/>
        <w:spacing w:after="0" w:line="360" w:lineRule="auto"/>
        <w:rPr>
          <w:rFonts w:cs="Times New Roman"/>
        </w:rPr>
      </w:pPr>
      <w:bookmarkStart w:id="615" w:name="_Toc7408"/>
      <w:r>
        <w:rPr>
          <w:rFonts w:cs="Times New Roman" w:hint="eastAsia"/>
          <w:lang w:val="en-US" w:eastAsia="zh-CN"/>
        </w:rPr>
        <w:t>12.1</w:t>
      </w:r>
      <w:r>
        <w:rPr>
          <w:rFonts w:cs="Times New Roman"/>
        </w:rPr>
        <w:t>.4</w:t>
      </w:r>
      <w:r>
        <w:rPr>
          <w:rFonts w:cs="Times New Roman" w:hint="eastAsia"/>
        </w:rPr>
        <w:t xml:space="preserve"> </w:t>
      </w:r>
      <w:r>
        <w:rPr>
          <w:rFonts w:cs="Times New Roman"/>
        </w:rPr>
        <w:t>药效学结果</w:t>
      </w:r>
      <w:bookmarkEnd w:id="615"/>
    </w:p>
    <w:p>
      <w:pPr>
        <w:pStyle w:val="ERIS"/>
        <w:adjustRightInd w:val="0"/>
        <w:snapToGrid w:val="0"/>
        <w:spacing w:after="0" w:line="360" w:lineRule="auto"/>
        <w:ind w:firstLine="480"/>
        <w:rPr>
          <w:rFonts w:cs="Times New Roman"/>
        </w:rPr>
      </w:pPr>
      <w:r>
        <w:rPr>
          <w:rFonts w:cs="Times New Roman"/>
        </w:rPr>
        <w:t>不适用。</w:t>
      </w:r>
    </w:p>
    <w:p>
      <w:pPr>
        <w:pStyle w:val="ERIS3"/>
        <w:numPr>
          <w:ilvl w:val="255"/>
          <w:numId w:val="0"/>
        </w:numPr>
        <w:adjustRightInd w:val="0"/>
        <w:snapToGrid w:val="0"/>
        <w:spacing w:after="0" w:line="360" w:lineRule="auto"/>
        <w:ind w:left="0" w:firstLine="0"/>
        <w:outlineLvl w:val="2"/>
        <w:pPrChange w:id="616" w:author="李兴栋" w:date="2024-04-09T14:47:36Z">
          <w:pPr>
            <w:pStyle w:val="ERIS20"/>
            <w:numPr>
              <w:ilvl w:val="12"/>
              <w:numId w:val="0"/>
            </w:numPr>
            <w:adjustRightInd w:val="0"/>
            <w:snapToGrid w:val="0"/>
            <w:spacing w:after="0" w:line="360" w:lineRule="auto"/>
            <w:outlineLvl w:val="2"/>
          </w:pPr>
        </w:pPrChange>
        <w:rPr>
          <w:rFonts w:cs="Times New Roman" w:hint="eastAsia"/>
          <w:rPrChange w:id="617" w:author="李兴栋" w:date="2024-04-09T14:47:34Z">
            <w:rPr>
              <w:rFonts w:cs="Times New Roman"/>
            </w:rPr>
          </w:rPrChange>
        </w:rPr>
      </w:pPr>
      <w:bookmarkStart w:id="618" w:name="_Toc9106"/>
      <w:r>
        <w:rPr>
          <w:rFonts w:cs="Times New Roman" w:hint="eastAsia"/>
          <w:lang w:val="en-US" w:eastAsia="zh-CN"/>
        </w:rPr>
        <w:t>12.1</w:t>
      </w:r>
      <w:r>
        <w:rPr>
          <w:rFonts w:cs="Times New Roman" w:hint="eastAsia"/>
          <w:rPrChange w:id="619" w:author="李兴栋" w:date="2024-04-09T14:47:34Z">
            <w:rPr>
              <w:rFonts w:cs="Times New Roman"/>
            </w:rPr>
          </w:rPrChange>
        </w:rPr>
        <w:t>.5</w:t>
      </w:r>
      <w:r>
        <w:rPr>
          <w:rFonts w:cs="Times New Roman" w:hint="eastAsia"/>
          <w:rPrChange w:id="620" w:author="李兴栋" w:date="2024-04-09T14:47:34Z">
            <w:rPr>
              <w:rFonts w:cs="Times New Roman" w:hint="eastAsia"/>
            </w:rPr>
          </w:rPrChange>
        </w:rPr>
        <w:t xml:space="preserve"> </w:t>
      </w:r>
      <w:r>
        <w:rPr>
          <w:rFonts w:cs="Times New Roman" w:hint="eastAsia"/>
          <w:rPrChange w:id="621" w:author="李兴栋" w:date="2024-04-09T14:47:34Z">
            <w:rPr>
              <w:rFonts w:cs="Times New Roman"/>
            </w:rPr>
          </w:rPrChange>
        </w:rPr>
        <w:t>药代动力学总结与讨论</w:t>
      </w:r>
      <w:bookmarkEnd w:id="618"/>
    </w:p>
    <w:p>
      <w:pPr>
        <w:pStyle w:val="ERIS2"/>
        <w:widowControl w:val="0"/>
        <w:adjustRightInd w:val="0"/>
        <w:snapToGrid w:val="0"/>
        <w:spacing w:after="0" w:line="360" w:lineRule="auto"/>
        <w:ind w:firstLine="480" w:firstLineChars="200"/>
        <w:jc w:val="both"/>
        <w:rPr>
          <w:rFonts w:cs="Times New Roman"/>
          <w:szCs w:val="24"/>
        </w:rPr>
      </w:pPr>
      <w:r>
        <w:rPr>
          <w:rFonts w:cs="Times New Roman"/>
          <w:szCs w:val="24"/>
        </w:rPr>
        <w:t>20~</w:t>
      </w:r>
      <w:r>
        <w:rPr>
          <w:rFonts w:cs="Times New Roman" w:hint="eastAsia"/>
          <w:szCs w:val="24"/>
        </w:rPr>
        <w:t>210mg</w:t>
      </w:r>
      <w:r>
        <w:rPr>
          <w:rFonts w:cs="Times New Roman"/>
          <w:szCs w:val="24"/>
        </w:rPr>
        <w:t>剂量单次给药后，中位T</w:t>
      </w:r>
      <w:r>
        <w:rPr>
          <w:rFonts w:cs="Times New Roman"/>
          <w:szCs w:val="24"/>
          <w:vertAlign w:val="subscript"/>
        </w:rPr>
        <w:t>max</w:t>
      </w:r>
      <w:r>
        <w:rPr>
          <w:rFonts w:cs="Times New Roman"/>
          <w:szCs w:val="24"/>
        </w:rPr>
        <w:t>介于3~6hr之间，C</w:t>
      </w:r>
      <w:r>
        <w:rPr>
          <w:rFonts w:cs="Times New Roman"/>
          <w:szCs w:val="24"/>
          <w:vertAlign w:val="subscript"/>
        </w:rPr>
        <w:t>max</w:t>
      </w:r>
      <w:r>
        <w:rPr>
          <w:rFonts w:cs="Times New Roman"/>
          <w:szCs w:val="24"/>
        </w:rPr>
        <w:t>和AUC</w:t>
      </w:r>
      <w:r>
        <w:rPr>
          <w:rFonts w:cs="Times New Roman"/>
          <w:szCs w:val="24"/>
          <w:vertAlign w:val="subscript"/>
        </w:rPr>
        <w:t>0-t</w:t>
      </w:r>
      <w:r>
        <w:rPr>
          <w:rFonts w:cs="Times New Roman"/>
          <w:szCs w:val="24"/>
        </w:rPr>
        <w:t>的几何平均值分别为3.99~73.8ng/mL和99.68~2385.46hr·ng/mL，暴露量随剂量增加而增加。Vd/F几何均值为3828.68~5837.02L，提示复瑞替尼分布较为广泛。半衰期t</w:t>
      </w:r>
      <w:r>
        <w:rPr>
          <w:rFonts w:cs="Times New Roman"/>
          <w:szCs w:val="24"/>
          <w:vertAlign w:val="subscript"/>
        </w:rPr>
        <w:t>1/2</w:t>
      </w:r>
      <w:r>
        <w:rPr>
          <w:rFonts w:cs="Times New Roman"/>
          <w:szCs w:val="24"/>
        </w:rPr>
        <w:t>和CL/F的几何均值分别为24.66~44.29hr、63.33~158.11L/hr。其中160mg剂量组中位T</w:t>
      </w:r>
      <w:r>
        <w:rPr>
          <w:rFonts w:cs="Times New Roman"/>
          <w:szCs w:val="24"/>
          <w:vertAlign w:val="subscript"/>
        </w:rPr>
        <w:t>max</w:t>
      </w:r>
      <w:r>
        <w:rPr>
          <w:rFonts w:cs="Times New Roman"/>
          <w:szCs w:val="24"/>
        </w:rPr>
        <w:t>为3hr，t</w:t>
      </w:r>
      <w:r>
        <w:rPr>
          <w:rFonts w:cs="Times New Roman"/>
          <w:szCs w:val="24"/>
          <w:vertAlign w:val="subscript"/>
        </w:rPr>
        <w:t>1/2</w:t>
      </w:r>
      <w:r>
        <w:rPr>
          <w:rFonts w:cs="Times New Roman"/>
          <w:szCs w:val="24"/>
        </w:rPr>
        <w:t>和CL/F的几何均值分别为39.30hr和81.22L/hr。</w:t>
      </w:r>
    </w:p>
    <w:p>
      <w:pPr>
        <w:pStyle w:val="ERIS"/>
        <w:adjustRightInd w:val="0"/>
        <w:snapToGrid w:val="0"/>
        <w:spacing w:after="0" w:line="360" w:lineRule="auto"/>
        <w:ind w:firstLine="480"/>
        <w:jc w:val="both"/>
        <w:rPr>
          <w:rFonts w:cs="Times New Roman"/>
          <w:szCs w:val="24"/>
        </w:rPr>
      </w:pPr>
      <w:r>
        <w:rPr>
          <w:rFonts w:cs="Times New Roman"/>
          <w:szCs w:val="24"/>
        </w:rPr>
        <w:t>20~210mg剂量多次给药后，各剂量组中位T</w:t>
      </w:r>
      <w:r>
        <w:rPr>
          <w:rFonts w:cs="Times New Roman"/>
          <w:szCs w:val="24"/>
          <w:vertAlign w:val="subscript"/>
        </w:rPr>
        <w:t>max</w:t>
      </w:r>
      <w:r>
        <w:rPr>
          <w:rFonts w:cs="Times New Roman"/>
          <w:szCs w:val="24"/>
        </w:rPr>
        <w:t>介于3~5hr之间，与单次给药相似。多剂量给药后，C</w:t>
      </w:r>
      <w:r>
        <w:rPr>
          <w:rFonts w:cs="Times New Roman"/>
          <w:szCs w:val="24"/>
          <w:vertAlign w:val="subscript"/>
        </w:rPr>
        <w:t>max</w:t>
      </w:r>
      <w:r>
        <w:rPr>
          <w:rFonts w:cs="Times New Roman"/>
          <w:szCs w:val="24"/>
        </w:rPr>
        <w:t>和AUC</w:t>
      </w:r>
      <w:r>
        <w:rPr>
          <w:rFonts w:cs="Times New Roman"/>
          <w:szCs w:val="24"/>
          <w:vertAlign w:val="subscript"/>
        </w:rPr>
        <w:t>ss</w:t>
      </w:r>
      <w:r>
        <w:rPr>
          <w:rFonts w:cs="Times New Roman"/>
          <w:szCs w:val="24"/>
        </w:rPr>
        <w:t>的几何平均值分别为9.17~195ng/mL和151.08~3887.42hr·ng/mL。在20~210mg剂量范围内，C</w:t>
      </w:r>
      <w:r>
        <w:rPr>
          <w:rFonts w:cs="Times New Roman"/>
          <w:szCs w:val="24"/>
          <w:vertAlign w:val="subscript"/>
        </w:rPr>
        <w:t>max</w:t>
      </w:r>
      <w:r>
        <w:rPr>
          <w:rFonts w:cs="Times New Roman"/>
          <w:szCs w:val="24"/>
        </w:rPr>
        <w:t>和AUC随着剂量增加而增加。CL</w:t>
      </w:r>
      <w:r>
        <w:rPr>
          <w:rFonts w:cs="Times New Roman"/>
          <w:szCs w:val="24"/>
          <w:vertAlign w:val="subscript"/>
        </w:rPr>
        <w:t>ss</w:t>
      </w:r>
      <w:r>
        <w:rPr>
          <w:rFonts w:cs="Times New Roman"/>
          <w:szCs w:val="24"/>
        </w:rPr>
        <w:t>/F的几何平均值为54.02~132.38L/hr。多次给药后，复瑞替尼的暴露高于单次给药，C</w:t>
      </w:r>
      <w:r>
        <w:rPr>
          <w:rFonts w:cs="Times New Roman"/>
          <w:szCs w:val="24"/>
          <w:vertAlign w:val="subscript"/>
        </w:rPr>
        <w:t>max</w:t>
      </w:r>
      <w:r>
        <w:rPr>
          <w:rFonts w:cs="Times New Roman"/>
          <w:szCs w:val="24"/>
        </w:rPr>
        <w:t>和AUC的蓄积比分别为1.96~3.48和2.66~4.24。其中160mg剂量下，C</w:t>
      </w:r>
      <w:r>
        <w:rPr>
          <w:rFonts w:cs="Times New Roman"/>
          <w:szCs w:val="24"/>
          <w:vertAlign w:val="subscript"/>
        </w:rPr>
        <w:t>max</w:t>
      </w:r>
      <w:r>
        <w:rPr>
          <w:rFonts w:cs="Times New Roman"/>
          <w:szCs w:val="24"/>
        </w:rPr>
        <w:t>和AUC的蓄积比分别为3.48和4.24。</w:t>
      </w:r>
    </w:p>
    <w:p>
      <w:pPr>
        <w:pStyle w:val="ERIS"/>
        <w:adjustRightInd w:val="0"/>
        <w:snapToGrid w:val="0"/>
        <w:spacing w:after="0" w:line="360" w:lineRule="auto"/>
        <w:ind w:firstLine="480"/>
        <w:jc w:val="both"/>
        <w:rPr>
          <w:rFonts w:cs="Times New Roman"/>
        </w:rPr>
      </w:pPr>
      <w:r>
        <w:rPr>
          <w:rFonts w:cs="Times New Roman"/>
        </w:rPr>
        <w:t>单次给药后，</w:t>
      </w:r>
      <w:r>
        <w:rPr>
          <w:rFonts w:cs="Times New Roman"/>
          <w:szCs w:val="24"/>
        </w:rPr>
        <w:t>20mg剂量组t</w:t>
      </w:r>
      <w:r>
        <w:rPr>
          <w:rFonts w:cs="Times New Roman"/>
          <w:szCs w:val="24"/>
          <w:vertAlign w:val="subscript"/>
        </w:rPr>
        <w:t>1/2</w:t>
      </w:r>
      <w:r>
        <w:rPr>
          <w:rFonts w:cs="Times New Roman"/>
          <w:szCs w:val="24"/>
        </w:rPr>
        <w:t>为24.66hr，略低于其它剂量组（39.30~44.29hr），CL/F为158.11L/hr，略高于其它剂量组（63.33~91.36L/hr），可能与该剂量组受试者末端浓度较低有关。多次给药后20mg剂量组的清除率也有相同的趋势，CL</w:t>
      </w:r>
      <w:r>
        <w:rPr>
          <w:rFonts w:cs="Times New Roman"/>
          <w:szCs w:val="24"/>
          <w:vertAlign w:val="subscript"/>
        </w:rPr>
        <w:t>ss</w:t>
      </w:r>
      <w:r>
        <w:rPr>
          <w:rFonts w:cs="Times New Roman"/>
          <w:szCs w:val="24"/>
        </w:rPr>
        <w:t>/F为132.38L/hr，略高于其它剂量组（54.02~79.52L/hr）。从120mg剂量开始，多次给药后的清除率（54.02~56.08L/hr）略低于单次给药（63.33~81.22L/hr）。</w:t>
      </w:r>
    </w:p>
    <w:p>
      <w:pPr>
        <w:pStyle w:val="ERIS20"/>
        <w:numPr>
          <w:ilvl w:val="12"/>
          <w:numId w:val="0"/>
        </w:numPr>
        <w:adjustRightInd w:val="0"/>
        <w:snapToGrid w:val="0"/>
        <w:spacing w:after="0" w:line="360" w:lineRule="auto"/>
        <w:rPr>
          <w:rFonts w:cs="Times New Roman"/>
        </w:rPr>
      </w:pPr>
      <w:bookmarkStart w:id="622" w:name="_Toc27703"/>
      <w:bookmarkStart w:id="623" w:name="_Toc5114"/>
      <w:r>
        <w:rPr>
          <w:rFonts w:cs="Times New Roman"/>
        </w:rPr>
        <w:t>1</w:t>
      </w:r>
      <w:r>
        <w:rPr>
          <w:rFonts w:cs="Times New Roman" w:hint="eastAsia"/>
          <w:lang w:val="en-US" w:eastAsia="zh-CN"/>
        </w:rPr>
        <w:t>2.2</w:t>
      </w:r>
      <w:r>
        <w:rPr>
          <w:rFonts w:cs="Times New Roman"/>
        </w:rPr>
        <w:t>疗效结果和个体患者数据列表</w:t>
      </w:r>
      <w:bookmarkEnd w:id="622"/>
      <w:bookmarkEnd w:id="623"/>
    </w:p>
    <w:p>
      <w:pPr>
        <w:pStyle w:val="ERIS3"/>
        <w:numPr>
          <w:ilvl w:val="12"/>
          <w:numId w:val="0"/>
        </w:numPr>
        <w:adjustRightInd w:val="0"/>
        <w:snapToGrid w:val="0"/>
        <w:spacing w:after="0" w:line="360" w:lineRule="auto"/>
        <w:ind w:firstLine="0"/>
        <w:jc w:val="both"/>
        <w:outlineLvl w:val="2"/>
        <w:rPr>
          <w:rFonts w:cs="Times New Roman"/>
          <w:b/>
          <w:bCs w:val="0"/>
        </w:rPr>
      </w:pPr>
      <w:bookmarkStart w:id="624" w:name="_Toc2711"/>
      <w:r>
        <w:rPr>
          <w:rFonts w:cs="Times New Roman" w:hint="default"/>
          <w:b/>
          <w:bCs w:val="0"/>
          <w:lang w:val="en-US" w:eastAsia="zh-CN"/>
        </w:rPr>
        <w:t>12.2</w:t>
      </w:r>
      <w:r>
        <w:rPr>
          <w:rFonts w:cs="Times New Roman"/>
          <w:b/>
          <w:bCs w:val="0"/>
        </w:rPr>
        <w:t>.1</w:t>
      </w:r>
      <w:r>
        <w:rPr>
          <w:rFonts w:cs="Times New Roman" w:hint="default"/>
          <w:b/>
          <w:bCs w:val="0"/>
        </w:rPr>
        <w:t xml:space="preserve"> </w:t>
      </w:r>
      <w:r>
        <w:rPr>
          <w:rFonts w:cs="Times New Roman"/>
          <w:b/>
          <w:bCs w:val="0"/>
        </w:rPr>
        <w:t>疗效分析</w:t>
      </w:r>
      <w:bookmarkEnd w:id="624"/>
    </w:p>
    <w:p>
      <w:pPr>
        <w:pStyle w:val="ERIS"/>
        <w:adjustRightInd w:val="0"/>
        <w:snapToGrid w:val="0"/>
        <w:spacing w:after="0" w:line="360" w:lineRule="auto"/>
        <w:ind w:firstLine="480" w:firstLineChars="200"/>
        <w:jc w:val="both"/>
        <w:rPr>
          <w:rFonts w:cs="Times New Roman"/>
        </w:rPr>
      </w:pPr>
      <w:r>
        <w:rPr>
          <w:rFonts w:cs="Times New Roman"/>
          <w:szCs w:val="24"/>
        </w:rPr>
        <w:t>本研究I期阶段为探索丁二酸复瑞替尼在晚期恶性实体瘤患者治疗中的安全性和耐受性，确认丁二酸复瑞替尼治疗的MTD，以及为II期临床试验提供RP2D支持依据的疗效结果。为了更客观的评价各剂量组的临床疗效，本研究I期阶段采用研究者评估，截止至2022年1月21日数据分析日期，对以下有效性指标将对研究者评估结果基于全分析集进行分析。</w:t>
      </w:r>
    </w:p>
    <w:p>
      <w:pPr>
        <w:pStyle w:val="ERIS4"/>
        <w:numPr>
          <w:ilvl w:val="12"/>
          <w:numId w:val="0"/>
        </w:numPr>
        <w:outlineLvl w:val="3"/>
        <w:rPr>
          <w:rFonts w:cs="Times New Roman"/>
        </w:rPr>
      </w:pPr>
      <w:bookmarkStart w:id="625" w:name="_Toc5129"/>
      <w:r>
        <w:rPr>
          <w:rFonts w:cs="Times New Roman" w:hint="eastAsia"/>
          <w:b/>
          <w:bCs/>
          <w:lang w:val="en-US" w:eastAsia="zh-CN"/>
        </w:rPr>
        <w:t>12.2</w:t>
      </w:r>
      <w:r>
        <w:rPr>
          <w:rFonts w:cs="Times New Roman"/>
          <w:b/>
          <w:bCs/>
        </w:rPr>
        <w:t>.1</w:t>
      </w:r>
      <w:r>
        <w:rPr>
          <w:rFonts w:cs="Times New Roman"/>
        </w:rPr>
        <w:t>.</w:t>
      </w:r>
      <w:r>
        <w:rPr>
          <w:rFonts w:cs="Times New Roman" w:hint="default"/>
          <w:lang w:val="en-US"/>
        </w:rPr>
        <w:t>1</w:t>
      </w:r>
      <w:r>
        <w:rPr>
          <w:rFonts w:cs="Times New Roman" w:hint="eastAsia"/>
        </w:rPr>
        <w:t xml:space="preserve"> 主要疗效终点客观缓解率（ORR）</w:t>
      </w:r>
    </w:p>
    <w:p>
      <w:pPr>
        <w:pStyle w:val="ERIS"/>
        <w:ind w:firstLine="480" w:firstLineChars="200"/>
        <w:jc w:val="left"/>
      </w:pPr>
      <w:r>
        <w:rPr>
          <w:rFonts w:ascii="Times New Roman" w:eastAsia="宋体" w:hAnsi="Times New Roman" w:cs="Times New Roman"/>
          <w:sz w:val="24"/>
        </w:rPr>
        <w:t>基于全分析集的45例受试者中，28例（62.2%）受试者获得PR或CR（CR 0例，PR 28例（62.2%）），16例（35.6%）受试者评价为SD，13例(28.9%)受试者SD持续≥24周，1例（2.2%）受试者评价为PD；ORR为62.2%（95%CI：46.54，76.23），DCR为97.8%（95% CI：88.23，99.94），CBR 91.1%（95% CI：78.78，97.52）。详见表14.2.1.1。</w:t>
      </w:r>
    </w:p>
    <w:p>
      <w:pPr>
        <w:pStyle w:val="ERIS"/>
        <w:ind w:firstLine="480" w:firstLineChars="200"/>
        <w:jc w:val="left"/>
      </w:pPr>
      <w:r>
        <w:rPr>
          <w:rFonts w:ascii="Times New Roman" w:eastAsia="宋体" w:hAnsi="Times New Roman" w:cs="Times New Roman"/>
          <w:sz w:val="24"/>
        </w:rPr>
        <w:t>各剂量组的ORR分别为50.0%（95% CI：1.26, 98.74），66.7%（95% CI：22.28, 95.67），62.5%（95% CI：24.49, 91.48），55.6%（95% CI：21.20, 86.30），55.6%（95% CI：21.20, 86.30）和72.7%（95% CI：39.03, 93.98）。除20mg剂量组DCR为50.0%（95% CI：1.26, 98.74）外，其他剂量组DCR均为100%。各剂量组CBR分别为50.0%（95% CI：1.26, 98.74），100%（95% CI：54.07, 100），87.5%（95% CI：47.35, 99.68），100%（95% CI：66.37, 100），100%（95% CI：66.37, 100）和81.8%（95% CI：48.22, 97.72）。</w:t>
      </w:r>
    </w:p>
    <w:p>
      <w:pPr>
        <w:pStyle w:val="ERIS"/>
        <w:ind w:firstLine="480" w:firstLineChars="200"/>
        <w:jc w:val="left"/>
      </w:pPr>
      <w:r>
        <w:rPr>
          <w:rFonts w:ascii="Times New Roman" w:eastAsia="宋体" w:hAnsi="Times New Roman" w:cs="Times New Roman"/>
          <w:sz w:val="24"/>
        </w:rPr>
        <w:t>作为主要终点ORR的支持性分析，对转移类型（脑转移和无脑转移）、既往接受过ALK抑制剂治疗（有和无）等进行了亚组分析，各亚组的ORR结果详见章节12.2.2.1和表14.2.1.2-14.2.1.3。</w:t>
      </w:r>
    </w:p>
    <w:p>
      <w:pPr>
        <w:pStyle w:val="ERIS"/>
        <w:ind w:firstLine="480" w:firstLineChars="200"/>
        <w:jc w:val="left"/>
      </w:pPr>
      <w:r>
        <w:rPr>
          <w:rFonts w:ascii="Times New Roman" w:eastAsia="宋体" w:hAnsi="Times New Roman" w:cs="Times New Roman"/>
          <w:sz w:val="24"/>
        </w:rPr>
        <w:t>来源：列表16.2.6.4和列表16.2.6.5</w:t>
      </w:r>
    </w:p>
    <w:p>
      <w:pPr>
        <w:spacing w:before="0" w:after="0"/>
        <w:jc w:val="center"/>
      </w:pPr>
      <w:r>
        <w:rPr>
          <w:b/>
        </w:rPr>
        <w:t>表 18 按剂量水平列出的客观缓解率（FAS）</w:t>
      </w:r>
    </w:p>
    <w:tbl>
      <w:tblPr>
        <w:tblStyle w:val="TableNormal"/>
        <w:tblW w:w="5000" w:type="pct"/>
        <w:jc w:val="center"/>
        <w:tblInd w:w="0" w:type="dxa"/>
        <w:tblLayout w:type="fixed"/>
        <w:tblCellMar>
          <w:top w:w="0" w:type="dxa"/>
          <w:left w:w="0" w:type="dxa"/>
          <w:bottom w:w="0" w:type="dxa"/>
          <w:right w:w="0" w:type="dxa"/>
        </w:tblCellMar>
      </w:tblPr>
      <w:tblGrid>
        <w:gridCol w:w="1798"/>
        <w:gridCol w:w="906"/>
        <w:gridCol w:w="906"/>
        <w:gridCol w:w="906"/>
        <w:gridCol w:w="906"/>
        <w:gridCol w:w="906"/>
        <w:gridCol w:w="906"/>
        <w:gridCol w:w="906"/>
        <w:gridCol w:w="906"/>
      </w:tblGrid>
      <w:tr>
        <w:tblPrEx>
          <w:tblW w:w="5000" w:type="pct"/>
          <w:jc w:val="center"/>
          <w:tblInd w:w="0" w:type="dxa"/>
          <w:tblLayout w:type="fixed"/>
          <w:tblCellMar>
            <w:top w:w="0" w:type="dxa"/>
            <w:left w:w="0" w:type="dxa"/>
            <w:bottom w:w="0" w:type="dxa"/>
            <w:right w:w="0" w:type="dxa"/>
          </w:tblCellMar>
        </w:tblPrEx>
        <w:trPr>
          <w:cantSplit/>
          <w:tblHeader/>
          <w:jc w:val="center"/>
        </w:trPr>
        <w:tc>
          <w:tcPr>
            <w:tcW w:w="2592" w:type="dxa"/>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left"/>
              <w:rPr>
                <w:rFonts w:ascii="SimSun" w:hAnsi="SimSun" w:cs="SimSun"/>
                <w:color w:val="000000"/>
                <w:sz w:val="2"/>
                <w:szCs w:val="2"/>
              </w:rPr>
            </w:pPr>
          </w:p>
        </w:tc>
        <w:tc>
          <w:tcPr>
            <w:tcW w:w="1296" w:type="dxa"/>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center"/>
              <w:rPr>
                <w:rFonts w:ascii="SimSun" w:hAnsi="SimSun" w:cs="SimSun"/>
                <w:color w:val="000000"/>
                <w:sz w:val="2"/>
                <w:szCs w:val="2"/>
              </w:rPr>
            </w:pPr>
            <w:r>
              <w:rPr>
                <w:rFonts w:ascii="Times New Roman" w:eastAsia="宋体" w:hAnsi="Times New Roman" w:cs="Times New Roman"/>
                <w:snapToGrid/>
                <w:color w:val="000000"/>
                <w:sz w:val="16"/>
                <w:szCs w:val="16"/>
              </w:rPr>
              <w:t>统计量</w:t>
            </w:r>
            <w:r>
              <w:rPr>
                <w:rFonts w:ascii="Times New Roman" w:eastAsia="宋体" w:hAnsi="Times New Roman" w:cs="Times New Roman"/>
                <w:snapToGrid/>
                <w:color w:val="000000"/>
                <w:sz w:val="16"/>
                <w:szCs w:val="16"/>
              </w:rPr>
              <w:br/>
            </w:r>
          </w:p>
        </w:tc>
        <w:tc>
          <w:tcPr>
            <w:tcW w:w="1296" w:type="dxa"/>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center"/>
              <w:rPr>
                <w:rFonts w:ascii="SimSun" w:hAnsi="SimSun" w:cs="SimSun"/>
                <w:color w:val="000000"/>
                <w:sz w:val="2"/>
                <w:szCs w:val="2"/>
              </w:rPr>
            </w:pPr>
            <w:r>
              <w:rPr>
                <w:rFonts w:ascii="Times New Roman" w:eastAsia="宋体" w:hAnsi="Times New Roman" w:cs="Times New Roman"/>
                <w:snapToGrid/>
                <w:color w:val="000000"/>
                <w:sz w:val="16"/>
                <w:szCs w:val="16"/>
              </w:rPr>
              <w:t>20 mg</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(N=2)</w:t>
            </w:r>
            <w:r>
              <w:rPr>
                <w:rFonts w:ascii="Times New Roman" w:eastAsia="宋体" w:hAnsi="Times New Roman" w:cs="Times New Roman"/>
                <w:snapToGrid/>
                <w:color w:val="000000"/>
                <w:sz w:val="16"/>
                <w:szCs w:val="16"/>
              </w:rPr>
              <w:br/>
            </w:r>
          </w:p>
        </w:tc>
        <w:tc>
          <w:tcPr>
            <w:tcW w:w="1296" w:type="dxa"/>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center"/>
              <w:rPr>
                <w:rFonts w:ascii="SimSun" w:hAnsi="SimSun" w:cs="SimSun"/>
                <w:color w:val="000000"/>
                <w:sz w:val="2"/>
                <w:szCs w:val="2"/>
              </w:rPr>
            </w:pPr>
            <w:r>
              <w:rPr>
                <w:rFonts w:ascii="Times New Roman" w:eastAsia="宋体" w:hAnsi="Times New Roman" w:cs="Times New Roman"/>
                <w:snapToGrid/>
                <w:color w:val="000000"/>
                <w:sz w:val="16"/>
                <w:szCs w:val="16"/>
              </w:rPr>
              <w:t>40 mg</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(N=6)</w:t>
            </w:r>
            <w:r>
              <w:rPr>
                <w:rFonts w:ascii="Times New Roman" w:eastAsia="宋体" w:hAnsi="Times New Roman" w:cs="Times New Roman"/>
                <w:snapToGrid/>
                <w:color w:val="000000"/>
                <w:sz w:val="16"/>
                <w:szCs w:val="16"/>
              </w:rPr>
              <w:br/>
            </w:r>
          </w:p>
        </w:tc>
        <w:tc>
          <w:tcPr>
            <w:tcW w:w="1296" w:type="dxa"/>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center"/>
              <w:rPr>
                <w:rFonts w:ascii="SimSun" w:hAnsi="SimSun" w:cs="SimSun"/>
                <w:color w:val="000000"/>
                <w:sz w:val="2"/>
                <w:szCs w:val="2"/>
              </w:rPr>
            </w:pPr>
            <w:r>
              <w:rPr>
                <w:rFonts w:ascii="Times New Roman" w:eastAsia="宋体" w:hAnsi="Times New Roman" w:cs="Times New Roman"/>
                <w:snapToGrid/>
                <w:color w:val="000000"/>
                <w:sz w:val="16"/>
                <w:szCs w:val="16"/>
              </w:rPr>
              <w:t>80 mg</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(N=8)</w:t>
            </w:r>
            <w:r>
              <w:rPr>
                <w:rFonts w:ascii="Times New Roman" w:eastAsia="宋体" w:hAnsi="Times New Roman" w:cs="Times New Roman"/>
                <w:snapToGrid/>
                <w:color w:val="000000"/>
                <w:sz w:val="16"/>
                <w:szCs w:val="16"/>
              </w:rPr>
              <w:br/>
            </w:r>
          </w:p>
        </w:tc>
        <w:tc>
          <w:tcPr>
            <w:tcW w:w="1296" w:type="dxa"/>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center"/>
              <w:rPr>
                <w:rFonts w:ascii="SimSun" w:hAnsi="SimSun" w:cs="SimSun"/>
                <w:color w:val="000000"/>
                <w:sz w:val="2"/>
                <w:szCs w:val="2"/>
              </w:rPr>
            </w:pPr>
            <w:r>
              <w:rPr>
                <w:rFonts w:ascii="Times New Roman" w:eastAsia="宋体" w:hAnsi="Times New Roman" w:cs="Times New Roman"/>
                <w:snapToGrid/>
                <w:color w:val="000000"/>
                <w:sz w:val="16"/>
                <w:szCs w:val="16"/>
              </w:rPr>
              <w:t>120 mg</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(N=9)</w:t>
            </w:r>
            <w:r>
              <w:rPr>
                <w:rFonts w:ascii="Times New Roman" w:eastAsia="宋体" w:hAnsi="Times New Roman" w:cs="Times New Roman"/>
                <w:snapToGrid/>
                <w:color w:val="000000"/>
                <w:sz w:val="16"/>
                <w:szCs w:val="16"/>
              </w:rPr>
              <w:br/>
            </w:r>
          </w:p>
        </w:tc>
        <w:tc>
          <w:tcPr>
            <w:tcW w:w="1296" w:type="dxa"/>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center"/>
              <w:rPr>
                <w:rFonts w:ascii="SimSun" w:hAnsi="SimSun" w:cs="SimSun"/>
                <w:color w:val="000000"/>
                <w:sz w:val="2"/>
                <w:szCs w:val="2"/>
              </w:rPr>
            </w:pPr>
            <w:r>
              <w:rPr>
                <w:rFonts w:ascii="Times New Roman" w:eastAsia="宋体" w:hAnsi="Times New Roman" w:cs="Times New Roman"/>
                <w:snapToGrid/>
                <w:color w:val="000000"/>
                <w:sz w:val="16"/>
                <w:szCs w:val="16"/>
              </w:rPr>
              <w:t>160 mg</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(N=9)</w:t>
            </w:r>
            <w:r>
              <w:rPr>
                <w:rFonts w:ascii="Times New Roman" w:eastAsia="宋体" w:hAnsi="Times New Roman" w:cs="Times New Roman"/>
                <w:snapToGrid/>
                <w:color w:val="000000"/>
                <w:sz w:val="16"/>
                <w:szCs w:val="16"/>
              </w:rPr>
              <w:br/>
            </w:r>
          </w:p>
        </w:tc>
        <w:tc>
          <w:tcPr>
            <w:tcW w:w="1296" w:type="dxa"/>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center"/>
              <w:rPr>
                <w:rFonts w:ascii="SimSun" w:hAnsi="SimSun" w:cs="SimSun"/>
                <w:color w:val="000000"/>
                <w:sz w:val="2"/>
                <w:szCs w:val="2"/>
              </w:rPr>
            </w:pPr>
            <w:r>
              <w:rPr>
                <w:rFonts w:ascii="Times New Roman" w:eastAsia="宋体" w:hAnsi="Times New Roman" w:cs="Times New Roman"/>
                <w:snapToGrid/>
                <w:color w:val="000000"/>
                <w:sz w:val="16"/>
                <w:szCs w:val="16"/>
              </w:rPr>
              <w:t>210 mg</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(N=11)</w:t>
            </w:r>
            <w:r>
              <w:rPr>
                <w:rFonts w:ascii="Times New Roman" w:eastAsia="宋体" w:hAnsi="Times New Roman" w:cs="Times New Roman"/>
                <w:snapToGrid/>
                <w:color w:val="000000"/>
                <w:sz w:val="16"/>
                <w:szCs w:val="16"/>
              </w:rPr>
              <w:br/>
            </w:r>
          </w:p>
        </w:tc>
        <w:tc>
          <w:tcPr>
            <w:tcW w:w="1296" w:type="dxa"/>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center"/>
              <w:rPr>
                <w:rFonts w:ascii="SimSun" w:hAnsi="SimSun" w:cs="SimSun"/>
                <w:color w:val="000000"/>
                <w:sz w:val="2"/>
                <w:szCs w:val="2"/>
              </w:rPr>
            </w:pPr>
            <w:r>
              <w:rPr>
                <w:rFonts w:ascii="Times New Roman" w:eastAsia="宋体" w:hAnsi="Times New Roman" w:cs="Times New Roman"/>
                <w:snapToGrid/>
                <w:color w:val="000000"/>
                <w:sz w:val="16"/>
                <w:szCs w:val="16"/>
              </w:rPr>
              <w:t>总计</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(N=45)</w:t>
            </w:r>
            <w:r>
              <w:rPr>
                <w:rFonts w:ascii="Times New Roman" w:eastAsia="宋体" w:hAnsi="Times New Roman" w:cs="Times New Roman"/>
                <w:snapToGrid/>
                <w:color w:val="000000"/>
                <w:sz w:val="16"/>
                <w:szCs w:val="16"/>
              </w:rPr>
              <w:br/>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经确认的最佳疗效 [1]</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CR</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PR</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(50.0)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 (66.7)</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 (62.5)</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 (55.6)</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 (55.6)</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8 (72.7)</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28 (62.2)</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SD</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(33.3)</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 (37.5)</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 (44.4)</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 (44.4)</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 (27.3)</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16 (35.6)</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SD≥24周</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(33.3)</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(25.0)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 (44.4)</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 (44.4)</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(9.1)</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13 (28.9)</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PD</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(50.0)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NE</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12960" w:type="dxa"/>
            <w:gridSpan w:val="9"/>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客观缓解率（经确认的CR/PR）</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(50.0)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 (66.7)</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 (62.5)</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 (55.6)</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 (55.6)</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8 (72.7)</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28 (62.2)</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95% CI [2]</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[1.26, 98.74]</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[22.28, 95.67]</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[24.49, 91.48]</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[21.20, 86.30]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[21.20, 86.30]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[39.03, 93.98]</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[46.54, 76.23]</w:t>
            </w:r>
          </w:p>
        </w:tc>
      </w:tr>
      <w:tr>
        <w:tblPrEx>
          <w:tblW w:w="5000" w:type="pct"/>
          <w:jc w:val="center"/>
          <w:tblInd w:w="0" w:type="dxa"/>
          <w:tblLayout w:type="fixed"/>
          <w:tblCellMar>
            <w:top w:w="0" w:type="dxa"/>
            <w:left w:w="0" w:type="dxa"/>
            <w:bottom w:w="0" w:type="dxa"/>
            <w:right w:w="0" w:type="dxa"/>
          </w:tblCellMar>
        </w:tblPrEx>
        <w:trPr>
          <w:cantSplit/>
          <w:jc w:val="center"/>
        </w:trPr>
        <w:tc>
          <w:tcPr>
            <w:tcW w:w="12960" w:type="dxa"/>
            <w:gridSpan w:val="9"/>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疾病控制率（经确认的CR/PR+SD）</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(50.0)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6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8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9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9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11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44 (97.8)</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95% CI [2]</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[1.26, 98.74]</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[54.07,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[63.06,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[66.37,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[66.37,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[71.51,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[88.23, 99.94]</w:t>
            </w:r>
          </w:p>
        </w:tc>
      </w:tr>
      <w:tr>
        <w:tblPrEx>
          <w:tblW w:w="5000" w:type="pct"/>
          <w:jc w:val="center"/>
          <w:tblInd w:w="0" w:type="dxa"/>
          <w:tblLayout w:type="fixed"/>
          <w:tblCellMar>
            <w:top w:w="0" w:type="dxa"/>
            <w:left w:w="0" w:type="dxa"/>
            <w:bottom w:w="0" w:type="dxa"/>
            <w:right w:w="0" w:type="dxa"/>
          </w:tblCellMar>
        </w:tblPrEx>
        <w:trPr>
          <w:cantSplit/>
          <w:jc w:val="center"/>
        </w:trPr>
        <w:tc>
          <w:tcPr>
            <w:tcW w:w="12960" w:type="dxa"/>
            <w:gridSpan w:val="9"/>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临床获益率（经确认的CR/PR+SD&gt;=24周）</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(50.0)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6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7 (87.5)</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9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9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9 (81.8)</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41 (91.1)</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95% CI [2]</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[1.26, 98.74]</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[54.07,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[47.35, 99.68]</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[66.37,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[66.37,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[48.22, 97.72]</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[78.78, 97.52]</w:t>
            </w:r>
          </w:p>
        </w:tc>
      </w:tr>
      <w:tr>
        <w:tblPrEx>
          <w:tblW w:w="5000" w:type="pct"/>
          <w:jc w:val="center"/>
          <w:tblInd w:w="0" w:type="dxa"/>
          <w:tblLayout w:type="fixed"/>
          <w:tblCellMar>
            <w:top w:w="0" w:type="dxa"/>
            <w:left w:w="0" w:type="dxa"/>
            <w:bottom w:w="0" w:type="dxa"/>
            <w:right w:w="0" w:type="dxa"/>
          </w:tblCellMar>
        </w:tblPrEx>
        <w:trPr>
          <w:cantSplit/>
          <w:jc w:val="center"/>
        </w:trPr>
        <w:tc>
          <w:tcPr>
            <w:tcW w:w="12960" w:type="dxa"/>
            <w:gridSpan w:val="9"/>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p>
        </w:tc>
      </w:tr>
      <w:tr>
        <w:tblPrEx>
          <w:tblW w:w="5000" w:type="pct"/>
          <w:jc w:val="center"/>
          <w:tblInd w:w="0" w:type="dxa"/>
          <w:tblLayout w:type="fixed"/>
          <w:tblCellMar>
            <w:top w:w="0" w:type="dxa"/>
            <w:left w:w="0" w:type="dxa"/>
            <w:bottom w:w="0" w:type="dxa"/>
            <w:right w:w="0" w:type="dxa"/>
          </w:tblCellMar>
        </w:tblPrEx>
        <w:trPr>
          <w:cantSplit/>
          <w:jc w:val="center"/>
        </w:trPr>
        <w:tc>
          <w:tcPr>
            <w:tcW w:w="12960" w:type="dxa"/>
            <w:gridSpan w:val="9"/>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left"/>
              <w:rPr>
                <w:rFonts w:ascii="SimSun" w:hAnsi="SimSun" w:cs="SimSun"/>
                <w:color w:val="000000"/>
                <w:sz w:val="2"/>
                <w:szCs w:val="2"/>
              </w:rPr>
            </w:pPr>
          </w:p>
        </w:tc>
      </w:tr>
      <w:tr>
        <w:tblPrEx>
          <w:tblW w:w="5000" w:type="pct"/>
          <w:jc w:val="center"/>
          <w:tblInd w:w="0" w:type="dxa"/>
          <w:tblLayout w:type="fixed"/>
          <w:tblCellMar>
            <w:top w:w="0" w:type="dxa"/>
            <w:left w:w="0" w:type="dxa"/>
            <w:bottom w:w="0" w:type="dxa"/>
            <w:right w:w="0" w:type="dxa"/>
          </w:tblCellMar>
        </w:tblPrEx>
        <w:trPr>
          <w:cantSplit/>
          <w:jc w:val="center"/>
        </w:trPr>
        <w:tc>
          <w:tcPr>
            <w:tcW w:w="12960" w:type="dxa"/>
            <w:gridSpan w:val="9"/>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来源：列表16.2.6.4和列表16.2.6.5</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[1]CR = 完全缓解；PR = 部分缓解；SD = 疾病稳定；PD = 疾病进展；NE=无法评估。</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[2]使用Clopper-Pearson方法计算95 % 置信区间。</w:t>
            </w:r>
          </w:p>
        </w:tc>
      </w:tr>
    </w:tbl>
    <w:p/>
    <w:tbl>
      <w:tblPr>
        <w:tblStyle w:val="TableNormal"/>
        <w:tblW w:w="5000" w:type="pct"/>
        <w:jc w:val="center"/>
        <w:tblInd w:w="0" w:type="dxa"/>
        <w:tblLayout w:type="fixed"/>
        <w:tblCellMar>
          <w:top w:w="0" w:type="dxa"/>
          <w:left w:w="0" w:type="dxa"/>
          <w:bottom w:w="0" w:type="dxa"/>
          <w:right w:w="0" w:type="dxa"/>
        </w:tblCellMar>
      </w:tblPr>
      <w:tblGrid>
        <w:gridCol w:w="1798"/>
        <w:gridCol w:w="906"/>
        <w:gridCol w:w="906"/>
        <w:gridCol w:w="906"/>
        <w:gridCol w:w="906"/>
        <w:gridCol w:w="906"/>
        <w:gridCol w:w="906"/>
        <w:gridCol w:w="906"/>
        <w:gridCol w:w="906"/>
      </w:tblGrid>
      <w:tr>
        <w:tblPrEx>
          <w:tblW w:w="5000" w:type="pct"/>
          <w:jc w:val="center"/>
          <w:tblInd w:w="0" w:type="dxa"/>
          <w:tblLayout w:type="fixed"/>
          <w:tblCellMar>
            <w:top w:w="0" w:type="dxa"/>
            <w:left w:w="0" w:type="dxa"/>
            <w:bottom w:w="0" w:type="dxa"/>
            <w:right w:w="0" w:type="dxa"/>
          </w:tblCellMar>
        </w:tblPrEx>
        <w:trPr>
          <w:cantSplit/>
          <w:tblHeader/>
          <w:jc w:val="center"/>
        </w:trPr>
        <w:tc>
          <w:tcPr>
            <w:tcW w:w="2592" w:type="dxa"/>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left"/>
              <w:rPr>
                <w:rFonts w:ascii="SimSun" w:hAnsi="SimSun" w:cs="SimSun"/>
                <w:color w:val="000000"/>
                <w:sz w:val="2"/>
                <w:szCs w:val="2"/>
              </w:rPr>
            </w:pPr>
          </w:p>
        </w:tc>
        <w:tc>
          <w:tcPr>
            <w:tcW w:w="1296" w:type="dxa"/>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center"/>
              <w:rPr>
                <w:rFonts w:ascii="SimSun" w:hAnsi="SimSun" w:cs="SimSun"/>
                <w:color w:val="000000"/>
                <w:sz w:val="2"/>
                <w:szCs w:val="2"/>
              </w:rPr>
            </w:pPr>
            <w:r>
              <w:rPr>
                <w:rFonts w:ascii="Times New Roman" w:eastAsia="宋体" w:hAnsi="Times New Roman" w:cs="Times New Roman"/>
                <w:snapToGrid/>
                <w:color w:val="000000"/>
                <w:sz w:val="16"/>
                <w:szCs w:val="16"/>
              </w:rPr>
              <w:t>统计量</w:t>
            </w:r>
            <w:r>
              <w:rPr>
                <w:rFonts w:ascii="Times New Roman" w:eastAsia="宋体" w:hAnsi="Times New Roman" w:cs="Times New Roman"/>
                <w:snapToGrid/>
                <w:color w:val="000000"/>
                <w:sz w:val="16"/>
                <w:szCs w:val="16"/>
              </w:rPr>
              <w:br/>
            </w:r>
          </w:p>
        </w:tc>
        <w:tc>
          <w:tcPr>
            <w:tcW w:w="1296" w:type="dxa"/>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center"/>
              <w:rPr>
                <w:rFonts w:ascii="SimSun" w:hAnsi="SimSun" w:cs="SimSun"/>
                <w:color w:val="000000"/>
                <w:sz w:val="2"/>
                <w:szCs w:val="2"/>
              </w:rPr>
            </w:pPr>
            <w:r>
              <w:rPr>
                <w:rFonts w:ascii="Times New Roman" w:eastAsia="宋体" w:hAnsi="Times New Roman" w:cs="Times New Roman"/>
                <w:snapToGrid/>
                <w:color w:val="000000"/>
                <w:sz w:val="16"/>
                <w:szCs w:val="16"/>
              </w:rPr>
              <w:t>20 mg</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(N=0)</w:t>
            </w:r>
            <w:r>
              <w:rPr>
                <w:rFonts w:ascii="Times New Roman" w:eastAsia="宋体" w:hAnsi="Times New Roman" w:cs="Times New Roman"/>
                <w:snapToGrid/>
                <w:color w:val="000000"/>
                <w:sz w:val="16"/>
                <w:szCs w:val="16"/>
              </w:rPr>
              <w:br/>
            </w:r>
          </w:p>
        </w:tc>
        <w:tc>
          <w:tcPr>
            <w:tcW w:w="1296" w:type="dxa"/>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center"/>
              <w:rPr>
                <w:rFonts w:ascii="SimSun" w:hAnsi="SimSun" w:cs="SimSun"/>
                <w:color w:val="000000"/>
                <w:sz w:val="2"/>
                <w:szCs w:val="2"/>
              </w:rPr>
            </w:pPr>
            <w:r>
              <w:rPr>
                <w:rFonts w:ascii="Times New Roman" w:eastAsia="宋体" w:hAnsi="Times New Roman" w:cs="Times New Roman"/>
                <w:snapToGrid/>
                <w:color w:val="000000"/>
                <w:sz w:val="16"/>
                <w:szCs w:val="16"/>
              </w:rPr>
              <w:t>40 mg</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(N=2)</w:t>
            </w:r>
            <w:r>
              <w:rPr>
                <w:rFonts w:ascii="Times New Roman" w:eastAsia="宋体" w:hAnsi="Times New Roman" w:cs="Times New Roman"/>
                <w:snapToGrid/>
                <w:color w:val="000000"/>
                <w:sz w:val="16"/>
                <w:szCs w:val="16"/>
              </w:rPr>
              <w:br/>
            </w:r>
          </w:p>
        </w:tc>
        <w:tc>
          <w:tcPr>
            <w:tcW w:w="1296" w:type="dxa"/>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center"/>
              <w:rPr>
                <w:rFonts w:ascii="SimSun" w:hAnsi="SimSun" w:cs="SimSun"/>
                <w:color w:val="000000"/>
                <w:sz w:val="2"/>
                <w:szCs w:val="2"/>
              </w:rPr>
            </w:pPr>
            <w:r>
              <w:rPr>
                <w:rFonts w:ascii="Times New Roman" w:eastAsia="宋体" w:hAnsi="Times New Roman" w:cs="Times New Roman"/>
                <w:snapToGrid/>
                <w:color w:val="000000"/>
                <w:sz w:val="16"/>
                <w:szCs w:val="16"/>
              </w:rPr>
              <w:t>80 mg</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(N=4)</w:t>
            </w:r>
            <w:r>
              <w:rPr>
                <w:rFonts w:ascii="Times New Roman" w:eastAsia="宋体" w:hAnsi="Times New Roman" w:cs="Times New Roman"/>
                <w:snapToGrid/>
                <w:color w:val="000000"/>
                <w:sz w:val="16"/>
                <w:szCs w:val="16"/>
              </w:rPr>
              <w:br/>
            </w:r>
          </w:p>
        </w:tc>
        <w:tc>
          <w:tcPr>
            <w:tcW w:w="1296" w:type="dxa"/>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center"/>
              <w:rPr>
                <w:rFonts w:ascii="SimSun" w:hAnsi="SimSun" w:cs="SimSun"/>
                <w:color w:val="000000"/>
                <w:sz w:val="2"/>
                <w:szCs w:val="2"/>
              </w:rPr>
            </w:pPr>
            <w:r>
              <w:rPr>
                <w:rFonts w:ascii="Times New Roman" w:eastAsia="宋体" w:hAnsi="Times New Roman" w:cs="Times New Roman"/>
                <w:snapToGrid/>
                <w:color w:val="000000"/>
                <w:sz w:val="16"/>
                <w:szCs w:val="16"/>
              </w:rPr>
              <w:t>120 mg</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(N=0)</w:t>
            </w:r>
            <w:r>
              <w:rPr>
                <w:rFonts w:ascii="Times New Roman" w:eastAsia="宋体" w:hAnsi="Times New Roman" w:cs="Times New Roman"/>
                <w:snapToGrid/>
                <w:color w:val="000000"/>
                <w:sz w:val="16"/>
                <w:szCs w:val="16"/>
              </w:rPr>
              <w:br/>
            </w:r>
          </w:p>
        </w:tc>
        <w:tc>
          <w:tcPr>
            <w:tcW w:w="1296" w:type="dxa"/>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center"/>
              <w:rPr>
                <w:rFonts w:ascii="SimSun" w:hAnsi="SimSun" w:cs="SimSun"/>
                <w:color w:val="000000"/>
                <w:sz w:val="2"/>
                <w:szCs w:val="2"/>
              </w:rPr>
            </w:pPr>
            <w:r>
              <w:rPr>
                <w:rFonts w:ascii="Times New Roman" w:eastAsia="宋体" w:hAnsi="Times New Roman" w:cs="Times New Roman"/>
                <w:snapToGrid/>
                <w:color w:val="000000"/>
                <w:sz w:val="16"/>
                <w:szCs w:val="16"/>
              </w:rPr>
              <w:t>160 mg</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(N=3)</w:t>
            </w:r>
            <w:r>
              <w:rPr>
                <w:rFonts w:ascii="Times New Roman" w:eastAsia="宋体" w:hAnsi="Times New Roman" w:cs="Times New Roman"/>
                <w:snapToGrid/>
                <w:color w:val="000000"/>
                <w:sz w:val="16"/>
                <w:szCs w:val="16"/>
              </w:rPr>
              <w:br/>
            </w:r>
          </w:p>
        </w:tc>
        <w:tc>
          <w:tcPr>
            <w:tcW w:w="1296" w:type="dxa"/>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center"/>
              <w:rPr>
                <w:rFonts w:ascii="SimSun" w:hAnsi="SimSun" w:cs="SimSun"/>
                <w:color w:val="000000"/>
                <w:sz w:val="2"/>
                <w:szCs w:val="2"/>
              </w:rPr>
            </w:pPr>
            <w:r>
              <w:rPr>
                <w:rFonts w:ascii="Times New Roman" w:eastAsia="宋体" w:hAnsi="Times New Roman" w:cs="Times New Roman"/>
                <w:snapToGrid/>
                <w:color w:val="000000"/>
                <w:sz w:val="16"/>
                <w:szCs w:val="16"/>
              </w:rPr>
              <w:t>210 mg</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(N=2)</w:t>
            </w:r>
            <w:r>
              <w:rPr>
                <w:rFonts w:ascii="Times New Roman" w:eastAsia="宋体" w:hAnsi="Times New Roman" w:cs="Times New Roman"/>
                <w:snapToGrid/>
                <w:color w:val="000000"/>
                <w:sz w:val="16"/>
                <w:szCs w:val="16"/>
              </w:rPr>
              <w:br/>
            </w:r>
          </w:p>
        </w:tc>
        <w:tc>
          <w:tcPr>
            <w:tcW w:w="1296" w:type="dxa"/>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center"/>
              <w:rPr>
                <w:rFonts w:ascii="SimSun" w:hAnsi="SimSun" w:cs="SimSun"/>
                <w:color w:val="000000"/>
                <w:sz w:val="2"/>
                <w:szCs w:val="2"/>
              </w:rPr>
            </w:pPr>
            <w:r>
              <w:rPr>
                <w:rFonts w:ascii="Times New Roman" w:eastAsia="宋体" w:hAnsi="Times New Roman" w:cs="Times New Roman"/>
                <w:snapToGrid/>
                <w:color w:val="000000"/>
                <w:sz w:val="16"/>
                <w:szCs w:val="16"/>
              </w:rPr>
              <w:t>总计</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(N=11)</w:t>
            </w:r>
            <w:r>
              <w:rPr>
                <w:rFonts w:ascii="Times New Roman" w:eastAsia="宋体" w:hAnsi="Times New Roman" w:cs="Times New Roman"/>
                <w:snapToGrid/>
                <w:color w:val="000000"/>
                <w:sz w:val="16"/>
                <w:szCs w:val="16"/>
              </w:rPr>
              <w:br/>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经确认的最佳疗效 [1]</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CR</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PR</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 (75.0)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(66.7)</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(50.0)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8 (72.7)</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SD</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(25.0)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(33.3)</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(50.0)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 (27.3)</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SD≥24周</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(25.0)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(33.3)</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(18.2)</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PD</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NE</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12960" w:type="dxa"/>
            <w:gridSpan w:val="9"/>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客观缓解率（经确认的CR/PR）</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 (75.0)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(66.7)</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(50.0)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8 (72.7)</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95% CI [2]</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[15.81,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[19.41, 99.37]</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[9.43, 99.16]</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[1.26, 98.74]</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[39.03, 93.98]</w:t>
            </w:r>
          </w:p>
        </w:tc>
      </w:tr>
      <w:tr>
        <w:tblPrEx>
          <w:tblW w:w="5000" w:type="pct"/>
          <w:jc w:val="center"/>
          <w:tblInd w:w="0" w:type="dxa"/>
          <w:tblLayout w:type="fixed"/>
          <w:tblCellMar>
            <w:top w:w="0" w:type="dxa"/>
            <w:left w:w="0" w:type="dxa"/>
            <w:bottom w:w="0" w:type="dxa"/>
            <w:right w:w="0" w:type="dxa"/>
          </w:tblCellMar>
        </w:tblPrEx>
        <w:trPr>
          <w:cantSplit/>
          <w:jc w:val="center"/>
        </w:trPr>
        <w:tc>
          <w:tcPr>
            <w:tcW w:w="12960" w:type="dxa"/>
            <w:gridSpan w:val="9"/>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疾病控制率（经确认的CR/PR+SD）</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11 (100)</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95% CI [2]</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[15.81,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[39.76,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[29.24,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[15.81,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[71.51, 100]</w:t>
            </w:r>
          </w:p>
        </w:tc>
      </w:tr>
      <w:tr>
        <w:tblPrEx>
          <w:tblW w:w="5000" w:type="pct"/>
          <w:jc w:val="center"/>
          <w:tblInd w:w="0" w:type="dxa"/>
          <w:tblLayout w:type="fixed"/>
          <w:tblCellMar>
            <w:top w:w="0" w:type="dxa"/>
            <w:left w:w="0" w:type="dxa"/>
            <w:bottom w:w="0" w:type="dxa"/>
            <w:right w:w="0" w:type="dxa"/>
          </w:tblCellMar>
        </w:tblPrEx>
        <w:trPr>
          <w:cantSplit/>
          <w:jc w:val="center"/>
        </w:trPr>
        <w:tc>
          <w:tcPr>
            <w:tcW w:w="12960" w:type="dxa"/>
            <w:gridSpan w:val="9"/>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临床获益率（经确认的CR/PR+SD&gt;=24周）</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(50.0)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 (90.9)</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95% CI [2]</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[15.81,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[39.76,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[29.24,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[1.26, 98.74]</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[58.72, 99.77]</w:t>
            </w:r>
          </w:p>
        </w:tc>
      </w:tr>
      <w:tr>
        <w:tblPrEx>
          <w:tblW w:w="5000" w:type="pct"/>
          <w:jc w:val="center"/>
          <w:tblInd w:w="0" w:type="dxa"/>
          <w:tblLayout w:type="fixed"/>
          <w:tblCellMar>
            <w:top w:w="0" w:type="dxa"/>
            <w:left w:w="0" w:type="dxa"/>
            <w:bottom w:w="0" w:type="dxa"/>
            <w:right w:w="0" w:type="dxa"/>
          </w:tblCellMar>
        </w:tblPrEx>
        <w:trPr>
          <w:cantSplit/>
          <w:jc w:val="center"/>
        </w:trPr>
        <w:tc>
          <w:tcPr>
            <w:tcW w:w="12960" w:type="dxa"/>
            <w:gridSpan w:val="9"/>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p>
        </w:tc>
      </w:tr>
      <w:tr>
        <w:tblPrEx>
          <w:tblW w:w="5000" w:type="pct"/>
          <w:jc w:val="center"/>
          <w:tblInd w:w="0" w:type="dxa"/>
          <w:tblLayout w:type="fixed"/>
          <w:tblCellMar>
            <w:top w:w="0" w:type="dxa"/>
            <w:left w:w="0" w:type="dxa"/>
            <w:bottom w:w="0" w:type="dxa"/>
            <w:right w:w="0" w:type="dxa"/>
          </w:tblCellMar>
        </w:tblPrEx>
        <w:trPr>
          <w:cantSplit/>
          <w:jc w:val="center"/>
        </w:trPr>
        <w:tc>
          <w:tcPr>
            <w:tcW w:w="12960" w:type="dxa"/>
            <w:gridSpan w:val="9"/>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left"/>
              <w:rPr>
                <w:rFonts w:ascii="SimSun" w:hAnsi="SimSun" w:cs="SimSun"/>
                <w:color w:val="000000"/>
                <w:sz w:val="2"/>
                <w:szCs w:val="2"/>
              </w:rPr>
            </w:pPr>
          </w:p>
        </w:tc>
      </w:tr>
      <w:tr>
        <w:tblPrEx>
          <w:tblW w:w="5000" w:type="pct"/>
          <w:jc w:val="center"/>
          <w:tblInd w:w="0" w:type="dxa"/>
          <w:tblLayout w:type="fixed"/>
          <w:tblCellMar>
            <w:top w:w="0" w:type="dxa"/>
            <w:left w:w="0" w:type="dxa"/>
            <w:bottom w:w="0" w:type="dxa"/>
            <w:right w:w="0" w:type="dxa"/>
          </w:tblCellMar>
        </w:tblPrEx>
        <w:trPr>
          <w:cantSplit/>
          <w:jc w:val="center"/>
        </w:trPr>
        <w:tc>
          <w:tcPr>
            <w:tcW w:w="12960" w:type="dxa"/>
            <w:gridSpan w:val="9"/>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来源：列表16.2.6.4和列表16.2.6.5</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[1]CR = 完全缓解；PR = 部分缓解；SD = 疾病稳定；PD = 疾病进展；NE=无法评估。</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[2]使用Clopper-Pearson方法计算95 % 置信区间。</w:t>
            </w:r>
          </w:p>
        </w:tc>
      </w:tr>
    </w:tbl>
    <w:p/>
    <w:tbl>
      <w:tblPr>
        <w:tblStyle w:val="TableNormal"/>
        <w:tblW w:w="5000" w:type="pct"/>
        <w:jc w:val="center"/>
        <w:tblInd w:w="0" w:type="dxa"/>
        <w:tblLayout w:type="fixed"/>
        <w:tblCellMar>
          <w:top w:w="0" w:type="dxa"/>
          <w:left w:w="0" w:type="dxa"/>
          <w:bottom w:w="0" w:type="dxa"/>
          <w:right w:w="0" w:type="dxa"/>
        </w:tblCellMar>
      </w:tblPr>
      <w:tblGrid>
        <w:gridCol w:w="1798"/>
        <w:gridCol w:w="906"/>
        <w:gridCol w:w="906"/>
        <w:gridCol w:w="906"/>
        <w:gridCol w:w="906"/>
        <w:gridCol w:w="906"/>
        <w:gridCol w:w="906"/>
        <w:gridCol w:w="906"/>
        <w:gridCol w:w="906"/>
      </w:tblGrid>
      <w:tr>
        <w:tblPrEx>
          <w:tblW w:w="5000" w:type="pct"/>
          <w:jc w:val="center"/>
          <w:tblInd w:w="0" w:type="dxa"/>
          <w:tblLayout w:type="fixed"/>
          <w:tblCellMar>
            <w:top w:w="0" w:type="dxa"/>
            <w:left w:w="0" w:type="dxa"/>
            <w:bottom w:w="0" w:type="dxa"/>
            <w:right w:w="0" w:type="dxa"/>
          </w:tblCellMar>
        </w:tblPrEx>
        <w:trPr>
          <w:cantSplit/>
          <w:tblHeader/>
          <w:jc w:val="center"/>
        </w:trPr>
        <w:tc>
          <w:tcPr>
            <w:tcW w:w="2592" w:type="dxa"/>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left"/>
              <w:rPr>
                <w:rFonts w:ascii="SimSun" w:hAnsi="SimSun" w:cs="SimSun"/>
                <w:color w:val="000000"/>
                <w:sz w:val="2"/>
                <w:szCs w:val="2"/>
              </w:rPr>
            </w:pPr>
          </w:p>
        </w:tc>
        <w:tc>
          <w:tcPr>
            <w:tcW w:w="1296" w:type="dxa"/>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center"/>
              <w:rPr>
                <w:rFonts w:ascii="SimSun" w:hAnsi="SimSun" w:cs="SimSun"/>
                <w:color w:val="000000"/>
                <w:sz w:val="2"/>
                <w:szCs w:val="2"/>
              </w:rPr>
            </w:pPr>
            <w:r>
              <w:rPr>
                <w:rFonts w:ascii="Times New Roman" w:eastAsia="宋体" w:hAnsi="Times New Roman" w:cs="Times New Roman"/>
                <w:snapToGrid/>
                <w:color w:val="000000"/>
                <w:sz w:val="16"/>
                <w:szCs w:val="16"/>
              </w:rPr>
              <w:t>统计量</w:t>
            </w:r>
            <w:r>
              <w:rPr>
                <w:rFonts w:ascii="Times New Roman" w:eastAsia="宋体" w:hAnsi="Times New Roman" w:cs="Times New Roman"/>
                <w:snapToGrid/>
                <w:color w:val="000000"/>
                <w:sz w:val="16"/>
                <w:szCs w:val="16"/>
              </w:rPr>
              <w:br/>
            </w:r>
          </w:p>
        </w:tc>
        <w:tc>
          <w:tcPr>
            <w:tcW w:w="1296" w:type="dxa"/>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center"/>
              <w:rPr>
                <w:rFonts w:ascii="SimSun" w:hAnsi="SimSun" w:cs="SimSun"/>
                <w:color w:val="000000"/>
                <w:sz w:val="2"/>
                <w:szCs w:val="2"/>
              </w:rPr>
            </w:pPr>
            <w:r>
              <w:rPr>
                <w:rFonts w:ascii="Times New Roman" w:eastAsia="宋体" w:hAnsi="Times New Roman" w:cs="Times New Roman"/>
                <w:snapToGrid/>
                <w:color w:val="000000"/>
                <w:sz w:val="16"/>
                <w:szCs w:val="16"/>
              </w:rPr>
              <w:t>20 mg</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(N=2)</w:t>
            </w:r>
            <w:r>
              <w:rPr>
                <w:rFonts w:ascii="Times New Roman" w:eastAsia="宋体" w:hAnsi="Times New Roman" w:cs="Times New Roman"/>
                <w:snapToGrid/>
                <w:color w:val="000000"/>
                <w:sz w:val="16"/>
                <w:szCs w:val="16"/>
              </w:rPr>
              <w:br/>
            </w:r>
          </w:p>
        </w:tc>
        <w:tc>
          <w:tcPr>
            <w:tcW w:w="1296" w:type="dxa"/>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center"/>
              <w:rPr>
                <w:rFonts w:ascii="SimSun" w:hAnsi="SimSun" w:cs="SimSun"/>
                <w:color w:val="000000"/>
                <w:sz w:val="2"/>
                <w:szCs w:val="2"/>
              </w:rPr>
            </w:pPr>
            <w:r>
              <w:rPr>
                <w:rFonts w:ascii="Times New Roman" w:eastAsia="宋体" w:hAnsi="Times New Roman" w:cs="Times New Roman"/>
                <w:snapToGrid/>
                <w:color w:val="000000"/>
                <w:sz w:val="16"/>
                <w:szCs w:val="16"/>
              </w:rPr>
              <w:t>40 mg</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(N=4)</w:t>
            </w:r>
            <w:r>
              <w:rPr>
                <w:rFonts w:ascii="Times New Roman" w:eastAsia="宋体" w:hAnsi="Times New Roman" w:cs="Times New Roman"/>
                <w:snapToGrid/>
                <w:color w:val="000000"/>
                <w:sz w:val="16"/>
                <w:szCs w:val="16"/>
              </w:rPr>
              <w:br/>
            </w:r>
          </w:p>
        </w:tc>
        <w:tc>
          <w:tcPr>
            <w:tcW w:w="1296" w:type="dxa"/>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center"/>
              <w:rPr>
                <w:rFonts w:ascii="SimSun" w:hAnsi="SimSun" w:cs="SimSun"/>
                <w:color w:val="000000"/>
                <w:sz w:val="2"/>
                <w:szCs w:val="2"/>
              </w:rPr>
            </w:pPr>
            <w:r>
              <w:rPr>
                <w:rFonts w:ascii="Times New Roman" w:eastAsia="宋体" w:hAnsi="Times New Roman" w:cs="Times New Roman"/>
                <w:snapToGrid/>
                <w:color w:val="000000"/>
                <w:sz w:val="16"/>
                <w:szCs w:val="16"/>
              </w:rPr>
              <w:t>80 mg</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(N=4)</w:t>
            </w:r>
            <w:r>
              <w:rPr>
                <w:rFonts w:ascii="Times New Roman" w:eastAsia="宋体" w:hAnsi="Times New Roman" w:cs="Times New Roman"/>
                <w:snapToGrid/>
                <w:color w:val="000000"/>
                <w:sz w:val="16"/>
                <w:szCs w:val="16"/>
              </w:rPr>
              <w:br/>
            </w:r>
          </w:p>
        </w:tc>
        <w:tc>
          <w:tcPr>
            <w:tcW w:w="1296" w:type="dxa"/>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center"/>
              <w:rPr>
                <w:rFonts w:ascii="SimSun" w:hAnsi="SimSun" w:cs="SimSun"/>
                <w:color w:val="000000"/>
                <w:sz w:val="2"/>
                <w:szCs w:val="2"/>
              </w:rPr>
            </w:pPr>
            <w:r>
              <w:rPr>
                <w:rFonts w:ascii="Times New Roman" w:eastAsia="宋体" w:hAnsi="Times New Roman" w:cs="Times New Roman"/>
                <w:snapToGrid/>
                <w:color w:val="000000"/>
                <w:sz w:val="16"/>
                <w:szCs w:val="16"/>
              </w:rPr>
              <w:t>120 mg</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(N=9)</w:t>
            </w:r>
            <w:r>
              <w:rPr>
                <w:rFonts w:ascii="Times New Roman" w:eastAsia="宋体" w:hAnsi="Times New Roman" w:cs="Times New Roman"/>
                <w:snapToGrid/>
                <w:color w:val="000000"/>
                <w:sz w:val="16"/>
                <w:szCs w:val="16"/>
              </w:rPr>
              <w:br/>
            </w:r>
          </w:p>
        </w:tc>
        <w:tc>
          <w:tcPr>
            <w:tcW w:w="1296" w:type="dxa"/>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center"/>
              <w:rPr>
                <w:rFonts w:ascii="SimSun" w:hAnsi="SimSun" w:cs="SimSun"/>
                <w:color w:val="000000"/>
                <w:sz w:val="2"/>
                <w:szCs w:val="2"/>
              </w:rPr>
            </w:pPr>
            <w:r>
              <w:rPr>
                <w:rFonts w:ascii="Times New Roman" w:eastAsia="宋体" w:hAnsi="Times New Roman" w:cs="Times New Roman"/>
                <w:snapToGrid/>
                <w:color w:val="000000"/>
                <w:sz w:val="16"/>
                <w:szCs w:val="16"/>
              </w:rPr>
              <w:t>160 mg</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(N=6)</w:t>
            </w:r>
            <w:r>
              <w:rPr>
                <w:rFonts w:ascii="Times New Roman" w:eastAsia="宋体" w:hAnsi="Times New Roman" w:cs="Times New Roman"/>
                <w:snapToGrid/>
                <w:color w:val="000000"/>
                <w:sz w:val="16"/>
                <w:szCs w:val="16"/>
              </w:rPr>
              <w:br/>
            </w:r>
          </w:p>
        </w:tc>
        <w:tc>
          <w:tcPr>
            <w:tcW w:w="1296" w:type="dxa"/>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center"/>
              <w:rPr>
                <w:rFonts w:ascii="SimSun" w:hAnsi="SimSun" w:cs="SimSun"/>
                <w:color w:val="000000"/>
                <w:sz w:val="2"/>
                <w:szCs w:val="2"/>
              </w:rPr>
            </w:pPr>
            <w:r>
              <w:rPr>
                <w:rFonts w:ascii="Times New Roman" w:eastAsia="宋体" w:hAnsi="Times New Roman" w:cs="Times New Roman"/>
                <w:snapToGrid/>
                <w:color w:val="000000"/>
                <w:sz w:val="16"/>
                <w:szCs w:val="16"/>
              </w:rPr>
              <w:t>210 mg</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(N=9)</w:t>
            </w:r>
            <w:r>
              <w:rPr>
                <w:rFonts w:ascii="Times New Roman" w:eastAsia="宋体" w:hAnsi="Times New Roman" w:cs="Times New Roman"/>
                <w:snapToGrid/>
                <w:color w:val="000000"/>
                <w:sz w:val="16"/>
                <w:szCs w:val="16"/>
              </w:rPr>
              <w:br/>
            </w:r>
          </w:p>
        </w:tc>
        <w:tc>
          <w:tcPr>
            <w:tcW w:w="1296" w:type="dxa"/>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center"/>
              <w:rPr>
                <w:rFonts w:ascii="SimSun" w:hAnsi="SimSun" w:cs="SimSun"/>
                <w:color w:val="000000"/>
                <w:sz w:val="2"/>
                <w:szCs w:val="2"/>
              </w:rPr>
            </w:pPr>
            <w:r>
              <w:rPr>
                <w:rFonts w:ascii="Times New Roman" w:eastAsia="宋体" w:hAnsi="Times New Roman" w:cs="Times New Roman"/>
                <w:snapToGrid/>
                <w:color w:val="000000"/>
                <w:sz w:val="16"/>
                <w:szCs w:val="16"/>
              </w:rPr>
              <w:t>总计</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(N=34)</w:t>
            </w:r>
            <w:r>
              <w:rPr>
                <w:rFonts w:ascii="Times New Roman" w:eastAsia="宋体" w:hAnsi="Times New Roman" w:cs="Times New Roman"/>
                <w:snapToGrid/>
                <w:color w:val="000000"/>
                <w:sz w:val="16"/>
                <w:szCs w:val="16"/>
              </w:rPr>
              <w:br/>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经确认的最佳疗效 [1]</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CR</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PR</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(50.0)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(50.0)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(50.0)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 (55.6)</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 (50.0)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7 (77.8)</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20 (58.8)</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SD</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(50.0)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(50.0)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 (44.4)</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 (50.0)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(22.2)</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13 (38.2)</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SD≥24周</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(50.0)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(25.0)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 (44.4)</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 (50.0)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11 (32.4)</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PD</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(50.0)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(2.9)</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NE</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12960" w:type="dxa"/>
            <w:gridSpan w:val="9"/>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客观缓解率（经确认的CR/PR）</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(50.0)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(50.0)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(50.0)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 (55.6)</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 (50.0)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7 (77.8)</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20 (58.8)</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95% CI [2]</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[1.26, 98.74]</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[6.76, 93.24]</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[6.76, 93.24]</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[21.20, 86.30]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[11.81, 88.19]</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[39.99, 97.19]</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[40.70, 75.35]</w:t>
            </w:r>
          </w:p>
        </w:tc>
      </w:tr>
      <w:tr>
        <w:tblPrEx>
          <w:tblW w:w="5000" w:type="pct"/>
          <w:jc w:val="center"/>
          <w:tblInd w:w="0" w:type="dxa"/>
          <w:tblLayout w:type="fixed"/>
          <w:tblCellMar>
            <w:top w:w="0" w:type="dxa"/>
            <w:left w:w="0" w:type="dxa"/>
            <w:bottom w:w="0" w:type="dxa"/>
            <w:right w:w="0" w:type="dxa"/>
          </w:tblCellMar>
        </w:tblPrEx>
        <w:trPr>
          <w:cantSplit/>
          <w:jc w:val="center"/>
        </w:trPr>
        <w:tc>
          <w:tcPr>
            <w:tcW w:w="12960" w:type="dxa"/>
            <w:gridSpan w:val="9"/>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疾病控制率（经确认的CR/PR+SD）</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(50.0)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9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6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9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33 (97.1)</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95% CI [2]</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[1.26, 98.74]</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[39.76,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[39.76,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[66.37,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[54.07,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[66.37,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[84.67, 99.93]</w:t>
            </w:r>
          </w:p>
        </w:tc>
      </w:tr>
      <w:tr>
        <w:tblPrEx>
          <w:tblW w:w="5000" w:type="pct"/>
          <w:jc w:val="center"/>
          <w:tblInd w:w="0" w:type="dxa"/>
          <w:tblLayout w:type="fixed"/>
          <w:tblCellMar>
            <w:top w:w="0" w:type="dxa"/>
            <w:left w:w="0" w:type="dxa"/>
            <w:bottom w:w="0" w:type="dxa"/>
            <w:right w:w="0" w:type="dxa"/>
          </w:tblCellMar>
        </w:tblPrEx>
        <w:trPr>
          <w:cantSplit/>
          <w:jc w:val="center"/>
        </w:trPr>
        <w:tc>
          <w:tcPr>
            <w:tcW w:w="12960" w:type="dxa"/>
            <w:gridSpan w:val="9"/>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临床获益率（经确认的CR/PR+SD&gt;=24周）</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(50.0)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 (75.0)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9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6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8 (88.9)</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31 (91.2)</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95% CI [2]</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[1.26, 98.74]</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[39.76,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[19.41, 99.37]</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[66.37,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[54.07,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[51.75, 99.72]</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[76.32, 98.14]</w:t>
            </w:r>
          </w:p>
        </w:tc>
      </w:tr>
      <w:tr>
        <w:tblPrEx>
          <w:tblW w:w="5000" w:type="pct"/>
          <w:jc w:val="center"/>
          <w:tblInd w:w="0" w:type="dxa"/>
          <w:tblLayout w:type="fixed"/>
          <w:tblCellMar>
            <w:top w:w="0" w:type="dxa"/>
            <w:left w:w="0" w:type="dxa"/>
            <w:bottom w:w="0" w:type="dxa"/>
            <w:right w:w="0" w:type="dxa"/>
          </w:tblCellMar>
        </w:tblPrEx>
        <w:trPr>
          <w:cantSplit/>
          <w:jc w:val="center"/>
        </w:trPr>
        <w:tc>
          <w:tcPr>
            <w:tcW w:w="12960" w:type="dxa"/>
            <w:gridSpan w:val="9"/>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p>
        </w:tc>
      </w:tr>
      <w:tr>
        <w:tblPrEx>
          <w:tblW w:w="5000" w:type="pct"/>
          <w:jc w:val="center"/>
          <w:tblInd w:w="0" w:type="dxa"/>
          <w:tblLayout w:type="fixed"/>
          <w:tblCellMar>
            <w:top w:w="0" w:type="dxa"/>
            <w:left w:w="0" w:type="dxa"/>
            <w:bottom w:w="0" w:type="dxa"/>
            <w:right w:w="0" w:type="dxa"/>
          </w:tblCellMar>
        </w:tblPrEx>
        <w:trPr>
          <w:cantSplit/>
          <w:jc w:val="center"/>
        </w:trPr>
        <w:tc>
          <w:tcPr>
            <w:tcW w:w="12960" w:type="dxa"/>
            <w:gridSpan w:val="9"/>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left"/>
              <w:rPr>
                <w:rFonts w:ascii="SimSun" w:hAnsi="SimSun" w:cs="SimSun"/>
                <w:color w:val="000000"/>
                <w:sz w:val="2"/>
                <w:szCs w:val="2"/>
              </w:rPr>
            </w:pPr>
          </w:p>
        </w:tc>
      </w:tr>
      <w:tr>
        <w:tblPrEx>
          <w:tblW w:w="5000" w:type="pct"/>
          <w:jc w:val="center"/>
          <w:tblInd w:w="0" w:type="dxa"/>
          <w:tblLayout w:type="fixed"/>
          <w:tblCellMar>
            <w:top w:w="0" w:type="dxa"/>
            <w:left w:w="0" w:type="dxa"/>
            <w:bottom w:w="0" w:type="dxa"/>
            <w:right w:w="0" w:type="dxa"/>
          </w:tblCellMar>
        </w:tblPrEx>
        <w:trPr>
          <w:cantSplit/>
          <w:jc w:val="center"/>
        </w:trPr>
        <w:tc>
          <w:tcPr>
            <w:tcW w:w="12960" w:type="dxa"/>
            <w:gridSpan w:val="9"/>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来源：列表16.2.6.4和列表16.2.6.5</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[1]CR = 完全缓解；PR = 部分缓解；SD = 疾病稳定；PD = 疾病进展；NE=无法评估。</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[2]使用Clopper-Pearson方法计算95 % 置信区间。</w:t>
            </w:r>
          </w:p>
        </w:tc>
      </w:tr>
    </w:tbl>
    <w:p/>
    <w:tbl>
      <w:tblPr>
        <w:tblStyle w:val="TableNormal"/>
        <w:tblW w:w="5000" w:type="pct"/>
        <w:jc w:val="center"/>
        <w:tblInd w:w="0" w:type="dxa"/>
        <w:tblLayout w:type="fixed"/>
        <w:tblCellMar>
          <w:top w:w="0" w:type="dxa"/>
          <w:left w:w="0" w:type="dxa"/>
          <w:bottom w:w="0" w:type="dxa"/>
          <w:right w:w="0" w:type="dxa"/>
        </w:tblCellMar>
      </w:tblPr>
      <w:tblGrid>
        <w:gridCol w:w="1798"/>
        <w:gridCol w:w="906"/>
        <w:gridCol w:w="906"/>
        <w:gridCol w:w="906"/>
        <w:gridCol w:w="906"/>
        <w:gridCol w:w="906"/>
        <w:gridCol w:w="906"/>
        <w:gridCol w:w="906"/>
        <w:gridCol w:w="906"/>
      </w:tblGrid>
      <w:tr>
        <w:tblPrEx>
          <w:tblW w:w="5000" w:type="pct"/>
          <w:jc w:val="center"/>
          <w:tblInd w:w="0" w:type="dxa"/>
          <w:tblLayout w:type="fixed"/>
          <w:tblCellMar>
            <w:top w:w="0" w:type="dxa"/>
            <w:left w:w="0" w:type="dxa"/>
            <w:bottom w:w="0" w:type="dxa"/>
            <w:right w:w="0" w:type="dxa"/>
          </w:tblCellMar>
        </w:tblPrEx>
        <w:trPr>
          <w:cantSplit/>
          <w:tblHeader/>
          <w:jc w:val="center"/>
        </w:trPr>
        <w:tc>
          <w:tcPr>
            <w:tcW w:w="2592" w:type="dxa"/>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left"/>
              <w:rPr>
                <w:rFonts w:ascii="SimSun" w:hAnsi="SimSun" w:cs="SimSun"/>
                <w:color w:val="000000"/>
                <w:sz w:val="2"/>
                <w:szCs w:val="2"/>
              </w:rPr>
            </w:pPr>
          </w:p>
        </w:tc>
        <w:tc>
          <w:tcPr>
            <w:tcW w:w="1296" w:type="dxa"/>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center"/>
              <w:rPr>
                <w:rFonts w:ascii="SimSun" w:hAnsi="SimSun" w:cs="SimSun"/>
                <w:color w:val="000000"/>
                <w:sz w:val="2"/>
                <w:szCs w:val="2"/>
              </w:rPr>
            </w:pPr>
            <w:r>
              <w:rPr>
                <w:rFonts w:ascii="Times New Roman" w:eastAsia="宋体" w:hAnsi="Times New Roman" w:cs="Times New Roman"/>
                <w:snapToGrid/>
                <w:color w:val="000000"/>
                <w:sz w:val="16"/>
                <w:szCs w:val="16"/>
              </w:rPr>
              <w:t>统计量</w:t>
            </w:r>
            <w:r>
              <w:rPr>
                <w:rFonts w:ascii="Times New Roman" w:eastAsia="宋体" w:hAnsi="Times New Roman" w:cs="Times New Roman"/>
                <w:snapToGrid/>
                <w:color w:val="000000"/>
                <w:sz w:val="16"/>
                <w:szCs w:val="16"/>
              </w:rPr>
              <w:br/>
            </w:r>
          </w:p>
        </w:tc>
        <w:tc>
          <w:tcPr>
            <w:tcW w:w="1296" w:type="dxa"/>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center"/>
              <w:rPr>
                <w:rFonts w:ascii="SimSun" w:hAnsi="SimSun" w:cs="SimSun"/>
                <w:color w:val="000000"/>
                <w:sz w:val="2"/>
                <w:szCs w:val="2"/>
              </w:rPr>
            </w:pPr>
            <w:r>
              <w:rPr>
                <w:rFonts w:ascii="Times New Roman" w:eastAsia="宋体" w:hAnsi="Times New Roman" w:cs="Times New Roman"/>
                <w:snapToGrid/>
                <w:color w:val="000000"/>
                <w:sz w:val="16"/>
                <w:szCs w:val="16"/>
              </w:rPr>
              <w:t>20 mg</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(N=1)</w:t>
            </w:r>
            <w:r>
              <w:rPr>
                <w:rFonts w:ascii="Times New Roman" w:eastAsia="宋体" w:hAnsi="Times New Roman" w:cs="Times New Roman"/>
                <w:snapToGrid/>
                <w:color w:val="000000"/>
                <w:sz w:val="16"/>
                <w:szCs w:val="16"/>
              </w:rPr>
              <w:br/>
            </w:r>
          </w:p>
        </w:tc>
        <w:tc>
          <w:tcPr>
            <w:tcW w:w="1296" w:type="dxa"/>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center"/>
              <w:rPr>
                <w:rFonts w:ascii="SimSun" w:hAnsi="SimSun" w:cs="SimSun"/>
                <w:color w:val="000000"/>
                <w:sz w:val="2"/>
                <w:szCs w:val="2"/>
              </w:rPr>
            </w:pPr>
            <w:r>
              <w:rPr>
                <w:rFonts w:ascii="Times New Roman" w:eastAsia="宋体" w:hAnsi="Times New Roman" w:cs="Times New Roman"/>
                <w:snapToGrid/>
                <w:color w:val="000000"/>
                <w:sz w:val="16"/>
                <w:szCs w:val="16"/>
              </w:rPr>
              <w:t>40 mg</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(N=4)</w:t>
            </w:r>
            <w:r>
              <w:rPr>
                <w:rFonts w:ascii="Times New Roman" w:eastAsia="宋体" w:hAnsi="Times New Roman" w:cs="Times New Roman"/>
                <w:snapToGrid/>
                <w:color w:val="000000"/>
                <w:sz w:val="16"/>
                <w:szCs w:val="16"/>
              </w:rPr>
              <w:br/>
            </w:r>
          </w:p>
        </w:tc>
        <w:tc>
          <w:tcPr>
            <w:tcW w:w="1296" w:type="dxa"/>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center"/>
              <w:rPr>
                <w:rFonts w:ascii="SimSun" w:hAnsi="SimSun" w:cs="SimSun"/>
                <w:color w:val="000000"/>
                <w:sz w:val="2"/>
                <w:szCs w:val="2"/>
              </w:rPr>
            </w:pPr>
            <w:r>
              <w:rPr>
                <w:rFonts w:ascii="Times New Roman" w:eastAsia="宋体" w:hAnsi="Times New Roman" w:cs="Times New Roman"/>
                <w:snapToGrid/>
                <w:color w:val="000000"/>
                <w:sz w:val="16"/>
                <w:szCs w:val="16"/>
              </w:rPr>
              <w:t>80 mg</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(N=4)</w:t>
            </w:r>
            <w:r>
              <w:rPr>
                <w:rFonts w:ascii="Times New Roman" w:eastAsia="宋体" w:hAnsi="Times New Roman" w:cs="Times New Roman"/>
                <w:snapToGrid/>
                <w:color w:val="000000"/>
                <w:sz w:val="16"/>
                <w:szCs w:val="16"/>
              </w:rPr>
              <w:br/>
            </w:r>
          </w:p>
        </w:tc>
        <w:tc>
          <w:tcPr>
            <w:tcW w:w="1296" w:type="dxa"/>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center"/>
              <w:rPr>
                <w:rFonts w:ascii="SimSun" w:hAnsi="SimSun" w:cs="SimSun"/>
                <w:color w:val="000000"/>
                <w:sz w:val="2"/>
                <w:szCs w:val="2"/>
              </w:rPr>
            </w:pPr>
            <w:r>
              <w:rPr>
                <w:rFonts w:ascii="Times New Roman" w:eastAsia="宋体" w:hAnsi="Times New Roman" w:cs="Times New Roman"/>
                <w:snapToGrid/>
                <w:color w:val="000000"/>
                <w:sz w:val="16"/>
                <w:szCs w:val="16"/>
              </w:rPr>
              <w:t>120 mg</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(N=2)</w:t>
            </w:r>
            <w:r>
              <w:rPr>
                <w:rFonts w:ascii="Times New Roman" w:eastAsia="宋体" w:hAnsi="Times New Roman" w:cs="Times New Roman"/>
                <w:snapToGrid/>
                <w:color w:val="000000"/>
                <w:sz w:val="16"/>
                <w:szCs w:val="16"/>
              </w:rPr>
              <w:br/>
            </w:r>
          </w:p>
        </w:tc>
        <w:tc>
          <w:tcPr>
            <w:tcW w:w="1296" w:type="dxa"/>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center"/>
              <w:rPr>
                <w:rFonts w:ascii="SimSun" w:hAnsi="SimSun" w:cs="SimSun"/>
                <w:color w:val="000000"/>
                <w:sz w:val="2"/>
                <w:szCs w:val="2"/>
              </w:rPr>
            </w:pPr>
            <w:r>
              <w:rPr>
                <w:rFonts w:ascii="Times New Roman" w:eastAsia="宋体" w:hAnsi="Times New Roman" w:cs="Times New Roman"/>
                <w:snapToGrid/>
                <w:color w:val="000000"/>
                <w:sz w:val="16"/>
                <w:szCs w:val="16"/>
              </w:rPr>
              <w:t>160 mg</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(N=2)</w:t>
            </w:r>
            <w:r>
              <w:rPr>
                <w:rFonts w:ascii="Times New Roman" w:eastAsia="宋体" w:hAnsi="Times New Roman" w:cs="Times New Roman"/>
                <w:snapToGrid/>
                <w:color w:val="000000"/>
                <w:sz w:val="16"/>
                <w:szCs w:val="16"/>
              </w:rPr>
              <w:br/>
            </w:r>
          </w:p>
        </w:tc>
        <w:tc>
          <w:tcPr>
            <w:tcW w:w="1296" w:type="dxa"/>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center"/>
              <w:rPr>
                <w:rFonts w:ascii="SimSun" w:hAnsi="SimSun" w:cs="SimSun"/>
                <w:color w:val="000000"/>
                <w:sz w:val="2"/>
                <w:szCs w:val="2"/>
              </w:rPr>
            </w:pPr>
            <w:r>
              <w:rPr>
                <w:rFonts w:ascii="Times New Roman" w:eastAsia="宋体" w:hAnsi="Times New Roman" w:cs="Times New Roman"/>
                <w:snapToGrid/>
                <w:color w:val="000000"/>
                <w:sz w:val="16"/>
                <w:szCs w:val="16"/>
              </w:rPr>
              <w:t>210 mg</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(N=5)</w:t>
            </w:r>
            <w:r>
              <w:rPr>
                <w:rFonts w:ascii="Times New Roman" w:eastAsia="宋体" w:hAnsi="Times New Roman" w:cs="Times New Roman"/>
                <w:snapToGrid/>
                <w:color w:val="000000"/>
                <w:sz w:val="16"/>
                <w:szCs w:val="16"/>
              </w:rPr>
              <w:br/>
            </w:r>
          </w:p>
        </w:tc>
        <w:tc>
          <w:tcPr>
            <w:tcW w:w="1296" w:type="dxa"/>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center"/>
              <w:rPr>
                <w:rFonts w:ascii="SimSun" w:hAnsi="SimSun" w:cs="SimSun"/>
                <w:color w:val="000000"/>
                <w:sz w:val="2"/>
                <w:szCs w:val="2"/>
              </w:rPr>
            </w:pPr>
            <w:r>
              <w:rPr>
                <w:rFonts w:ascii="Times New Roman" w:eastAsia="宋体" w:hAnsi="Times New Roman" w:cs="Times New Roman"/>
                <w:snapToGrid/>
                <w:color w:val="000000"/>
                <w:sz w:val="16"/>
                <w:szCs w:val="16"/>
              </w:rPr>
              <w:t>总计</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(N=18)</w:t>
            </w:r>
            <w:r>
              <w:rPr>
                <w:rFonts w:ascii="Times New Roman" w:eastAsia="宋体" w:hAnsi="Times New Roman" w:cs="Times New Roman"/>
                <w:snapToGrid/>
                <w:color w:val="000000"/>
                <w:sz w:val="16"/>
                <w:szCs w:val="16"/>
              </w:rPr>
              <w:br/>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经确认的最佳疗效 [1]</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CR</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PR</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(50.0)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 (75.0)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(50.0)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 (60.0)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11 (61.1)</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SD</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(50.0)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(25.0)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(50.0)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(40.0)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6 (33.3)</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SD≥24周</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(50.0)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(25.0)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(50.0)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 (22.2)</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PD</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(5.6)</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NE</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12960" w:type="dxa"/>
            <w:gridSpan w:val="9"/>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客观缓解率（经确认的CR/PR）</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(50.0)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 (75.0)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(50.0)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 (60.0)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11 (61.1)</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95% CI [2]</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 97.50]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[6.76, 93.24]</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[19.41, 99.37]</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[15.81,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[1.26, 98.74]</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[14.66, 94.73]</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[35.75, 82.70]</w:t>
            </w:r>
          </w:p>
        </w:tc>
      </w:tr>
      <w:tr>
        <w:tblPrEx>
          <w:tblW w:w="5000" w:type="pct"/>
          <w:jc w:val="center"/>
          <w:tblInd w:w="0" w:type="dxa"/>
          <w:tblLayout w:type="fixed"/>
          <w:tblCellMar>
            <w:top w:w="0" w:type="dxa"/>
            <w:left w:w="0" w:type="dxa"/>
            <w:bottom w:w="0" w:type="dxa"/>
            <w:right w:w="0" w:type="dxa"/>
          </w:tblCellMar>
        </w:tblPrEx>
        <w:trPr>
          <w:cantSplit/>
          <w:jc w:val="center"/>
        </w:trPr>
        <w:tc>
          <w:tcPr>
            <w:tcW w:w="12960" w:type="dxa"/>
            <w:gridSpan w:val="9"/>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疾病控制率（经确认的CR/PR+SD）</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17 (94.4)</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95% CI [2]</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 97.50]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[39.76,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[39.76,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[15.81,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[15.81,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[47.82,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[72.71, 99.86]</w:t>
            </w:r>
          </w:p>
        </w:tc>
      </w:tr>
      <w:tr>
        <w:tblPrEx>
          <w:tblW w:w="5000" w:type="pct"/>
          <w:jc w:val="center"/>
          <w:tblInd w:w="0" w:type="dxa"/>
          <w:tblLayout w:type="fixed"/>
          <w:tblCellMar>
            <w:top w:w="0" w:type="dxa"/>
            <w:left w:w="0" w:type="dxa"/>
            <w:bottom w:w="0" w:type="dxa"/>
            <w:right w:w="0" w:type="dxa"/>
          </w:tblCellMar>
        </w:tblPrEx>
        <w:trPr>
          <w:cantSplit/>
          <w:jc w:val="center"/>
        </w:trPr>
        <w:tc>
          <w:tcPr>
            <w:tcW w:w="12960" w:type="dxa"/>
            <w:gridSpan w:val="9"/>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临床获益率（经确认的CR/PR+SD&gt;=24周）</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 (60.0)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15 (83.3)</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95% CI [2]</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 97.50]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[39.76,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[39.76,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[15.81,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[15.81,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[14.66, 94.73]</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[58.58, 96.42]</w:t>
            </w:r>
          </w:p>
        </w:tc>
      </w:tr>
      <w:tr>
        <w:tblPrEx>
          <w:tblW w:w="5000" w:type="pct"/>
          <w:jc w:val="center"/>
          <w:tblInd w:w="0" w:type="dxa"/>
          <w:tblLayout w:type="fixed"/>
          <w:tblCellMar>
            <w:top w:w="0" w:type="dxa"/>
            <w:left w:w="0" w:type="dxa"/>
            <w:bottom w:w="0" w:type="dxa"/>
            <w:right w:w="0" w:type="dxa"/>
          </w:tblCellMar>
        </w:tblPrEx>
        <w:trPr>
          <w:cantSplit/>
          <w:jc w:val="center"/>
        </w:trPr>
        <w:tc>
          <w:tcPr>
            <w:tcW w:w="12960" w:type="dxa"/>
            <w:gridSpan w:val="9"/>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p>
        </w:tc>
      </w:tr>
      <w:tr>
        <w:tblPrEx>
          <w:tblW w:w="5000" w:type="pct"/>
          <w:jc w:val="center"/>
          <w:tblInd w:w="0" w:type="dxa"/>
          <w:tblLayout w:type="fixed"/>
          <w:tblCellMar>
            <w:top w:w="0" w:type="dxa"/>
            <w:left w:w="0" w:type="dxa"/>
            <w:bottom w:w="0" w:type="dxa"/>
            <w:right w:w="0" w:type="dxa"/>
          </w:tblCellMar>
        </w:tblPrEx>
        <w:trPr>
          <w:cantSplit/>
          <w:jc w:val="center"/>
        </w:trPr>
        <w:tc>
          <w:tcPr>
            <w:tcW w:w="12960" w:type="dxa"/>
            <w:gridSpan w:val="9"/>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left"/>
              <w:rPr>
                <w:rFonts w:ascii="SimSun" w:hAnsi="SimSun" w:cs="SimSun"/>
                <w:color w:val="000000"/>
                <w:sz w:val="2"/>
                <w:szCs w:val="2"/>
              </w:rPr>
            </w:pPr>
          </w:p>
        </w:tc>
      </w:tr>
      <w:tr>
        <w:tblPrEx>
          <w:tblW w:w="5000" w:type="pct"/>
          <w:jc w:val="center"/>
          <w:tblInd w:w="0" w:type="dxa"/>
          <w:tblLayout w:type="fixed"/>
          <w:tblCellMar>
            <w:top w:w="0" w:type="dxa"/>
            <w:left w:w="0" w:type="dxa"/>
            <w:bottom w:w="0" w:type="dxa"/>
            <w:right w:w="0" w:type="dxa"/>
          </w:tblCellMar>
        </w:tblPrEx>
        <w:trPr>
          <w:cantSplit/>
          <w:jc w:val="center"/>
        </w:trPr>
        <w:tc>
          <w:tcPr>
            <w:tcW w:w="12960" w:type="dxa"/>
            <w:gridSpan w:val="9"/>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来源：列表16.2.6.4和列表16.2.6.5</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[1]CR = 完全缓解；PR = 部分缓解；SD = 疾病稳定；PD = 疾病进展；NE=无法评估。</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[2]使用Clopper-Pearson方法计算95 % 置信区间。</w:t>
            </w:r>
          </w:p>
        </w:tc>
      </w:tr>
    </w:tbl>
    <w:p/>
    <w:tbl>
      <w:tblPr>
        <w:tblStyle w:val="TableNormal"/>
        <w:tblW w:w="5000" w:type="pct"/>
        <w:jc w:val="center"/>
        <w:tblInd w:w="0" w:type="dxa"/>
        <w:tblLayout w:type="fixed"/>
        <w:tblCellMar>
          <w:top w:w="0" w:type="dxa"/>
          <w:left w:w="0" w:type="dxa"/>
          <w:bottom w:w="0" w:type="dxa"/>
          <w:right w:w="0" w:type="dxa"/>
        </w:tblCellMar>
      </w:tblPr>
      <w:tblGrid>
        <w:gridCol w:w="1798"/>
        <w:gridCol w:w="906"/>
        <w:gridCol w:w="906"/>
        <w:gridCol w:w="906"/>
        <w:gridCol w:w="906"/>
        <w:gridCol w:w="906"/>
        <w:gridCol w:w="906"/>
        <w:gridCol w:w="906"/>
        <w:gridCol w:w="906"/>
      </w:tblGrid>
      <w:tr>
        <w:tblPrEx>
          <w:tblW w:w="5000" w:type="pct"/>
          <w:jc w:val="center"/>
          <w:tblInd w:w="0" w:type="dxa"/>
          <w:tblLayout w:type="fixed"/>
          <w:tblCellMar>
            <w:top w:w="0" w:type="dxa"/>
            <w:left w:w="0" w:type="dxa"/>
            <w:bottom w:w="0" w:type="dxa"/>
            <w:right w:w="0" w:type="dxa"/>
          </w:tblCellMar>
        </w:tblPrEx>
        <w:trPr>
          <w:cantSplit/>
          <w:tblHeader/>
          <w:jc w:val="center"/>
        </w:trPr>
        <w:tc>
          <w:tcPr>
            <w:tcW w:w="2592" w:type="dxa"/>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left"/>
              <w:rPr>
                <w:rFonts w:ascii="SimSun" w:hAnsi="SimSun" w:cs="SimSun"/>
                <w:color w:val="000000"/>
                <w:sz w:val="2"/>
                <w:szCs w:val="2"/>
              </w:rPr>
            </w:pPr>
          </w:p>
        </w:tc>
        <w:tc>
          <w:tcPr>
            <w:tcW w:w="1296" w:type="dxa"/>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center"/>
              <w:rPr>
                <w:rFonts w:ascii="SimSun" w:hAnsi="SimSun" w:cs="SimSun"/>
                <w:color w:val="000000"/>
                <w:sz w:val="2"/>
                <w:szCs w:val="2"/>
              </w:rPr>
            </w:pPr>
            <w:r>
              <w:rPr>
                <w:rFonts w:ascii="Times New Roman" w:eastAsia="宋体" w:hAnsi="Times New Roman" w:cs="Times New Roman"/>
                <w:snapToGrid/>
                <w:color w:val="000000"/>
                <w:sz w:val="16"/>
                <w:szCs w:val="16"/>
              </w:rPr>
              <w:t>统计量</w:t>
            </w:r>
            <w:r>
              <w:rPr>
                <w:rFonts w:ascii="Times New Roman" w:eastAsia="宋体" w:hAnsi="Times New Roman" w:cs="Times New Roman"/>
                <w:snapToGrid/>
                <w:color w:val="000000"/>
                <w:sz w:val="16"/>
                <w:szCs w:val="16"/>
              </w:rPr>
              <w:br/>
            </w:r>
          </w:p>
        </w:tc>
        <w:tc>
          <w:tcPr>
            <w:tcW w:w="1296" w:type="dxa"/>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center"/>
              <w:rPr>
                <w:rFonts w:ascii="SimSun" w:hAnsi="SimSun" w:cs="SimSun"/>
                <w:color w:val="000000"/>
                <w:sz w:val="2"/>
                <w:szCs w:val="2"/>
              </w:rPr>
            </w:pPr>
            <w:r>
              <w:rPr>
                <w:rFonts w:ascii="Times New Roman" w:eastAsia="宋体" w:hAnsi="Times New Roman" w:cs="Times New Roman"/>
                <w:snapToGrid/>
                <w:color w:val="000000"/>
                <w:sz w:val="16"/>
                <w:szCs w:val="16"/>
              </w:rPr>
              <w:t>20 mg</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(N=1)</w:t>
            </w:r>
            <w:r>
              <w:rPr>
                <w:rFonts w:ascii="Times New Roman" w:eastAsia="宋体" w:hAnsi="Times New Roman" w:cs="Times New Roman"/>
                <w:snapToGrid/>
                <w:color w:val="000000"/>
                <w:sz w:val="16"/>
                <w:szCs w:val="16"/>
              </w:rPr>
              <w:br/>
            </w:r>
          </w:p>
        </w:tc>
        <w:tc>
          <w:tcPr>
            <w:tcW w:w="1296" w:type="dxa"/>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center"/>
              <w:rPr>
                <w:rFonts w:ascii="SimSun" w:hAnsi="SimSun" w:cs="SimSun"/>
                <w:color w:val="000000"/>
                <w:sz w:val="2"/>
                <w:szCs w:val="2"/>
              </w:rPr>
            </w:pPr>
            <w:r>
              <w:rPr>
                <w:rFonts w:ascii="Times New Roman" w:eastAsia="宋体" w:hAnsi="Times New Roman" w:cs="Times New Roman"/>
                <w:snapToGrid/>
                <w:color w:val="000000"/>
                <w:sz w:val="16"/>
                <w:szCs w:val="16"/>
              </w:rPr>
              <w:t>40 mg</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(N=2)</w:t>
            </w:r>
            <w:r>
              <w:rPr>
                <w:rFonts w:ascii="Times New Roman" w:eastAsia="宋体" w:hAnsi="Times New Roman" w:cs="Times New Roman"/>
                <w:snapToGrid/>
                <w:color w:val="000000"/>
                <w:sz w:val="16"/>
                <w:szCs w:val="16"/>
              </w:rPr>
              <w:br/>
            </w:r>
          </w:p>
        </w:tc>
        <w:tc>
          <w:tcPr>
            <w:tcW w:w="1296" w:type="dxa"/>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center"/>
              <w:rPr>
                <w:rFonts w:ascii="SimSun" w:hAnsi="SimSun" w:cs="SimSun"/>
                <w:color w:val="000000"/>
                <w:sz w:val="2"/>
                <w:szCs w:val="2"/>
              </w:rPr>
            </w:pPr>
            <w:r>
              <w:rPr>
                <w:rFonts w:ascii="Times New Roman" w:eastAsia="宋体" w:hAnsi="Times New Roman" w:cs="Times New Roman"/>
                <w:snapToGrid/>
                <w:color w:val="000000"/>
                <w:sz w:val="16"/>
                <w:szCs w:val="16"/>
              </w:rPr>
              <w:t>80 mg</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(N=4)</w:t>
            </w:r>
            <w:r>
              <w:rPr>
                <w:rFonts w:ascii="Times New Roman" w:eastAsia="宋体" w:hAnsi="Times New Roman" w:cs="Times New Roman"/>
                <w:snapToGrid/>
                <w:color w:val="000000"/>
                <w:sz w:val="16"/>
                <w:szCs w:val="16"/>
              </w:rPr>
              <w:br/>
            </w:r>
          </w:p>
        </w:tc>
        <w:tc>
          <w:tcPr>
            <w:tcW w:w="1296" w:type="dxa"/>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center"/>
              <w:rPr>
                <w:rFonts w:ascii="SimSun" w:hAnsi="SimSun" w:cs="SimSun"/>
                <w:color w:val="000000"/>
                <w:sz w:val="2"/>
                <w:szCs w:val="2"/>
              </w:rPr>
            </w:pPr>
            <w:r>
              <w:rPr>
                <w:rFonts w:ascii="Times New Roman" w:eastAsia="宋体" w:hAnsi="Times New Roman" w:cs="Times New Roman"/>
                <w:snapToGrid/>
                <w:color w:val="000000"/>
                <w:sz w:val="16"/>
                <w:szCs w:val="16"/>
              </w:rPr>
              <w:t>120 mg</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(N=7)</w:t>
            </w:r>
            <w:r>
              <w:rPr>
                <w:rFonts w:ascii="Times New Roman" w:eastAsia="宋体" w:hAnsi="Times New Roman" w:cs="Times New Roman"/>
                <w:snapToGrid/>
                <w:color w:val="000000"/>
                <w:sz w:val="16"/>
                <w:szCs w:val="16"/>
              </w:rPr>
              <w:br/>
            </w:r>
          </w:p>
        </w:tc>
        <w:tc>
          <w:tcPr>
            <w:tcW w:w="1296" w:type="dxa"/>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center"/>
              <w:rPr>
                <w:rFonts w:ascii="SimSun" w:hAnsi="SimSun" w:cs="SimSun"/>
                <w:color w:val="000000"/>
                <w:sz w:val="2"/>
                <w:szCs w:val="2"/>
              </w:rPr>
            </w:pPr>
            <w:r>
              <w:rPr>
                <w:rFonts w:ascii="Times New Roman" w:eastAsia="宋体" w:hAnsi="Times New Roman" w:cs="Times New Roman"/>
                <w:snapToGrid/>
                <w:color w:val="000000"/>
                <w:sz w:val="16"/>
                <w:szCs w:val="16"/>
              </w:rPr>
              <w:t>160 mg</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(N=7)</w:t>
            </w:r>
            <w:r>
              <w:rPr>
                <w:rFonts w:ascii="Times New Roman" w:eastAsia="宋体" w:hAnsi="Times New Roman" w:cs="Times New Roman"/>
                <w:snapToGrid/>
                <w:color w:val="000000"/>
                <w:sz w:val="16"/>
                <w:szCs w:val="16"/>
              </w:rPr>
              <w:br/>
            </w:r>
          </w:p>
        </w:tc>
        <w:tc>
          <w:tcPr>
            <w:tcW w:w="1296" w:type="dxa"/>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center"/>
              <w:rPr>
                <w:rFonts w:ascii="SimSun" w:hAnsi="SimSun" w:cs="SimSun"/>
                <w:color w:val="000000"/>
                <w:sz w:val="2"/>
                <w:szCs w:val="2"/>
              </w:rPr>
            </w:pPr>
            <w:r>
              <w:rPr>
                <w:rFonts w:ascii="Times New Roman" w:eastAsia="宋体" w:hAnsi="Times New Roman" w:cs="Times New Roman"/>
                <w:snapToGrid/>
                <w:color w:val="000000"/>
                <w:sz w:val="16"/>
                <w:szCs w:val="16"/>
              </w:rPr>
              <w:t>210 mg</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(N=6)</w:t>
            </w:r>
            <w:r>
              <w:rPr>
                <w:rFonts w:ascii="Times New Roman" w:eastAsia="宋体" w:hAnsi="Times New Roman" w:cs="Times New Roman"/>
                <w:snapToGrid/>
                <w:color w:val="000000"/>
                <w:sz w:val="16"/>
                <w:szCs w:val="16"/>
              </w:rPr>
              <w:br/>
            </w:r>
          </w:p>
        </w:tc>
        <w:tc>
          <w:tcPr>
            <w:tcW w:w="1296" w:type="dxa"/>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center"/>
              <w:rPr>
                <w:rFonts w:ascii="SimSun" w:hAnsi="SimSun" w:cs="SimSun"/>
                <w:color w:val="000000"/>
                <w:sz w:val="2"/>
                <w:szCs w:val="2"/>
              </w:rPr>
            </w:pPr>
            <w:r>
              <w:rPr>
                <w:rFonts w:ascii="Times New Roman" w:eastAsia="宋体" w:hAnsi="Times New Roman" w:cs="Times New Roman"/>
                <w:snapToGrid/>
                <w:color w:val="000000"/>
                <w:sz w:val="16"/>
                <w:szCs w:val="16"/>
              </w:rPr>
              <w:t>总计</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(N=27)</w:t>
            </w:r>
            <w:r>
              <w:rPr>
                <w:rFonts w:ascii="Times New Roman" w:eastAsia="宋体" w:hAnsi="Times New Roman" w:cs="Times New Roman"/>
                <w:snapToGrid/>
                <w:color w:val="000000"/>
                <w:sz w:val="16"/>
                <w:szCs w:val="16"/>
              </w:rPr>
              <w:br/>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经确认的最佳疗效 [1]</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CR</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PR</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(50.0)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 (42.9)</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 (57.1)</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 (83.3)</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17 (63.0)</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SD</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(50.0)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 (57.1)</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 (42.9)</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(16.7)</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 (37.0)</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SD≥24周</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(25.0)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 (57.1)</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 (42.9)</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(16.7)</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9 (33.3)</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PD</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NE</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12960" w:type="dxa"/>
            <w:gridSpan w:val="9"/>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客观缓解率（经确认的CR/PR）</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(50.0)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 (42.9)</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 (57.1)</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 (83.3)</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17 (63.0)</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95% CI [2]</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[2.50,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[15.81,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[6.76, 93.24]</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[9.90, 81.59]</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[18.41, 90.10]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[35.88, 99.58]</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[42.37, 80.60]</w:t>
            </w:r>
          </w:p>
        </w:tc>
      </w:tr>
      <w:tr>
        <w:tblPrEx>
          <w:tblW w:w="5000" w:type="pct"/>
          <w:jc w:val="center"/>
          <w:tblInd w:w="0" w:type="dxa"/>
          <w:tblLayout w:type="fixed"/>
          <w:tblCellMar>
            <w:top w:w="0" w:type="dxa"/>
            <w:left w:w="0" w:type="dxa"/>
            <w:bottom w:w="0" w:type="dxa"/>
            <w:right w:w="0" w:type="dxa"/>
          </w:tblCellMar>
        </w:tblPrEx>
        <w:trPr>
          <w:cantSplit/>
          <w:jc w:val="center"/>
        </w:trPr>
        <w:tc>
          <w:tcPr>
            <w:tcW w:w="12960" w:type="dxa"/>
            <w:gridSpan w:val="9"/>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疾病控制率（经确认的CR/PR+SD）</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7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7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6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27 (100)</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95% CI [2]</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[2.50,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[15.81,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[39.76,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[59.04,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[59.04,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[54.07,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[87.23, 100]</w:t>
            </w:r>
          </w:p>
        </w:tc>
      </w:tr>
      <w:tr>
        <w:tblPrEx>
          <w:tblW w:w="5000" w:type="pct"/>
          <w:jc w:val="center"/>
          <w:tblInd w:w="0" w:type="dxa"/>
          <w:tblLayout w:type="fixed"/>
          <w:tblCellMar>
            <w:top w:w="0" w:type="dxa"/>
            <w:left w:w="0" w:type="dxa"/>
            <w:bottom w:w="0" w:type="dxa"/>
            <w:right w:w="0" w:type="dxa"/>
          </w:tblCellMar>
        </w:tblPrEx>
        <w:trPr>
          <w:cantSplit/>
          <w:jc w:val="center"/>
        </w:trPr>
        <w:tc>
          <w:tcPr>
            <w:tcW w:w="12960" w:type="dxa"/>
            <w:gridSpan w:val="9"/>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临床获益率（经确认的CR/PR+SD&gt;=24周）</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 (75.0)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7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7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6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26 (96.3)</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95% CI [2]</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[2.50,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[15.81,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[19.41, 99.37]</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[59.04,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[59.04,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[54.07,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[81.03, 99.91]</w:t>
            </w:r>
          </w:p>
        </w:tc>
      </w:tr>
      <w:tr>
        <w:tblPrEx>
          <w:tblW w:w="5000" w:type="pct"/>
          <w:jc w:val="center"/>
          <w:tblInd w:w="0" w:type="dxa"/>
          <w:tblLayout w:type="fixed"/>
          <w:tblCellMar>
            <w:top w:w="0" w:type="dxa"/>
            <w:left w:w="0" w:type="dxa"/>
            <w:bottom w:w="0" w:type="dxa"/>
            <w:right w:w="0" w:type="dxa"/>
          </w:tblCellMar>
        </w:tblPrEx>
        <w:trPr>
          <w:cantSplit/>
          <w:jc w:val="center"/>
        </w:trPr>
        <w:tc>
          <w:tcPr>
            <w:tcW w:w="12960" w:type="dxa"/>
            <w:gridSpan w:val="9"/>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p>
        </w:tc>
      </w:tr>
      <w:tr>
        <w:tblPrEx>
          <w:tblW w:w="5000" w:type="pct"/>
          <w:jc w:val="center"/>
          <w:tblInd w:w="0" w:type="dxa"/>
          <w:tblLayout w:type="fixed"/>
          <w:tblCellMar>
            <w:top w:w="0" w:type="dxa"/>
            <w:left w:w="0" w:type="dxa"/>
            <w:bottom w:w="0" w:type="dxa"/>
            <w:right w:w="0" w:type="dxa"/>
          </w:tblCellMar>
        </w:tblPrEx>
        <w:trPr>
          <w:cantSplit/>
          <w:jc w:val="center"/>
        </w:trPr>
        <w:tc>
          <w:tcPr>
            <w:tcW w:w="12960" w:type="dxa"/>
            <w:gridSpan w:val="9"/>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left"/>
              <w:rPr>
                <w:rFonts w:ascii="SimSun" w:hAnsi="SimSun" w:cs="SimSun"/>
                <w:color w:val="000000"/>
                <w:sz w:val="2"/>
                <w:szCs w:val="2"/>
              </w:rPr>
            </w:pPr>
          </w:p>
        </w:tc>
      </w:tr>
      <w:tr>
        <w:tblPrEx>
          <w:tblW w:w="5000" w:type="pct"/>
          <w:jc w:val="center"/>
          <w:tblInd w:w="0" w:type="dxa"/>
          <w:tblLayout w:type="fixed"/>
          <w:tblCellMar>
            <w:top w:w="0" w:type="dxa"/>
            <w:left w:w="0" w:type="dxa"/>
            <w:bottom w:w="0" w:type="dxa"/>
            <w:right w:w="0" w:type="dxa"/>
          </w:tblCellMar>
        </w:tblPrEx>
        <w:trPr>
          <w:cantSplit/>
          <w:jc w:val="center"/>
        </w:trPr>
        <w:tc>
          <w:tcPr>
            <w:tcW w:w="12960" w:type="dxa"/>
            <w:gridSpan w:val="9"/>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来源：列表16.2.6.4和列表16.2.6.5</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[1]CR = 完全缓解；PR = 部分缓解；SD = 疾病稳定；PD = 疾病进展；NE=无法评估。</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[2]使用Clopper-Pearson方法计算95 % 置信区间。</w:t>
            </w:r>
          </w:p>
        </w:tc>
      </w:tr>
    </w:tbl>
    <w:bookmarkEnd w:id="625"/>
    <w:p>
      <w:pPr>
        <w:pStyle w:val="ERIS4"/>
        <w:numPr>
          <w:ilvl w:val="12"/>
          <w:numId w:val="0"/>
        </w:numPr>
        <w:outlineLvl w:val="3"/>
        <w:rPr>
          <w:rFonts w:cs="Times New Roman"/>
        </w:rPr>
      </w:pPr>
      <w:bookmarkStart w:id="626" w:name="_Toc25196"/>
      <w:r>
        <w:rPr>
          <w:rFonts w:cs="Times New Roman" w:hint="eastAsia"/>
          <w:b/>
          <w:bCs/>
          <w:lang w:val="en-US" w:eastAsia="zh-CN"/>
        </w:rPr>
        <w:t>12.2</w:t>
      </w:r>
      <w:r>
        <w:rPr>
          <w:rFonts w:cs="Times New Roman"/>
          <w:b/>
          <w:bCs/>
        </w:rPr>
        <w:t>.1</w:t>
      </w:r>
      <w:r>
        <w:rPr>
          <w:rFonts w:cs="Times New Roman"/>
        </w:rPr>
        <w:t>.2</w:t>
      </w:r>
      <w:r>
        <w:rPr>
          <w:rFonts w:cs="Times New Roman" w:hint="eastAsia"/>
        </w:rPr>
        <w:t xml:space="preserve"> </w:t>
      </w:r>
      <w:r>
        <w:rPr>
          <w:rFonts w:cs="Times New Roman"/>
        </w:rPr>
        <w:t>次要疗效终点</w:t>
      </w:r>
      <w:bookmarkEnd w:id="626"/>
    </w:p>
    <w:p>
      <w:pPr>
        <w:pStyle w:val="ERIS5"/>
        <w:numPr>
          <w:ilvl w:val="12"/>
          <w:numId w:val="0"/>
        </w:numPr>
        <w:outlineLvl w:val="4"/>
        <w:rPr>
          <w:rFonts w:cs="Times New Roman"/>
        </w:rPr>
      </w:pPr>
      <w:bookmarkStart w:id="627" w:name="_Toc12519"/>
      <w:r>
        <w:rPr>
          <w:rFonts w:cs="Times New Roman" w:hint="eastAsia"/>
          <w:b/>
          <w:bCs/>
          <w:lang w:val="en-US" w:eastAsia="zh-CN"/>
        </w:rPr>
        <w:t>12.2</w:t>
      </w:r>
      <w:r>
        <w:rPr>
          <w:rFonts w:cs="Times New Roman"/>
          <w:b/>
          <w:bCs/>
        </w:rPr>
        <w:t>.1</w:t>
      </w:r>
      <w:r>
        <w:rPr>
          <w:rFonts w:cs="Times New Roman"/>
        </w:rPr>
        <w:t>.2.1</w:t>
      </w:r>
      <w:r>
        <w:rPr>
          <w:rFonts w:cs="Times New Roman" w:hint="eastAsia"/>
        </w:rPr>
        <w:t xml:space="preserve"> </w:t>
      </w:r>
      <w:r>
        <w:rPr>
          <w:rFonts w:cs="Times New Roman"/>
        </w:rPr>
        <w:t>缓解持续时间（DOR）</w:t>
      </w:r>
      <w:bookmarkEnd w:id="627"/>
    </w:p>
    <w:p>
      <w:pPr>
        <w:pStyle w:val="ERIS"/>
        <w:ind w:firstLine="480" w:firstLineChars="200"/>
        <w:jc w:val="left"/>
      </w:pPr>
      <w:r>
        <w:rPr>
          <w:rFonts w:ascii="Times New Roman" w:eastAsia="宋体" w:hAnsi="Times New Roman" w:cs="Times New Roman"/>
          <w:sz w:val="24"/>
        </w:rPr>
        <w:t>截止至数据分析日期，中位随访时间22.11个月（95%CI：13.80，33.12），28例受试者获得PR或CR的受试者中，21例（75.0%）受试者发生疾病进展/死亡，7例（25.0%）受试者未发生疾病进展/死亡。目前整体受试者中位DOR为22.11个月（95%CI：13.80，33.12），12个月DOR率为82.14%（95%CI：62.30，92.15），24个月DOR率为48.62%（95%CI：28.98，65.71），36个月DOR率为20.06%（95%CI：6.66，38.56）。</w:t>
      </w:r>
    </w:p>
    <w:p>
      <w:pPr>
        <w:pStyle w:val="ERIS"/>
        <w:ind w:firstLine="480" w:firstLineChars="200"/>
        <w:jc w:val="left"/>
      </w:pPr>
      <w:r>
        <w:rPr>
          <w:rFonts w:ascii="Times New Roman" w:eastAsia="宋体" w:hAnsi="Times New Roman" w:cs="Times New Roman"/>
          <w:sz w:val="24"/>
        </w:rPr>
        <w:t>各剂量组中位DOR分别为：20mg组DOR 34.50个月（95%CI：-，-），40mg组DOR 13.13个月（95%CI：12.42，-），80mg组DOR 22.11个月（95%CI：2.79，-），120mg组DOR 16.56个月（95%CI：11.10，-），160mg组DOR 53.88个月（95%CI：11.07，-），210mg组DOR 34.69个月（95%CI：5.36，-）。DOR结果详见表14.2.2.1。</w:t>
      </w:r>
    </w:p>
    <w:p>
      <w:pPr>
        <w:pStyle w:val="ERIS"/>
        <w:ind w:firstLine="480" w:firstLineChars="200"/>
        <w:jc w:val="left"/>
      </w:pPr>
      <w:r>
        <w:rPr>
          <w:rFonts w:ascii="Times New Roman" w:eastAsia="宋体" w:hAnsi="Times New Roman" w:cs="Times New Roman"/>
          <w:sz w:val="24"/>
        </w:rPr>
        <w:t>作为次要终点DOR的支持性分析，对转移类型（脑转移和无脑转移）、既往接受过ALK抑制剂治疗（有和无）等进行了亚组分析，各亚组的DOR结果详见章节12.2.2.1和表14.2.2.2-14.2.2.3。</w:t>
      </w:r>
    </w:p>
    <w:p>
      <w:pPr>
        <w:spacing w:before="0" w:after="0"/>
        <w:jc w:val="center"/>
      </w:pPr>
      <w:r>
        <w:rPr>
          <w:b/>
        </w:rPr>
        <w:t>表 19 按剂量水平列出的缓解持续时间（FAS）</w:t>
      </w:r>
    </w:p>
    <w:tbl>
      <w:tblPr>
        <w:tblStyle w:val="TableNormal"/>
        <w:tblW w:w="5000" w:type="pct"/>
        <w:jc w:val="center"/>
        <w:tblInd w:w="0" w:type="dxa"/>
        <w:tblLayout w:type="fixed"/>
        <w:tblCellMar>
          <w:top w:w="0" w:type="dxa"/>
          <w:left w:w="0" w:type="dxa"/>
          <w:bottom w:w="0" w:type="dxa"/>
          <w:right w:w="0" w:type="dxa"/>
        </w:tblCellMar>
      </w:tblPr>
      <w:tblGrid>
        <w:gridCol w:w="1809"/>
        <w:gridCol w:w="905"/>
        <w:gridCol w:w="905"/>
        <w:gridCol w:w="905"/>
        <w:gridCol w:w="905"/>
        <w:gridCol w:w="905"/>
        <w:gridCol w:w="905"/>
        <w:gridCol w:w="905"/>
        <w:gridCol w:w="902"/>
      </w:tblGrid>
      <w:tr>
        <w:tblPrEx>
          <w:tblW w:w="5000" w:type="pct"/>
          <w:jc w:val="center"/>
          <w:tblInd w:w="0" w:type="dxa"/>
          <w:tblLayout w:type="fixed"/>
          <w:tblCellMar>
            <w:top w:w="0" w:type="dxa"/>
            <w:left w:w="0" w:type="dxa"/>
            <w:bottom w:w="0" w:type="dxa"/>
            <w:right w:w="0" w:type="dxa"/>
          </w:tblCellMar>
        </w:tblPrEx>
        <w:trPr>
          <w:cantSplit/>
          <w:tblHeader/>
          <w:jc w:val="center"/>
        </w:trPr>
        <w:tc>
          <w:tcPr>
            <w:tcW w:w="2592" w:type="dxa"/>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left"/>
              <w:rPr>
                <w:rFonts w:ascii="SimSun" w:hAnsi="SimSun" w:cs="SimSun"/>
                <w:color w:val="000000"/>
                <w:sz w:val="2"/>
                <w:szCs w:val="2"/>
              </w:rPr>
            </w:pPr>
          </w:p>
        </w:tc>
        <w:tc>
          <w:tcPr>
            <w:tcW w:w="1296" w:type="dxa"/>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center"/>
              <w:rPr>
                <w:rFonts w:ascii="SimSun" w:hAnsi="SimSun" w:cs="SimSun"/>
                <w:color w:val="000000"/>
                <w:sz w:val="2"/>
                <w:szCs w:val="2"/>
              </w:rPr>
            </w:pPr>
            <w:r>
              <w:rPr>
                <w:rFonts w:ascii="Times New Roman" w:eastAsia="宋体" w:hAnsi="Times New Roman" w:cs="Times New Roman"/>
                <w:snapToGrid/>
                <w:color w:val="000000"/>
                <w:sz w:val="16"/>
                <w:szCs w:val="16"/>
              </w:rPr>
              <w:t>统计量</w:t>
            </w:r>
            <w:r>
              <w:rPr>
                <w:rFonts w:ascii="Times New Roman" w:eastAsia="宋体" w:hAnsi="Times New Roman" w:cs="Times New Roman"/>
                <w:snapToGrid/>
                <w:color w:val="000000"/>
                <w:sz w:val="16"/>
                <w:szCs w:val="16"/>
              </w:rPr>
              <w:br/>
            </w:r>
          </w:p>
        </w:tc>
        <w:tc>
          <w:tcPr>
            <w:tcW w:w="1296" w:type="dxa"/>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center"/>
              <w:rPr>
                <w:rFonts w:ascii="SimSun" w:hAnsi="SimSun" w:cs="SimSun"/>
                <w:color w:val="000000"/>
                <w:sz w:val="2"/>
                <w:szCs w:val="2"/>
              </w:rPr>
            </w:pPr>
            <w:r>
              <w:rPr>
                <w:rFonts w:ascii="Times New Roman" w:eastAsia="宋体" w:hAnsi="Times New Roman" w:cs="Times New Roman"/>
                <w:snapToGrid/>
                <w:color w:val="000000"/>
                <w:sz w:val="16"/>
                <w:szCs w:val="16"/>
              </w:rPr>
              <w:t>20 mg</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(N=1)</w:t>
            </w:r>
            <w:r>
              <w:rPr>
                <w:rFonts w:ascii="Times New Roman" w:eastAsia="宋体" w:hAnsi="Times New Roman" w:cs="Times New Roman"/>
                <w:snapToGrid/>
                <w:color w:val="000000"/>
                <w:sz w:val="16"/>
                <w:szCs w:val="16"/>
              </w:rPr>
              <w:br/>
            </w:r>
          </w:p>
        </w:tc>
        <w:tc>
          <w:tcPr>
            <w:tcW w:w="1296" w:type="dxa"/>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center"/>
              <w:rPr>
                <w:rFonts w:ascii="SimSun" w:hAnsi="SimSun" w:cs="SimSun"/>
                <w:color w:val="000000"/>
                <w:sz w:val="2"/>
                <w:szCs w:val="2"/>
              </w:rPr>
            </w:pPr>
            <w:r>
              <w:rPr>
                <w:rFonts w:ascii="Times New Roman" w:eastAsia="宋体" w:hAnsi="Times New Roman" w:cs="Times New Roman"/>
                <w:snapToGrid/>
                <w:color w:val="000000"/>
                <w:sz w:val="16"/>
                <w:szCs w:val="16"/>
              </w:rPr>
              <w:t>40 mg</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(N=4)</w:t>
            </w:r>
            <w:r>
              <w:rPr>
                <w:rFonts w:ascii="Times New Roman" w:eastAsia="宋体" w:hAnsi="Times New Roman" w:cs="Times New Roman"/>
                <w:snapToGrid/>
                <w:color w:val="000000"/>
                <w:sz w:val="16"/>
                <w:szCs w:val="16"/>
              </w:rPr>
              <w:br/>
            </w:r>
          </w:p>
        </w:tc>
        <w:tc>
          <w:tcPr>
            <w:tcW w:w="1296" w:type="dxa"/>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center"/>
              <w:rPr>
                <w:rFonts w:ascii="SimSun" w:hAnsi="SimSun" w:cs="SimSun"/>
                <w:color w:val="000000"/>
                <w:sz w:val="2"/>
                <w:szCs w:val="2"/>
              </w:rPr>
            </w:pPr>
            <w:r>
              <w:rPr>
                <w:rFonts w:ascii="Times New Roman" w:eastAsia="宋体" w:hAnsi="Times New Roman" w:cs="Times New Roman"/>
                <w:snapToGrid/>
                <w:color w:val="000000"/>
                <w:sz w:val="16"/>
                <w:szCs w:val="16"/>
              </w:rPr>
              <w:t>80 mg</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(N=4)</w:t>
            </w:r>
            <w:r>
              <w:rPr>
                <w:rFonts w:ascii="Times New Roman" w:eastAsia="宋体" w:hAnsi="Times New Roman" w:cs="Times New Roman"/>
                <w:snapToGrid/>
                <w:color w:val="000000"/>
                <w:sz w:val="16"/>
                <w:szCs w:val="16"/>
              </w:rPr>
              <w:br/>
            </w:r>
          </w:p>
        </w:tc>
        <w:tc>
          <w:tcPr>
            <w:tcW w:w="1296" w:type="dxa"/>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center"/>
              <w:rPr>
                <w:rFonts w:ascii="SimSun" w:hAnsi="SimSun" w:cs="SimSun"/>
                <w:color w:val="000000"/>
                <w:sz w:val="2"/>
                <w:szCs w:val="2"/>
              </w:rPr>
            </w:pPr>
            <w:r>
              <w:rPr>
                <w:rFonts w:ascii="Times New Roman" w:eastAsia="宋体" w:hAnsi="Times New Roman" w:cs="Times New Roman"/>
                <w:snapToGrid/>
                <w:color w:val="000000"/>
                <w:sz w:val="16"/>
                <w:szCs w:val="16"/>
              </w:rPr>
              <w:t>120 mg</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(N=2)</w:t>
            </w:r>
            <w:r>
              <w:rPr>
                <w:rFonts w:ascii="Times New Roman" w:eastAsia="宋体" w:hAnsi="Times New Roman" w:cs="Times New Roman"/>
                <w:snapToGrid/>
                <w:color w:val="000000"/>
                <w:sz w:val="16"/>
                <w:szCs w:val="16"/>
              </w:rPr>
              <w:br/>
            </w:r>
          </w:p>
        </w:tc>
        <w:tc>
          <w:tcPr>
            <w:tcW w:w="1296" w:type="dxa"/>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center"/>
              <w:rPr>
                <w:rFonts w:ascii="SimSun" w:hAnsi="SimSun" w:cs="SimSun"/>
                <w:color w:val="000000"/>
                <w:sz w:val="2"/>
                <w:szCs w:val="2"/>
              </w:rPr>
            </w:pPr>
            <w:r>
              <w:rPr>
                <w:rFonts w:ascii="Times New Roman" w:eastAsia="宋体" w:hAnsi="Times New Roman" w:cs="Times New Roman"/>
                <w:snapToGrid/>
                <w:color w:val="000000"/>
                <w:sz w:val="16"/>
                <w:szCs w:val="16"/>
              </w:rPr>
              <w:t>160 mg</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(N=2)</w:t>
            </w:r>
            <w:r>
              <w:rPr>
                <w:rFonts w:ascii="Times New Roman" w:eastAsia="宋体" w:hAnsi="Times New Roman" w:cs="Times New Roman"/>
                <w:snapToGrid/>
                <w:color w:val="000000"/>
                <w:sz w:val="16"/>
                <w:szCs w:val="16"/>
              </w:rPr>
              <w:br/>
            </w:r>
          </w:p>
        </w:tc>
        <w:tc>
          <w:tcPr>
            <w:tcW w:w="1296" w:type="dxa"/>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center"/>
              <w:rPr>
                <w:rFonts w:ascii="SimSun" w:hAnsi="SimSun" w:cs="SimSun"/>
                <w:color w:val="000000"/>
                <w:sz w:val="2"/>
                <w:szCs w:val="2"/>
              </w:rPr>
            </w:pPr>
            <w:r>
              <w:rPr>
                <w:rFonts w:ascii="Times New Roman" w:eastAsia="宋体" w:hAnsi="Times New Roman" w:cs="Times New Roman"/>
                <w:snapToGrid/>
                <w:color w:val="000000"/>
                <w:sz w:val="16"/>
                <w:szCs w:val="16"/>
              </w:rPr>
              <w:t>210 mg</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(N=5)</w:t>
            </w:r>
            <w:r>
              <w:rPr>
                <w:rFonts w:ascii="Times New Roman" w:eastAsia="宋体" w:hAnsi="Times New Roman" w:cs="Times New Roman"/>
                <w:snapToGrid/>
                <w:color w:val="000000"/>
                <w:sz w:val="16"/>
                <w:szCs w:val="16"/>
              </w:rPr>
              <w:br/>
            </w:r>
          </w:p>
        </w:tc>
        <w:tc>
          <w:tcPr>
            <w:tcW w:w="1296" w:type="dxa"/>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center"/>
              <w:rPr>
                <w:rFonts w:ascii="SimSun" w:hAnsi="SimSun" w:cs="SimSun"/>
                <w:color w:val="000000"/>
                <w:sz w:val="2"/>
                <w:szCs w:val="2"/>
              </w:rPr>
            </w:pPr>
            <w:r>
              <w:rPr>
                <w:rFonts w:ascii="Times New Roman" w:eastAsia="宋体" w:hAnsi="Times New Roman" w:cs="Times New Roman"/>
                <w:snapToGrid/>
                <w:color w:val="000000"/>
                <w:sz w:val="16"/>
                <w:szCs w:val="16"/>
              </w:rPr>
              <w:t>总计</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(N=18)</w:t>
            </w:r>
            <w:r>
              <w:rPr>
                <w:rFonts w:ascii="Times New Roman" w:eastAsia="宋体" w:hAnsi="Times New Roman" w:cs="Times New Roman"/>
                <w:snapToGrid/>
                <w:color w:val="000000"/>
                <w:sz w:val="16"/>
                <w:szCs w:val="16"/>
              </w:rPr>
              <w:br/>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终点发生率</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CR+PR患者例数</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11</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事件例数（疾病进展/死亡）</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(33.3)</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8 (72.7)</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疾病进展</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(33.3)</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8 (72.7)</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死亡</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未发生事件例数（删失）</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(66.7)</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 (27.3)</w:t>
            </w:r>
          </w:p>
        </w:tc>
      </w:tr>
      <w:tr>
        <w:tblPrEx>
          <w:tblW w:w="5000" w:type="pct"/>
          <w:jc w:val="center"/>
          <w:tblInd w:w="0" w:type="dxa"/>
          <w:tblLayout w:type="fixed"/>
          <w:tblCellMar>
            <w:top w:w="0" w:type="dxa"/>
            <w:left w:w="0" w:type="dxa"/>
            <w:bottom w:w="0" w:type="dxa"/>
            <w:right w:w="0" w:type="dxa"/>
          </w:tblCellMar>
        </w:tblPrEx>
        <w:trPr>
          <w:cantSplit/>
          <w:jc w:val="center"/>
        </w:trPr>
        <w:tc>
          <w:tcPr>
            <w:tcW w:w="12960" w:type="dxa"/>
            <w:gridSpan w:val="9"/>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缓解持续时间（月）[1] [2]</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中位数</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22.79</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18.10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13.83</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22.11</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95% CI</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[12.45,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[2.79,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[11.10,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[27.60,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[11.10, -]</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Q1, Q3</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12.45, 33.12</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2.79, 22.11</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11.10, 16.56</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27.60,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12.45, 33.12</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最小值, 最大值[4]</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12.45, 33.12</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2.79, 22.11</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11.10, 16.56</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28.98, 28.98+</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27.60, 50.33+</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2.79, 50.33+</w:t>
            </w:r>
          </w:p>
        </w:tc>
      </w:tr>
      <w:tr>
        <w:tblPrEx>
          <w:tblW w:w="5000" w:type="pct"/>
          <w:jc w:val="center"/>
          <w:tblInd w:w="0" w:type="dxa"/>
          <w:tblLayout w:type="fixed"/>
          <w:tblCellMar>
            <w:top w:w="0" w:type="dxa"/>
            <w:left w:w="0" w:type="dxa"/>
            <w:bottom w:w="0" w:type="dxa"/>
            <w:right w:w="0" w:type="dxa"/>
          </w:tblCellMar>
        </w:tblPrEx>
        <w:trPr>
          <w:cantSplit/>
          <w:jc w:val="center"/>
        </w:trPr>
        <w:tc>
          <w:tcPr>
            <w:tcW w:w="12960" w:type="dxa"/>
            <w:gridSpan w:val="9"/>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风险患者例数/删失例数/无进展生存率[95%CI][1]</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2/0/66.67</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[5.41, 94.52]</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10/0/90.91</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[50.81, 98.67]</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6个月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2/0/66.67</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[5.41, 94.52]</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10/0/90.91</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[50.81, 98.67]</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9个月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2/0/66.67</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[5.41, 94.52]</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10/0/90.91</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[50.81, 98.67]</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12个月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2/0/66.67</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[5.41, 94.52]</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1/0/50.00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[0.60, 91.04]</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9/0/81.82</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[44.74, 95.12]</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15个月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1/0/50.00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[0.60, 91.04]</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2/0/66.67</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[5.41, 94.52]</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1/0/50.00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[0.60, 91.04]</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8/0/72.73</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[37.08, 90.28]</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18个月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1/0/50.00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[0.60, 91.04]</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2/0/66.67</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[5.41, 94.52]</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7/0/63.64</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[29.69, 84.52]</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21个月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1/0/50.00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[0.60, 91.04]</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1/0/33.33</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[0.90, 77.41]</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6/0/54.55</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[22.85, 77.96]</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24个月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1/0/50.00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[0.60, 91.04]</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5/0/45.45</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[16.66, 70.69]</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27个月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1/0/50.00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[0.60, 91.04]</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5/0/45.45</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[16.66, 70.69]</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30个月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1/0/50.00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[0.60, 91.04]</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0/1/-</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1/1/66.67</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[5.41, 94.52]</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2/2/36.36</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[11.18, 62.68]</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33个月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1/0/50.00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[0.60, 91.04]</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0/1/-</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1/1/66.67</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[5.41, 94.52]</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2/2/36.36</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[11.18, 62.68]</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36个月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0/1/-</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1/1/66.67</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[5.41, 94.52]</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1/2/18.18</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[1.31, 51.15]</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39个月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0/1/-</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1/1/66.67</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[5.41, 94.52]</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1/2/18.18</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[1.31, 51.15]</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42个月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0/1/-</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1/1/66.67</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[5.41, 94.52]</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1/2/18.18</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[1.31, 51.15]</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45个月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0/1/-</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1/1/66.67</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[5.41, 94.52]</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1/2/18.18</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[1.31, 51.15]</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48个月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0/1/-</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1/1/66.67</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[5.41, 94.52]</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1/2/18.18</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[1.31, 51.15]</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51个月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0/1/-</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0/2/-</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0/3/-</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r>
      <w:tr>
        <w:tblPrEx>
          <w:tblW w:w="5000" w:type="pct"/>
          <w:jc w:val="center"/>
          <w:tblInd w:w="0" w:type="dxa"/>
          <w:tblLayout w:type="fixed"/>
          <w:tblCellMar>
            <w:top w:w="0" w:type="dxa"/>
            <w:left w:w="0" w:type="dxa"/>
            <w:bottom w:w="0" w:type="dxa"/>
            <w:right w:w="0" w:type="dxa"/>
          </w:tblCellMar>
        </w:tblPrEx>
        <w:trPr>
          <w:cantSplit/>
          <w:jc w:val="center"/>
        </w:trPr>
        <w:tc>
          <w:tcPr>
            <w:tcW w:w="12960" w:type="dxa"/>
            <w:gridSpan w:val="9"/>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随访时间（月）[3]</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中位数</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(95% CI)</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28.98</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39.75</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[29.17,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39.75</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[28.98, -]</w:t>
            </w:r>
          </w:p>
        </w:tc>
      </w:tr>
      <w:tr>
        <w:tblPrEx>
          <w:tblW w:w="5000" w:type="pct"/>
          <w:jc w:val="center"/>
          <w:tblInd w:w="0" w:type="dxa"/>
          <w:tblLayout w:type="fixed"/>
          <w:tblCellMar>
            <w:top w:w="0" w:type="dxa"/>
            <w:left w:w="0" w:type="dxa"/>
            <w:bottom w:w="0" w:type="dxa"/>
            <w:right w:w="0" w:type="dxa"/>
          </w:tblCellMar>
        </w:tblPrEx>
        <w:trPr>
          <w:cantSplit/>
          <w:jc w:val="center"/>
        </w:trPr>
        <w:tc>
          <w:tcPr>
            <w:tcW w:w="12960" w:type="dxa"/>
            <w:gridSpan w:val="9"/>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p>
        </w:tc>
      </w:tr>
      <w:tr>
        <w:tblPrEx>
          <w:tblW w:w="5000" w:type="pct"/>
          <w:jc w:val="center"/>
          <w:tblInd w:w="0" w:type="dxa"/>
          <w:tblLayout w:type="fixed"/>
          <w:tblCellMar>
            <w:top w:w="0" w:type="dxa"/>
            <w:left w:w="0" w:type="dxa"/>
            <w:bottom w:w="0" w:type="dxa"/>
            <w:right w:w="0" w:type="dxa"/>
          </w:tblCellMar>
        </w:tblPrEx>
        <w:trPr>
          <w:cantSplit/>
          <w:jc w:val="center"/>
        </w:trPr>
        <w:tc>
          <w:tcPr>
            <w:tcW w:w="12960" w:type="dxa"/>
            <w:gridSpan w:val="9"/>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left"/>
              <w:rPr>
                <w:rFonts w:ascii="SimSun" w:hAnsi="SimSun" w:cs="SimSun"/>
                <w:color w:val="000000"/>
                <w:sz w:val="2"/>
                <w:szCs w:val="2"/>
              </w:rPr>
            </w:pPr>
          </w:p>
        </w:tc>
      </w:tr>
      <w:tr>
        <w:tblPrEx>
          <w:tblW w:w="5000" w:type="pct"/>
          <w:jc w:val="center"/>
          <w:tblInd w:w="0" w:type="dxa"/>
          <w:tblLayout w:type="fixed"/>
          <w:tblCellMar>
            <w:top w:w="0" w:type="dxa"/>
            <w:left w:w="0" w:type="dxa"/>
            <w:bottom w:w="0" w:type="dxa"/>
            <w:right w:w="0" w:type="dxa"/>
          </w:tblCellMar>
        </w:tblPrEx>
        <w:trPr>
          <w:cantSplit/>
          <w:jc w:val="center"/>
        </w:trPr>
        <w:tc>
          <w:tcPr>
            <w:tcW w:w="12960" w:type="dxa"/>
            <w:gridSpan w:val="9"/>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来源：列表16.2.6.5</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百分比 (%) 根据各剂量组的“CR+PR患者例数”计算</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[1]缓解持续时间定义为从首次CR或PR至疾病进展或死亡（任何原因）的持续时间。</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[2]使用Kaplan-Meier方法计算95% 置信区间。</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[3]通过切换事件、删失状态的逆Kaplan-Meier方法估计DoR/PFS/OS的中位随访时间。</w:t>
            </w:r>
          </w:p>
        </w:tc>
      </w:tr>
      <w:tr>
        <w:tblPrEx>
          <w:tblW w:w="5000" w:type="pct"/>
          <w:jc w:val="center"/>
          <w:tblInd w:w="0" w:type="dxa"/>
          <w:tblLayout w:type="fixed"/>
          <w:tblCellMar>
            <w:top w:w="0" w:type="dxa"/>
            <w:left w:w="0" w:type="dxa"/>
            <w:bottom w:w="0" w:type="dxa"/>
            <w:right w:w="0" w:type="dxa"/>
          </w:tblCellMar>
        </w:tblPrEx>
        <w:trPr>
          <w:cantSplit/>
          <w:tblHeader/>
          <w:jc w:val="center"/>
        </w:trPr>
        <w:tc>
          <w:tcPr>
            <w:tcW w:w="2592" w:type="dxa"/>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left"/>
              <w:rPr>
                <w:rFonts w:ascii="SimSun" w:hAnsi="SimSun" w:cs="SimSun"/>
                <w:color w:val="000000"/>
                <w:sz w:val="2"/>
                <w:szCs w:val="2"/>
              </w:rPr>
            </w:pPr>
          </w:p>
        </w:tc>
        <w:tc>
          <w:tcPr>
            <w:tcW w:w="1296" w:type="dxa"/>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center"/>
              <w:rPr>
                <w:rFonts w:ascii="SimSun" w:hAnsi="SimSun" w:cs="SimSun"/>
                <w:color w:val="000000"/>
                <w:sz w:val="2"/>
                <w:szCs w:val="2"/>
              </w:rPr>
            </w:pPr>
            <w:r>
              <w:rPr>
                <w:rFonts w:ascii="Times New Roman" w:eastAsia="宋体" w:hAnsi="Times New Roman" w:cs="Times New Roman"/>
                <w:snapToGrid/>
                <w:color w:val="000000"/>
                <w:sz w:val="16"/>
                <w:szCs w:val="16"/>
              </w:rPr>
              <w:t>统计量</w:t>
            </w:r>
            <w:r>
              <w:rPr>
                <w:rFonts w:ascii="Times New Roman" w:eastAsia="宋体" w:hAnsi="Times New Roman" w:cs="Times New Roman"/>
                <w:snapToGrid/>
                <w:color w:val="000000"/>
                <w:sz w:val="16"/>
                <w:szCs w:val="16"/>
              </w:rPr>
              <w:br/>
            </w:r>
          </w:p>
        </w:tc>
        <w:tc>
          <w:tcPr>
            <w:tcW w:w="1296" w:type="dxa"/>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center"/>
              <w:rPr>
                <w:rFonts w:ascii="SimSun" w:hAnsi="SimSun" w:cs="SimSun"/>
                <w:color w:val="000000"/>
                <w:sz w:val="2"/>
                <w:szCs w:val="2"/>
              </w:rPr>
            </w:pPr>
            <w:r>
              <w:rPr>
                <w:rFonts w:ascii="Times New Roman" w:eastAsia="宋体" w:hAnsi="Times New Roman" w:cs="Times New Roman"/>
                <w:snapToGrid/>
                <w:color w:val="000000"/>
                <w:sz w:val="16"/>
                <w:szCs w:val="16"/>
              </w:rPr>
              <w:t>20 mg</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(N=1)</w:t>
            </w:r>
            <w:r>
              <w:rPr>
                <w:rFonts w:ascii="Times New Roman" w:eastAsia="宋体" w:hAnsi="Times New Roman" w:cs="Times New Roman"/>
                <w:snapToGrid/>
                <w:color w:val="000000"/>
                <w:sz w:val="16"/>
                <w:szCs w:val="16"/>
              </w:rPr>
              <w:br/>
            </w:r>
          </w:p>
        </w:tc>
        <w:tc>
          <w:tcPr>
            <w:tcW w:w="1296" w:type="dxa"/>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center"/>
              <w:rPr>
                <w:rFonts w:ascii="SimSun" w:hAnsi="SimSun" w:cs="SimSun"/>
                <w:color w:val="000000"/>
                <w:sz w:val="2"/>
                <w:szCs w:val="2"/>
              </w:rPr>
            </w:pPr>
            <w:r>
              <w:rPr>
                <w:rFonts w:ascii="Times New Roman" w:eastAsia="宋体" w:hAnsi="Times New Roman" w:cs="Times New Roman"/>
                <w:snapToGrid/>
                <w:color w:val="000000"/>
                <w:sz w:val="16"/>
                <w:szCs w:val="16"/>
              </w:rPr>
              <w:t>40 mg</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(N=2)</w:t>
            </w:r>
            <w:r>
              <w:rPr>
                <w:rFonts w:ascii="Times New Roman" w:eastAsia="宋体" w:hAnsi="Times New Roman" w:cs="Times New Roman"/>
                <w:snapToGrid/>
                <w:color w:val="000000"/>
                <w:sz w:val="16"/>
                <w:szCs w:val="16"/>
              </w:rPr>
              <w:br/>
            </w:r>
          </w:p>
        </w:tc>
        <w:tc>
          <w:tcPr>
            <w:tcW w:w="1296" w:type="dxa"/>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center"/>
              <w:rPr>
                <w:rFonts w:ascii="SimSun" w:hAnsi="SimSun" w:cs="SimSun"/>
                <w:color w:val="000000"/>
                <w:sz w:val="2"/>
                <w:szCs w:val="2"/>
              </w:rPr>
            </w:pPr>
            <w:r>
              <w:rPr>
                <w:rFonts w:ascii="Times New Roman" w:eastAsia="宋体" w:hAnsi="Times New Roman" w:cs="Times New Roman"/>
                <w:snapToGrid/>
                <w:color w:val="000000"/>
                <w:sz w:val="16"/>
                <w:szCs w:val="16"/>
              </w:rPr>
              <w:t>80 mg</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(N=4)</w:t>
            </w:r>
            <w:r>
              <w:rPr>
                <w:rFonts w:ascii="Times New Roman" w:eastAsia="宋体" w:hAnsi="Times New Roman" w:cs="Times New Roman"/>
                <w:snapToGrid/>
                <w:color w:val="000000"/>
                <w:sz w:val="16"/>
                <w:szCs w:val="16"/>
              </w:rPr>
              <w:br/>
            </w:r>
          </w:p>
        </w:tc>
        <w:tc>
          <w:tcPr>
            <w:tcW w:w="1296" w:type="dxa"/>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center"/>
              <w:rPr>
                <w:rFonts w:ascii="SimSun" w:hAnsi="SimSun" w:cs="SimSun"/>
                <w:color w:val="000000"/>
                <w:sz w:val="2"/>
                <w:szCs w:val="2"/>
              </w:rPr>
            </w:pPr>
            <w:r>
              <w:rPr>
                <w:rFonts w:ascii="Times New Roman" w:eastAsia="宋体" w:hAnsi="Times New Roman" w:cs="Times New Roman"/>
                <w:snapToGrid/>
                <w:color w:val="000000"/>
                <w:sz w:val="16"/>
                <w:szCs w:val="16"/>
              </w:rPr>
              <w:t>120 mg</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(N=7)</w:t>
            </w:r>
            <w:r>
              <w:rPr>
                <w:rFonts w:ascii="Times New Roman" w:eastAsia="宋体" w:hAnsi="Times New Roman" w:cs="Times New Roman"/>
                <w:snapToGrid/>
                <w:color w:val="000000"/>
                <w:sz w:val="16"/>
                <w:szCs w:val="16"/>
              </w:rPr>
              <w:br/>
            </w:r>
          </w:p>
        </w:tc>
        <w:tc>
          <w:tcPr>
            <w:tcW w:w="1296" w:type="dxa"/>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center"/>
              <w:rPr>
                <w:rFonts w:ascii="SimSun" w:hAnsi="SimSun" w:cs="SimSun"/>
                <w:color w:val="000000"/>
                <w:sz w:val="2"/>
                <w:szCs w:val="2"/>
              </w:rPr>
            </w:pPr>
            <w:r>
              <w:rPr>
                <w:rFonts w:ascii="Times New Roman" w:eastAsia="宋体" w:hAnsi="Times New Roman" w:cs="Times New Roman"/>
                <w:snapToGrid/>
                <w:color w:val="000000"/>
                <w:sz w:val="16"/>
                <w:szCs w:val="16"/>
              </w:rPr>
              <w:t>160 mg</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(N=7)</w:t>
            </w:r>
            <w:r>
              <w:rPr>
                <w:rFonts w:ascii="Times New Roman" w:eastAsia="宋体" w:hAnsi="Times New Roman" w:cs="Times New Roman"/>
                <w:snapToGrid/>
                <w:color w:val="000000"/>
                <w:sz w:val="16"/>
                <w:szCs w:val="16"/>
              </w:rPr>
              <w:br/>
            </w:r>
          </w:p>
        </w:tc>
        <w:tc>
          <w:tcPr>
            <w:tcW w:w="1296" w:type="dxa"/>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center"/>
              <w:rPr>
                <w:rFonts w:ascii="SimSun" w:hAnsi="SimSun" w:cs="SimSun"/>
                <w:color w:val="000000"/>
                <w:sz w:val="2"/>
                <w:szCs w:val="2"/>
              </w:rPr>
            </w:pPr>
            <w:r>
              <w:rPr>
                <w:rFonts w:ascii="Times New Roman" w:eastAsia="宋体" w:hAnsi="Times New Roman" w:cs="Times New Roman"/>
                <w:snapToGrid/>
                <w:color w:val="000000"/>
                <w:sz w:val="16"/>
                <w:szCs w:val="16"/>
              </w:rPr>
              <w:t>210 mg</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(N=6)</w:t>
            </w:r>
            <w:r>
              <w:rPr>
                <w:rFonts w:ascii="Times New Roman" w:eastAsia="宋体" w:hAnsi="Times New Roman" w:cs="Times New Roman"/>
                <w:snapToGrid/>
                <w:color w:val="000000"/>
                <w:sz w:val="16"/>
                <w:szCs w:val="16"/>
              </w:rPr>
              <w:br/>
            </w:r>
          </w:p>
        </w:tc>
        <w:tc>
          <w:tcPr>
            <w:tcW w:w="1296" w:type="dxa"/>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center"/>
              <w:rPr>
                <w:rFonts w:ascii="SimSun" w:hAnsi="SimSun" w:cs="SimSun"/>
                <w:color w:val="000000"/>
                <w:sz w:val="2"/>
                <w:szCs w:val="2"/>
              </w:rPr>
            </w:pPr>
            <w:r>
              <w:rPr>
                <w:rFonts w:ascii="Times New Roman" w:eastAsia="宋体" w:hAnsi="Times New Roman" w:cs="Times New Roman"/>
                <w:snapToGrid/>
                <w:color w:val="000000"/>
                <w:sz w:val="16"/>
                <w:szCs w:val="16"/>
              </w:rPr>
              <w:t>总计</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(N=27)</w:t>
            </w:r>
            <w:r>
              <w:rPr>
                <w:rFonts w:ascii="Times New Roman" w:eastAsia="宋体" w:hAnsi="Times New Roman" w:cs="Times New Roman"/>
                <w:snapToGrid/>
                <w:color w:val="000000"/>
                <w:sz w:val="16"/>
                <w:szCs w:val="16"/>
              </w:rPr>
              <w:br/>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终点发生率</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CR+PR患者例数</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17</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事件例数（疾病进展/死亡）</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(50.0)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 (75.0)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 (60.0)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13 (76.5)</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疾病进展</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(50.0)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 (75.0)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 (60.0)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13 (76.5)</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死亡</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未发生事件例数（删失）</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(50.0)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(25.0)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(40.0)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 (23.5)</w:t>
            </w:r>
          </w:p>
        </w:tc>
      </w:tr>
      <w:tr>
        <w:tblPrEx>
          <w:tblW w:w="5000" w:type="pct"/>
          <w:jc w:val="center"/>
          <w:tblInd w:w="0" w:type="dxa"/>
          <w:tblLayout w:type="fixed"/>
          <w:tblCellMar>
            <w:top w:w="0" w:type="dxa"/>
            <w:left w:w="0" w:type="dxa"/>
            <w:bottom w:w="0" w:type="dxa"/>
            <w:right w:w="0" w:type="dxa"/>
          </w:tblCellMar>
        </w:tblPrEx>
        <w:trPr>
          <w:cantSplit/>
          <w:jc w:val="center"/>
        </w:trPr>
        <w:tc>
          <w:tcPr>
            <w:tcW w:w="12960" w:type="dxa"/>
            <w:gridSpan w:val="9"/>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缓解持续时间（月）[1] [2]</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中位数</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34.50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13.11</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31.74</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18.00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33.18</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34.69</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29.01</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95% CI</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[12.42,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[11.33,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[11.07,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[5.36,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[12.42, 34.69]</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Q1, Q3</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34.50, 34.50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12.42, 13.80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31.74, 31.74</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11.33, 29.01</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11.78, 53.88</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20.80,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12.48, 34.69</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最小值, 最大值[4]</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34.50, 34.50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12.42, 13.80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17.94, 31.74</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11.33, 29.01</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11.07, 53.88</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5.36, 58.02+</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5.36, 58.02+</w:t>
            </w:r>
          </w:p>
        </w:tc>
      </w:tr>
      <w:tr>
        <w:tblPrEx>
          <w:tblW w:w="5000" w:type="pct"/>
          <w:jc w:val="center"/>
          <w:tblInd w:w="0" w:type="dxa"/>
          <w:tblLayout w:type="fixed"/>
          <w:tblCellMar>
            <w:top w:w="0" w:type="dxa"/>
            <w:left w:w="0" w:type="dxa"/>
            <w:bottom w:w="0" w:type="dxa"/>
            <w:right w:w="0" w:type="dxa"/>
          </w:tblCellMar>
        </w:tblPrEx>
        <w:trPr>
          <w:cantSplit/>
          <w:jc w:val="center"/>
        </w:trPr>
        <w:tc>
          <w:tcPr>
            <w:tcW w:w="12960" w:type="dxa"/>
            <w:gridSpan w:val="9"/>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风险患者例数/删失例数/无进展生存率[95%CI][1]</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17/0/100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6个月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4/0/80.00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[20.38, 96.92]</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16/0/94.12</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[65.02, 99.15]</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9个月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4/0/80.00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[20.38, 96.92]</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16/0/94.12</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[65.02, 99.15]</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12个月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2/0/66.67</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[5.41, 94.52]</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3/0/75.00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[12.79, 96.05]</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4/0/80.00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[20.38, 96.92]</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14/0/82.35</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[54.71, 93.94]</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15个月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2/0/66.67</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[5.41, 94.52]</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2/0/50.00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[5.78, 84.49]</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4/0/80.00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[20.38, 96.92]</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11/0/64.71</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[37.71, 82.34]</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18个月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1/1/100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2/0/33.33</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[0.90, 77.41]</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2/0/50.00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[5.78, 84.49]</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4/0/80.00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[20.38, 96.92]</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10/1/58.24</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[31.71, 77.53]</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21个月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1/1/100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1/0/33.33</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[0.90, 77.41]</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2/0/50.00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[5.78, 84.49]</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2/1/53.33</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[6.83, 86.31]</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7/2/50.96</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[25.09, 71.98]</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24个月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1/1/100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1/0/33.33</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[0.90, 77.41]</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2/0/50.00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[5.78, 84.49]</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2/1/53.33</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[6.83, 86.31]</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7/2/50.96</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[25.09, 71.98]</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27个月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1/1/100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1/0/33.33</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[0.90, 77.41]</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2/0/50.00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[5.78, 84.49]</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2/1/53.33</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[6.83, 86.31]</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7/2/50.96</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[25.09, 71.98]</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30个月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1/1/100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2/0/50.00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[5.78, 84.49]</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2/1/53.33</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[6.83, 86.31]</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6/2/43.68</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[19.20, 65.98]</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33个月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0/1/0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2/0/50.00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[5.78, 84.49]</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2/1/53.33</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[6.83, 86.31]</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5/2/36.40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[13.96, 59.52]</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36个月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0/1/0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2/0/50.00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[5.78, 84.49]</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1/1/26.67</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[0.97, 68.61]</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3/2/21.84</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[5.49, 45.05]</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39个月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0/1/0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2/0/50.00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[5.78, 84.49]</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1/1/26.67</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[0.97, 68.61]</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3/2/21.84</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[5.49, 45.05]</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42个月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0/1/0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2/0/50.00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[5.78, 84.49]</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1/1/26.67</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[0.97, 68.61]</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3/2/21.84</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[5.49, 45.05]</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45个月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0/1/0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2/0/50.00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[5.78, 84.49]</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1/1/26.67</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[0.97, 68.61]</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3/2/21.84</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[5.49, 45.05]</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48个月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0/1/0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2/0/50.00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[5.78, 84.49]</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1/1/26.67</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[0.97, 68.61]</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3/2/21.84</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[5.49, 45.05]</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51个月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0/1/0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2/0/50.00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[5.78, 84.49]</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1/1/26.67</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[0.97, 68.61]</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3/2/21.84</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[5.49, 45.05]</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54个月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0/1/0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0/1/0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1/1/26.67</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[0.97, 68.61]</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1/3/10.92</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[0.85, 35.76]</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57个月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0/1/0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0/1/0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1/1/26.67</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[0.97, 68.61]</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1/3/10.92</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[0.85, 35.76]</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60个月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0/1/0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0/1/0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0/2/-</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0/4/-</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r>
      <w:tr>
        <w:tblPrEx>
          <w:tblW w:w="5000" w:type="pct"/>
          <w:jc w:val="center"/>
          <w:tblInd w:w="0" w:type="dxa"/>
          <w:tblLayout w:type="fixed"/>
          <w:tblCellMar>
            <w:top w:w="0" w:type="dxa"/>
            <w:left w:w="0" w:type="dxa"/>
            <w:bottom w:w="0" w:type="dxa"/>
            <w:right w:w="0" w:type="dxa"/>
          </w:tblCellMar>
        </w:tblPrEx>
        <w:trPr>
          <w:cantSplit/>
          <w:jc w:val="center"/>
        </w:trPr>
        <w:tc>
          <w:tcPr>
            <w:tcW w:w="12960" w:type="dxa"/>
            <w:gridSpan w:val="9"/>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随访时间（月）[3]</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中位数</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(95% CI)</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[17.94,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[53.82,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58.02</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[20.76,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58.02</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[20.76, -]</w:t>
            </w:r>
          </w:p>
        </w:tc>
      </w:tr>
      <w:tr>
        <w:tblPrEx>
          <w:tblW w:w="5000" w:type="pct"/>
          <w:jc w:val="center"/>
          <w:tblInd w:w="0" w:type="dxa"/>
          <w:tblLayout w:type="fixed"/>
          <w:tblCellMar>
            <w:top w:w="0" w:type="dxa"/>
            <w:left w:w="0" w:type="dxa"/>
            <w:bottom w:w="0" w:type="dxa"/>
            <w:right w:w="0" w:type="dxa"/>
          </w:tblCellMar>
        </w:tblPrEx>
        <w:trPr>
          <w:cantSplit/>
          <w:jc w:val="center"/>
        </w:trPr>
        <w:tc>
          <w:tcPr>
            <w:tcW w:w="12960" w:type="dxa"/>
            <w:gridSpan w:val="9"/>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p>
        </w:tc>
      </w:tr>
      <w:tr>
        <w:tblPrEx>
          <w:tblW w:w="5000" w:type="pct"/>
          <w:jc w:val="center"/>
          <w:tblInd w:w="0" w:type="dxa"/>
          <w:tblLayout w:type="fixed"/>
          <w:tblCellMar>
            <w:top w:w="0" w:type="dxa"/>
            <w:left w:w="0" w:type="dxa"/>
            <w:bottom w:w="0" w:type="dxa"/>
            <w:right w:w="0" w:type="dxa"/>
          </w:tblCellMar>
        </w:tblPrEx>
        <w:trPr>
          <w:cantSplit/>
          <w:jc w:val="center"/>
        </w:trPr>
        <w:tc>
          <w:tcPr>
            <w:tcW w:w="12960" w:type="dxa"/>
            <w:gridSpan w:val="9"/>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left"/>
              <w:rPr>
                <w:rFonts w:ascii="SimSun" w:hAnsi="SimSun" w:cs="SimSun"/>
                <w:color w:val="000000"/>
                <w:sz w:val="2"/>
                <w:szCs w:val="2"/>
              </w:rPr>
            </w:pPr>
          </w:p>
        </w:tc>
      </w:tr>
      <w:tr>
        <w:tblPrEx>
          <w:tblW w:w="5000" w:type="pct"/>
          <w:jc w:val="center"/>
          <w:tblInd w:w="0" w:type="dxa"/>
          <w:tblLayout w:type="fixed"/>
          <w:tblCellMar>
            <w:top w:w="0" w:type="dxa"/>
            <w:left w:w="0" w:type="dxa"/>
            <w:bottom w:w="0" w:type="dxa"/>
            <w:right w:w="0" w:type="dxa"/>
          </w:tblCellMar>
        </w:tblPrEx>
        <w:trPr>
          <w:cantSplit/>
          <w:jc w:val="center"/>
        </w:trPr>
        <w:tc>
          <w:tcPr>
            <w:tcW w:w="12960" w:type="dxa"/>
            <w:gridSpan w:val="9"/>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来源：列表16.2.6.5</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百分比 (%) 根据各剂量组的“CR+PR患者例数”计算</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[1]缓解持续时间定义为从首次CR或PR至疾病进展或死亡（任何原因）的持续时间。</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[2]使用Kaplan-Meier方法计算95% 置信区间。</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[3]通过切换事件、删失状态的逆Kaplan-Meier方法估计DoR/PFS/OS的中位随访时间。</w:t>
            </w:r>
          </w:p>
        </w:tc>
      </w:tr>
    </w:tbl>
    <w:p/>
    <w:tbl>
      <w:tblPr>
        <w:tblStyle w:val="TableNormal"/>
        <w:tblW w:w="5000" w:type="pct"/>
        <w:jc w:val="center"/>
        <w:tblInd w:w="0" w:type="dxa"/>
        <w:tblLayout w:type="fixed"/>
        <w:tblCellMar>
          <w:top w:w="0" w:type="dxa"/>
          <w:left w:w="0" w:type="dxa"/>
          <w:bottom w:w="0" w:type="dxa"/>
          <w:right w:w="0" w:type="dxa"/>
        </w:tblCellMar>
      </w:tblPr>
      <w:tblGrid>
        <w:gridCol w:w="1798"/>
        <w:gridCol w:w="906"/>
        <w:gridCol w:w="906"/>
        <w:gridCol w:w="906"/>
        <w:gridCol w:w="906"/>
        <w:gridCol w:w="906"/>
        <w:gridCol w:w="906"/>
        <w:gridCol w:w="906"/>
        <w:gridCol w:w="906"/>
      </w:tblGrid>
      <w:tr>
        <w:tblPrEx>
          <w:tblW w:w="5000" w:type="pct"/>
          <w:jc w:val="center"/>
          <w:tblInd w:w="0" w:type="dxa"/>
          <w:tblLayout w:type="fixed"/>
          <w:tblCellMar>
            <w:top w:w="0" w:type="dxa"/>
            <w:left w:w="0" w:type="dxa"/>
            <w:bottom w:w="0" w:type="dxa"/>
            <w:right w:w="0" w:type="dxa"/>
          </w:tblCellMar>
        </w:tblPrEx>
        <w:trPr>
          <w:cantSplit/>
          <w:tblHeader/>
          <w:jc w:val="center"/>
        </w:trPr>
        <w:tc>
          <w:tcPr>
            <w:tcW w:w="2592" w:type="dxa"/>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left"/>
              <w:rPr>
                <w:rFonts w:ascii="SimSun" w:hAnsi="SimSun" w:cs="SimSun"/>
                <w:color w:val="000000"/>
                <w:sz w:val="2"/>
                <w:szCs w:val="2"/>
              </w:rPr>
            </w:pPr>
          </w:p>
        </w:tc>
        <w:tc>
          <w:tcPr>
            <w:tcW w:w="1296" w:type="dxa"/>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center"/>
              <w:rPr>
                <w:rFonts w:ascii="SimSun" w:hAnsi="SimSun" w:cs="SimSun"/>
                <w:color w:val="000000"/>
                <w:sz w:val="2"/>
                <w:szCs w:val="2"/>
              </w:rPr>
            </w:pPr>
            <w:r>
              <w:rPr>
                <w:rFonts w:ascii="Times New Roman" w:eastAsia="宋体" w:hAnsi="Times New Roman" w:cs="Times New Roman"/>
                <w:snapToGrid/>
                <w:color w:val="000000"/>
                <w:sz w:val="16"/>
                <w:szCs w:val="16"/>
              </w:rPr>
              <w:t>统计量</w:t>
            </w:r>
            <w:r>
              <w:rPr>
                <w:rFonts w:ascii="Times New Roman" w:eastAsia="宋体" w:hAnsi="Times New Roman" w:cs="Times New Roman"/>
                <w:snapToGrid/>
                <w:color w:val="000000"/>
                <w:sz w:val="16"/>
                <w:szCs w:val="16"/>
              </w:rPr>
              <w:br/>
            </w:r>
          </w:p>
        </w:tc>
        <w:tc>
          <w:tcPr>
            <w:tcW w:w="1296" w:type="dxa"/>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center"/>
              <w:rPr>
                <w:rFonts w:ascii="SimSun" w:hAnsi="SimSun" w:cs="SimSun"/>
                <w:color w:val="000000"/>
                <w:sz w:val="2"/>
                <w:szCs w:val="2"/>
              </w:rPr>
            </w:pPr>
            <w:r>
              <w:rPr>
                <w:rFonts w:ascii="Times New Roman" w:eastAsia="宋体" w:hAnsi="Times New Roman" w:cs="Times New Roman"/>
                <w:snapToGrid/>
                <w:color w:val="000000"/>
                <w:sz w:val="16"/>
                <w:szCs w:val="16"/>
              </w:rPr>
              <w:t>20 mg</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(N=0)</w:t>
            </w:r>
            <w:r>
              <w:rPr>
                <w:rFonts w:ascii="Times New Roman" w:eastAsia="宋体" w:hAnsi="Times New Roman" w:cs="Times New Roman"/>
                <w:snapToGrid/>
                <w:color w:val="000000"/>
                <w:sz w:val="16"/>
                <w:szCs w:val="16"/>
              </w:rPr>
              <w:br/>
            </w:r>
          </w:p>
        </w:tc>
        <w:tc>
          <w:tcPr>
            <w:tcW w:w="1296" w:type="dxa"/>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center"/>
              <w:rPr>
                <w:rFonts w:ascii="SimSun" w:hAnsi="SimSun" w:cs="SimSun"/>
                <w:color w:val="000000"/>
                <w:sz w:val="2"/>
                <w:szCs w:val="2"/>
              </w:rPr>
            </w:pPr>
            <w:r>
              <w:rPr>
                <w:rFonts w:ascii="Times New Roman" w:eastAsia="宋体" w:hAnsi="Times New Roman" w:cs="Times New Roman"/>
                <w:snapToGrid/>
                <w:color w:val="000000"/>
                <w:sz w:val="16"/>
                <w:szCs w:val="16"/>
              </w:rPr>
              <w:t>40 mg</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(N=2)</w:t>
            </w:r>
            <w:r>
              <w:rPr>
                <w:rFonts w:ascii="Times New Roman" w:eastAsia="宋体" w:hAnsi="Times New Roman" w:cs="Times New Roman"/>
                <w:snapToGrid/>
                <w:color w:val="000000"/>
                <w:sz w:val="16"/>
                <w:szCs w:val="16"/>
              </w:rPr>
              <w:br/>
            </w:r>
          </w:p>
        </w:tc>
        <w:tc>
          <w:tcPr>
            <w:tcW w:w="1296" w:type="dxa"/>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center"/>
              <w:rPr>
                <w:rFonts w:ascii="SimSun" w:hAnsi="SimSun" w:cs="SimSun"/>
                <w:color w:val="000000"/>
                <w:sz w:val="2"/>
                <w:szCs w:val="2"/>
              </w:rPr>
            </w:pPr>
            <w:r>
              <w:rPr>
                <w:rFonts w:ascii="Times New Roman" w:eastAsia="宋体" w:hAnsi="Times New Roman" w:cs="Times New Roman"/>
                <w:snapToGrid/>
                <w:color w:val="000000"/>
                <w:sz w:val="16"/>
                <w:szCs w:val="16"/>
              </w:rPr>
              <w:t>80 mg</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(N=4)</w:t>
            </w:r>
            <w:r>
              <w:rPr>
                <w:rFonts w:ascii="Times New Roman" w:eastAsia="宋体" w:hAnsi="Times New Roman" w:cs="Times New Roman"/>
                <w:snapToGrid/>
                <w:color w:val="000000"/>
                <w:sz w:val="16"/>
                <w:szCs w:val="16"/>
              </w:rPr>
              <w:br/>
            </w:r>
          </w:p>
        </w:tc>
        <w:tc>
          <w:tcPr>
            <w:tcW w:w="1296" w:type="dxa"/>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center"/>
              <w:rPr>
                <w:rFonts w:ascii="SimSun" w:hAnsi="SimSun" w:cs="SimSun"/>
                <w:color w:val="000000"/>
                <w:sz w:val="2"/>
                <w:szCs w:val="2"/>
              </w:rPr>
            </w:pPr>
            <w:r>
              <w:rPr>
                <w:rFonts w:ascii="Times New Roman" w:eastAsia="宋体" w:hAnsi="Times New Roman" w:cs="Times New Roman"/>
                <w:snapToGrid/>
                <w:color w:val="000000"/>
                <w:sz w:val="16"/>
                <w:szCs w:val="16"/>
              </w:rPr>
              <w:t>120 mg</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(N=0)</w:t>
            </w:r>
            <w:r>
              <w:rPr>
                <w:rFonts w:ascii="Times New Roman" w:eastAsia="宋体" w:hAnsi="Times New Roman" w:cs="Times New Roman"/>
                <w:snapToGrid/>
                <w:color w:val="000000"/>
                <w:sz w:val="16"/>
                <w:szCs w:val="16"/>
              </w:rPr>
              <w:br/>
            </w:r>
          </w:p>
        </w:tc>
        <w:tc>
          <w:tcPr>
            <w:tcW w:w="1296" w:type="dxa"/>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center"/>
              <w:rPr>
                <w:rFonts w:ascii="SimSun" w:hAnsi="SimSun" w:cs="SimSun"/>
                <w:color w:val="000000"/>
                <w:sz w:val="2"/>
                <w:szCs w:val="2"/>
              </w:rPr>
            </w:pPr>
            <w:r>
              <w:rPr>
                <w:rFonts w:ascii="Times New Roman" w:eastAsia="宋体" w:hAnsi="Times New Roman" w:cs="Times New Roman"/>
                <w:snapToGrid/>
                <w:color w:val="000000"/>
                <w:sz w:val="16"/>
                <w:szCs w:val="16"/>
              </w:rPr>
              <w:t>160 mg</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(N=3)</w:t>
            </w:r>
            <w:r>
              <w:rPr>
                <w:rFonts w:ascii="Times New Roman" w:eastAsia="宋体" w:hAnsi="Times New Roman" w:cs="Times New Roman"/>
                <w:snapToGrid/>
                <w:color w:val="000000"/>
                <w:sz w:val="16"/>
                <w:szCs w:val="16"/>
              </w:rPr>
              <w:br/>
            </w:r>
          </w:p>
        </w:tc>
        <w:tc>
          <w:tcPr>
            <w:tcW w:w="1296" w:type="dxa"/>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center"/>
              <w:rPr>
                <w:rFonts w:ascii="SimSun" w:hAnsi="SimSun" w:cs="SimSun"/>
                <w:color w:val="000000"/>
                <w:sz w:val="2"/>
                <w:szCs w:val="2"/>
              </w:rPr>
            </w:pPr>
            <w:r>
              <w:rPr>
                <w:rFonts w:ascii="Times New Roman" w:eastAsia="宋体" w:hAnsi="Times New Roman" w:cs="Times New Roman"/>
                <w:snapToGrid/>
                <w:color w:val="000000"/>
                <w:sz w:val="16"/>
                <w:szCs w:val="16"/>
              </w:rPr>
              <w:t>210 mg</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(N=2)</w:t>
            </w:r>
            <w:r>
              <w:rPr>
                <w:rFonts w:ascii="Times New Roman" w:eastAsia="宋体" w:hAnsi="Times New Roman" w:cs="Times New Roman"/>
                <w:snapToGrid/>
                <w:color w:val="000000"/>
                <w:sz w:val="16"/>
                <w:szCs w:val="16"/>
              </w:rPr>
              <w:br/>
            </w:r>
          </w:p>
        </w:tc>
        <w:tc>
          <w:tcPr>
            <w:tcW w:w="1296" w:type="dxa"/>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center"/>
              <w:rPr>
                <w:rFonts w:ascii="SimSun" w:hAnsi="SimSun" w:cs="SimSun"/>
                <w:color w:val="000000"/>
                <w:sz w:val="2"/>
                <w:szCs w:val="2"/>
              </w:rPr>
            </w:pPr>
            <w:r>
              <w:rPr>
                <w:rFonts w:ascii="Times New Roman" w:eastAsia="宋体" w:hAnsi="Times New Roman" w:cs="Times New Roman"/>
                <w:snapToGrid/>
                <w:color w:val="000000"/>
                <w:sz w:val="16"/>
                <w:szCs w:val="16"/>
              </w:rPr>
              <w:t>总计</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(N=11)</w:t>
            </w:r>
            <w:r>
              <w:rPr>
                <w:rFonts w:ascii="Times New Roman" w:eastAsia="宋体" w:hAnsi="Times New Roman" w:cs="Times New Roman"/>
                <w:snapToGrid/>
                <w:color w:val="000000"/>
                <w:sz w:val="16"/>
                <w:szCs w:val="16"/>
              </w:rPr>
              <w:br/>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终点发生率</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CR+PR患者例数</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8</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事件例数（疾病进展/死亡）</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(50.0)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6 (75.0)</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疾病进展</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(50.0)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6 (75.0)</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死亡</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未发生事件例数（删失）</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(50.0)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(25.0)</w:t>
            </w:r>
          </w:p>
        </w:tc>
      </w:tr>
      <w:tr>
        <w:tblPrEx>
          <w:tblW w:w="5000" w:type="pct"/>
          <w:jc w:val="center"/>
          <w:tblInd w:w="0" w:type="dxa"/>
          <w:tblLayout w:type="fixed"/>
          <w:tblCellMar>
            <w:top w:w="0" w:type="dxa"/>
            <w:left w:w="0" w:type="dxa"/>
            <w:bottom w:w="0" w:type="dxa"/>
            <w:right w:w="0" w:type="dxa"/>
          </w:tblCellMar>
        </w:tblPrEx>
        <w:trPr>
          <w:cantSplit/>
          <w:jc w:val="center"/>
        </w:trPr>
        <w:tc>
          <w:tcPr>
            <w:tcW w:w="12960" w:type="dxa"/>
            <w:gridSpan w:val="9"/>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缓解持续时间（月）[1] [2]</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中位数</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23.46</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22.11</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53.88</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32.43</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95% CI</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[13.80,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[18.10,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[13.80, -]</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Q1, Q3</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13.80, 33.12</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18.10, 31.74</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53.88, 53.88</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20.11, 53.88</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最小值, 最大值[4]</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13.80, 33.12</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18.10, 31.74</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53.82, 53.88</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50.33, 50.33+</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13.80, 53.88</w:t>
            </w:r>
          </w:p>
        </w:tc>
      </w:tr>
      <w:tr>
        <w:tblPrEx>
          <w:tblW w:w="5000" w:type="pct"/>
          <w:jc w:val="center"/>
          <w:tblInd w:w="0" w:type="dxa"/>
          <w:tblLayout w:type="fixed"/>
          <w:tblCellMar>
            <w:top w:w="0" w:type="dxa"/>
            <w:left w:w="0" w:type="dxa"/>
            <w:bottom w:w="0" w:type="dxa"/>
            <w:right w:w="0" w:type="dxa"/>
          </w:tblCellMar>
        </w:tblPrEx>
        <w:trPr>
          <w:cantSplit/>
          <w:jc w:val="center"/>
        </w:trPr>
        <w:tc>
          <w:tcPr>
            <w:tcW w:w="12960" w:type="dxa"/>
            <w:gridSpan w:val="9"/>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风险患者例数/删失例数/无进展生存率[95%CI][1]</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8/0/100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6个月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8/0/100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9个月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8/0/100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12个月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8/0/100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15个月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1/0/50.00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[0.60, 91.04]</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7/0/87.50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[38.70, 98.14]</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18个月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1/0/50.00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[0.60, 91.04]</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7/0/87.50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[38.70, 98.14]</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21个月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1/0/50.00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[0.60, 91.04]</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2/0/66.67</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[5.41, 94.52]</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6/0/75.00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[31.48, 93.09]</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24个月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1/0/50.00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[0.60, 91.04]</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1/0/33.33</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[0.90, 77.41]</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5/0/62.50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[22.93, 86.07]</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27个月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1/0/50.00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[0.60, 91.04]</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1/0/33.33</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[0.90, 77.41]</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5/0/62.50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[22.93, 86.07]</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30个月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1/0/50.00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[0.60, 91.04]</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1/0/33.33</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[0.90, 77.41]</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5/0/62.50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[22.93, 86.07]</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33个月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1/0/50.00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[0.60, 91.04]</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4/0/50.00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[15.20, 77.49]</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36个月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3/0/37.50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[8.70, 67.44]</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39个月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3/0/37.50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[8.70, 67.44]</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42个月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3/0/37.50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[8.70, 67.44]</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45个月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3/0/37.50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[8.70, 67.44]</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48个月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3/0/37.50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[8.70, 67.44]</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51个月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0/1/-</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2/1/37.50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[8.70, 67.44]</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54个月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0/1/0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0/1/-</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0/2/0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r>
      <w:tr>
        <w:tblPrEx>
          <w:tblW w:w="5000" w:type="pct"/>
          <w:jc w:val="center"/>
          <w:tblInd w:w="0" w:type="dxa"/>
          <w:tblLayout w:type="fixed"/>
          <w:tblCellMar>
            <w:top w:w="0" w:type="dxa"/>
            <w:left w:w="0" w:type="dxa"/>
            <w:bottom w:w="0" w:type="dxa"/>
            <w:right w:w="0" w:type="dxa"/>
          </w:tblCellMar>
        </w:tblPrEx>
        <w:trPr>
          <w:cantSplit/>
          <w:jc w:val="center"/>
        </w:trPr>
        <w:tc>
          <w:tcPr>
            <w:tcW w:w="12960" w:type="dxa"/>
            <w:gridSpan w:val="9"/>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随访时间（月）[3]</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中位数</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(95% CI)</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[53.82,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50.33</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53.82</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[50.33, -]</w:t>
            </w:r>
          </w:p>
        </w:tc>
      </w:tr>
      <w:tr>
        <w:tblPrEx>
          <w:tblW w:w="5000" w:type="pct"/>
          <w:jc w:val="center"/>
          <w:tblInd w:w="0" w:type="dxa"/>
          <w:tblLayout w:type="fixed"/>
          <w:tblCellMar>
            <w:top w:w="0" w:type="dxa"/>
            <w:left w:w="0" w:type="dxa"/>
            <w:bottom w:w="0" w:type="dxa"/>
            <w:right w:w="0" w:type="dxa"/>
          </w:tblCellMar>
        </w:tblPrEx>
        <w:trPr>
          <w:cantSplit/>
          <w:jc w:val="center"/>
        </w:trPr>
        <w:tc>
          <w:tcPr>
            <w:tcW w:w="12960" w:type="dxa"/>
            <w:gridSpan w:val="9"/>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p>
        </w:tc>
      </w:tr>
      <w:tr>
        <w:tblPrEx>
          <w:tblW w:w="5000" w:type="pct"/>
          <w:jc w:val="center"/>
          <w:tblInd w:w="0" w:type="dxa"/>
          <w:tblLayout w:type="fixed"/>
          <w:tblCellMar>
            <w:top w:w="0" w:type="dxa"/>
            <w:left w:w="0" w:type="dxa"/>
            <w:bottom w:w="0" w:type="dxa"/>
            <w:right w:w="0" w:type="dxa"/>
          </w:tblCellMar>
        </w:tblPrEx>
        <w:trPr>
          <w:cantSplit/>
          <w:jc w:val="center"/>
        </w:trPr>
        <w:tc>
          <w:tcPr>
            <w:tcW w:w="12960" w:type="dxa"/>
            <w:gridSpan w:val="9"/>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left"/>
              <w:rPr>
                <w:rFonts w:ascii="SimSun" w:hAnsi="SimSun" w:cs="SimSun"/>
                <w:color w:val="000000"/>
                <w:sz w:val="2"/>
                <w:szCs w:val="2"/>
              </w:rPr>
            </w:pPr>
          </w:p>
        </w:tc>
      </w:tr>
      <w:tr>
        <w:tblPrEx>
          <w:tblW w:w="5000" w:type="pct"/>
          <w:jc w:val="center"/>
          <w:tblInd w:w="0" w:type="dxa"/>
          <w:tblLayout w:type="fixed"/>
          <w:tblCellMar>
            <w:top w:w="0" w:type="dxa"/>
            <w:left w:w="0" w:type="dxa"/>
            <w:bottom w:w="0" w:type="dxa"/>
            <w:right w:w="0" w:type="dxa"/>
          </w:tblCellMar>
        </w:tblPrEx>
        <w:trPr>
          <w:cantSplit/>
          <w:jc w:val="center"/>
        </w:trPr>
        <w:tc>
          <w:tcPr>
            <w:tcW w:w="12960" w:type="dxa"/>
            <w:gridSpan w:val="9"/>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来源：列表16.2.6.5</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百分比 (%) 根据各剂量组的“CR+PR患者例数”计算</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[1]缓解持续时间定义为从首次CR或PR至疾病进展或死亡（任何原因）的持续时间。</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[2]使用Kaplan-Meier方法计算95% 置信区间。</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[3]通过切换事件、删失状态的逆Kaplan-Meier方法估计DoR/PFS/OS的中位随访时间。</w:t>
            </w:r>
          </w:p>
        </w:tc>
      </w:tr>
    </w:tbl>
    <w:p/>
    <w:tbl>
      <w:tblPr>
        <w:tblStyle w:val="TableNormal"/>
        <w:tblW w:w="5000" w:type="pct"/>
        <w:jc w:val="center"/>
        <w:tblInd w:w="0" w:type="dxa"/>
        <w:tblLayout w:type="fixed"/>
        <w:tblCellMar>
          <w:top w:w="0" w:type="dxa"/>
          <w:left w:w="0" w:type="dxa"/>
          <w:bottom w:w="0" w:type="dxa"/>
          <w:right w:w="0" w:type="dxa"/>
        </w:tblCellMar>
      </w:tblPr>
      <w:tblGrid>
        <w:gridCol w:w="1798"/>
        <w:gridCol w:w="906"/>
        <w:gridCol w:w="906"/>
        <w:gridCol w:w="906"/>
        <w:gridCol w:w="906"/>
        <w:gridCol w:w="906"/>
        <w:gridCol w:w="906"/>
        <w:gridCol w:w="906"/>
        <w:gridCol w:w="906"/>
      </w:tblGrid>
      <w:tr>
        <w:tblPrEx>
          <w:tblW w:w="5000" w:type="pct"/>
          <w:jc w:val="center"/>
          <w:tblInd w:w="0" w:type="dxa"/>
          <w:tblLayout w:type="fixed"/>
          <w:tblCellMar>
            <w:top w:w="0" w:type="dxa"/>
            <w:left w:w="0" w:type="dxa"/>
            <w:bottom w:w="0" w:type="dxa"/>
            <w:right w:w="0" w:type="dxa"/>
          </w:tblCellMar>
        </w:tblPrEx>
        <w:trPr>
          <w:cantSplit/>
          <w:tblHeader/>
          <w:jc w:val="center"/>
        </w:trPr>
        <w:tc>
          <w:tcPr>
            <w:tcW w:w="2592" w:type="dxa"/>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left"/>
              <w:rPr>
                <w:rFonts w:ascii="SimSun" w:hAnsi="SimSun" w:cs="SimSun"/>
                <w:color w:val="000000"/>
                <w:sz w:val="2"/>
                <w:szCs w:val="2"/>
              </w:rPr>
            </w:pPr>
          </w:p>
        </w:tc>
        <w:tc>
          <w:tcPr>
            <w:tcW w:w="1296" w:type="dxa"/>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center"/>
              <w:rPr>
                <w:rFonts w:ascii="SimSun" w:hAnsi="SimSun" w:cs="SimSun"/>
                <w:color w:val="000000"/>
                <w:sz w:val="2"/>
                <w:szCs w:val="2"/>
              </w:rPr>
            </w:pPr>
            <w:r>
              <w:rPr>
                <w:rFonts w:ascii="Times New Roman" w:eastAsia="宋体" w:hAnsi="Times New Roman" w:cs="Times New Roman"/>
                <w:snapToGrid/>
                <w:color w:val="000000"/>
                <w:sz w:val="16"/>
                <w:szCs w:val="16"/>
              </w:rPr>
              <w:t>统计量</w:t>
            </w:r>
            <w:r>
              <w:rPr>
                <w:rFonts w:ascii="Times New Roman" w:eastAsia="宋体" w:hAnsi="Times New Roman" w:cs="Times New Roman"/>
                <w:snapToGrid/>
                <w:color w:val="000000"/>
                <w:sz w:val="16"/>
                <w:szCs w:val="16"/>
              </w:rPr>
              <w:br/>
            </w:r>
          </w:p>
        </w:tc>
        <w:tc>
          <w:tcPr>
            <w:tcW w:w="1296" w:type="dxa"/>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center"/>
              <w:rPr>
                <w:rFonts w:ascii="SimSun" w:hAnsi="SimSun" w:cs="SimSun"/>
                <w:color w:val="000000"/>
                <w:sz w:val="2"/>
                <w:szCs w:val="2"/>
              </w:rPr>
            </w:pPr>
            <w:r>
              <w:rPr>
                <w:rFonts w:ascii="Times New Roman" w:eastAsia="宋体" w:hAnsi="Times New Roman" w:cs="Times New Roman"/>
                <w:snapToGrid/>
                <w:color w:val="000000"/>
                <w:sz w:val="16"/>
                <w:szCs w:val="16"/>
              </w:rPr>
              <w:t>20 mg</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(N=2)</w:t>
            </w:r>
            <w:r>
              <w:rPr>
                <w:rFonts w:ascii="Times New Roman" w:eastAsia="宋体" w:hAnsi="Times New Roman" w:cs="Times New Roman"/>
                <w:snapToGrid/>
                <w:color w:val="000000"/>
                <w:sz w:val="16"/>
                <w:szCs w:val="16"/>
              </w:rPr>
              <w:br/>
            </w:r>
          </w:p>
        </w:tc>
        <w:tc>
          <w:tcPr>
            <w:tcW w:w="1296" w:type="dxa"/>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center"/>
              <w:rPr>
                <w:rFonts w:ascii="SimSun" w:hAnsi="SimSun" w:cs="SimSun"/>
                <w:color w:val="000000"/>
                <w:sz w:val="2"/>
                <w:szCs w:val="2"/>
              </w:rPr>
            </w:pPr>
            <w:r>
              <w:rPr>
                <w:rFonts w:ascii="Times New Roman" w:eastAsia="宋体" w:hAnsi="Times New Roman" w:cs="Times New Roman"/>
                <w:snapToGrid/>
                <w:color w:val="000000"/>
                <w:sz w:val="16"/>
                <w:szCs w:val="16"/>
              </w:rPr>
              <w:t>40 mg</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(N=4)</w:t>
            </w:r>
            <w:r>
              <w:rPr>
                <w:rFonts w:ascii="Times New Roman" w:eastAsia="宋体" w:hAnsi="Times New Roman" w:cs="Times New Roman"/>
                <w:snapToGrid/>
                <w:color w:val="000000"/>
                <w:sz w:val="16"/>
                <w:szCs w:val="16"/>
              </w:rPr>
              <w:br/>
            </w:r>
          </w:p>
        </w:tc>
        <w:tc>
          <w:tcPr>
            <w:tcW w:w="1296" w:type="dxa"/>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center"/>
              <w:rPr>
                <w:rFonts w:ascii="SimSun" w:hAnsi="SimSun" w:cs="SimSun"/>
                <w:color w:val="000000"/>
                <w:sz w:val="2"/>
                <w:szCs w:val="2"/>
              </w:rPr>
            </w:pPr>
            <w:r>
              <w:rPr>
                <w:rFonts w:ascii="Times New Roman" w:eastAsia="宋体" w:hAnsi="Times New Roman" w:cs="Times New Roman"/>
                <w:snapToGrid/>
                <w:color w:val="000000"/>
                <w:sz w:val="16"/>
                <w:szCs w:val="16"/>
              </w:rPr>
              <w:t>80 mg</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(N=4)</w:t>
            </w:r>
            <w:r>
              <w:rPr>
                <w:rFonts w:ascii="Times New Roman" w:eastAsia="宋体" w:hAnsi="Times New Roman" w:cs="Times New Roman"/>
                <w:snapToGrid/>
                <w:color w:val="000000"/>
                <w:sz w:val="16"/>
                <w:szCs w:val="16"/>
              </w:rPr>
              <w:br/>
            </w:r>
          </w:p>
        </w:tc>
        <w:tc>
          <w:tcPr>
            <w:tcW w:w="1296" w:type="dxa"/>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center"/>
              <w:rPr>
                <w:rFonts w:ascii="SimSun" w:hAnsi="SimSun" w:cs="SimSun"/>
                <w:color w:val="000000"/>
                <w:sz w:val="2"/>
                <w:szCs w:val="2"/>
              </w:rPr>
            </w:pPr>
            <w:r>
              <w:rPr>
                <w:rFonts w:ascii="Times New Roman" w:eastAsia="宋体" w:hAnsi="Times New Roman" w:cs="Times New Roman"/>
                <w:snapToGrid/>
                <w:color w:val="000000"/>
                <w:sz w:val="16"/>
                <w:szCs w:val="16"/>
              </w:rPr>
              <w:t>120 mg</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(N=9)</w:t>
            </w:r>
            <w:r>
              <w:rPr>
                <w:rFonts w:ascii="Times New Roman" w:eastAsia="宋体" w:hAnsi="Times New Roman" w:cs="Times New Roman"/>
                <w:snapToGrid/>
                <w:color w:val="000000"/>
                <w:sz w:val="16"/>
                <w:szCs w:val="16"/>
              </w:rPr>
              <w:br/>
            </w:r>
          </w:p>
        </w:tc>
        <w:tc>
          <w:tcPr>
            <w:tcW w:w="1296" w:type="dxa"/>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center"/>
              <w:rPr>
                <w:rFonts w:ascii="SimSun" w:hAnsi="SimSun" w:cs="SimSun"/>
                <w:color w:val="000000"/>
                <w:sz w:val="2"/>
                <w:szCs w:val="2"/>
              </w:rPr>
            </w:pPr>
            <w:r>
              <w:rPr>
                <w:rFonts w:ascii="Times New Roman" w:eastAsia="宋体" w:hAnsi="Times New Roman" w:cs="Times New Roman"/>
                <w:snapToGrid/>
                <w:color w:val="000000"/>
                <w:sz w:val="16"/>
                <w:szCs w:val="16"/>
              </w:rPr>
              <w:t>160 mg</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(N=6)</w:t>
            </w:r>
            <w:r>
              <w:rPr>
                <w:rFonts w:ascii="Times New Roman" w:eastAsia="宋体" w:hAnsi="Times New Roman" w:cs="Times New Roman"/>
                <w:snapToGrid/>
                <w:color w:val="000000"/>
                <w:sz w:val="16"/>
                <w:szCs w:val="16"/>
              </w:rPr>
              <w:br/>
            </w:r>
          </w:p>
        </w:tc>
        <w:tc>
          <w:tcPr>
            <w:tcW w:w="1296" w:type="dxa"/>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center"/>
              <w:rPr>
                <w:rFonts w:ascii="SimSun" w:hAnsi="SimSun" w:cs="SimSun"/>
                <w:color w:val="000000"/>
                <w:sz w:val="2"/>
                <w:szCs w:val="2"/>
              </w:rPr>
            </w:pPr>
            <w:r>
              <w:rPr>
                <w:rFonts w:ascii="Times New Roman" w:eastAsia="宋体" w:hAnsi="Times New Roman" w:cs="Times New Roman"/>
                <w:snapToGrid/>
                <w:color w:val="000000"/>
                <w:sz w:val="16"/>
                <w:szCs w:val="16"/>
              </w:rPr>
              <w:t>210 mg</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(N=9)</w:t>
            </w:r>
            <w:r>
              <w:rPr>
                <w:rFonts w:ascii="Times New Roman" w:eastAsia="宋体" w:hAnsi="Times New Roman" w:cs="Times New Roman"/>
                <w:snapToGrid/>
                <w:color w:val="000000"/>
                <w:sz w:val="16"/>
                <w:szCs w:val="16"/>
              </w:rPr>
              <w:br/>
            </w:r>
          </w:p>
        </w:tc>
        <w:tc>
          <w:tcPr>
            <w:tcW w:w="1296" w:type="dxa"/>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center"/>
              <w:rPr>
                <w:rFonts w:ascii="SimSun" w:hAnsi="SimSun" w:cs="SimSun"/>
                <w:color w:val="000000"/>
                <w:sz w:val="2"/>
                <w:szCs w:val="2"/>
              </w:rPr>
            </w:pPr>
            <w:r>
              <w:rPr>
                <w:rFonts w:ascii="Times New Roman" w:eastAsia="宋体" w:hAnsi="Times New Roman" w:cs="Times New Roman"/>
                <w:snapToGrid/>
                <w:color w:val="000000"/>
                <w:sz w:val="16"/>
                <w:szCs w:val="16"/>
              </w:rPr>
              <w:t>总计</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(N=34)</w:t>
            </w:r>
            <w:r>
              <w:rPr>
                <w:rFonts w:ascii="Times New Roman" w:eastAsia="宋体" w:hAnsi="Times New Roman" w:cs="Times New Roman"/>
                <w:snapToGrid/>
                <w:color w:val="000000"/>
                <w:sz w:val="16"/>
                <w:szCs w:val="16"/>
              </w:rPr>
              <w:br/>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终点发生率</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CR+PR患者例数</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7</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20</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事件例数（疾病进展/死亡）</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(50.0)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(66.7)</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 (57.1)</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15 (75.0)</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疾病进展</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(50.0)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(66.7)</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 (57.1)</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15 (75.0)</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死亡</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未发生事件例数（删失）</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(50.0)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(33.3)</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 (42.9)</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 (25.0)</w:t>
            </w:r>
          </w:p>
        </w:tc>
      </w:tr>
      <w:tr>
        <w:tblPrEx>
          <w:tblW w:w="5000" w:type="pct"/>
          <w:jc w:val="center"/>
          <w:tblInd w:w="0" w:type="dxa"/>
          <w:tblLayout w:type="fixed"/>
          <w:tblCellMar>
            <w:top w:w="0" w:type="dxa"/>
            <w:left w:w="0" w:type="dxa"/>
            <w:bottom w:w="0" w:type="dxa"/>
            <w:right w:w="0" w:type="dxa"/>
          </w:tblCellMar>
        </w:tblPrEx>
        <w:trPr>
          <w:cantSplit/>
          <w:jc w:val="center"/>
        </w:trPr>
        <w:tc>
          <w:tcPr>
            <w:tcW w:w="12960" w:type="dxa"/>
            <w:gridSpan w:val="9"/>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缓解持续时间（月）[1] [2]</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中位数</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34.50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12.44</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16.56</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12.48</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34.69</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18.00</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95% CI</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[12.42,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[2.79,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[11.10,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[11.07,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[5.36,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[11.33, 34.50]</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Q1, Q3</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34.50, 34.50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12.42, 12.45</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2.79,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11.33, 18.00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11.07,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20.80,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11.88, 34.50</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最小值, 最大值[4]</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34.50, 34.50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12.42, 12.45</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2.79, 17.94+</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11.10, 29.01</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11.07, 28.98+</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5.36, 58.02+</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2.79, 58.02+</w:t>
            </w:r>
          </w:p>
        </w:tc>
      </w:tr>
      <w:tr>
        <w:tblPrEx>
          <w:tblW w:w="5000" w:type="pct"/>
          <w:jc w:val="center"/>
          <w:tblInd w:w="0" w:type="dxa"/>
          <w:tblLayout w:type="fixed"/>
          <w:tblCellMar>
            <w:top w:w="0" w:type="dxa"/>
            <w:left w:w="0" w:type="dxa"/>
            <w:bottom w:w="0" w:type="dxa"/>
            <w:right w:w="0" w:type="dxa"/>
          </w:tblCellMar>
        </w:tblPrEx>
        <w:trPr>
          <w:cantSplit/>
          <w:jc w:val="center"/>
        </w:trPr>
        <w:tc>
          <w:tcPr>
            <w:tcW w:w="12960" w:type="dxa"/>
            <w:gridSpan w:val="9"/>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风险患者例数/删失例数/无进展生存率[95%CI][1]</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1/0/50.00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[0.60, 91.04]</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7/0/100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19/0/95.00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[69.47, 99.28]</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6个月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1/0/50.00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[0.60, 91.04]</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6/0/85.71</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[33.41, 97.86]</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18/0/90.00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[65.60, 97.40]</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9个月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1/0/50.00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[0.60, 91.04]</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6/0/85.71</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[33.41, 97.86]</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18/0/90.00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[65.60, 97.40]</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12个月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1/0/50.00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[0.60, 91.04]</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3/0/60.00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[12.57, 88.18]</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2/0/66.67</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[5.41, 94.52]</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6/0/85.71</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[33.41, 97.86]</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15/0/75.00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[49.99, 88.75]</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15个月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1/0/50.00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[0.60, 91.04]</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3/0/60.00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[12.57, 88.18]</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1/0/33.33</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[0.90, 77.41]</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6/0/85.71</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[33.41, 97.86]</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12/0/60.00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[35.73, 77.60]</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18个月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0/1/-</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2/0/20.00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[0.84, 58.19]</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1/0/33.33</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[0.90, 77.41]</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6/0/85.71</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[33.41, 97.86]</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10/1/49.50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[26.50, 68.91]</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21个月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0/1/-</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1/0/20.00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[0.84, 58.19]</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1/0/33.33</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[0.90, 77.41]</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4/1/68.57</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[21.28, 91.21]</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7/2/43.31</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[21.14, 63.73]</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24个月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0/1/-</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1/0/20.00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[0.84, 58.19]</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1/0/33.33</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[0.90, 77.41]</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4/1/68.57</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[21.28, 91.21]</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7/2/43.31</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[21.14, 63.73]</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27个月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0/1/-</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1/0/20.00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[0.84, 58.19]</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1/0/33.33</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[0.90, 77.41]</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4/1/68.57</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[21.28, 91.21]</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7/2/43.31</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[21.14, 63.73]</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30个月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0/1/-</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0/1/-</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2/2/51.43</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[11.78, 81.32]</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3/4/29.70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[10.66, 51.77]</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33个月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0/1/-</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0/1/-</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2/2/51.43</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[11.78, 81.32]</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3/4/29.70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[10.66, 51.77]</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36个月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0/1/-</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0/1/-</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1/2/25.71</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[1.26, 65.60]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1/4/9.90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[0.70, 34.01]</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39个月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0/1/-</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0/1/-</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1/2/25.71</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[1.26, 65.60]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1/4/9.90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[0.70, 34.01]</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42个月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0/1/-</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0/1/-</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1/2/25.71</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[1.26, 65.60]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1/4/9.90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[0.70, 34.01]</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45个月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0/1/-</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0/1/-</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1/2/25.71</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[1.26, 65.60]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1/4/9.90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[0.70, 34.01]</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48个月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0/1/-</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0/1/-</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1/2/25.71</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[1.26, 65.60]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1/4/9.90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[0.70, 34.01]</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51个月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0/1/-</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0/1/-</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1/2/25.71</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[1.26, 65.60]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1/4/9.90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[0.70, 34.01]</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54个月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0/1/-</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0/1/-</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1/2/25.71</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[1.26, 65.60]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1/4/9.90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[0.70, 34.01]</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57个月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0/1/-</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0/1/-</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1/2/25.71</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[1.26, 65.60]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1/4/9.90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[0.70, 34.01]</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60个月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0/1/-</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0/1/-</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0/3/-</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0/5/-</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r>
      <w:tr>
        <w:tblPrEx>
          <w:tblW w:w="5000" w:type="pct"/>
          <w:jc w:val="center"/>
          <w:tblInd w:w="0" w:type="dxa"/>
          <w:tblLayout w:type="fixed"/>
          <w:tblCellMar>
            <w:top w:w="0" w:type="dxa"/>
            <w:left w:w="0" w:type="dxa"/>
            <w:bottom w:w="0" w:type="dxa"/>
            <w:right w:w="0" w:type="dxa"/>
          </w:tblCellMar>
        </w:tblPrEx>
        <w:trPr>
          <w:cantSplit/>
          <w:jc w:val="center"/>
        </w:trPr>
        <w:tc>
          <w:tcPr>
            <w:tcW w:w="12960" w:type="dxa"/>
            <w:gridSpan w:val="9"/>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随访时间（月）[3]</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中位数</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(95% CI)</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17.94</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28.98</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58.02</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[20.76,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58.02</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[20.76, -]</w:t>
            </w:r>
          </w:p>
        </w:tc>
      </w:tr>
      <w:tr>
        <w:tblPrEx>
          <w:tblW w:w="5000" w:type="pct"/>
          <w:jc w:val="center"/>
          <w:tblInd w:w="0" w:type="dxa"/>
          <w:tblLayout w:type="fixed"/>
          <w:tblCellMar>
            <w:top w:w="0" w:type="dxa"/>
            <w:left w:w="0" w:type="dxa"/>
            <w:bottom w:w="0" w:type="dxa"/>
            <w:right w:w="0" w:type="dxa"/>
          </w:tblCellMar>
        </w:tblPrEx>
        <w:trPr>
          <w:cantSplit/>
          <w:jc w:val="center"/>
        </w:trPr>
        <w:tc>
          <w:tcPr>
            <w:tcW w:w="12960" w:type="dxa"/>
            <w:gridSpan w:val="9"/>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p>
        </w:tc>
      </w:tr>
      <w:tr>
        <w:tblPrEx>
          <w:tblW w:w="5000" w:type="pct"/>
          <w:jc w:val="center"/>
          <w:tblInd w:w="0" w:type="dxa"/>
          <w:tblLayout w:type="fixed"/>
          <w:tblCellMar>
            <w:top w:w="0" w:type="dxa"/>
            <w:left w:w="0" w:type="dxa"/>
            <w:bottom w:w="0" w:type="dxa"/>
            <w:right w:w="0" w:type="dxa"/>
          </w:tblCellMar>
        </w:tblPrEx>
        <w:trPr>
          <w:cantSplit/>
          <w:jc w:val="center"/>
        </w:trPr>
        <w:tc>
          <w:tcPr>
            <w:tcW w:w="12960" w:type="dxa"/>
            <w:gridSpan w:val="9"/>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left"/>
              <w:rPr>
                <w:rFonts w:ascii="SimSun" w:hAnsi="SimSun" w:cs="SimSun"/>
                <w:color w:val="000000"/>
                <w:sz w:val="2"/>
                <w:szCs w:val="2"/>
              </w:rPr>
            </w:pPr>
          </w:p>
        </w:tc>
      </w:tr>
      <w:tr>
        <w:tblPrEx>
          <w:tblW w:w="5000" w:type="pct"/>
          <w:jc w:val="center"/>
          <w:tblInd w:w="0" w:type="dxa"/>
          <w:tblLayout w:type="fixed"/>
          <w:tblCellMar>
            <w:top w:w="0" w:type="dxa"/>
            <w:left w:w="0" w:type="dxa"/>
            <w:bottom w:w="0" w:type="dxa"/>
            <w:right w:w="0" w:type="dxa"/>
          </w:tblCellMar>
        </w:tblPrEx>
        <w:trPr>
          <w:cantSplit/>
          <w:jc w:val="center"/>
        </w:trPr>
        <w:tc>
          <w:tcPr>
            <w:tcW w:w="12960" w:type="dxa"/>
            <w:gridSpan w:val="9"/>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来源：列表16.2.6.5</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百分比 (%) 根据各剂量组的“CR+PR患者例数”计算</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[1]缓解持续时间定义为从首次CR或PR至疾病进展或死亡（任何原因）的持续时间。</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[2]使用Kaplan-Meier方法计算95% 置信区间。</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[3]通过切换事件、删失状态的逆Kaplan-Meier方法估计DoR/PFS/OS的中位随访时间。</w:t>
            </w:r>
          </w:p>
        </w:tc>
      </w:tr>
    </w:tbl>
    <w:p/>
    <w:tbl>
      <w:tblPr>
        <w:tblStyle w:val="TableNormal"/>
        <w:tblW w:w="5000" w:type="pct"/>
        <w:jc w:val="center"/>
        <w:tblInd w:w="0" w:type="dxa"/>
        <w:tblLayout w:type="fixed"/>
        <w:tblCellMar>
          <w:top w:w="0" w:type="dxa"/>
          <w:left w:w="0" w:type="dxa"/>
          <w:bottom w:w="0" w:type="dxa"/>
          <w:right w:w="0" w:type="dxa"/>
        </w:tblCellMar>
      </w:tblPr>
      <w:tblGrid>
        <w:gridCol w:w="1798"/>
        <w:gridCol w:w="906"/>
        <w:gridCol w:w="906"/>
        <w:gridCol w:w="906"/>
        <w:gridCol w:w="906"/>
        <w:gridCol w:w="906"/>
        <w:gridCol w:w="906"/>
        <w:gridCol w:w="906"/>
        <w:gridCol w:w="906"/>
      </w:tblGrid>
      <w:tr>
        <w:tblPrEx>
          <w:tblW w:w="5000" w:type="pct"/>
          <w:jc w:val="center"/>
          <w:tblInd w:w="0" w:type="dxa"/>
          <w:tblLayout w:type="fixed"/>
          <w:tblCellMar>
            <w:top w:w="0" w:type="dxa"/>
            <w:left w:w="0" w:type="dxa"/>
            <w:bottom w:w="0" w:type="dxa"/>
            <w:right w:w="0" w:type="dxa"/>
          </w:tblCellMar>
        </w:tblPrEx>
        <w:trPr>
          <w:cantSplit/>
          <w:tblHeader/>
          <w:jc w:val="center"/>
        </w:trPr>
        <w:tc>
          <w:tcPr>
            <w:tcW w:w="2592" w:type="dxa"/>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left"/>
              <w:rPr>
                <w:rFonts w:ascii="SimSun" w:hAnsi="SimSun" w:cs="SimSun"/>
                <w:color w:val="000000"/>
                <w:sz w:val="2"/>
                <w:szCs w:val="2"/>
              </w:rPr>
            </w:pPr>
          </w:p>
        </w:tc>
        <w:tc>
          <w:tcPr>
            <w:tcW w:w="1296" w:type="dxa"/>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center"/>
              <w:rPr>
                <w:rFonts w:ascii="SimSun" w:hAnsi="SimSun" w:cs="SimSun"/>
                <w:color w:val="000000"/>
                <w:sz w:val="2"/>
                <w:szCs w:val="2"/>
              </w:rPr>
            </w:pPr>
            <w:r>
              <w:rPr>
                <w:rFonts w:ascii="Times New Roman" w:eastAsia="宋体" w:hAnsi="Times New Roman" w:cs="Times New Roman"/>
                <w:snapToGrid/>
                <w:color w:val="000000"/>
                <w:sz w:val="16"/>
                <w:szCs w:val="16"/>
              </w:rPr>
              <w:t>统计量</w:t>
            </w:r>
            <w:r>
              <w:rPr>
                <w:rFonts w:ascii="Times New Roman" w:eastAsia="宋体" w:hAnsi="Times New Roman" w:cs="Times New Roman"/>
                <w:snapToGrid/>
                <w:color w:val="000000"/>
                <w:sz w:val="16"/>
                <w:szCs w:val="16"/>
              </w:rPr>
              <w:br/>
            </w:r>
          </w:p>
        </w:tc>
        <w:tc>
          <w:tcPr>
            <w:tcW w:w="1296" w:type="dxa"/>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center"/>
              <w:rPr>
                <w:rFonts w:ascii="SimSun" w:hAnsi="SimSun" w:cs="SimSun"/>
                <w:color w:val="000000"/>
                <w:sz w:val="2"/>
                <w:szCs w:val="2"/>
              </w:rPr>
            </w:pPr>
            <w:r>
              <w:rPr>
                <w:rFonts w:ascii="Times New Roman" w:eastAsia="宋体" w:hAnsi="Times New Roman" w:cs="Times New Roman"/>
                <w:snapToGrid/>
                <w:color w:val="000000"/>
                <w:sz w:val="16"/>
                <w:szCs w:val="16"/>
              </w:rPr>
              <w:t>20 mg</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(N=2)</w:t>
            </w:r>
            <w:r>
              <w:rPr>
                <w:rFonts w:ascii="Times New Roman" w:eastAsia="宋体" w:hAnsi="Times New Roman" w:cs="Times New Roman"/>
                <w:snapToGrid/>
                <w:color w:val="000000"/>
                <w:sz w:val="16"/>
                <w:szCs w:val="16"/>
              </w:rPr>
              <w:br/>
            </w:r>
          </w:p>
        </w:tc>
        <w:tc>
          <w:tcPr>
            <w:tcW w:w="1296" w:type="dxa"/>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center"/>
              <w:rPr>
                <w:rFonts w:ascii="SimSun" w:hAnsi="SimSun" w:cs="SimSun"/>
                <w:color w:val="000000"/>
                <w:sz w:val="2"/>
                <w:szCs w:val="2"/>
              </w:rPr>
            </w:pPr>
            <w:r>
              <w:rPr>
                <w:rFonts w:ascii="Times New Roman" w:eastAsia="宋体" w:hAnsi="Times New Roman" w:cs="Times New Roman"/>
                <w:snapToGrid/>
                <w:color w:val="000000"/>
                <w:sz w:val="16"/>
                <w:szCs w:val="16"/>
              </w:rPr>
              <w:t>40 mg</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(N=6)</w:t>
            </w:r>
            <w:r>
              <w:rPr>
                <w:rFonts w:ascii="Times New Roman" w:eastAsia="宋体" w:hAnsi="Times New Roman" w:cs="Times New Roman"/>
                <w:snapToGrid/>
                <w:color w:val="000000"/>
                <w:sz w:val="16"/>
                <w:szCs w:val="16"/>
              </w:rPr>
              <w:br/>
            </w:r>
          </w:p>
        </w:tc>
        <w:tc>
          <w:tcPr>
            <w:tcW w:w="1296" w:type="dxa"/>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center"/>
              <w:rPr>
                <w:rFonts w:ascii="SimSun" w:hAnsi="SimSun" w:cs="SimSun"/>
                <w:color w:val="000000"/>
                <w:sz w:val="2"/>
                <w:szCs w:val="2"/>
              </w:rPr>
            </w:pPr>
            <w:r>
              <w:rPr>
                <w:rFonts w:ascii="Times New Roman" w:eastAsia="宋体" w:hAnsi="Times New Roman" w:cs="Times New Roman"/>
                <w:snapToGrid/>
                <w:color w:val="000000"/>
                <w:sz w:val="16"/>
                <w:szCs w:val="16"/>
              </w:rPr>
              <w:t>80 mg</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(N=8)</w:t>
            </w:r>
            <w:r>
              <w:rPr>
                <w:rFonts w:ascii="Times New Roman" w:eastAsia="宋体" w:hAnsi="Times New Roman" w:cs="Times New Roman"/>
                <w:snapToGrid/>
                <w:color w:val="000000"/>
                <w:sz w:val="16"/>
                <w:szCs w:val="16"/>
              </w:rPr>
              <w:br/>
            </w:r>
          </w:p>
        </w:tc>
        <w:tc>
          <w:tcPr>
            <w:tcW w:w="1296" w:type="dxa"/>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center"/>
              <w:rPr>
                <w:rFonts w:ascii="SimSun" w:hAnsi="SimSun" w:cs="SimSun"/>
                <w:color w:val="000000"/>
                <w:sz w:val="2"/>
                <w:szCs w:val="2"/>
              </w:rPr>
            </w:pPr>
            <w:r>
              <w:rPr>
                <w:rFonts w:ascii="Times New Roman" w:eastAsia="宋体" w:hAnsi="Times New Roman" w:cs="Times New Roman"/>
                <w:snapToGrid/>
                <w:color w:val="000000"/>
                <w:sz w:val="16"/>
                <w:szCs w:val="16"/>
              </w:rPr>
              <w:t>120 mg</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(N=9)</w:t>
            </w:r>
            <w:r>
              <w:rPr>
                <w:rFonts w:ascii="Times New Roman" w:eastAsia="宋体" w:hAnsi="Times New Roman" w:cs="Times New Roman"/>
                <w:snapToGrid/>
                <w:color w:val="000000"/>
                <w:sz w:val="16"/>
                <w:szCs w:val="16"/>
              </w:rPr>
              <w:br/>
            </w:r>
          </w:p>
        </w:tc>
        <w:tc>
          <w:tcPr>
            <w:tcW w:w="1296" w:type="dxa"/>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center"/>
              <w:rPr>
                <w:rFonts w:ascii="SimSun" w:hAnsi="SimSun" w:cs="SimSun"/>
                <w:color w:val="000000"/>
                <w:sz w:val="2"/>
                <w:szCs w:val="2"/>
              </w:rPr>
            </w:pPr>
            <w:r>
              <w:rPr>
                <w:rFonts w:ascii="Times New Roman" w:eastAsia="宋体" w:hAnsi="Times New Roman" w:cs="Times New Roman"/>
                <w:snapToGrid/>
                <w:color w:val="000000"/>
                <w:sz w:val="16"/>
                <w:szCs w:val="16"/>
              </w:rPr>
              <w:t>160 mg</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(N=9)</w:t>
            </w:r>
            <w:r>
              <w:rPr>
                <w:rFonts w:ascii="Times New Roman" w:eastAsia="宋体" w:hAnsi="Times New Roman" w:cs="Times New Roman"/>
                <w:snapToGrid/>
                <w:color w:val="000000"/>
                <w:sz w:val="16"/>
                <w:szCs w:val="16"/>
              </w:rPr>
              <w:br/>
            </w:r>
          </w:p>
        </w:tc>
        <w:tc>
          <w:tcPr>
            <w:tcW w:w="1296" w:type="dxa"/>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center"/>
              <w:rPr>
                <w:rFonts w:ascii="SimSun" w:hAnsi="SimSun" w:cs="SimSun"/>
                <w:color w:val="000000"/>
                <w:sz w:val="2"/>
                <w:szCs w:val="2"/>
              </w:rPr>
            </w:pPr>
            <w:r>
              <w:rPr>
                <w:rFonts w:ascii="Times New Roman" w:eastAsia="宋体" w:hAnsi="Times New Roman" w:cs="Times New Roman"/>
                <w:snapToGrid/>
                <w:color w:val="000000"/>
                <w:sz w:val="16"/>
                <w:szCs w:val="16"/>
              </w:rPr>
              <w:t>210 mg</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(N=11)</w:t>
            </w:r>
            <w:r>
              <w:rPr>
                <w:rFonts w:ascii="Times New Roman" w:eastAsia="宋体" w:hAnsi="Times New Roman" w:cs="Times New Roman"/>
                <w:snapToGrid/>
                <w:color w:val="000000"/>
                <w:sz w:val="16"/>
                <w:szCs w:val="16"/>
              </w:rPr>
              <w:br/>
            </w:r>
          </w:p>
        </w:tc>
        <w:tc>
          <w:tcPr>
            <w:tcW w:w="1296" w:type="dxa"/>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center"/>
              <w:rPr>
                <w:rFonts w:ascii="SimSun" w:hAnsi="SimSun" w:cs="SimSun"/>
                <w:color w:val="000000"/>
                <w:sz w:val="2"/>
                <w:szCs w:val="2"/>
              </w:rPr>
            </w:pPr>
            <w:r>
              <w:rPr>
                <w:rFonts w:ascii="Times New Roman" w:eastAsia="宋体" w:hAnsi="Times New Roman" w:cs="Times New Roman"/>
                <w:snapToGrid/>
                <w:color w:val="000000"/>
                <w:sz w:val="16"/>
                <w:szCs w:val="16"/>
              </w:rPr>
              <w:t>总计</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(N=45)</w:t>
            </w:r>
            <w:r>
              <w:rPr>
                <w:rFonts w:ascii="Times New Roman" w:eastAsia="宋体" w:hAnsi="Times New Roman" w:cs="Times New Roman"/>
                <w:snapToGrid/>
                <w:color w:val="000000"/>
                <w:sz w:val="16"/>
                <w:szCs w:val="16"/>
              </w:rPr>
              <w:br/>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终点发生率</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CR+PR患者例数</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8</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28</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事件例数（疾病进展/死亡）</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 (80.0)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 (60.0)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 (50.0)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21 (75.0)</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疾病进展</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 (80.0)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 (60.0)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 (50.0)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21 (75.0)</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死亡</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未发生事件例数（删失）</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(40.0)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 (50.0)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7 (25.0)</w:t>
            </w:r>
          </w:p>
        </w:tc>
      </w:tr>
      <w:tr>
        <w:tblPrEx>
          <w:tblW w:w="5000" w:type="pct"/>
          <w:jc w:val="center"/>
          <w:tblInd w:w="0" w:type="dxa"/>
          <w:tblLayout w:type="fixed"/>
          <w:tblCellMar>
            <w:top w:w="0" w:type="dxa"/>
            <w:left w:w="0" w:type="dxa"/>
            <w:bottom w:w="0" w:type="dxa"/>
            <w:right w:w="0" w:type="dxa"/>
          </w:tblCellMar>
        </w:tblPrEx>
        <w:trPr>
          <w:cantSplit/>
          <w:jc w:val="center"/>
        </w:trPr>
        <w:tc>
          <w:tcPr>
            <w:tcW w:w="12960" w:type="dxa"/>
            <w:gridSpan w:val="9"/>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缓解持续时间（月）[1] [2]</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中位数</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34.50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13.13</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22.11</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16.56</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53.88</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34.69</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22.11</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95% CI</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[12.42,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[2.79,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[11.10,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[11.07,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[5.36,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[13.80, 33.12]</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Q1, Q3</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34.50, 34.50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12.44, 23.46</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18.10, 31.74</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11.33, 18.00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12.48, 53.88</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20.80,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12.47, 34.69</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最小值, 最大值[4]</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34.50, 34.50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12.42, 33.12</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2.79, 31.74</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11.10, 29.01</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11.07, 53.88</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5.36, 58.02+</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2.79, 58.02+</w:t>
            </w:r>
          </w:p>
        </w:tc>
      </w:tr>
      <w:tr>
        <w:tblPrEx>
          <w:tblW w:w="5000" w:type="pct"/>
          <w:jc w:val="center"/>
          <w:tblInd w:w="0" w:type="dxa"/>
          <w:tblLayout w:type="fixed"/>
          <w:tblCellMar>
            <w:top w:w="0" w:type="dxa"/>
            <w:left w:w="0" w:type="dxa"/>
            <w:bottom w:w="0" w:type="dxa"/>
            <w:right w:w="0" w:type="dxa"/>
          </w:tblCellMar>
        </w:tblPrEx>
        <w:trPr>
          <w:cantSplit/>
          <w:jc w:val="center"/>
        </w:trPr>
        <w:tc>
          <w:tcPr>
            <w:tcW w:w="12960" w:type="dxa"/>
            <w:gridSpan w:val="9"/>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风险患者例数/删失例数/无进展生存率[95%CI][1]</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4/0/80.00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[20.38, 96.92]</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8/0/100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27/0/96.43</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[77.24, 99.49]</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6个月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4/0/80.00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[20.38, 96.92]</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7/0/87.50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[38.70, 98.14]</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26/0/92.86</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[74.35, 98.16]</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9个月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4/0/80.00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[20.38, 96.92]</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7/0/87.50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[38.70, 98.14]</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26/0/92.86</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[74.35, 98.16]</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12个月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4/0/80.00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[20.38, 96.92]</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3/0/60.00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[12.57, 88.18]</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4/0/80.00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[20.38, 96.92]</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7/0/87.50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[38.70, 98.14]</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23/0/82.14</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[62.30, 92.15]</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15个月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1/0/25.00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[0.89, 66.53]</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4/0/80.00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[20.38, 96.92]</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3/0/60.00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[12.57, 88.18]</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3/0/60.00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[12.57, 88.18]</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7/0/87.50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[38.70, 98.14]</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19/0/67.86</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[47.32, 81.80]</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18个月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1/0/25.00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[0.89, 66.53]</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3/1/80.00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[20.38, 96.92]</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2/0/20.00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[0.84, 58.19]</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3/0/60.00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[12.57, 88.18]</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7/0/87.50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[38.70, 98.14]</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17/1/60.50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[40.10, 75.86]</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21个月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1/0/25.00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[0.89, 66.53]</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2/1/53.33</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[6.83, 86.31]</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1/0/20.00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[0.84, 58.19]</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3/0/60.00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[12.57, 88.18]</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5/1/72.92</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[27.64, 92.54]</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13/2/52.67</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[32.67, 69.26]</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24个月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1/0/25.00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[0.89, 66.53]</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1/1/26.67</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[0.97, 68.61]</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1/0/20.00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[0.84, 58.19]</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3/0/60.00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[12.57, 88.18]</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5/1/72.92</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[27.64, 92.54]</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12/2/48.62</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[28.98, 65.71]</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27个月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1/0/25.00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[0.89, 66.53]</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1/1/26.67</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[0.97, 68.61]</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1/0/20.00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[0.84, 58.19]</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3/0/60.00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[12.57, 88.18]</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5/1/72.92</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[27.64, 92.54]</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12/2/48.62</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[28.98, 65.71]</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30个月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1/0/25.00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[0.89, 66.53]</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1/1/26.67</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[0.97, 68.61]</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2/1/60.00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[12.57, 88.18]</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3/2/58.33</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[18.02, 84.41]</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8/4/40.11</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[21.58, 58.03]</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33个月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1/0/25.00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[0.89, 66.53]</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0/1/0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2/1/60.00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[12.57, 88.18]</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3/2/58.33</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[18.02, 84.41]</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7/4/35.10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[17.29, 53.54]</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36个月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0/1/0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2/1/60.00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[12.57, 88.18]</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2/2/38.89</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[6.30, 72.42]</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4/4/20.06</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[6.66, 38.56]</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39个月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0/1/0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2/1/60.00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[12.57, 88.18]</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2/2/38.89</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[6.30, 72.42]</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4/4/20.06</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[6.66, 38.56]</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42个月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0/1/0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2/1/60.00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[12.57, 88.18]</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2/2/38.89</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[6.30, 72.42]</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4/4/20.06</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[6.66, 38.56]</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45个月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0/1/0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2/1/60.00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[12.57, 88.18]</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2/2/38.89</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[6.30, 72.42]</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4/4/20.06</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[6.66, 38.56]</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48个月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0/1/0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2/1/60.00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[12.57, 88.18]</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2/2/38.89</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[6.30, 72.42]</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4/4/20.06</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[6.66, 38.56]</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51个月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0/1/0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2/1/60.00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[12.57, 88.18]</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1/3/38.89</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[6.30, 72.42]</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3/5/20.06</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[6.66, 38.56]</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54个月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0/1/0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0/2/0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1/3/38.89</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[6.30, 72.42]</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1/6/10.03</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[0.95, 32.08]</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57个月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0/1/0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0/2/0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1/3/38.89</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[6.30, 72.42]</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1/6/10.03</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[0.95, 32.08]</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60个月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0/1/0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0/2/0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0/4/-</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0/7/-</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r>
      <w:tr>
        <w:tblPrEx>
          <w:tblW w:w="5000" w:type="pct"/>
          <w:jc w:val="center"/>
          <w:tblInd w:w="0" w:type="dxa"/>
          <w:tblLayout w:type="fixed"/>
          <w:tblCellMar>
            <w:top w:w="0" w:type="dxa"/>
            <w:left w:w="0" w:type="dxa"/>
            <w:bottom w:w="0" w:type="dxa"/>
            <w:right w:w="0" w:type="dxa"/>
          </w:tblCellMar>
        </w:tblPrEx>
        <w:trPr>
          <w:cantSplit/>
          <w:jc w:val="center"/>
        </w:trPr>
        <w:tc>
          <w:tcPr>
            <w:tcW w:w="12960" w:type="dxa"/>
            <w:gridSpan w:val="9"/>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随访时间（月）[3]</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中位数</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(95% CI)</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[17.94,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53.82</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[28.98,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50.33</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[20.76,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53.82</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[28.98, -]</w:t>
            </w:r>
          </w:p>
        </w:tc>
      </w:tr>
      <w:tr>
        <w:tblPrEx>
          <w:tblW w:w="5000" w:type="pct"/>
          <w:jc w:val="center"/>
          <w:tblInd w:w="0" w:type="dxa"/>
          <w:tblLayout w:type="fixed"/>
          <w:tblCellMar>
            <w:top w:w="0" w:type="dxa"/>
            <w:left w:w="0" w:type="dxa"/>
            <w:bottom w:w="0" w:type="dxa"/>
            <w:right w:w="0" w:type="dxa"/>
          </w:tblCellMar>
        </w:tblPrEx>
        <w:trPr>
          <w:cantSplit/>
          <w:jc w:val="center"/>
        </w:trPr>
        <w:tc>
          <w:tcPr>
            <w:tcW w:w="12960" w:type="dxa"/>
            <w:gridSpan w:val="9"/>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p>
        </w:tc>
      </w:tr>
      <w:tr>
        <w:tblPrEx>
          <w:tblW w:w="5000" w:type="pct"/>
          <w:jc w:val="center"/>
          <w:tblInd w:w="0" w:type="dxa"/>
          <w:tblLayout w:type="fixed"/>
          <w:tblCellMar>
            <w:top w:w="0" w:type="dxa"/>
            <w:left w:w="0" w:type="dxa"/>
            <w:bottom w:w="0" w:type="dxa"/>
            <w:right w:w="0" w:type="dxa"/>
          </w:tblCellMar>
        </w:tblPrEx>
        <w:trPr>
          <w:cantSplit/>
          <w:jc w:val="center"/>
        </w:trPr>
        <w:tc>
          <w:tcPr>
            <w:tcW w:w="12960" w:type="dxa"/>
            <w:gridSpan w:val="9"/>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left"/>
              <w:rPr>
                <w:rFonts w:ascii="SimSun" w:hAnsi="SimSun" w:cs="SimSun"/>
                <w:color w:val="000000"/>
                <w:sz w:val="2"/>
                <w:szCs w:val="2"/>
              </w:rPr>
            </w:pPr>
          </w:p>
        </w:tc>
      </w:tr>
      <w:tr>
        <w:tblPrEx>
          <w:tblW w:w="5000" w:type="pct"/>
          <w:jc w:val="center"/>
          <w:tblInd w:w="0" w:type="dxa"/>
          <w:tblLayout w:type="fixed"/>
          <w:tblCellMar>
            <w:top w:w="0" w:type="dxa"/>
            <w:left w:w="0" w:type="dxa"/>
            <w:bottom w:w="0" w:type="dxa"/>
            <w:right w:w="0" w:type="dxa"/>
          </w:tblCellMar>
        </w:tblPrEx>
        <w:trPr>
          <w:cantSplit/>
          <w:jc w:val="center"/>
        </w:trPr>
        <w:tc>
          <w:tcPr>
            <w:tcW w:w="12960" w:type="dxa"/>
            <w:gridSpan w:val="9"/>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来源：列表16.2.6.5</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百分比 (%) 根据各剂量组的“CR+PR患者例数”计算</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[1]缓解持续时间定义为从首次CR或PR至疾病进展或死亡（任何原因）的持续时间。</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[2]使用Kaplan-Meier方法计算95% 置信区间。</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[3]通过切换事件、删失状态的逆Kaplan-Meier方法估计DoR/PFS/OS的中位随访时间。</w:t>
            </w:r>
          </w:p>
        </w:tc>
      </w:tr>
    </w:tbl>
    <w:p>
      <w:pPr>
        <w:pStyle w:val="ERIS5"/>
        <w:numPr>
          <w:ilvl w:val="12"/>
          <w:numId w:val="0"/>
        </w:numPr>
        <w:outlineLvl w:val="9"/>
        <w:rPr>
          <w:rFonts w:cs="Times New Roman"/>
        </w:rPr>
      </w:pPr>
      <w:bookmarkStart w:id="628" w:name="_Toc27186"/>
      <w:r>
        <w:rPr>
          <w:rFonts w:cs="Times New Roman"/>
          <w:szCs w:val="24"/>
        </w:rPr>
        <w:drawing>
          <wp:inline distT="0" distB="0" distL="114300" distR="114300">
            <wp:extent cx="5741035" cy="2418080"/>
            <wp:effectExtent l="0" t="0" r="12065" b="1270"/>
            <wp:docPr id="23" name="图片 2" descr="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 descr="image1"/>
                    <pic:cNvPicPr>
                      <a:picLocks noChangeAspect="1"/>
                    </pic:cNvPicPr>
                  </pic:nvPicPr>
                  <pic:blipFill>
                    <a:blip xmlns:r="http://schemas.openxmlformats.org/officeDocument/2006/relationships" r:embed="rId14" cstate="print"/>
                    <a:stretch>
                      <a:fillRect/>
                    </a:stretch>
                  </pic:blipFill>
                  <pic:spPr>
                    <a:xfrm>
                      <a:off x="0" y="0"/>
                      <a:ext cx="5741035" cy="2418080"/>
                    </a:xfrm>
                    <a:prstGeom prst="rect">
                      <a:avLst/>
                    </a:prstGeom>
                    <a:noFill/>
                    <a:ln>
                      <a:noFill/>
                    </a:ln>
                  </pic:spPr>
                </pic:pic>
              </a:graphicData>
            </a:graphic>
          </wp:inline>
        </w:drawing>
      </w:r>
      <w:bookmarkEnd w:id="628"/>
    </w:p>
    <w:p>
      <w:pPr>
        <w:numPr>
          <w:ilvl w:val="255"/>
          <w:numId w:val="0"/>
        </w:numPr>
        <w:outlineLvl w:val="9"/>
        <w:pPrChange w:id="629" w:author="李兴栋" w:date="2024-04-09T14:55:15Z">
          <w:pPr>
            <w:pStyle w:val="ERIS5"/>
            <w:numPr>
              <w:ilvl w:val="12"/>
              <w:numId w:val="0"/>
            </w:numPr>
            <w:outlineLvl w:val="9"/>
          </w:pPr>
        </w:pPrChange>
        <w:rPr>
          <w:rFonts w:cs="Times New Roman"/>
          <w:b w:val="0"/>
          <w:bCs w:val="0"/>
          <w:sz w:val="16"/>
          <w:szCs w:val="20"/>
          <w:rPrChange w:id="630" w:author="李兴栋" w:date="2024-04-09T14:55:15Z">
            <w:rPr>
              <w:rFonts w:cs="Times New Roman"/>
              <w:b w:val="0"/>
              <w:bCs/>
            </w:rPr>
          </w:rPrChange>
        </w:rPr>
      </w:pPr>
      <w:bookmarkStart w:id="631" w:name="_Toc8397"/>
      <w:r>
        <w:rPr>
          <w:rFonts w:cs="Times New Roman"/>
          <w:b w:val="0"/>
          <w:bCs w:val="0"/>
          <w:color w:val="000000"/>
          <w:sz w:val="16"/>
          <w:szCs w:val="20"/>
          <w:rPrChange w:id="632" w:author="李兴栋" w:date="2024-04-09T14:55:15Z">
            <w:rPr>
              <w:rFonts w:cs="Times New Roman"/>
              <w:b w:val="0"/>
              <w:bCs/>
              <w:color w:val="000000"/>
              <w:sz w:val="16"/>
            </w:rPr>
          </w:rPrChange>
        </w:rPr>
        <w:t>来源：列表16.2.6.4和列表16.2.6.5</w:t>
      </w:r>
      <w:bookmarkEnd w:id="631"/>
    </w:p>
    <w:p>
      <w:pPr>
        <w:pStyle w:val="ERIS5"/>
        <w:numPr>
          <w:ilvl w:val="12"/>
          <w:numId w:val="0"/>
        </w:numPr>
        <w:outlineLvl w:val="4"/>
        <w:rPr>
          <w:rFonts w:cs="Times New Roman"/>
        </w:rPr>
      </w:pPr>
      <w:bookmarkStart w:id="633" w:name="_Toc9083"/>
      <w:r>
        <w:rPr>
          <w:rFonts w:cs="Times New Roman" w:hint="eastAsia"/>
          <w:b/>
          <w:bCs/>
          <w:lang w:val="en-US" w:eastAsia="zh-CN"/>
        </w:rPr>
        <w:t>12.2</w:t>
      </w:r>
      <w:r>
        <w:rPr>
          <w:rFonts w:cs="Times New Roman"/>
          <w:b/>
          <w:bCs/>
        </w:rPr>
        <w:t>.1</w:t>
      </w:r>
      <w:r>
        <w:rPr>
          <w:rFonts w:cs="Times New Roman"/>
        </w:rPr>
        <w:t>.2.2</w:t>
      </w:r>
      <w:r>
        <w:rPr>
          <w:rFonts w:cs="Times New Roman" w:hint="eastAsia"/>
        </w:rPr>
        <w:t xml:space="preserve"> </w:t>
      </w:r>
      <w:r>
        <w:rPr>
          <w:rFonts w:cs="Times New Roman"/>
        </w:rPr>
        <w:t>无进展生存期（PFS)</w:t>
      </w:r>
      <w:bookmarkEnd w:id="633"/>
    </w:p>
    <w:p>
      <w:pPr>
        <w:pStyle w:val="ERIS"/>
        <w:ind w:firstLine="480" w:firstLineChars="200"/>
        <w:jc w:val="left"/>
      </w:pPr>
      <w:r>
        <w:rPr>
          <w:rFonts w:ascii="Times New Roman" w:eastAsia="宋体" w:hAnsi="Times New Roman" w:cs="Times New Roman"/>
          <w:sz w:val="24"/>
        </w:rPr>
        <w:t>截止至数据分析日期，中位随访时间47.01个月（95%CI：30.49，56.71），全分析集中120例受试者中，24例（20%）受试者发生疾病进展/死亡，96例（80%）受试者未发生疾病进展/死亡（删失）。整体中位PFS为22.11个月（95%CI：13.80，29.04）。1年PFS率时间点1年PFS率为87.76%（95%CI：70.57，95.23），2年PFS率时间点2年PFS率为46.22%（95%CI：28.32，62.37），3年PFS率时间点3年PFS率为23.70%（95%CI：10.01，40.65）。</w:t>
      </w:r>
    </w:p>
    <w:p>
      <w:pPr>
        <w:pStyle w:val="ERIS"/>
        <w:ind w:firstLine="480" w:firstLineChars="200"/>
        <w:jc w:val="left"/>
      </w:pPr>
      <w:r>
        <w:rPr>
          <w:rFonts w:ascii="Times New Roman" w:eastAsia="宋体" w:hAnsi="Times New Roman" w:cs="Times New Roman"/>
          <w:sz w:val="24"/>
        </w:rPr>
        <w:t>各剂量组中位PFS分别为：20mg组剂量组0.53个月（95%CI：-，-），40mg组剂量组25.73个月（95%CI：13.80，-），80mg组剂量组13.18个月（95%CI：4.17，-），120mg组剂量组15.18个月（95%CI：12.42，-），160mg组剂量组和210mg组剂量组尚未达到。结果详见表14.2.3.1。</w:t>
      </w:r>
    </w:p>
    <w:p>
      <w:pPr>
        <w:pStyle w:val="ERIS"/>
        <w:ind w:firstLine="480" w:firstLineChars="200"/>
        <w:jc w:val="left"/>
      </w:pPr>
      <w:r>
        <w:rPr>
          <w:rFonts w:ascii="Times New Roman" w:eastAsia="宋体" w:hAnsi="Times New Roman" w:cs="Times New Roman"/>
          <w:sz w:val="24"/>
        </w:rPr>
        <w:t>作为次要终点PFS的支持性分析，对转移类型（脑转移和无脑转移）、既往接受过ALK抑制剂治疗（有和无）等进行了亚组分析，各亚组的PFS结果详见章节12.2.2.1和表14.2.3.2-14.2.3.3。</w:t>
      </w:r>
    </w:p>
    <w:p>
      <w:pPr>
        <w:spacing w:before="0" w:after="0"/>
        <w:jc w:val="center"/>
      </w:pPr>
      <w:r>
        <w:rPr>
          <w:b/>
        </w:rPr>
        <w:t>表 20 按剂量水平列出的无进展生存期(FAS)</w:t>
      </w:r>
    </w:p>
    <w:tbl>
      <w:tblPr>
        <w:tblStyle w:val="TableNormal"/>
        <w:tblW w:w="5000" w:type="pct"/>
        <w:jc w:val="center"/>
        <w:tblInd w:w="0" w:type="dxa"/>
        <w:tblLayout w:type="fixed"/>
        <w:tblCellMar>
          <w:top w:w="0" w:type="dxa"/>
          <w:left w:w="0" w:type="dxa"/>
          <w:bottom w:w="0" w:type="dxa"/>
          <w:right w:w="0" w:type="dxa"/>
        </w:tblCellMar>
      </w:tblPr>
      <w:tblGrid>
        <w:gridCol w:w="1798"/>
        <w:gridCol w:w="906"/>
        <w:gridCol w:w="906"/>
        <w:gridCol w:w="906"/>
        <w:gridCol w:w="906"/>
        <w:gridCol w:w="906"/>
        <w:gridCol w:w="906"/>
        <w:gridCol w:w="906"/>
        <w:gridCol w:w="906"/>
      </w:tblGrid>
      <w:tr>
        <w:tblPrEx>
          <w:tblW w:w="5000" w:type="pct"/>
          <w:jc w:val="center"/>
          <w:tblInd w:w="0" w:type="dxa"/>
          <w:tblLayout w:type="fixed"/>
          <w:tblCellMar>
            <w:top w:w="0" w:type="dxa"/>
            <w:left w:w="0" w:type="dxa"/>
            <w:bottom w:w="0" w:type="dxa"/>
            <w:right w:w="0" w:type="dxa"/>
          </w:tblCellMar>
        </w:tblPrEx>
        <w:trPr>
          <w:cantSplit/>
          <w:tblHeader/>
          <w:jc w:val="center"/>
        </w:trPr>
        <w:tc>
          <w:tcPr>
            <w:tcW w:w="2592" w:type="dxa"/>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left"/>
              <w:rPr>
                <w:rFonts w:ascii="SimSun" w:hAnsi="SimSun" w:cs="SimSun"/>
                <w:color w:val="000000"/>
                <w:sz w:val="2"/>
                <w:szCs w:val="2"/>
              </w:rPr>
            </w:pPr>
          </w:p>
        </w:tc>
        <w:tc>
          <w:tcPr>
            <w:tcW w:w="1296" w:type="dxa"/>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center"/>
              <w:rPr>
                <w:rFonts w:ascii="SimSun" w:hAnsi="SimSun" w:cs="SimSun"/>
                <w:color w:val="000000"/>
                <w:sz w:val="2"/>
                <w:szCs w:val="2"/>
              </w:rPr>
            </w:pPr>
            <w:r>
              <w:rPr>
                <w:rFonts w:ascii="Times New Roman" w:eastAsia="宋体" w:hAnsi="Times New Roman" w:cs="Times New Roman"/>
                <w:snapToGrid/>
                <w:color w:val="000000"/>
                <w:sz w:val="16"/>
                <w:szCs w:val="16"/>
              </w:rPr>
              <w:t>统计量</w:t>
            </w:r>
            <w:r>
              <w:rPr>
                <w:rFonts w:ascii="Times New Roman" w:eastAsia="宋体" w:hAnsi="Times New Roman" w:cs="Times New Roman"/>
                <w:snapToGrid/>
                <w:color w:val="000000"/>
                <w:sz w:val="16"/>
                <w:szCs w:val="16"/>
              </w:rPr>
              <w:br/>
            </w:r>
          </w:p>
        </w:tc>
        <w:tc>
          <w:tcPr>
            <w:tcW w:w="1296" w:type="dxa"/>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center"/>
              <w:rPr>
                <w:rFonts w:ascii="SimSun" w:hAnsi="SimSun" w:cs="SimSun"/>
                <w:color w:val="000000"/>
                <w:sz w:val="2"/>
                <w:szCs w:val="2"/>
              </w:rPr>
            </w:pPr>
            <w:r>
              <w:rPr>
                <w:rFonts w:ascii="Times New Roman" w:eastAsia="宋体" w:hAnsi="Times New Roman" w:cs="Times New Roman"/>
                <w:snapToGrid/>
                <w:color w:val="000000"/>
                <w:sz w:val="16"/>
                <w:szCs w:val="16"/>
              </w:rPr>
              <w:t>20 mg</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(N=2)</w:t>
            </w:r>
            <w:r>
              <w:rPr>
                <w:rFonts w:ascii="Times New Roman" w:eastAsia="宋体" w:hAnsi="Times New Roman" w:cs="Times New Roman"/>
                <w:snapToGrid/>
                <w:color w:val="000000"/>
                <w:sz w:val="16"/>
                <w:szCs w:val="16"/>
              </w:rPr>
              <w:br/>
            </w:r>
          </w:p>
        </w:tc>
        <w:tc>
          <w:tcPr>
            <w:tcW w:w="1296" w:type="dxa"/>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center"/>
              <w:rPr>
                <w:rFonts w:ascii="SimSun" w:hAnsi="SimSun" w:cs="SimSun"/>
                <w:color w:val="000000"/>
                <w:sz w:val="2"/>
                <w:szCs w:val="2"/>
              </w:rPr>
            </w:pPr>
            <w:r>
              <w:rPr>
                <w:rFonts w:ascii="Times New Roman" w:eastAsia="宋体" w:hAnsi="Times New Roman" w:cs="Times New Roman"/>
                <w:snapToGrid/>
                <w:color w:val="000000"/>
                <w:sz w:val="16"/>
                <w:szCs w:val="16"/>
              </w:rPr>
              <w:t>40 mg</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(N=6)</w:t>
            </w:r>
            <w:r>
              <w:rPr>
                <w:rFonts w:ascii="Times New Roman" w:eastAsia="宋体" w:hAnsi="Times New Roman" w:cs="Times New Roman"/>
                <w:snapToGrid/>
                <w:color w:val="000000"/>
                <w:sz w:val="16"/>
                <w:szCs w:val="16"/>
              </w:rPr>
              <w:br/>
            </w:r>
          </w:p>
        </w:tc>
        <w:tc>
          <w:tcPr>
            <w:tcW w:w="1296" w:type="dxa"/>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center"/>
              <w:rPr>
                <w:rFonts w:ascii="SimSun" w:hAnsi="SimSun" w:cs="SimSun"/>
                <w:color w:val="000000"/>
                <w:sz w:val="2"/>
                <w:szCs w:val="2"/>
              </w:rPr>
            </w:pPr>
            <w:r>
              <w:rPr>
                <w:rFonts w:ascii="Times New Roman" w:eastAsia="宋体" w:hAnsi="Times New Roman" w:cs="Times New Roman"/>
                <w:snapToGrid/>
                <w:color w:val="000000"/>
                <w:sz w:val="16"/>
                <w:szCs w:val="16"/>
              </w:rPr>
              <w:t>80 mg</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(N=8)</w:t>
            </w:r>
            <w:r>
              <w:rPr>
                <w:rFonts w:ascii="Times New Roman" w:eastAsia="宋体" w:hAnsi="Times New Roman" w:cs="Times New Roman"/>
                <w:snapToGrid/>
                <w:color w:val="000000"/>
                <w:sz w:val="16"/>
                <w:szCs w:val="16"/>
              </w:rPr>
              <w:br/>
            </w:r>
          </w:p>
        </w:tc>
        <w:tc>
          <w:tcPr>
            <w:tcW w:w="1296" w:type="dxa"/>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center"/>
              <w:rPr>
                <w:rFonts w:ascii="SimSun" w:hAnsi="SimSun" w:cs="SimSun"/>
                <w:color w:val="000000"/>
                <w:sz w:val="2"/>
                <w:szCs w:val="2"/>
              </w:rPr>
            </w:pPr>
            <w:r>
              <w:rPr>
                <w:rFonts w:ascii="Times New Roman" w:eastAsia="宋体" w:hAnsi="Times New Roman" w:cs="Times New Roman"/>
                <w:snapToGrid/>
                <w:color w:val="000000"/>
                <w:sz w:val="16"/>
                <w:szCs w:val="16"/>
              </w:rPr>
              <w:t>120 mg</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(N=9)</w:t>
            </w:r>
            <w:r>
              <w:rPr>
                <w:rFonts w:ascii="Times New Roman" w:eastAsia="宋体" w:hAnsi="Times New Roman" w:cs="Times New Roman"/>
                <w:snapToGrid/>
                <w:color w:val="000000"/>
                <w:sz w:val="16"/>
                <w:szCs w:val="16"/>
              </w:rPr>
              <w:br/>
            </w:r>
          </w:p>
        </w:tc>
        <w:tc>
          <w:tcPr>
            <w:tcW w:w="1296" w:type="dxa"/>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center"/>
              <w:rPr>
                <w:rFonts w:ascii="SimSun" w:hAnsi="SimSun" w:cs="SimSun"/>
                <w:color w:val="000000"/>
                <w:sz w:val="2"/>
                <w:szCs w:val="2"/>
              </w:rPr>
            </w:pPr>
            <w:r>
              <w:rPr>
                <w:rFonts w:ascii="Times New Roman" w:eastAsia="宋体" w:hAnsi="Times New Roman" w:cs="Times New Roman"/>
                <w:snapToGrid/>
                <w:color w:val="000000"/>
                <w:sz w:val="16"/>
                <w:szCs w:val="16"/>
              </w:rPr>
              <w:t>160 mg</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(N=9)</w:t>
            </w:r>
            <w:r>
              <w:rPr>
                <w:rFonts w:ascii="Times New Roman" w:eastAsia="宋体" w:hAnsi="Times New Roman" w:cs="Times New Roman"/>
                <w:snapToGrid/>
                <w:color w:val="000000"/>
                <w:sz w:val="16"/>
                <w:szCs w:val="16"/>
              </w:rPr>
              <w:br/>
            </w:r>
          </w:p>
        </w:tc>
        <w:tc>
          <w:tcPr>
            <w:tcW w:w="1296" w:type="dxa"/>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center"/>
              <w:rPr>
                <w:rFonts w:ascii="SimSun" w:hAnsi="SimSun" w:cs="SimSun"/>
                <w:color w:val="000000"/>
                <w:sz w:val="2"/>
                <w:szCs w:val="2"/>
              </w:rPr>
            </w:pPr>
            <w:r>
              <w:rPr>
                <w:rFonts w:ascii="Times New Roman" w:eastAsia="宋体" w:hAnsi="Times New Roman" w:cs="Times New Roman"/>
                <w:snapToGrid/>
                <w:color w:val="000000"/>
                <w:sz w:val="16"/>
                <w:szCs w:val="16"/>
              </w:rPr>
              <w:t>210 mg</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(N=11)</w:t>
            </w:r>
            <w:r>
              <w:rPr>
                <w:rFonts w:ascii="Times New Roman" w:eastAsia="宋体" w:hAnsi="Times New Roman" w:cs="Times New Roman"/>
                <w:snapToGrid/>
                <w:color w:val="000000"/>
                <w:sz w:val="16"/>
                <w:szCs w:val="16"/>
              </w:rPr>
              <w:br/>
            </w:r>
          </w:p>
        </w:tc>
        <w:tc>
          <w:tcPr>
            <w:tcW w:w="1296" w:type="dxa"/>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center"/>
              <w:rPr>
                <w:rFonts w:ascii="SimSun" w:hAnsi="SimSun" w:cs="SimSun"/>
                <w:color w:val="000000"/>
                <w:sz w:val="2"/>
                <w:szCs w:val="2"/>
              </w:rPr>
            </w:pPr>
            <w:r>
              <w:rPr>
                <w:rFonts w:ascii="Times New Roman" w:eastAsia="宋体" w:hAnsi="Times New Roman" w:cs="Times New Roman"/>
                <w:snapToGrid/>
                <w:color w:val="000000"/>
                <w:sz w:val="16"/>
                <w:szCs w:val="16"/>
              </w:rPr>
              <w:t>总计</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(N=45)</w:t>
            </w:r>
            <w:r>
              <w:rPr>
                <w:rFonts w:ascii="Times New Roman" w:eastAsia="宋体" w:hAnsi="Times New Roman" w:cs="Times New Roman"/>
                <w:snapToGrid/>
                <w:color w:val="000000"/>
                <w:sz w:val="16"/>
                <w:szCs w:val="16"/>
              </w:rPr>
              <w:br/>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发生事件的受试者例数（疾病进展/死亡）</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6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6 (75.0)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8 (88.9)</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 (55.6)</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 (36.4)</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31 (68.9)</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未发生事件的受试者例数（删失）</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(25.0)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 (44.4)</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7 (63.6)</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14 (31.1)</w:t>
            </w:r>
          </w:p>
        </w:tc>
      </w:tr>
      <w:tr>
        <w:tblPrEx>
          <w:tblW w:w="5000" w:type="pct"/>
          <w:jc w:val="center"/>
          <w:tblInd w:w="0" w:type="dxa"/>
          <w:tblLayout w:type="fixed"/>
          <w:tblCellMar>
            <w:top w:w="0" w:type="dxa"/>
            <w:left w:w="0" w:type="dxa"/>
            <w:bottom w:w="0" w:type="dxa"/>
            <w:right w:w="0" w:type="dxa"/>
          </w:tblCellMar>
        </w:tblPrEx>
        <w:trPr>
          <w:cantSplit/>
          <w:jc w:val="center"/>
        </w:trPr>
        <w:tc>
          <w:tcPr>
            <w:tcW w:w="12960" w:type="dxa"/>
            <w:gridSpan w:val="9"/>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无进展生存期（月）[1]</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中位数</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18.21</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20.03</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19.42</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21.49</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55.20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36.01</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23.59</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95% CI</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[0.53,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[13.80,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[4.17,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[12.42, 30.36]</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[9.76,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[6.93,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[15.44, 33.08]</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Q1, Q3</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0.53, 35.88</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13.83, 26.55</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6.93, 23.59</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12.91, 24.84</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13.80,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29.04,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13.80, 36.01</w:t>
            </w:r>
          </w:p>
        </w:tc>
      </w:tr>
      <w:tr>
        <w:tblPrEx>
          <w:tblW w:w="5000" w:type="pct"/>
          <w:jc w:val="center"/>
          <w:tblInd w:w="0" w:type="dxa"/>
          <w:tblLayout w:type="fixed"/>
          <w:tblCellMar>
            <w:top w:w="0" w:type="dxa"/>
            <w:left w:w="0" w:type="dxa"/>
            <w:bottom w:w="0" w:type="dxa"/>
            <w:right w:w="0" w:type="dxa"/>
          </w:tblCellMar>
        </w:tblPrEx>
        <w:trPr>
          <w:cantSplit/>
          <w:jc w:val="center"/>
        </w:trPr>
        <w:tc>
          <w:tcPr>
            <w:tcW w:w="12960" w:type="dxa"/>
            <w:gridSpan w:val="9"/>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风险患者例数/删失例数/无进展生存率[95%CI][2]</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1/0/50.00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[0.60, 91.04]</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6/0/100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7/1/100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9/0/100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9/0/100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10/1/100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42/2/97.78</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[85.25, 99.68]</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6个月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1/0/50.00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[0.60, 91.04]</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6/0/100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6/1/85.71</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[33.41, 97.86]</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9/0/100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9/0/100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9/2/100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40/3/95.45</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[83.00, 98.84]</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9个月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1/0/50.00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[0.60, 91.04]</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6/0/100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5/1/71.43</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[25.82, 91.98]</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9/0/100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9/0/100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8/2/88.89</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[43.30, 98.36]</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38/3/90.68</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[77.02, 96.40]</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12个月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1/0/50.00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[0.60, 91.04]</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6/0/100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5/1/71.43</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[25.82, 91.98]</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9/0/100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8/0/88.89</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[43.30, 98.36]</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8/2/88.89</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[43.30, 98.36]</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37/3/88.29</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[74.11, 94.96]</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15个月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1/0/50.00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[0.60, 91.04]</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4/0/66.67</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[19.46, 90.44]</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4/1/57.14</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[17.19, 83.71]</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6/0/66.67</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[28.17, 87.83]</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6/0/66.67</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[28.17, 87.83]</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8/2/88.89</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[43.30, 98.36]</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29/3/69.20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[52.92, 80.82]</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18个月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1/0/50.00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[0.60, 91.04]</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3/0/50.00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[11.09, 80.37]</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4/1/57.14</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[17.19, 83.71]</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5/0/55.56</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[20.42, 80.45]</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5/0/55.56</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[20.42, 80.45]</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8/2/88.89</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[43.30, 98.36]</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26/3/62.04</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[45.69, 74.76]</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21个月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1/0/50.00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[0.60, 91.04]</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3/0/50.00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[11.09, 80.37]</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2/2/42.86</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[9.78, 73.44]</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5/0/55.56</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[20.42, 80.45]</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5/0/55.56</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[20.42, 80.45]</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8/2/88.89</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[43.30, 98.36]</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24/4/59.66</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[43.35, 72.67]</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24个月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1/0/50.00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[0.60, 91.04]</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3/0/50.00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[11.09, 80.37]</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1/2/21.43</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[1.19, 58.56]</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3/0/33.33</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[7.83, 62.26]</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5/0/55.56</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[20.42, 80.45]</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6/3/77.78</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[36.48, 93.93]</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19/5/49.48</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[33.56, 63.54]</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27个月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1/0/50.00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[0.60, 91.04]</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1/0/16.67</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[0.77, 51.68]</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1/2/21.43</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[1.19, 58.56]</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2/0/22.22</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[3.37, 51.31]</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5/0/55.56</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[20.42, 80.45]</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6/3/77.78</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[36.48, 93.93]</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16/5/41.66</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[26.48, 56.17]</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30个月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1/0/50.00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[0.60, 91.04]</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1/0/16.67</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[0.77, 51.68]</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1/2/21.43</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[1.19, 58.56]</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2/0/22.22</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[3.37, 51.31]</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5/0/55.56</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[20.42, 80.45]</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5/3/64.81</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[25.32, 87.21]</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15/5/39.06</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[24.21, 53.63]</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33个月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1/0/50.00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[0.60, 91.04]</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1/0/16.67</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[0.77, 51.68]</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1/2/21.43</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[1.19, 58.56]</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1/0/11.11</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[0.61, 38.77]</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5/0/55.56</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[20.42, 80.45]</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4/4/64.81</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[25.32, 87.21]</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13/6/36.46</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[22.00, 51.05]</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36个月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0/2/0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1/0/11.11</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[0.61, 38.77]</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4/1/55.56</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[20.42, 80.45]</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4/4/64.81</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[25.32, 87.21]</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9/7/27.53</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[14.52, 42.23]</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39个月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0/2/0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1/0/11.11</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[0.61, 38.77]</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4/1/55.56</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[20.42, 80.45]</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3/4/48.61</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[12.81, 77.63]</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8/7/24.47</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[12.14, 39.07]</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42个月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0/2/0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1/0/11.11</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[0.61, 38.77]</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3/2/55.56</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[20.42, 80.45]</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3/4/48.61</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[12.81, 77.63]</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7/8/24.47</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[12.14, 39.07]</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45个月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0/2/0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1/0/11.11</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[0.61, 38.77]</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3/2/55.56</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[20.42, 80.45]</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3/4/48.61</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[12.81, 77.63]</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7/8/24.47</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[12.14, 39.07]</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48个月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0/2/0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1/0/11.11</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[0.61, 38.77]</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3/2/55.56</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[20.42, 80.45]</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2/5/48.61</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[12.81, 77.63]</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6/9/24.47</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[12.14, 39.07]</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51个月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0/2/0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1/0/11.11</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[0.61, 38.77]</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3/2/55.56</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[20.42, 80.45]</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2/5/48.61</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[12.81, 77.63]</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6/9/24.47</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[12.14, 39.07]</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54个月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0/2/0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0/1/-</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3/2/55.56</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[20.42, 80.45]</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1/6/48.61</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[12.81, 77.63]</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4/11/24.47</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[12.14, 39.07]</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57个月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0/2/0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0/1/-</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0/4/-</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1/6/48.61</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[12.81, 77.63]</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1/13/18.36</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[6.58, 34.78]</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60个月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0/2/0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0/1/-</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0/4/-</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0/7/-</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0/14/-</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r>
      <w:tr>
        <w:tblPrEx>
          <w:tblW w:w="5000" w:type="pct"/>
          <w:jc w:val="center"/>
          <w:tblInd w:w="0" w:type="dxa"/>
          <w:tblLayout w:type="fixed"/>
          <w:tblCellMar>
            <w:top w:w="0" w:type="dxa"/>
            <w:left w:w="0" w:type="dxa"/>
            <w:bottom w:w="0" w:type="dxa"/>
            <w:right w:w="0" w:type="dxa"/>
          </w:tblCellMar>
        </w:tblPrEx>
        <w:trPr>
          <w:cantSplit/>
          <w:jc w:val="center"/>
        </w:trPr>
        <w:tc>
          <w:tcPr>
            <w:tcW w:w="12960" w:type="dxa"/>
            <w:gridSpan w:val="9"/>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随访时间（月）[3]</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中位数</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(95% CI)</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[1.45,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51.12</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55.33</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[34.53,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47.01</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[4.34,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51.12</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[34.53, 56.71]</w:t>
            </w:r>
          </w:p>
        </w:tc>
      </w:tr>
      <w:tr>
        <w:tblPrEx>
          <w:tblW w:w="5000" w:type="pct"/>
          <w:jc w:val="center"/>
          <w:tblInd w:w="0" w:type="dxa"/>
          <w:tblLayout w:type="fixed"/>
          <w:tblCellMar>
            <w:top w:w="0" w:type="dxa"/>
            <w:left w:w="0" w:type="dxa"/>
            <w:bottom w:w="0" w:type="dxa"/>
            <w:right w:w="0" w:type="dxa"/>
          </w:tblCellMar>
        </w:tblPrEx>
        <w:trPr>
          <w:cantSplit/>
          <w:jc w:val="center"/>
        </w:trPr>
        <w:tc>
          <w:tcPr>
            <w:tcW w:w="12960" w:type="dxa"/>
            <w:gridSpan w:val="9"/>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p>
        </w:tc>
      </w:tr>
      <w:tr>
        <w:tblPrEx>
          <w:tblW w:w="5000" w:type="pct"/>
          <w:jc w:val="center"/>
          <w:tblInd w:w="0" w:type="dxa"/>
          <w:tblLayout w:type="fixed"/>
          <w:tblCellMar>
            <w:top w:w="0" w:type="dxa"/>
            <w:left w:w="0" w:type="dxa"/>
            <w:bottom w:w="0" w:type="dxa"/>
            <w:right w:w="0" w:type="dxa"/>
          </w:tblCellMar>
        </w:tblPrEx>
        <w:trPr>
          <w:cantSplit/>
          <w:jc w:val="center"/>
        </w:trPr>
        <w:tc>
          <w:tcPr>
            <w:tcW w:w="12960" w:type="dxa"/>
            <w:gridSpan w:val="9"/>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left"/>
              <w:rPr>
                <w:rFonts w:ascii="SimSun" w:hAnsi="SimSun" w:cs="SimSun"/>
                <w:color w:val="000000"/>
                <w:sz w:val="2"/>
                <w:szCs w:val="2"/>
              </w:rPr>
            </w:pPr>
          </w:p>
        </w:tc>
      </w:tr>
      <w:tr>
        <w:tblPrEx>
          <w:tblW w:w="5000" w:type="pct"/>
          <w:jc w:val="center"/>
          <w:tblInd w:w="0" w:type="dxa"/>
          <w:tblLayout w:type="fixed"/>
          <w:tblCellMar>
            <w:top w:w="0" w:type="dxa"/>
            <w:left w:w="0" w:type="dxa"/>
            <w:bottom w:w="0" w:type="dxa"/>
            <w:right w:w="0" w:type="dxa"/>
          </w:tblCellMar>
        </w:tblPrEx>
        <w:trPr>
          <w:cantSplit/>
          <w:jc w:val="center"/>
        </w:trPr>
        <w:tc>
          <w:tcPr>
            <w:tcW w:w="12960" w:type="dxa"/>
            <w:gridSpan w:val="9"/>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来源：列表16.2.6.5</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[1]无进展生存期定义为从首次给药至疾病进展或死亡（以先发生者为准）的持续时间。未发生事件（无疾病进展或死亡）的受试者在“末次肿瘤评估”日期删失。</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[2]使用Kaplan-Meier方法计算95% 置信区间。</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[3]通过切换事件、删失状态的逆Kaplan-Meier方法估计DoR/PFS/OS的中位随访时间。</w:t>
            </w:r>
          </w:p>
        </w:tc>
      </w:tr>
    </w:tbl>
    <w:p/>
    <w:tbl>
      <w:tblPr>
        <w:tblStyle w:val="TableNormal"/>
        <w:tblW w:w="5000" w:type="pct"/>
        <w:jc w:val="center"/>
        <w:tblInd w:w="0" w:type="dxa"/>
        <w:tblLayout w:type="fixed"/>
        <w:tblCellMar>
          <w:top w:w="0" w:type="dxa"/>
          <w:left w:w="0" w:type="dxa"/>
          <w:bottom w:w="0" w:type="dxa"/>
          <w:right w:w="0" w:type="dxa"/>
        </w:tblCellMar>
      </w:tblPr>
      <w:tblGrid>
        <w:gridCol w:w="1798"/>
        <w:gridCol w:w="906"/>
        <w:gridCol w:w="906"/>
        <w:gridCol w:w="906"/>
        <w:gridCol w:w="906"/>
        <w:gridCol w:w="906"/>
        <w:gridCol w:w="906"/>
        <w:gridCol w:w="906"/>
        <w:gridCol w:w="906"/>
      </w:tblGrid>
      <w:tr>
        <w:tblPrEx>
          <w:tblW w:w="5000" w:type="pct"/>
          <w:jc w:val="center"/>
          <w:tblInd w:w="0" w:type="dxa"/>
          <w:tblLayout w:type="fixed"/>
          <w:tblCellMar>
            <w:top w:w="0" w:type="dxa"/>
            <w:left w:w="0" w:type="dxa"/>
            <w:bottom w:w="0" w:type="dxa"/>
            <w:right w:w="0" w:type="dxa"/>
          </w:tblCellMar>
        </w:tblPrEx>
        <w:trPr>
          <w:cantSplit/>
          <w:tblHeader/>
          <w:jc w:val="center"/>
        </w:trPr>
        <w:tc>
          <w:tcPr>
            <w:tcW w:w="2592" w:type="dxa"/>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left"/>
              <w:rPr>
                <w:rFonts w:ascii="SimSun" w:hAnsi="SimSun" w:cs="SimSun"/>
                <w:color w:val="000000"/>
                <w:sz w:val="2"/>
                <w:szCs w:val="2"/>
              </w:rPr>
            </w:pPr>
          </w:p>
        </w:tc>
        <w:tc>
          <w:tcPr>
            <w:tcW w:w="1296" w:type="dxa"/>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center"/>
              <w:rPr>
                <w:rFonts w:ascii="SimSun" w:hAnsi="SimSun" w:cs="SimSun"/>
                <w:color w:val="000000"/>
                <w:sz w:val="2"/>
                <w:szCs w:val="2"/>
              </w:rPr>
            </w:pPr>
            <w:r>
              <w:rPr>
                <w:rFonts w:ascii="Times New Roman" w:eastAsia="宋体" w:hAnsi="Times New Roman" w:cs="Times New Roman"/>
                <w:snapToGrid/>
                <w:color w:val="000000"/>
                <w:sz w:val="16"/>
                <w:szCs w:val="16"/>
              </w:rPr>
              <w:t>统计量</w:t>
            </w:r>
            <w:r>
              <w:rPr>
                <w:rFonts w:ascii="Times New Roman" w:eastAsia="宋体" w:hAnsi="Times New Roman" w:cs="Times New Roman"/>
                <w:snapToGrid/>
                <w:color w:val="000000"/>
                <w:sz w:val="16"/>
                <w:szCs w:val="16"/>
              </w:rPr>
              <w:br/>
            </w:r>
          </w:p>
        </w:tc>
        <w:tc>
          <w:tcPr>
            <w:tcW w:w="1296" w:type="dxa"/>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center"/>
              <w:rPr>
                <w:rFonts w:ascii="SimSun" w:hAnsi="SimSun" w:cs="SimSun"/>
                <w:color w:val="000000"/>
                <w:sz w:val="2"/>
                <w:szCs w:val="2"/>
              </w:rPr>
            </w:pPr>
            <w:r>
              <w:rPr>
                <w:rFonts w:ascii="Times New Roman" w:eastAsia="宋体" w:hAnsi="Times New Roman" w:cs="Times New Roman"/>
                <w:snapToGrid/>
                <w:color w:val="000000"/>
                <w:sz w:val="16"/>
                <w:szCs w:val="16"/>
              </w:rPr>
              <w:t>20 mg</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(N=1)</w:t>
            </w:r>
            <w:r>
              <w:rPr>
                <w:rFonts w:ascii="Times New Roman" w:eastAsia="宋体" w:hAnsi="Times New Roman" w:cs="Times New Roman"/>
                <w:snapToGrid/>
                <w:color w:val="000000"/>
                <w:sz w:val="16"/>
                <w:szCs w:val="16"/>
              </w:rPr>
              <w:br/>
            </w:r>
          </w:p>
        </w:tc>
        <w:tc>
          <w:tcPr>
            <w:tcW w:w="1296" w:type="dxa"/>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center"/>
              <w:rPr>
                <w:rFonts w:ascii="SimSun" w:hAnsi="SimSun" w:cs="SimSun"/>
                <w:color w:val="000000"/>
                <w:sz w:val="2"/>
                <w:szCs w:val="2"/>
              </w:rPr>
            </w:pPr>
            <w:r>
              <w:rPr>
                <w:rFonts w:ascii="Times New Roman" w:eastAsia="宋体" w:hAnsi="Times New Roman" w:cs="Times New Roman"/>
                <w:snapToGrid/>
                <w:color w:val="000000"/>
                <w:sz w:val="16"/>
                <w:szCs w:val="16"/>
              </w:rPr>
              <w:t>40 mg</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(N=4)</w:t>
            </w:r>
            <w:r>
              <w:rPr>
                <w:rFonts w:ascii="Times New Roman" w:eastAsia="宋体" w:hAnsi="Times New Roman" w:cs="Times New Roman"/>
                <w:snapToGrid/>
                <w:color w:val="000000"/>
                <w:sz w:val="16"/>
                <w:szCs w:val="16"/>
              </w:rPr>
              <w:br/>
            </w:r>
          </w:p>
        </w:tc>
        <w:tc>
          <w:tcPr>
            <w:tcW w:w="1296" w:type="dxa"/>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center"/>
              <w:rPr>
                <w:rFonts w:ascii="SimSun" w:hAnsi="SimSun" w:cs="SimSun"/>
                <w:color w:val="000000"/>
                <w:sz w:val="2"/>
                <w:szCs w:val="2"/>
              </w:rPr>
            </w:pPr>
            <w:r>
              <w:rPr>
                <w:rFonts w:ascii="Times New Roman" w:eastAsia="宋体" w:hAnsi="Times New Roman" w:cs="Times New Roman"/>
                <w:snapToGrid/>
                <w:color w:val="000000"/>
                <w:sz w:val="16"/>
                <w:szCs w:val="16"/>
              </w:rPr>
              <w:t>80 mg</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(N=4)</w:t>
            </w:r>
            <w:r>
              <w:rPr>
                <w:rFonts w:ascii="Times New Roman" w:eastAsia="宋体" w:hAnsi="Times New Roman" w:cs="Times New Roman"/>
                <w:snapToGrid/>
                <w:color w:val="000000"/>
                <w:sz w:val="16"/>
                <w:szCs w:val="16"/>
              </w:rPr>
              <w:br/>
            </w:r>
          </w:p>
        </w:tc>
        <w:tc>
          <w:tcPr>
            <w:tcW w:w="1296" w:type="dxa"/>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center"/>
              <w:rPr>
                <w:rFonts w:ascii="SimSun" w:hAnsi="SimSun" w:cs="SimSun"/>
                <w:color w:val="000000"/>
                <w:sz w:val="2"/>
                <w:szCs w:val="2"/>
              </w:rPr>
            </w:pPr>
            <w:r>
              <w:rPr>
                <w:rFonts w:ascii="Times New Roman" w:eastAsia="宋体" w:hAnsi="Times New Roman" w:cs="Times New Roman"/>
                <w:snapToGrid/>
                <w:color w:val="000000"/>
                <w:sz w:val="16"/>
                <w:szCs w:val="16"/>
              </w:rPr>
              <w:t>120 mg</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(N=2)</w:t>
            </w:r>
            <w:r>
              <w:rPr>
                <w:rFonts w:ascii="Times New Roman" w:eastAsia="宋体" w:hAnsi="Times New Roman" w:cs="Times New Roman"/>
                <w:snapToGrid/>
                <w:color w:val="000000"/>
                <w:sz w:val="16"/>
                <w:szCs w:val="16"/>
              </w:rPr>
              <w:br/>
            </w:r>
          </w:p>
        </w:tc>
        <w:tc>
          <w:tcPr>
            <w:tcW w:w="1296" w:type="dxa"/>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center"/>
              <w:rPr>
                <w:rFonts w:ascii="SimSun" w:hAnsi="SimSun" w:cs="SimSun"/>
                <w:color w:val="000000"/>
                <w:sz w:val="2"/>
                <w:szCs w:val="2"/>
              </w:rPr>
            </w:pPr>
            <w:r>
              <w:rPr>
                <w:rFonts w:ascii="Times New Roman" w:eastAsia="宋体" w:hAnsi="Times New Roman" w:cs="Times New Roman"/>
                <w:snapToGrid/>
                <w:color w:val="000000"/>
                <w:sz w:val="16"/>
                <w:szCs w:val="16"/>
              </w:rPr>
              <w:t>160 mg</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(N=2)</w:t>
            </w:r>
            <w:r>
              <w:rPr>
                <w:rFonts w:ascii="Times New Roman" w:eastAsia="宋体" w:hAnsi="Times New Roman" w:cs="Times New Roman"/>
                <w:snapToGrid/>
                <w:color w:val="000000"/>
                <w:sz w:val="16"/>
                <w:szCs w:val="16"/>
              </w:rPr>
              <w:br/>
            </w:r>
          </w:p>
        </w:tc>
        <w:tc>
          <w:tcPr>
            <w:tcW w:w="1296" w:type="dxa"/>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center"/>
              <w:rPr>
                <w:rFonts w:ascii="SimSun" w:hAnsi="SimSun" w:cs="SimSun"/>
                <w:color w:val="000000"/>
                <w:sz w:val="2"/>
                <w:szCs w:val="2"/>
              </w:rPr>
            </w:pPr>
            <w:r>
              <w:rPr>
                <w:rFonts w:ascii="Times New Roman" w:eastAsia="宋体" w:hAnsi="Times New Roman" w:cs="Times New Roman"/>
                <w:snapToGrid/>
                <w:color w:val="000000"/>
                <w:sz w:val="16"/>
                <w:szCs w:val="16"/>
              </w:rPr>
              <w:t>210 mg</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(N=5)</w:t>
            </w:r>
            <w:r>
              <w:rPr>
                <w:rFonts w:ascii="Times New Roman" w:eastAsia="宋体" w:hAnsi="Times New Roman" w:cs="Times New Roman"/>
                <w:snapToGrid/>
                <w:color w:val="000000"/>
                <w:sz w:val="16"/>
                <w:szCs w:val="16"/>
              </w:rPr>
              <w:br/>
            </w:r>
          </w:p>
        </w:tc>
        <w:tc>
          <w:tcPr>
            <w:tcW w:w="1296" w:type="dxa"/>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center"/>
              <w:rPr>
                <w:rFonts w:ascii="SimSun" w:hAnsi="SimSun" w:cs="SimSun"/>
                <w:color w:val="000000"/>
                <w:sz w:val="2"/>
                <w:szCs w:val="2"/>
              </w:rPr>
            </w:pPr>
            <w:r>
              <w:rPr>
                <w:rFonts w:ascii="Times New Roman" w:eastAsia="宋体" w:hAnsi="Times New Roman" w:cs="Times New Roman"/>
                <w:snapToGrid/>
                <w:color w:val="000000"/>
                <w:sz w:val="16"/>
                <w:szCs w:val="16"/>
              </w:rPr>
              <w:t>总计</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(N=18)</w:t>
            </w:r>
            <w:r>
              <w:rPr>
                <w:rFonts w:ascii="Times New Roman" w:eastAsia="宋体" w:hAnsi="Times New Roman" w:cs="Times New Roman"/>
                <w:snapToGrid/>
                <w:color w:val="000000"/>
                <w:sz w:val="16"/>
                <w:szCs w:val="16"/>
              </w:rPr>
              <w:br/>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发生事件的受试者例数（疾病进展/死亡）</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12 (66.7)</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未发生事件的受试者例数（删失）</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 (80.0)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6 (33.3)</w:t>
            </w:r>
          </w:p>
        </w:tc>
      </w:tr>
      <w:tr>
        <w:tblPrEx>
          <w:tblW w:w="5000" w:type="pct"/>
          <w:jc w:val="center"/>
          <w:tblInd w:w="0" w:type="dxa"/>
          <w:tblLayout w:type="fixed"/>
          <w:tblCellMar>
            <w:top w:w="0" w:type="dxa"/>
            <w:left w:w="0" w:type="dxa"/>
            <w:bottom w:w="0" w:type="dxa"/>
            <w:right w:w="0" w:type="dxa"/>
          </w:tblCellMar>
        </w:tblPrEx>
        <w:trPr>
          <w:cantSplit/>
          <w:jc w:val="center"/>
        </w:trPr>
        <w:tc>
          <w:tcPr>
            <w:tcW w:w="12960" w:type="dxa"/>
            <w:gridSpan w:val="9"/>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无进展生存期（月）[1]</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中位数</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0.53</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25.73</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13.18</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15.18</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24.90</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95% CI</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[13.80,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[4.17,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[12.42,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[29.04,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[12.42, 34.60]</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Q1, Q3</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0.53, 0.53</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19.35, 30.58</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5.55, 21.51</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12.42, 17.94</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29.04,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13.80, 34.60</w:t>
            </w:r>
          </w:p>
        </w:tc>
      </w:tr>
      <w:tr>
        <w:tblPrEx>
          <w:tblW w:w="5000" w:type="pct"/>
          <w:jc w:val="center"/>
          <w:tblInd w:w="0" w:type="dxa"/>
          <w:tblLayout w:type="fixed"/>
          <w:tblCellMar>
            <w:top w:w="0" w:type="dxa"/>
            <w:left w:w="0" w:type="dxa"/>
            <w:bottom w:w="0" w:type="dxa"/>
            <w:right w:w="0" w:type="dxa"/>
          </w:tblCellMar>
        </w:tblPrEx>
        <w:trPr>
          <w:cantSplit/>
          <w:jc w:val="center"/>
        </w:trPr>
        <w:tc>
          <w:tcPr>
            <w:tcW w:w="12960" w:type="dxa"/>
            <w:gridSpan w:val="9"/>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风险患者例数/删失例数/无进展生存率[95%CI][2]</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4/1/100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16/1/94.44</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[66.64, 99.20]</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6个月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3/0/75.00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[12.79, 96.05]</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3/2/100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14/2/88.54</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[61.39, 97.01]</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9个月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2/0/50.00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[5.78, 84.49]</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3/2/100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13/2/82.22</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[54.27, 93.92]</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12个月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2/0/50.00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[5.78, 84.49]</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3/2/100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13/2/82.22</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[54.27, 93.92]</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15个月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3/0/75.00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[12.79, 96.05]</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2/0/50.00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[5.78, 84.49]</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1/0/50.00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[0.60, 91.04]</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3/2/100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11/2/69.57</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[41.47, 86.11]</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18个月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3/0/75.00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[12.79, 96.05]</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2/0/50.00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[5.78, 84.49]</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3/2/100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10/2/63.24</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[35.64, 81.59]</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21个月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3/0/75.00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[12.79, 96.05]</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1/0/25.00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[0.89, 66.53]</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3/2/100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9/2/56.92</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[30.15, 76.73]</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24个月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3/0/75.00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[12.79, 96.05]</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3/2/100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8/2/50.60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[24.99, 71.55]</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27个月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1/0/25.00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[0.89, 66.53]</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3/2/100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6/2/37.95</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[15.68, 60.24]</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30个月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1/0/25.00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[0.89, 66.53]</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2/2/66.67</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[5.41, 94.52]</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5/2/31.62</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[11.57, 54.09]</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33个月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1/0/25.00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[0.89, 66.53]</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1/3/66.67</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[5.41, 94.52]</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4/3/31.62</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[11.57, 54.09]</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36个月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1/1/100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1/3/66.67</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[5.41, 94.52]</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2/4/21.08</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[4.45, 45.90]</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39个月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1/1/100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1/3/66.67</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[5.41, 94.52]</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2/4/21.08</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[4.45, 45.90]</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42个月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0/2/-</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1/3/66.67</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[5.41, 94.52]</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1/5/21.08</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[4.45, 45.90]</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45个月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0/2/-</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1/3/66.67</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[5.41, 94.52]</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1/5/21.08</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[4.45, 45.90]</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48个月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0/2/-</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1/3/66.67</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[5.41, 94.52]</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1/5/21.08</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[4.45, 45.90]</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51个月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0/2/-</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1/3/66.67</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[5.41, 94.52]</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1/5/21.08</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[4.45, 45.90]</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54个月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0/2/-</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0/4/-</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0/6/-</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r>
      <w:tr>
        <w:tblPrEx>
          <w:tblW w:w="5000" w:type="pct"/>
          <w:jc w:val="center"/>
          <w:tblInd w:w="0" w:type="dxa"/>
          <w:tblLayout w:type="fixed"/>
          <w:tblCellMar>
            <w:top w:w="0" w:type="dxa"/>
            <w:left w:w="0" w:type="dxa"/>
            <w:bottom w:w="0" w:type="dxa"/>
            <w:right w:w="0" w:type="dxa"/>
          </w:tblCellMar>
        </w:tblPrEx>
        <w:trPr>
          <w:cantSplit/>
          <w:jc w:val="center"/>
        </w:trPr>
        <w:tc>
          <w:tcPr>
            <w:tcW w:w="12960" w:type="dxa"/>
            <w:gridSpan w:val="9"/>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随访时间（月）[3]</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中位数</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(95% CI)</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37.32</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[34.53,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30.49</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[1.41,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40.11</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[30.49, -]</w:t>
            </w:r>
          </w:p>
        </w:tc>
      </w:tr>
      <w:tr>
        <w:tblPrEx>
          <w:tblW w:w="5000" w:type="pct"/>
          <w:jc w:val="center"/>
          <w:tblInd w:w="0" w:type="dxa"/>
          <w:tblLayout w:type="fixed"/>
          <w:tblCellMar>
            <w:top w:w="0" w:type="dxa"/>
            <w:left w:w="0" w:type="dxa"/>
            <w:bottom w:w="0" w:type="dxa"/>
            <w:right w:w="0" w:type="dxa"/>
          </w:tblCellMar>
        </w:tblPrEx>
        <w:trPr>
          <w:cantSplit/>
          <w:jc w:val="center"/>
        </w:trPr>
        <w:tc>
          <w:tcPr>
            <w:tcW w:w="12960" w:type="dxa"/>
            <w:gridSpan w:val="9"/>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p>
        </w:tc>
      </w:tr>
      <w:tr>
        <w:tblPrEx>
          <w:tblW w:w="5000" w:type="pct"/>
          <w:jc w:val="center"/>
          <w:tblInd w:w="0" w:type="dxa"/>
          <w:tblLayout w:type="fixed"/>
          <w:tblCellMar>
            <w:top w:w="0" w:type="dxa"/>
            <w:left w:w="0" w:type="dxa"/>
            <w:bottom w:w="0" w:type="dxa"/>
            <w:right w:w="0" w:type="dxa"/>
          </w:tblCellMar>
        </w:tblPrEx>
        <w:trPr>
          <w:cantSplit/>
          <w:jc w:val="center"/>
        </w:trPr>
        <w:tc>
          <w:tcPr>
            <w:tcW w:w="12960" w:type="dxa"/>
            <w:gridSpan w:val="9"/>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left"/>
              <w:rPr>
                <w:rFonts w:ascii="SimSun" w:hAnsi="SimSun" w:cs="SimSun"/>
                <w:color w:val="000000"/>
                <w:sz w:val="2"/>
                <w:szCs w:val="2"/>
              </w:rPr>
            </w:pPr>
          </w:p>
        </w:tc>
      </w:tr>
      <w:tr>
        <w:tblPrEx>
          <w:tblW w:w="5000" w:type="pct"/>
          <w:jc w:val="center"/>
          <w:tblInd w:w="0" w:type="dxa"/>
          <w:tblLayout w:type="fixed"/>
          <w:tblCellMar>
            <w:top w:w="0" w:type="dxa"/>
            <w:left w:w="0" w:type="dxa"/>
            <w:bottom w:w="0" w:type="dxa"/>
            <w:right w:w="0" w:type="dxa"/>
          </w:tblCellMar>
        </w:tblPrEx>
        <w:trPr>
          <w:cantSplit/>
          <w:jc w:val="center"/>
        </w:trPr>
        <w:tc>
          <w:tcPr>
            <w:tcW w:w="12960" w:type="dxa"/>
            <w:gridSpan w:val="9"/>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来源：列表16.2.6.5</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[1]无进展生存期定义为从首次给药至疾病进展或死亡（以先发生者为准）的持续时间。未发生事件（无疾病进展或死亡）的受试者在“末次肿瘤评估”日期删失。</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[2]使用Kaplan-Meier方法计算95% 置信区间。</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[3]通过切换事件、删失状态的逆Kaplan-Meier方法估计DoR/PFS/OS的中位随访时间。</w:t>
            </w:r>
          </w:p>
        </w:tc>
      </w:tr>
    </w:tbl>
    <w:p/>
    <w:tbl>
      <w:tblPr>
        <w:tblStyle w:val="TableNormal"/>
        <w:tblW w:w="5000" w:type="pct"/>
        <w:jc w:val="center"/>
        <w:tblInd w:w="0" w:type="dxa"/>
        <w:tblLayout w:type="fixed"/>
        <w:tblCellMar>
          <w:top w:w="0" w:type="dxa"/>
          <w:left w:w="0" w:type="dxa"/>
          <w:bottom w:w="0" w:type="dxa"/>
          <w:right w:w="0" w:type="dxa"/>
        </w:tblCellMar>
      </w:tblPr>
      <w:tblGrid>
        <w:gridCol w:w="1798"/>
        <w:gridCol w:w="906"/>
        <w:gridCol w:w="906"/>
        <w:gridCol w:w="906"/>
        <w:gridCol w:w="906"/>
        <w:gridCol w:w="906"/>
        <w:gridCol w:w="906"/>
        <w:gridCol w:w="906"/>
        <w:gridCol w:w="906"/>
      </w:tblGrid>
      <w:tr>
        <w:tblPrEx>
          <w:tblW w:w="5000" w:type="pct"/>
          <w:jc w:val="center"/>
          <w:tblInd w:w="0" w:type="dxa"/>
          <w:tblLayout w:type="fixed"/>
          <w:tblCellMar>
            <w:top w:w="0" w:type="dxa"/>
            <w:left w:w="0" w:type="dxa"/>
            <w:bottom w:w="0" w:type="dxa"/>
            <w:right w:w="0" w:type="dxa"/>
          </w:tblCellMar>
        </w:tblPrEx>
        <w:trPr>
          <w:cantSplit/>
          <w:tblHeader/>
          <w:jc w:val="center"/>
        </w:trPr>
        <w:tc>
          <w:tcPr>
            <w:tcW w:w="2592" w:type="dxa"/>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left"/>
              <w:rPr>
                <w:rFonts w:ascii="SimSun" w:hAnsi="SimSun" w:cs="SimSun"/>
                <w:color w:val="000000"/>
                <w:sz w:val="2"/>
                <w:szCs w:val="2"/>
              </w:rPr>
            </w:pPr>
          </w:p>
        </w:tc>
        <w:tc>
          <w:tcPr>
            <w:tcW w:w="1296" w:type="dxa"/>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center"/>
              <w:rPr>
                <w:rFonts w:ascii="SimSun" w:hAnsi="SimSun" w:cs="SimSun"/>
                <w:color w:val="000000"/>
                <w:sz w:val="2"/>
                <w:szCs w:val="2"/>
              </w:rPr>
            </w:pPr>
            <w:r>
              <w:rPr>
                <w:rFonts w:ascii="Times New Roman" w:eastAsia="宋体" w:hAnsi="Times New Roman" w:cs="Times New Roman"/>
                <w:snapToGrid/>
                <w:color w:val="000000"/>
                <w:sz w:val="16"/>
                <w:szCs w:val="16"/>
              </w:rPr>
              <w:t>统计量</w:t>
            </w:r>
            <w:r>
              <w:rPr>
                <w:rFonts w:ascii="Times New Roman" w:eastAsia="宋体" w:hAnsi="Times New Roman" w:cs="Times New Roman"/>
                <w:snapToGrid/>
                <w:color w:val="000000"/>
                <w:sz w:val="16"/>
                <w:szCs w:val="16"/>
              </w:rPr>
              <w:br/>
            </w:r>
          </w:p>
        </w:tc>
        <w:tc>
          <w:tcPr>
            <w:tcW w:w="1296" w:type="dxa"/>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center"/>
              <w:rPr>
                <w:rFonts w:ascii="SimSun" w:hAnsi="SimSun" w:cs="SimSun"/>
                <w:color w:val="000000"/>
                <w:sz w:val="2"/>
                <w:szCs w:val="2"/>
              </w:rPr>
            </w:pPr>
            <w:r>
              <w:rPr>
                <w:rFonts w:ascii="Times New Roman" w:eastAsia="宋体" w:hAnsi="Times New Roman" w:cs="Times New Roman"/>
                <w:snapToGrid/>
                <w:color w:val="000000"/>
                <w:sz w:val="16"/>
                <w:szCs w:val="16"/>
              </w:rPr>
              <w:t>20 mg</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(N=1)</w:t>
            </w:r>
            <w:r>
              <w:rPr>
                <w:rFonts w:ascii="Times New Roman" w:eastAsia="宋体" w:hAnsi="Times New Roman" w:cs="Times New Roman"/>
                <w:snapToGrid/>
                <w:color w:val="000000"/>
                <w:sz w:val="16"/>
                <w:szCs w:val="16"/>
              </w:rPr>
              <w:br/>
            </w:r>
          </w:p>
        </w:tc>
        <w:tc>
          <w:tcPr>
            <w:tcW w:w="1296" w:type="dxa"/>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center"/>
              <w:rPr>
                <w:rFonts w:ascii="SimSun" w:hAnsi="SimSun" w:cs="SimSun"/>
                <w:color w:val="000000"/>
                <w:sz w:val="2"/>
                <w:szCs w:val="2"/>
              </w:rPr>
            </w:pPr>
            <w:r>
              <w:rPr>
                <w:rFonts w:ascii="Times New Roman" w:eastAsia="宋体" w:hAnsi="Times New Roman" w:cs="Times New Roman"/>
                <w:snapToGrid/>
                <w:color w:val="000000"/>
                <w:sz w:val="16"/>
                <w:szCs w:val="16"/>
              </w:rPr>
              <w:t>40 mg</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(N=2)</w:t>
            </w:r>
            <w:r>
              <w:rPr>
                <w:rFonts w:ascii="Times New Roman" w:eastAsia="宋体" w:hAnsi="Times New Roman" w:cs="Times New Roman"/>
                <w:snapToGrid/>
                <w:color w:val="000000"/>
                <w:sz w:val="16"/>
                <w:szCs w:val="16"/>
              </w:rPr>
              <w:br/>
            </w:r>
          </w:p>
        </w:tc>
        <w:tc>
          <w:tcPr>
            <w:tcW w:w="1296" w:type="dxa"/>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center"/>
              <w:rPr>
                <w:rFonts w:ascii="SimSun" w:hAnsi="SimSun" w:cs="SimSun"/>
                <w:color w:val="000000"/>
                <w:sz w:val="2"/>
                <w:szCs w:val="2"/>
              </w:rPr>
            </w:pPr>
            <w:r>
              <w:rPr>
                <w:rFonts w:ascii="Times New Roman" w:eastAsia="宋体" w:hAnsi="Times New Roman" w:cs="Times New Roman"/>
                <w:snapToGrid/>
                <w:color w:val="000000"/>
                <w:sz w:val="16"/>
                <w:szCs w:val="16"/>
              </w:rPr>
              <w:t>80 mg</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(N=4)</w:t>
            </w:r>
            <w:r>
              <w:rPr>
                <w:rFonts w:ascii="Times New Roman" w:eastAsia="宋体" w:hAnsi="Times New Roman" w:cs="Times New Roman"/>
                <w:snapToGrid/>
                <w:color w:val="000000"/>
                <w:sz w:val="16"/>
                <w:szCs w:val="16"/>
              </w:rPr>
              <w:br/>
            </w:r>
          </w:p>
        </w:tc>
        <w:tc>
          <w:tcPr>
            <w:tcW w:w="1296" w:type="dxa"/>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center"/>
              <w:rPr>
                <w:rFonts w:ascii="SimSun" w:hAnsi="SimSun" w:cs="SimSun"/>
                <w:color w:val="000000"/>
                <w:sz w:val="2"/>
                <w:szCs w:val="2"/>
              </w:rPr>
            </w:pPr>
            <w:r>
              <w:rPr>
                <w:rFonts w:ascii="Times New Roman" w:eastAsia="宋体" w:hAnsi="Times New Roman" w:cs="Times New Roman"/>
                <w:snapToGrid/>
                <w:color w:val="000000"/>
                <w:sz w:val="16"/>
                <w:szCs w:val="16"/>
              </w:rPr>
              <w:t>120 mg</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(N=7)</w:t>
            </w:r>
            <w:r>
              <w:rPr>
                <w:rFonts w:ascii="Times New Roman" w:eastAsia="宋体" w:hAnsi="Times New Roman" w:cs="Times New Roman"/>
                <w:snapToGrid/>
                <w:color w:val="000000"/>
                <w:sz w:val="16"/>
                <w:szCs w:val="16"/>
              </w:rPr>
              <w:br/>
            </w:r>
          </w:p>
        </w:tc>
        <w:tc>
          <w:tcPr>
            <w:tcW w:w="1296" w:type="dxa"/>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center"/>
              <w:rPr>
                <w:rFonts w:ascii="SimSun" w:hAnsi="SimSun" w:cs="SimSun"/>
                <w:color w:val="000000"/>
                <w:sz w:val="2"/>
                <w:szCs w:val="2"/>
              </w:rPr>
            </w:pPr>
            <w:r>
              <w:rPr>
                <w:rFonts w:ascii="Times New Roman" w:eastAsia="宋体" w:hAnsi="Times New Roman" w:cs="Times New Roman"/>
                <w:snapToGrid/>
                <w:color w:val="000000"/>
                <w:sz w:val="16"/>
                <w:szCs w:val="16"/>
              </w:rPr>
              <w:t>160 mg</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(N=7)</w:t>
            </w:r>
            <w:r>
              <w:rPr>
                <w:rFonts w:ascii="Times New Roman" w:eastAsia="宋体" w:hAnsi="Times New Roman" w:cs="Times New Roman"/>
                <w:snapToGrid/>
                <w:color w:val="000000"/>
                <w:sz w:val="16"/>
                <w:szCs w:val="16"/>
              </w:rPr>
              <w:br/>
            </w:r>
          </w:p>
        </w:tc>
        <w:tc>
          <w:tcPr>
            <w:tcW w:w="1296" w:type="dxa"/>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center"/>
              <w:rPr>
                <w:rFonts w:ascii="SimSun" w:hAnsi="SimSun" w:cs="SimSun"/>
                <w:color w:val="000000"/>
                <w:sz w:val="2"/>
                <w:szCs w:val="2"/>
              </w:rPr>
            </w:pPr>
            <w:r>
              <w:rPr>
                <w:rFonts w:ascii="Times New Roman" w:eastAsia="宋体" w:hAnsi="Times New Roman" w:cs="Times New Roman"/>
                <w:snapToGrid/>
                <w:color w:val="000000"/>
                <w:sz w:val="16"/>
                <w:szCs w:val="16"/>
              </w:rPr>
              <w:t>210 mg</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(N=6)</w:t>
            </w:r>
            <w:r>
              <w:rPr>
                <w:rFonts w:ascii="Times New Roman" w:eastAsia="宋体" w:hAnsi="Times New Roman" w:cs="Times New Roman"/>
                <w:snapToGrid/>
                <w:color w:val="000000"/>
                <w:sz w:val="16"/>
                <w:szCs w:val="16"/>
              </w:rPr>
              <w:br/>
            </w:r>
          </w:p>
        </w:tc>
        <w:tc>
          <w:tcPr>
            <w:tcW w:w="1296" w:type="dxa"/>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center"/>
              <w:rPr>
                <w:rFonts w:ascii="SimSun" w:hAnsi="SimSun" w:cs="SimSun"/>
                <w:color w:val="000000"/>
                <w:sz w:val="2"/>
                <w:szCs w:val="2"/>
              </w:rPr>
            </w:pPr>
            <w:r>
              <w:rPr>
                <w:rFonts w:ascii="Times New Roman" w:eastAsia="宋体" w:hAnsi="Times New Roman" w:cs="Times New Roman"/>
                <w:snapToGrid/>
                <w:color w:val="000000"/>
                <w:sz w:val="16"/>
                <w:szCs w:val="16"/>
              </w:rPr>
              <w:t>总计</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(N=27)</w:t>
            </w:r>
            <w:r>
              <w:rPr>
                <w:rFonts w:ascii="Times New Roman" w:eastAsia="宋体" w:hAnsi="Times New Roman" w:cs="Times New Roman"/>
                <w:snapToGrid/>
                <w:color w:val="000000"/>
                <w:sz w:val="16"/>
                <w:szCs w:val="16"/>
              </w:rPr>
              <w:br/>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发生事件的受试者例数（疾病进展/死亡）</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(50.0)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6 (85.7)</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 (71.4)</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 (50.0)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19 (70.4)</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未发生事件的受试者例数（删失）</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(50.0)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(14.3)</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(28.6)</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 (50.0)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8 (29.6)</w:t>
            </w:r>
          </w:p>
        </w:tc>
      </w:tr>
      <w:tr>
        <w:tblPrEx>
          <w:tblW w:w="5000" w:type="pct"/>
          <w:jc w:val="center"/>
          <w:tblInd w:w="0" w:type="dxa"/>
          <w:tblLayout w:type="fixed"/>
          <w:tblCellMar>
            <w:top w:w="0" w:type="dxa"/>
            <w:left w:w="0" w:type="dxa"/>
            <w:bottom w:w="0" w:type="dxa"/>
            <w:right w:w="0" w:type="dxa"/>
          </w:tblCellMar>
        </w:tblPrEx>
        <w:trPr>
          <w:cantSplit/>
          <w:jc w:val="center"/>
        </w:trPr>
        <w:tc>
          <w:tcPr>
            <w:tcW w:w="12960" w:type="dxa"/>
            <w:gridSpan w:val="9"/>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无进展生存期（月）[1]</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中位数</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35.88</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14.49</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33.08</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23.52</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15.44</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36.01</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23.52</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95% CI</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[13.83,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[12.42,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[12.48, 30.36]</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[9.76,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[6.93,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[13.83, 35.88]</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Q1, Q3</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35.88, 35.88</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13.83, 15.15</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12.42, 33.08</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12.91, 30.36</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12.52,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22.11,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13.80, 55.20</w:t>
            </w:r>
          </w:p>
        </w:tc>
      </w:tr>
      <w:tr>
        <w:tblPrEx>
          <w:tblW w:w="5000" w:type="pct"/>
          <w:jc w:val="center"/>
          <w:tblInd w:w="0" w:type="dxa"/>
          <w:tblLayout w:type="fixed"/>
          <w:tblCellMar>
            <w:top w:w="0" w:type="dxa"/>
            <w:left w:w="0" w:type="dxa"/>
            <w:bottom w:w="0" w:type="dxa"/>
            <w:right w:w="0" w:type="dxa"/>
          </w:tblCellMar>
        </w:tblPrEx>
        <w:trPr>
          <w:cantSplit/>
          <w:jc w:val="center"/>
        </w:trPr>
        <w:tc>
          <w:tcPr>
            <w:tcW w:w="12960" w:type="dxa"/>
            <w:gridSpan w:val="9"/>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风险患者例数/删失例数/无进展生存率[95%CI][2]</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3/1/100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7/0/100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7/0/100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6/0/100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26/1/100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6个月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3/1/100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7/0/100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7/0/100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6/0/100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26/1/100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9个月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3/1/100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7/0/100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7/0/100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5/0/83.33</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[27.31, 97.47]</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25/1/96.15</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[75.69, 99.45]</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12个月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3/1/100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7/0/100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6/0/85.71</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[33.41, 97.86]</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5/0/83.33</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[27.31, 97.47]</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24/1/92.31</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[72.60, 98.02]</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15个月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1/0/50.00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[0.60, 91.04]</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2/1/66.67</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[5.41, 94.52]</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5/0/71.43</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[25.82, 91.98]</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4/0/57.14</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[17.19, 83.71]</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5/0/83.33</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[27.31, 97.47]</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18/1/69.23</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[47.80, 83.26]</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18个月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2/1/66.67</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[5.41, 94.52]</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5/0/71.43</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[25.82, 91.98]</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3/0/42.86</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[9.78, 73.44]</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5/0/83.33</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[27.31, 97.47]</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16/1/61.54</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[40.34, 77.13]</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21个月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1/2/66.67</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[5.41, 94.52]</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5/0/71.43</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[25.82, 91.98]</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3/0/42.86</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[9.78, 73.44]</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5/0/83.33</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[27.31, 97.47]</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15/2/61.54</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[40.34, 77.13]</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24个月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1/2/66.67</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[5.41, 94.52]</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3/0/42.86</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[9.78, 73.44]</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3/0/42.86</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[9.78, 73.44]</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3/1/66.67</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[19.46, 90.44]</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11/3/48.89</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[28.55, 66.46]</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27个月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1/2/66.67</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[5.41, 94.52]</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2/0/28.57</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[4.11, 61.15]</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3/0/42.86</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[9.78, 73.44]</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3/1/66.67</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[19.46, 90.44]</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10/3/44.44</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[24.67, 62.51]</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30个月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1/2/66.67</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[5.41, 94.52]</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2/0/28.57</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[4.11, 61.15]</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3/0/42.86</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[9.78, 73.44]</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3/1/66.67</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[19.46, 90.44]</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10/3/44.44</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[24.67, 62.51]</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33个月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1/2/66.67</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[5.41, 94.52]</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1/0/14.29</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[0.71, 46.49]</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3/0/42.86</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[9.78, 73.44]</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3/1/66.67</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[19.46, 90.44]</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9/3/40.00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[20.99, 58.41]</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36个月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0/2/0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1/0/14.29</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[0.71, 46.49]</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3/0/42.86</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[9.78, 73.44]</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3/1/66.67</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[19.46, 90.44]</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7/3/31.11</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[14.19, 49.75]</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39个月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0/2/0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1/0/14.29</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[0.71, 46.49]</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3/0/42.86</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[9.78, 73.44]</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2/1/44.44</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[6.62, 78.49]</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6/3/26.67</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[11.10, 45.17]</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42个月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0/2/0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1/0/14.29</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[0.71, 46.49]</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3/0/42.86</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[9.78, 73.44]</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2/1/44.44</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[6.62, 78.49]</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6/3/26.67</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[11.10, 45.17]</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45个月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0/2/0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1/0/14.29</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[0.71, 46.49]</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3/0/42.86</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[9.78, 73.44]</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2/1/44.44</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[6.62, 78.49]</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6/3/26.67</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[11.10, 45.17]</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48个月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0/2/0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1/0/14.29</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[0.71, 46.49]</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3/0/42.86</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[9.78, 73.44]</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1/2/44.44</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[6.62, 78.49]</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5/4/26.67</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[11.10, 45.17]</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51个月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0/2/0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1/0/14.29</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[0.71, 46.49]</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3/0/42.86</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[9.78, 73.44]</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1/2/44.44</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[6.62, 78.49]</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5/4/26.67</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[11.10, 45.17]</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54个月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0/2/0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0/1/-</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3/0/42.86</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[9.78, 73.44]</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1/2/44.44</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[6.62, 78.49]</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4/5/26.67</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[11.10, 45.17]</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57个月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0/2/0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0/1/-</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0/2/-</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1/2/44.44</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[6.62, 78.49]</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1/7/20.00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[6.21, 39.36]</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60个月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0/2/0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0/1/-</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0/2/-</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0/3/-</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0/8/-</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r>
      <w:tr>
        <w:tblPrEx>
          <w:tblW w:w="5000" w:type="pct"/>
          <w:jc w:val="center"/>
          <w:tblInd w:w="0" w:type="dxa"/>
          <w:tblLayout w:type="fixed"/>
          <w:tblCellMar>
            <w:top w:w="0" w:type="dxa"/>
            <w:left w:w="0" w:type="dxa"/>
            <w:bottom w:w="0" w:type="dxa"/>
            <w:right w:w="0" w:type="dxa"/>
          </w:tblCellMar>
        </w:tblPrEx>
        <w:trPr>
          <w:cantSplit/>
          <w:jc w:val="center"/>
        </w:trPr>
        <w:tc>
          <w:tcPr>
            <w:tcW w:w="12960" w:type="dxa"/>
            <w:gridSpan w:val="9"/>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随访时间（月）[3]</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中位数</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(95% CI)</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19.48</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[1.45,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51.12</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56.02</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[55.33,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47.01</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[22.11,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55.33</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[47.01, -]</w:t>
            </w:r>
          </w:p>
        </w:tc>
      </w:tr>
      <w:tr>
        <w:tblPrEx>
          <w:tblW w:w="5000" w:type="pct"/>
          <w:jc w:val="center"/>
          <w:tblInd w:w="0" w:type="dxa"/>
          <w:tblLayout w:type="fixed"/>
          <w:tblCellMar>
            <w:top w:w="0" w:type="dxa"/>
            <w:left w:w="0" w:type="dxa"/>
            <w:bottom w:w="0" w:type="dxa"/>
            <w:right w:w="0" w:type="dxa"/>
          </w:tblCellMar>
        </w:tblPrEx>
        <w:trPr>
          <w:cantSplit/>
          <w:jc w:val="center"/>
        </w:trPr>
        <w:tc>
          <w:tcPr>
            <w:tcW w:w="12960" w:type="dxa"/>
            <w:gridSpan w:val="9"/>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p>
        </w:tc>
      </w:tr>
      <w:tr>
        <w:tblPrEx>
          <w:tblW w:w="5000" w:type="pct"/>
          <w:jc w:val="center"/>
          <w:tblInd w:w="0" w:type="dxa"/>
          <w:tblLayout w:type="fixed"/>
          <w:tblCellMar>
            <w:top w:w="0" w:type="dxa"/>
            <w:left w:w="0" w:type="dxa"/>
            <w:bottom w:w="0" w:type="dxa"/>
            <w:right w:w="0" w:type="dxa"/>
          </w:tblCellMar>
        </w:tblPrEx>
        <w:trPr>
          <w:cantSplit/>
          <w:jc w:val="center"/>
        </w:trPr>
        <w:tc>
          <w:tcPr>
            <w:tcW w:w="12960" w:type="dxa"/>
            <w:gridSpan w:val="9"/>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left"/>
              <w:rPr>
                <w:rFonts w:ascii="SimSun" w:hAnsi="SimSun" w:cs="SimSun"/>
                <w:color w:val="000000"/>
                <w:sz w:val="2"/>
                <w:szCs w:val="2"/>
              </w:rPr>
            </w:pPr>
          </w:p>
        </w:tc>
      </w:tr>
      <w:tr>
        <w:tblPrEx>
          <w:tblW w:w="5000" w:type="pct"/>
          <w:jc w:val="center"/>
          <w:tblInd w:w="0" w:type="dxa"/>
          <w:tblLayout w:type="fixed"/>
          <w:tblCellMar>
            <w:top w:w="0" w:type="dxa"/>
            <w:left w:w="0" w:type="dxa"/>
            <w:bottom w:w="0" w:type="dxa"/>
            <w:right w:w="0" w:type="dxa"/>
          </w:tblCellMar>
        </w:tblPrEx>
        <w:trPr>
          <w:cantSplit/>
          <w:jc w:val="center"/>
        </w:trPr>
        <w:tc>
          <w:tcPr>
            <w:tcW w:w="12960" w:type="dxa"/>
            <w:gridSpan w:val="9"/>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来源：列表16.2.6.5</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[1]无进展生存期定义为从首次给药至疾病进展或死亡（以先发生者为准）的持续时间。未发生事件（无疾病进展或死亡）的受试者在“末次肿瘤评估”日期删失。</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[2]使用Kaplan-Meier方法计算95% 置信区间。</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[3]通过切换事件、删失状态的逆Kaplan-Meier方法估计DoR/PFS/OS的中位随访时间。</w:t>
            </w:r>
          </w:p>
        </w:tc>
      </w:tr>
    </w:tbl>
    <w:p/>
    <w:tbl>
      <w:tblPr>
        <w:tblStyle w:val="TableNormal"/>
        <w:tblW w:w="5000" w:type="pct"/>
        <w:jc w:val="center"/>
        <w:tblInd w:w="0" w:type="dxa"/>
        <w:tblLayout w:type="fixed"/>
        <w:tblCellMar>
          <w:top w:w="0" w:type="dxa"/>
          <w:left w:w="0" w:type="dxa"/>
          <w:bottom w:w="0" w:type="dxa"/>
          <w:right w:w="0" w:type="dxa"/>
        </w:tblCellMar>
      </w:tblPr>
      <w:tblGrid>
        <w:gridCol w:w="1798"/>
        <w:gridCol w:w="906"/>
        <w:gridCol w:w="906"/>
        <w:gridCol w:w="906"/>
        <w:gridCol w:w="906"/>
        <w:gridCol w:w="906"/>
        <w:gridCol w:w="906"/>
        <w:gridCol w:w="906"/>
        <w:gridCol w:w="906"/>
      </w:tblGrid>
      <w:tr>
        <w:tblPrEx>
          <w:tblW w:w="5000" w:type="pct"/>
          <w:jc w:val="center"/>
          <w:tblInd w:w="0" w:type="dxa"/>
          <w:tblLayout w:type="fixed"/>
          <w:tblCellMar>
            <w:top w:w="0" w:type="dxa"/>
            <w:left w:w="0" w:type="dxa"/>
            <w:bottom w:w="0" w:type="dxa"/>
            <w:right w:w="0" w:type="dxa"/>
          </w:tblCellMar>
        </w:tblPrEx>
        <w:trPr>
          <w:cantSplit/>
          <w:tblHeader/>
          <w:jc w:val="center"/>
        </w:trPr>
        <w:tc>
          <w:tcPr>
            <w:tcW w:w="2592" w:type="dxa"/>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left"/>
              <w:rPr>
                <w:rFonts w:ascii="SimSun" w:hAnsi="SimSun" w:cs="SimSun"/>
                <w:color w:val="000000"/>
                <w:sz w:val="2"/>
                <w:szCs w:val="2"/>
              </w:rPr>
            </w:pPr>
          </w:p>
        </w:tc>
        <w:tc>
          <w:tcPr>
            <w:tcW w:w="1296" w:type="dxa"/>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center"/>
              <w:rPr>
                <w:rFonts w:ascii="SimSun" w:hAnsi="SimSun" w:cs="SimSun"/>
                <w:color w:val="000000"/>
                <w:sz w:val="2"/>
                <w:szCs w:val="2"/>
              </w:rPr>
            </w:pPr>
            <w:r>
              <w:rPr>
                <w:rFonts w:ascii="Times New Roman" w:eastAsia="宋体" w:hAnsi="Times New Roman" w:cs="Times New Roman"/>
                <w:snapToGrid/>
                <w:color w:val="000000"/>
                <w:sz w:val="16"/>
                <w:szCs w:val="16"/>
              </w:rPr>
              <w:t>统计量</w:t>
            </w:r>
            <w:r>
              <w:rPr>
                <w:rFonts w:ascii="Times New Roman" w:eastAsia="宋体" w:hAnsi="Times New Roman" w:cs="Times New Roman"/>
                <w:snapToGrid/>
                <w:color w:val="000000"/>
                <w:sz w:val="16"/>
                <w:szCs w:val="16"/>
              </w:rPr>
              <w:br/>
            </w:r>
          </w:p>
        </w:tc>
        <w:tc>
          <w:tcPr>
            <w:tcW w:w="1296" w:type="dxa"/>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center"/>
              <w:rPr>
                <w:rFonts w:ascii="SimSun" w:hAnsi="SimSun" w:cs="SimSun"/>
                <w:color w:val="000000"/>
                <w:sz w:val="2"/>
                <w:szCs w:val="2"/>
              </w:rPr>
            </w:pPr>
            <w:r>
              <w:rPr>
                <w:rFonts w:ascii="Times New Roman" w:eastAsia="宋体" w:hAnsi="Times New Roman" w:cs="Times New Roman"/>
                <w:snapToGrid/>
                <w:color w:val="000000"/>
                <w:sz w:val="16"/>
                <w:szCs w:val="16"/>
              </w:rPr>
              <w:t>20 mg</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(N=0)</w:t>
            </w:r>
            <w:r>
              <w:rPr>
                <w:rFonts w:ascii="Times New Roman" w:eastAsia="宋体" w:hAnsi="Times New Roman" w:cs="Times New Roman"/>
                <w:snapToGrid/>
                <w:color w:val="000000"/>
                <w:sz w:val="16"/>
                <w:szCs w:val="16"/>
              </w:rPr>
              <w:br/>
            </w:r>
          </w:p>
        </w:tc>
        <w:tc>
          <w:tcPr>
            <w:tcW w:w="1296" w:type="dxa"/>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center"/>
              <w:rPr>
                <w:rFonts w:ascii="SimSun" w:hAnsi="SimSun" w:cs="SimSun"/>
                <w:color w:val="000000"/>
                <w:sz w:val="2"/>
                <w:szCs w:val="2"/>
              </w:rPr>
            </w:pPr>
            <w:r>
              <w:rPr>
                <w:rFonts w:ascii="Times New Roman" w:eastAsia="宋体" w:hAnsi="Times New Roman" w:cs="Times New Roman"/>
                <w:snapToGrid/>
                <w:color w:val="000000"/>
                <w:sz w:val="16"/>
                <w:szCs w:val="16"/>
              </w:rPr>
              <w:t>40 mg</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(N=2)</w:t>
            </w:r>
            <w:r>
              <w:rPr>
                <w:rFonts w:ascii="Times New Roman" w:eastAsia="宋体" w:hAnsi="Times New Roman" w:cs="Times New Roman"/>
                <w:snapToGrid/>
                <w:color w:val="000000"/>
                <w:sz w:val="16"/>
                <w:szCs w:val="16"/>
              </w:rPr>
              <w:br/>
            </w:r>
          </w:p>
        </w:tc>
        <w:tc>
          <w:tcPr>
            <w:tcW w:w="1296" w:type="dxa"/>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center"/>
              <w:rPr>
                <w:rFonts w:ascii="SimSun" w:hAnsi="SimSun" w:cs="SimSun"/>
                <w:color w:val="000000"/>
                <w:sz w:val="2"/>
                <w:szCs w:val="2"/>
              </w:rPr>
            </w:pPr>
            <w:r>
              <w:rPr>
                <w:rFonts w:ascii="Times New Roman" w:eastAsia="宋体" w:hAnsi="Times New Roman" w:cs="Times New Roman"/>
                <w:snapToGrid/>
                <w:color w:val="000000"/>
                <w:sz w:val="16"/>
                <w:szCs w:val="16"/>
              </w:rPr>
              <w:t>80 mg</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(N=4)</w:t>
            </w:r>
            <w:r>
              <w:rPr>
                <w:rFonts w:ascii="Times New Roman" w:eastAsia="宋体" w:hAnsi="Times New Roman" w:cs="Times New Roman"/>
                <w:snapToGrid/>
                <w:color w:val="000000"/>
                <w:sz w:val="16"/>
                <w:szCs w:val="16"/>
              </w:rPr>
              <w:br/>
            </w:r>
          </w:p>
        </w:tc>
        <w:tc>
          <w:tcPr>
            <w:tcW w:w="1296" w:type="dxa"/>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center"/>
              <w:rPr>
                <w:rFonts w:ascii="SimSun" w:hAnsi="SimSun" w:cs="SimSun"/>
                <w:color w:val="000000"/>
                <w:sz w:val="2"/>
                <w:szCs w:val="2"/>
              </w:rPr>
            </w:pPr>
            <w:r>
              <w:rPr>
                <w:rFonts w:ascii="Times New Roman" w:eastAsia="宋体" w:hAnsi="Times New Roman" w:cs="Times New Roman"/>
                <w:snapToGrid/>
                <w:color w:val="000000"/>
                <w:sz w:val="16"/>
                <w:szCs w:val="16"/>
              </w:rPr>
              <w:t>120 mg</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(N=0)</w:t>
            </w:r>
            <w:r>
              <w:rPr>
                <w:rFonts w:ascii="Times New Roman" w:eastAsia="宋体" w:hAnsi="Times New Roman" w:cs="Times New Roman"/>
                <w:snapToGrid/>
                <w:color w:val="000000"/>
                <w:sz w:val="16"/>
                <w:szCs w:val="16"/>
              </w:rPr>
              <w:br/>
            </w:r>
          </w:p>
        </w:tc>
        <w:tc>
          <w:tcPr>
            <w:tcW w:w="1296" w:type="dxa"/>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center"/>
              <w:rPr>
                <w:rFonts w:ascii="SimSun" w:hAnsi="SimSun" w:cs="SimSun"/>
                <w:color w:val="000000"/>
                <w:sz w:val="2"/>
                <w:szCs w:val="2"/>
              </w:rPr>
            </w:pPr>
            <w:r>
              <w:rPr>
                <w:rFonts w:ascii="Times New Roman" w:eastAsia="宋体" w:hAnsi="Times New Roman" w:cs="Times New Roman"/>
                <w:snapToGrid/>
                <w:color w:val="000000"/>
                <w:sz w:val="16"/>
                <w:szCs w:val="16"/>
              </w:rPr>
              <w:t>160 mg</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(N=3)</w:t>
            </w:r>
            <w:r>
              <w:rPr>
                <w:rFonts w:ascii="Times New Roman" w:eastAsia="宋体" w:hAnsi="Times New Roman" w:cs="Times New Roman"/>
                <w:snapToGrid/>
                <w:color w:val="000000"/>
                <w:sz w:val="16"/>
                <w:szCs w:val="16"/>
              </w:rPr>
              <w:br/>
            </w:r>
          </w:p>
        </w:tc>
        <w:tc>
          <w:tcPr>
            <w:tcW w:w="1296" w:type="dxa"/>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center"/>
              <w:rPr>
                <w:rFonts w:ascii="SimSun" w:hAnsi="SimSun" w:cs="SimSun"/>
                <w:color w:val="000000"/>
                <w:sz w:val="2"/>
                <w:szCs w:val="2"/>
              </w:rPr>
            </w:pPr>
            <w:r>
              <w:rPr>
                <w:rFonts w:ascii="Times New Roman" w:eastAsia="宋体" w:hAnsi="Times New Roman" w:cs="Times New Roman"/>
                <w:snapToGrid/>
                <w:color w:val="000000"/>
                <w:sz w:val="16"/>
                <w:szCs w:val="16"/>
              </w:rPr>
              <w:t>210 mg</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(N=2)</w:t>
            </w:r>
            <w:r>
              <w:rPr>
                <w:rFonts w:ascii="Times New Roman" w:eastAsia="宋体" w:hAnsi="Times New Roman" w:cs="Times New Roman"/>
                <w:snapToGrid/>
                <w:color w:val="000000"/>
                <w:sz w:val="16"/>
                <w:szCs w:val="16"/>
              </w:rPr>
              <w:br/>
            </w:r>
          </w:p>
        </w:tc>
        <w:tc>
          <w:tcPr>
            <w:tcW w:w="1296" w:type="dxa"/>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center"/>
              <w:rPr>
                <w:rFonts w:ascii="SimSun" w:hAnsi="SimSun" w:cs="SimSun"/>
                <w:color w:val="000000"/>
                <w:sz w:val="2"/>
                <w:szCs w:val="2"/>
              </w:rPr>
            </w:pPr>
            <w:r>
              <w:rPr>
                <w:rFonts w:ascii="Times New Roman" w:eastAsia="宋体" w:hAnsi="Times New Roman" w:cs="Times New Roman"/>
                <w:snapToGrid/>
                <w:color w:val="000000"/>
                <w:sz w:val="16"/>
                <w:szCs w:val="16"/>
              </w:rPr>
              <w:t>总计</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(N=11)</w:t>
            </w:r>
            <w:r>
              <w:rPr>
                <w:rFonts w:ascii="Times New Roman" w:eastAsia="宋体" w:hAnsi="Times New Roman" w:cs="Times New Roman"/>
                <w:snapToGrid/>
                <w:color w:val="000000"/>
                <w:sz w:val="16"/>
                <w:szCs w:val="16"/>
              </w:rPr>
              <w:br/>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发生事件的受试者例数（疾病进展/死亡）</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(33.3)</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7 (63.6)</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未发生事件的受试者例数（删失）</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(66.7)</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 (36.4)</w:t>
            </w:r>
          </w:p>
        </w:tc>
      </w:tr>
      <w:tr>
        <w:tblPrEx>
          <w:tblW w:w="5000" w:type="pct"/>
          <w:jc w:val="center"/>
          <w:tblInd w:w="0" w:type="dxa"/>
          <w:tblLayout w:type="fixed"/>
          <w:tblCellMar>
            <w:top w:w="0" w:type="dxa"/>
            <w:left w:w="0" w:type="dxa"/>
            <w:bottom w:w="0" w:type="dxa"/>
            <w:right w:w="0" w:type="dxa"/>
          </w:tblCellMar>
        </w:tblPrEx>
        <w:trPr>
          <w:cantSplit/>
          <w:jc w:val="center"/>
        </w:trPr>
        <w:tc>
          <w:tcPr>
            <w:tcW w:w="12960" w:type="dxa"/>
            <w:gridSpan w:val="9"/>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无进展生存期（月）[1]</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中位数</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24.88</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21.51</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33.84</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95% CI</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[15.15,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[6.93,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[55.20,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[6.93, -]</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Q1, Q3</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15.15, 34.60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13.18, 28.34</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55.20,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19.42, 55.20</w:t>
            </w:r>
          </w:p>
        </w:tc>
      </w:tr>
      <w:tr>
        <w:tblPrEx>
          <w:tblW w:w="5000" w:type="pct"/>
          <w:jc w:val="center"/>
          <w:tblInd w:w="0" w:type="dxa"/>
          <w:tblLayout w:type="fixed"/>
          <w:tblCellMar>
            <w:top w:w="0" w:type="dxa"/>
            <w:left w:w="0" w:type="dxa"/>
            <w:bottom w:w="0" w:type="dxa"/>
            <w:right w:w="0" w:type="dxa"/>
          </w:tblCellMar>
        </w:tblPrEx>
        <w:trPr>
          <w:cantSplit/>
          <w:jc w:val="center"/>
        </w:trPr>
        <w:tc>
          <w:tcPr>
            <w:tcW w:w="12960" w:type="dxa"/>
            <w:gridSpan w:val="9"/>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风险患者例数/删失例数/无进展生存率[95%CI][2]</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1/1/100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10/1/100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6个月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1/1/100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10/1/100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9个月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3/0/75.00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[12.79, 96.05]</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1/1/100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9/1/90.00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[47.30, 98.53]</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12个月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3/0/75.00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[12.79, 96.05]</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1/1/100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9/1/90.00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[47.30, 98.53]</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15个月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3/0/75.00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[12.79, 96.05]</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1/1/100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9/1/90.00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[47.30, 98.53]</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18个月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1/0/50.00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[0.60, 91.04]</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3/0/75.00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[12.79, 96.05]</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1/1/100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8/1/80.00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[40.87, 94.59]</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21个月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1/0/50.00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[0.60, 91.04]</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2/0/50.00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[5.78, 84.49]</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1/1/100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7/1/70.00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[32.87, 89.19]</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24个月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1/0/50.00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[0.60, 91.04]</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1/0/25.00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[0.89, 66.53]</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1/1/100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6/1/60.00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[25.27, 82.72]</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27个月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1/0/50.00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[0.60, 91.04]</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1/0/25.00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[0.89, 66.53]</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1/1/100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6/1/60.00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[25.27, 82.72]</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30个月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1/0/50.00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[0.60, 91.04]</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1/0/25.00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[0.89, 66.53]</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1/1/100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6/1/60.00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[25.27, 82.72]</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33个月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1/0/50.00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[0.60, 91.04]</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1/0/25.00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[0.89, 66.53]</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1/1/100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6/1/60.00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[25.27, 82.72]</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36个月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1/1/100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4/1/40.00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[12.27, 67.02]</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39个月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1/1/100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4/1/40.00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[12.27, 67.02]</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42个月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2/1/100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1/1/100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3/2/40.00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[12.27, 67.02]</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45个月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2/1/100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1/1/100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3/2/40.00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[12.27, 67.02]</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48个月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2/1/100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1/1/100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3/2/40.00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[12.27, 67.02]</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51个月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2/1/100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1/1/100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3/2/40.00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[12.27, 67.02]</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54个月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2/1/100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0/2/-</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2/3/40.00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[12.27, 67.02]</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57个月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0/2/-</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0/2/-</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0/4/-</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r>
      <w:tr>
        <w:tblPrEx>
          <w:tblW w:w="5000" w:type="pct"/>
          <w:jc w:val="center"/>
          <w:tblInd w:w="0" w:type="dxa"/>
          <w:tblLayout w:type="fixed"/>
          <w:tblCellMar>
            <w:top w:w="0" w:type="dxa"/>
            <w:left w:w="0" w:type="dxa"/>
            <w:bottom w:w="0" w:type="dxa"/>
            <w:right w:w="0" w:type="dxa"/>
          </w:tblCellMar>
        </w:tblPrEx>
        <w:trPr>
          <w:cantSplit/>
          <w:jc w:val="center"/>
        </w:trPr>
        <w:tc>
          <w:tcPr>
            <w:tcW w:w="12960" w:type="dxa"/>
            <w:gridSpan w:val="9"/>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随访时间（月）[3]</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中位数</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(95% CI)</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55.33</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[40.11,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26.60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[1.41,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51.78</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[40.11, -]</w:t>
            </w:r>
          </w:p>
        </w:tc>
      </w:tr>
      <w:tr>
        <w:tblPrEx>
          <w:tblW w:w="5000" w:type="pct"/>
          <w:jc w:val="center"/>
          <w:tblInd w:w="0" w:type="dxa"/>
          <w:tblLayout w:type="fixed"/>
          <w:tblCellMar>
            <w:top w:w="0" w:type="dxa"/>
            <w:left w:w="0" w:type="dxa"/>
            <w:bottom w:w="0" w:type="dxa"/>
            <w:right w:w="0" w:type="dxa"/>
          </w:tblCellMar>
        </w:tblPrEx>
        <w:trPr>
          <w:cantSplit/>
          <w:jc w:val="center"/>
        </w:trPr>
        <w:tc>
          <w:tcPr>
            <w:tcW w:w="12960" w:type="dxa"/>
            <w:gridSpan w:val="9"/>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p>
        </w:tc>
      </w:tr>
      <w:tr>
        <w:tblPrEx>
          <w:tblW w:w="5000" w:type="pct"/>
          <w:jc w:val="center"/>
          <w:tblInd w:w="0" w:type="dxa"/>
          <w:tblLayout w:type="fixed"/>
          <w:tblCellMar>
            <w:top w:w="0" w:type="dxa"/>
            <w:left w:w="0" w:type="dxa"/>
            <w:bottom w:w="0" w:type="dxa"/>
            <w:right w:w="0" w:type="dxa"/>
          </w:tblCellMar>
        </w:tblPrEx>
        <w:trPr>
          <w:cantSplit/>
          <w:jc w:val="center"/>
        </w:trPr>
        <w:tc>
          <w:tcPr>
            <w:tcW w:w="12960" w:type="dxa"/>
            <w:gridSpan w:val="9"/>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left"/>
              <w:rPr>
                <w:rFonts w:ascii="SimSun" w:hAnsi="SimSun" w:cs="SimSun"/>
                <w:color w:val="000000"/>
                <w:sz w:val="2"/>
                <w:szCs w:val="2"/>
              </w:rPr>
            </w:pPr>
          </w:p>
        </w:tc>
      </w:tr>
      <w:tr>
        <w:tblPrEx>
          <w:tblW w:w="5000" w:type="pct"/>
          <w:jc w:val="center"/>
          <w:tblInd w:w="0" w:type="dxa"/>
          <w:tblLayout w:type="fixed"/>
          <w:tblCellMar>
            <w:top w:w="0" w:type="dxa"/>
            <w:left w:w="0" w:type="dxa"/>
            <w:bottom w:w="0" w:type="dxa"/>
            <w:right w:w="0" w:type="dxa"/>
          </w:tblCellMar>
        </w:tblPrEx>
        <w:trPr>
          <w:cantSplit/>
          <w:jc w:val="center"/>
        </w:trPr>
        <w:tc>
          <w:tcPr>
            <w:tcW w:w="12960" w:type="dxa"/>
            <w:gridSpan w:val="9"/>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来源：列表16.2.6.5</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[1]无进展生存期定义为从首次给药至疾病进展或死亡（以先发生者为准）的持续时间。未发生事件（无疾病进展或死亡）的受试者在“末次肿瘤评估”日期删失。</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[2]使用Kaplan-Meier方法计算95% 置信区间。</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[3]通过切换事件、删失状态的逆Kaplan-Meier方法估计DoR/PFS/OS的中位随访时间。</w:t>
            </w:r>
          </w:p>
        </w:tc>
      </w:tr>
    </w:tbl>
    <w:p/>
    <w:tbl>
      <w:tblPr>
        <w:tblStyle w:val="TableNormal"/>
        <w:tblW w:w="5000" w:type="pct"/>
        <w:jc w:val="center"/>
        <w:tblInd w:w="0" w:type="dxa"/>
        <w:tblLayout w:type="fixed"/>
        <w:tblCellMar>
          <w:top w:w="0" w:type="dxa"/>
          <w:left w:w="0" w:type="dxa"/>
          <w:bottom w:w="0" w:type="dxa"/>
          <w:right w:w="0" w:type="dxa"/>
        </w:tblCellMar>
      </w:tblPr>
      <w:tblGrid>
        <w:gridCol w:w="1798"/>
        <w:gridCol w:w="906"/>
        <w:gridCol w:w="906"/>
        <w:gridCol w:w="906"/>
        <w:gridCol w:w="906"/>
        <w:gridCol w:w="906"/>
        <w:gridCol w:w="906"/>
        <w:gridCol w:w="906"/>
        <w:gridCol w:w="906"/>
      </w:tblGrid>
      <w:tr>
        <w:tblPrEx>
          <w:tblW w:w="5000" w:type="pct"/>
          <w:jc w:val="center"/>
          <w:tblInd w:w="0" w:type="dxa"/>
          <w:tblLayout w:type="fixed"/>
          <w:tblCellMar>
            <w:top w:w="0" w:type="dxa"/>
            <w:left w:w="0" w:type="dxa"/>
            <w:bottom w:w="0" w:type="dxa"/>
            <w:right w:w="0" w:type="dxa"/>
          </w:tblCellMar>
        </w:tblPrEx>
        <w:trPr>
          <w:cantSplit/>
          <w:tblHeader/>
          <w:jc w:val="center"/>
        </w:trPr>
        <w:tc>
          <w:tcPr>
            <w:tcW w:w="2592" w:type="dxa"/>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left"/>
              <w:rPr>
                <w:rFonts w:ascii="SimSun" w:hAnsi="SimSun" w:cs="SimSun"/>
                <w:color w:val="000000"/>
                <w:sz w:val="2"/>
                <w:szCs w:val="2"/>
              </w:rPr>
            </w:pPr>
          </w:p>
        </w:tc>
        <w:tc>
          <w:tcPr>
            <w:tcW w:w="1296" w:type="dxa"/>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center"/>
              <w:rPr>
                <w:rFonts w:ascii="SimSun" w:hAnsi="SimSun" w:cs="SimSun"/>
                <w:color w:val="000000"/>
                <w:sz w:val="2"/>
                <w:szCs w:val="2"/>
              </w:rPr>
            </w:pPr>
            <w:r>
              <w:rPr>
                <w:rFonts w:ascii="Times New Roman" w:eastAsia="宋体" w:hAnsi="Times New Roman" w:cs="Times New Roman"/>
                <w:snapToGrid/>
                <w:color w:val="000000"/>
                <w:sz w:val="16"/>
                <w:szCs w:val="16"/>
              </w:rPr>
              <w:t>统计量</w:t>
            </w:r>
            <w:r>
              <w:rPr>
                <w:rFonts w:ascii="Times New Roman" w:eastAsia="宋体" w:hAnsi="Times New Roman" w:cs="Times New Roman"/>
                <w:snapToGrid/>
                <w:color w:val="000000"/>
                <w:sz w:val="16"/>
                <w:szCs w:val="16"/>
              </w:rPr>
              <w:br/>
            </w:r>
          </w:p>
        </w:tc>
        <w:tc>
          <w:tcPr>
            <w:tcW w:w="1296" w:type="dxa"/>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center"/>
              <w:rPr>
                <w:rFonts w:ascii="SimSun" w:hAnsi="SimSun" w:cs="SimSun"/>
                <w:color w:val="000000"/>
                <w:sz w:val="2"/>
                <w:szCs w:val="2"/>
              </w:rPr>
            </w:pPr>
            <w:r>
              <w:rPr>
                <w:rFonts w:ascii="Times New Roman" w:eastAsia="宋体" w:hAnsi="Times New Roman" w:cs="Times New Roman"/>
                <w:snapToGrid/>
                <w:color w:val="000000"/>
                <w:sz w:val="16"/>
                <w:szCs w:val="16"/>
              </w:rPr>
              <w:t>20 mg</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(N=2)</w:t>
            </w:r>
            <w:r>
              <w:rPr>
                <w:rFonts w:ascii="Times New Roman" w:eastAsia="宋体" w:hAnsi="Times New Roman" w:cs="Times New Roman"/>
                <w:snapToGrid/>
                <w:color w:val="000000"/>
                <w:sz w:val="16"/>
                <w:szCs w:val="16"/>
              </w:rPr>
              <w:br/>
            </w:r>
          </w:p>
        </w:tc>
        <w:tc>
          <w:tcPr>
            <w:tcW w:w="1296" w:type="dxa"/>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center"/>
              <w:rPr>
                <w:rFonts w:ascii="SimSun" w:hAnsi="SimSun" w:cs="SimSun"/>
                <w:color w:val="000000"/>
                <w:sz w:val="2"/>
                <w:szCs w:val="2"/>
              </w:rPr>
            </w:pPr>
            <w:r>
              <w:rPr>
                <w:rFonts w:ascii="Times New Roman" w:eastAsia="宋体" w:hAnsi="Times New Roman" w:cs="Times New Roman"/>
                <w:snapToGrid/>
                <w:color w:val="000000"/>
                <w:sz w:val="16"/>
                <w:szCs w:val="16"/>
              </w:rPr>
              <w:t>40 mg</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(N=4)</w:t>
            </w:r>
            <w:r>
              <w:rPr>
                <w:rFonts w:ascii="Times New Roman" w:eastAsia="宋体" w:hAnsi="Times New Roman" w:cs="Times New Roman"/>
                <w:snapToGrid/>
                <w:color w:val="000000"/>
                <w:sz w:val="16"/>
                <w:szCs w:val="16"/>
              </w:rPr>
              <w:br/>
            </w:r>
          </w:p>
        </w:tc>
        <w:tc>
          <w:tcPr>
            <w:tcW w:w="1296" w:type="dxa"/>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center"/>
              <w:rPr>
                <w:rFonts w:ascii="SimSun" w:hAnsi="SimSun" w:cs="SimSun"/>
                <w:color w:val="000000"/>
                <w:sz w:val="2"/>
                <w:szCs w:val="2"/>
              </w:rPr>
            </w:pPr>
            <w:r>
              <w:rPr>
                <w:rFonts w:ascii="Times New Roman" w:eastAsia="宋体" w:hAnsi="Times New Roman" w:cs="Times New Roman"/>
                <w:snapToGrid/>
                <w:color w:val="000000"/>
                <w:sz w:val="16"/>
                <w:szCs w:val="16"/>
              </w:rPr>
              <w:t>80 mg</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(N=4)</w:t>
            </w:r>
            <w:r>
              <w:rPr>
                <w:rFonts w:ascii="Times New Roman" w:eastAsia="宋体" w:hAnsi="Times New Roman" w:cs="Times New Roman"/>
                <w:snapToGrid/>
                <w:color w:val="000000"/>
                <w:sz w:val="16"/>
                <w:szCs w:val="16"/>
              </w:rPr>
              <w:br/>
            </w:r>
          </w:p>
        </w:tc>
        <w:tc>
          <w:tcPr>
            <w:tcW w:w="1296" w:type="dxa"/>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center"/>
              <w:rPr>
                <w:rFonts w:ascii="SimSun" w:hAnsi="SimSun" w:cs="SimSun"/>
                <w:color w:val="000000"/>
                <w:sz w:val="2"/>
                <w:szCs w:val="2"/>
              </w:rPr>
            </w:pPr>
            <w:r>
              <w:rPr>
                <w:rFonts w:ascii="Times New Roman" w:eastAsia="宋体" w:hAnsi="Times New Roman" w:cs="Times New Roman"/>
                <w:snapToGrid/>
                <w:color w:val="000000"/>
                <w:sz w:val="16"/>
                <w:szCs w:val="16"/>
              </w:rPr>
              <w:t>120 mg</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(N=9)</w:t>
            </w:r>
            <w:r>
              <w:rPr>
                <w:rFonts w:ascii="Times New Roman" w:eastAsia="宋体" w:hAnsi="Times New Roman" w:cs="Times New Roman"/>
                <w:snapToGrid/>
                <w:color w:val="000000"/>
                <w:sz w:val="16"/>
                <w:szCs w:val="16"/>
              </w:rPr>
              <w:br/>
            </w:r>
          </w:p>
        </w:tc>
        <w:tc>
          <w:tcPr>
            <w:tcW w:w="1296" w:type="dxa"/>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center"/>
              <w:rPr>
                <w:rFonts w:ascii="SimSun" w:hAnsi="SimSun" w:cs="SimSun"/>
                <w:color w:val="000000"/>
                <w:sz w:val="2"/>
                <w:szCs w:val="2"/>
              </w:rPr>
            </w:pPr>
            <w:r>
              <w:rPr>
                <w:rFonts w:ascii="Times New Roman" w:eastAsia="宋体" w:hAnsi="Times New Roman" w:cs="Times New Roman"/>
                <w:snapToGrid/>
                <w:color w:val="000000"/>
                <w:sz w:val="16"/>
                <w:szCs w:val="16"/>
              </w:rPr>
              <w:t>160 mg</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(N=6)</w:t>
            </w:r>
            <w:r>
              <w:rPr>
                <w:rFonts w:ascii="Times New Roman" w:eastAsia="宋体" w:hAnsi="Times New Roman" w:cs="Times New Roman"/>
                <w:snapToGrid/>
                <w:color w:val="000000"/>
                <w:sz w:val="16"/>
                <w:szCs w:val="16"/>
              </w:rPr>
              <w:br/>
            </w:r>
          </w:p>
        </w:tc>
        <w:tc>
          <w:tcPr>
            <w:tcW w:w="1296" w:type="dxa"/>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center"/>
              <w:rPr>
                <w:rFonts w:ascii="SimSun" w:hAnsi="SimSun" w:cs="SimSun"/>
                <w:color w:val="000000"/>
                <w:sz w:val="2"/>
                <w:szCs w:val="2"/>
              </w:rPr>
            </w:pPr>
            <w:r>
              <w:rPr>
                <w:rFonts w:ascii="Times New Roman" w:eastAsia="宋体" w:hAnsi="Times New Roman" w:cs="Times New Roman"/>
                <w:snapToGrid/>
                <w:color w:val="000000"/>
                <w:sz w:val="16"/>
                <w:szCs w:val="16"/>
              </w:rPr>
              <w:t>210 mg</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(N=9)</w:t>
            </w:r>
            <w:r>
              <w:rPr>
                <w:rFonts w:ascii="Times New Roman" w:eastAsia="宋体" w:hAnsi="Times New Roman" w:cs="Times New Roman"/>
                <w:snapToGrid/>
                <w:color w:val="000000"/>
                <w:sz w:val="16"/>
                <w:szCs w:val="16"/>
              </w:rPr>
              <w:br/>
            </w:r>
          </w:p>
        </w:tc>
        <w:tc>
          <w:tcPr>
            <w:tcW w:w="1296" w:type="dxa"/>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center"/>
              <w:rPr>
                <w:rFonts w:ascii="SimSun" w:hAnsi="SimSun" w:cs="SimSun"/>
                <w:color w:val="000000"/>
                <w:sz w:val="2"/>
                <w:szCs w:val="2"/>
              </w:rPr>
            </w:pPr>
            <w:r>
              <w:rPr>
                <w:rFonts w:ascii="Times New Roman" w:eastAsia="宋体" w:hAnsi="Times New Roman" w:cs="Times New Roman"/>
                <w:snapToGrid/>
                <w:color w:val="000000"/>
                <w:sz w:val="16"/>
                <w:szCs w:val="16"/>
              </w:rPr>
              <w:t>总计</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(N=34)</w:t>
            </w:r>
            <w:r>
              <w:rPr>
                <w:rFonts w:ascii="Times New Roman" w:eastAsia="宋体" w:hAnsi="Times New Roman" w:cs="Times New Roman"/>
                <w:snapToGrid/>
                <w:color w:val="000000"/>
                <w:sz w:val="16"/>
                <w:szCs w:val="16"/>
              </w:rPr>
              <w:br/>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发生事件的受试者例数（疾病进展/死亡）</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(50.0)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8 (88.9)</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 (66.7)</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 (44.4)</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24 (70.6)</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未发生事件的受试者例数（删失）</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(50.0)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(33.3)</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 (55.6)</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 (29.4)</w:t>
            </w:r>
          </w:p>
        </w:tc>
      </w:tr>
      <w:tr>
        <w:tblPrEx>
          <w:tblW w:w="5000" w:type="pct"/>
          <w:jc w:val="center"/>
          <w:tblInd w:w="0" w:type="dxa"/>
          <w:tblLayout w:type="fixed"/>
          <w:tblCellMar>
            <w:top w:w="0" w:type="dxa"/>
            <w:left w:w="0" w:type="dxa"/>
            <w:bottom w:w="0" w:type="dxa"/>
            <w:right w:w="0" w:type="dxa"/>
          </w:tblCellMar>
        </w:tblPrEx>
        <w:trPr>
          <w:cantSplit/>
          <w:jc w:val="center"/>
        </w:trPr>
        <w:tc>
          <w:tcPr>
            <w:tcW w:w="12960" w:type="dxa"/>
            <w:gridSpan w:val="9"/>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无进展生存期（月）[1]</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中位数</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18.21</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19.37</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12.42</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21.49</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14.62</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36.01</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22.11</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95% CI</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[0.53,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[13.80,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[4.17,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[12.42, 30.36]</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[9.76,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[6.93,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[13.80, 29.04]</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Q1, Q3</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0.53, 35.88</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13.82, 25.73</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4.17,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12.91, 24.84</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12.52,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25.58,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12.91, 35.88</w:t>
            </w:r>
          </w:p>
        </w:tc>
      </w:tr>
      <w:tr>
        <w:tblPrEx>
          <w:tblW w:w="5000" w:type="pct"/>
          <w:jc w:val="center"/>
          <w:tblInd w:w="0" w:type="dxa"/>
          <w:tblLayout w:type="fixed"/>
          <w:tblCellMar>
            <w:top w:w="0" w:type="dxa"/>
            <w:left w:w="0" w:type="dxa"/>
            <w:bottom w:w="0" w:type="dxa"/>
            <w:right w:w="0" w:type="dxa"/>
          </w:tblCellMar>
        </w:tblPrEx>
        <w:trPr>
          <w:cantSplit/>
          <w:jc w:val="center"/>
        </w:trPr>
        <w:tc>
          <w:tcPr>
            <w:tcW w:w="12960" w:type="dxa"/>
            <w:gridSpan w:val="9"/>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风险患者例数/删失例数/无进展生存率[95%CI][2]</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1/0/50.00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[0.60, 91.04]</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3/1/100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9/0/100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6/0/100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9/0/100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32/1/97.06</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[80.90, 99.58]</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6个月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1/0/50.00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[0.60, 91.04]</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2/1/66.67</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[5.41, 94.52]</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9/0/100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6/0/100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8/1/100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30/2/94.03</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[78.15, 98.47]</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9个月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1/0/50.00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[0.60, 91.04]</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2/1/66.67</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[5.41, 94.52]</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9/0/100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6/0/100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7/1/87.50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[38.70, 98.14]</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29/2/90.89</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[74.34, 96.97]</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12个月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1/0/50.00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[0.60, 91.04]</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2/1/66.67</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[5.41, 94.52]</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9/0/100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5/0/83.33</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[27.31, 97.47]</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7/1/87.50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[38.70, 98.14]</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28/2/87.76</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[70.57, 95.23]</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15个月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1/0/50.00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[0.60, 91.04]</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2/0/50.00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[5.78, 84.49]</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1/1/33.33</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[0.90, 77.41]</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6/0/66.67</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[28.17, 87.83]</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3/0/50.00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[11.09, 80.37]</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7/1/87.50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[38.70, 98.14]</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20/2/62.68</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[43.72, 76.82]</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18个月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1/0/50.00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[0.60, 91.04]</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2/0/50.00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[5.78, 84.49]</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1/1/33.33</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[0.90, 77.41]</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5/0/55.56</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[20.42, 80.45]</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2/0/33.33</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[4.61, 67.56]</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7/1/87.50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[38.70, 98.14]</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18/2/56.42</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[37.75, 71.44]</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21个月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1/0/50.00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[0.60, 91.04]</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2/0/50.00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[5.78, 84.49]</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0/2/-</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5/0/55.56</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[20.42, 80.45]</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2/0/33.33</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[4.61, 67.56]</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7/1/87.50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[38.70, 98.14]</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17/3/56.42</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[37.75, 71.44]</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24个月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1/0/50.00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[0.60, 91.04]</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2/0/50.00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[5.78, 84.49]</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0/2/-</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3/0/33.33</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[7.83, 62.26]</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2/0/33.33</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[4.61, 67.56]</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5/2/75.00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[31.48, 93.09]</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13/4/46.22</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[28.32, 62.37]</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27个月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1/0/50.00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[0.60, 91.04]</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0/2/-</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2/0/22.22</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[3.37, 51.31]</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2/0/33.33</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[4.61, 67.56]</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5/2/75.00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[31.48, 93.09]</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10/4/35.56</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[19.23, 52.27]</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30个月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1/0/50.00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[0.60, 91.04]</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0/2/-</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2/0/22.22</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[3.37, 51.31]</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2/0/33.33</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[4.61, 67.56]</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4/2/60.00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[19.55, 85.23]</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9/4/32.00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[16.44, 48.72]</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33个月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1/0/50.00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[0.60, 91.04]</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0/2/-</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1/0/11.11</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[0.61, 38.77]</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2/0/33.33</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[4.61, 67.56]</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3/3/60.00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[19.55, 85.23]</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7/5/28.44</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[13.76, 45.07]</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36个月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0/2/-</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1/0/11.11</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[0.61, 38.77]</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1/1/33.33</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[4.61, 67.56]</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3/3/60.00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[19.55, 85.23]</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5/6/23.70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[10.01, 40.65]</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39个月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0/2/-</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1/0/11.11</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[0.61, 38.77]</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1/1/33.33</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[4.61, 67.56]</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2/3/40.00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[6.60, 73.42]</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4/6/18.96</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[6.73, 35.90]</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42个月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0/2/-</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1/0/11.11</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[0.61, 38.77]</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1/1/33.33</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[4.61, 67.56]</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2/3/40.00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[6.60, 73.42]</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4/6/18.96</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[6.73, 35.90]</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45个月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0/2/-</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1/0/11.11</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[0.61, 38.77]</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1/1/33.33</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[4.61, 67.56]</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2/3/40.00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[6.60, 73.42]</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4/6/18.96</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[6.73, 35.90]</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48个月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0/2/-</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1/0/11.11</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[0.61, 38.77]</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1/1/33.33</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[4.61, 67.56]</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1/4/40.00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[6.60, 73.42]</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3/7/18.96</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[6.73, 35.90]</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51个月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0/2/-</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1/0/11.11</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[0.61, 38.77]</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1/1/33.33</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[4.61, 67.56]</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1/4/40.00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[6.60, 73.42]</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3/7/18.96</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[6.73, 35.90]</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54个月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0/2/-</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0/1/-</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1/1/33.33</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[4.61, 67.56]</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1/4/40.00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[6.60, 73.42]</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2/8/18.96</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[6.73, 35.90]</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57个月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0/2/-</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0/1/-</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0/2/-</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1/4/40.00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[6.60, 73.42]</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1/9/18.96</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[6.73, 35.90]</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60个月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0/2/-</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0/1/-</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0/2/-</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0/5/-</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0/10/-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r>
      <w:tr>
        <w:tblPrEx>
          <w:tblW w:w="5000" w:type="pct"/>
          <w:jc w:val="center"/>
          <w:tblInd w:w="0" w:type="dxa"/>
          <w:tblLayout w:type="fixed"/>
          <w:tblCellMar>
            <w:top w:w="0" w:type="dxa"/>
            <w:left w:w="0" w:type="dxa"/>
            <w:bottom w:w="0" w:type="dxa"/>
            <w:right w:w="0" w:type="dxa"/>
          </w:tblCellMar>
        </w:tblPrEx>
        <w:trPr>
          <w:cantSplit/>
          <w:jc w:val="center"/>
        </w:trPr>
        <w:tc>
          <w:tcPr>
            <w:tcW w:w="12960" w:type="dxa"/>
            <w:gridSpan w:val="9"/>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随访时间（月）[3]</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中位数</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(95% CI)</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19.48</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[1.45,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51.12</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45.62</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[34.53,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47.01</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[4.34,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47.01</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[30.49, 56.71]</w:t>
            </w:r>
          </w:p>
        </w:tc>
      </w:tr>
      <w:tr>
        <w:tblPrEx>
          <w:tblW w:w="5000" w:type="pct"/>
          <w:jc w:val="center"/>
          <w:tblInd w:w="0" w:type="dxa"/>
          <w:tblLayout w:type="fixed"/>
          <w:tblCellMar>
            <w:top w:w="0" w:type="dxa"/>
            <w:left w:w="0" w:type="dxa"/>
            <w:bottom w:w="0" w:type="dxa"/>
            <w:right w:w="0" w:type="dxa"/>
          </w:tblCellMar>
        </w:tblPrEx>
        <w:trPr>
          <w:cantSplit/>
          <w:jc w:val="center"/>
        </w:trPr>
        <w:tc>
          <w:tcPr>
            <w:tcW w:w="12960" w:type="dxa"/>
            <w:gridSpan w:val="9"/>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p>
        </w:tc>
      </w:tr>
      <w:tr>
        <w:tblPrEx>
          <w:tblW w:w="5000" w:type="pct"/>
          <w:jc w:val="center"/>
          <w:tblInd w:w="0" w:type="dxa"/>
          <w:tblLayout w:type="fixed"/>
          <w:tblCellMar>
            <w:top w:w="0" w:type="dxa"/>
            <w:left w:w="0" w:type="dxa"/>
            <w:bottom w:w="0" w:type="dxa"/>
            <w:right w:w="0" w:type="dxa"/>
          </w:tblCellMar>
        </w:tblPrEx>
        <w:trPr>
          <w:cantSplit/>
          <w:jc w:val="center"/>
        </w:trPr>
        <w:tc>
          <w:tcPr>
            <w:tcW w:w="12960" w:type="dxa"/>
            <w:gridSpan w:val="9"/>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left"/>
              <w:rPr>
                <w:rFonts w:ascii="SimSun" w:hAnsi="SimSun" w:cs="SimSun"/>
                <w:color w:val="000000"/>
                <w:sz w:val="2"/>
                <w:szCs w:val="2"/>
              </w:rPr>
            </w:pPr>
          </w:p>
        </w:tc>
      </w:tr>
      <w:tr>
        <w:tblPrEx>
          <w:tblW w:w="5000" w:type="pct"/>
          <w:jc w:val="center"/>
          <w:tblInd w:w="0" w:type="dxa"/>
          <w:tblLayout w:type="fixed"/>
          <w:tblCellMar>
            <w:top w:w="0" w:type="dxa"/>
            <w:left w:w="0" w:type="dxa"/>
            <w:bottom w:w="0" w:type="dxa"/>
            <w:right w:w="0" w:type="dxa"/>
          </w:tblCellMar>
        </w:tblPrEx>
        <w:trPr>
          <w:cantSplit/>
          <w:jc w:val="center"/>
        </w:trPr>
        <w:tc>
          <w:tcPr>
            <w:tcW w:w="12960" w:type="dxa"/>
            <w:gridSpan w:val="9"/>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来源：列表16.2.6.5</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[1]无进展生存期定义为从首次给药至疾病进展或死亡（以先发生者为准）的持续时间。未发生事件（无疾病进展或死亡）的受试者在“末次肿瘤评估”日期删失。</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[2]使用Kaplan-Meier方法计算95% 置信区间。</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[3]通过切换事件、删失状态的逆Kaplan-Meier方法估计DoR/PFS/OS的中位随访时间。</w:t>
            </w:r>
          </w:p>
        </w:tc>
      </w:tr>
    </w:tbl>
    <w:p>
      <w:pPr>
        <w:pStyle w:val="ERIS5"/>
        <w:numPr>
          <w:ilvl w:val="12"/>
          <w:numId w:val="0"/>
        </w:numPr>
        <w:outlineLvl w:val="4"/>
        <w:rPr>
          <w:rFonts w:cs="Times New Roman"/>
        </w:rPr>
      </w:pPr>
      <w:bookmarkStart w:id="634" w:name="_Toc32289"/>
      <w:r>
        <w:rPr>
          <w:rFonts w:cs="Times New Roman" w:hint="eastAsia"/>
          <w:b/>
          <w:bCs/>
          <w:lang w:val="en-US" w:eastAsia="zh-CN"/>
        </w:rPr>
        <w:t>12.2</w:t>
      </w:r>
      <w:r>
        <w:rPr>
          <w:rFonts w:cs="Times New Roman"/>
          <w:b/>
          <w:bCs/>
        </w:rPr>
        <w:t>.1</w:t>
      </w:r>
      <w:r>
        <w:rPr>
          <w:rFonts w:cs="Times New Roman"/>
        </w:rPr>
        <w:t>.2.3生存期（OS）</w:t>
      </w:r>
      <w:bookmarkEnd w:id="634"/>
    </w:p>
    <w:p>
      <w:pPr>
        <w:pStyle w:val="ERIS"/>
        <w:ind w:firstLine="480" w:firstLineChars="200"/>
        <w:jc w:val="left"/>
      </w:pPr>
      <w:r>
        <w:rPr>
          <w:rFonts w:ascii="Times New Roman" w:eastAsia="宋体" w:hAnsi="Times New Roman" w:cs="Times New Roman"/>
          <w:sz w:val="24"/>
        </w:rPr>
        <w:t>截止至数据分析日期，中位随访时间48.46个月（95%CI：21.62，56.51），全分析集中45例受试者中，12例（26.7%）受试者发生死亡，33例（73.3%）受试者未发生死亡（删失）。整体中位OS为67.12个月（95%CI：47.80，-）。1年OS率时间点1年OS率为97.73%（95%CI：84.94，99.68），2年OS率时间点2年OS率为91.82%（95%CI：76.29，97.35），3年OS率时间点3年OS率为84.48%（95%CI：66.03，93.37）。</w:t>
      </w:r>
    </w:p>
    <w:p>
      <w:pPr>
        <w:pStyle w:val="ERIS"/>
        <w:ind w:firstLine="480" w:firstLineChars="200"/>
        <w:jc w:val="left"/>
      </w:pPr>
      <w:r>
        <w:rPr>
          <w:rFonts w:ascii="Times New Roman" w:eastAsia="宋体" w:hAnsi="Times New Roman" w:cs="Times New Roman"/>
          <w:sz w:val="24"/>
        </w:rPr>
        <w:t>各剂量组中位OS为：80mg剂量组OS为50.23个月（95%CI：22.60，-），120mg剂量组OS为40.21个月（95%CI：12.48，-），其他剂量组剂量组均尚未达到。OS结果详见表14.2.4.1。</w:t>
      </w:r>
    </w:p>
    <w:p>
      <w:pPr>
        <w:pStyle w:val="ERIS"/>
        <w:ind w:firstLine="480" w:firstLineChars="200"/>
        <w:jc w:val="left"/>
      </w:pPr>
      <w:r>
        <w:rPr>
          <w:rFonts w:ascii="Times New Roman" w:eastAsia="宋体" w:hAnsi="Times New Roman" w:cs="Times New Roman"/>
          <w:sz w:val="24"/>
        </w:rPr>
        <w:t>作为次要终点OS的支持性分析，对转移类型（脑转移和非脑转移）、既往接受过ALK抑制剂治疗（有和无）等进行了亚组分析，各亚组的OS结果详见章节12.2.2.1和表14.2.4.2-14.2.4.3。</w:t>
      </w:r>
    </w:p>
    <w:p>
      <w:pPr>
        <w:pStyle w:val="ERIS"/>
        <w:ind w:firstLine="480" w:firstLineChars="200"/>
        <w:jc w:val="left"/>
      </w:pPr>
      <w:r>
        <w:rPr>
          <w:rFonts w:ascii="Times New Roman" w:eastAsia="宋体" w:hAnsi="Times New Roman" w:cs="Times New Roman"/>
          <w:sz w:val="24"/>
        </w:rPr>
        <w:t>[1]在方案6.0之前未设置生存期随访，所以在此版本方案更新后未签署新的知情的患者没有进行后续生存期随访，以出组时间作为删失节点。</w:t>
      </w:r>
    </w:p>
    <w:p>
      <w:pPr>
        <w:pStyle w:val="ERIS"/>
        <w:ind w:firstLine="480" w:firstLineChars="200"/>
        <w:jc w:val="left"/>
      </w:pPr>
      <w:r>
        <w:rPr>
          <w:rFonts w:ascii="Times New Roman" w:eastAsia="宋体" w:hAnsi="Times New Roman" w:cs="Times New Roman"/>
          <w:sz w:val="24"/>
        </w:rPr>
        <w:t>使用图14.2.4.1 来源：列表16.2.6.7</w:t>
      </w:r>
    </w:p>
    <w:p>
      <w:pPr>
        <w:spacing w:before="0" w:after="0"/>
        <w:jc w:val="center"/>
      </w:pPr>
      <w:r>
        <w:rPr>
          <w:b/>
        </w:rPr>
        <w:t>表 21 按剂量水平列出的总生存期(FAS)</w:t>
      </w:r>
    </w:p>
    <w:tbl>
      <w:tblPr>
        <w:tblStyle w:val="TableNormal"/>
        <w:tblW w:w="5000" w:type="pct"/>
        <w:jc w:val="center"/>
        <w:tblInd w:w="0" w:type="dxa"/>
        <w:tblLayout w:type="fixed"/>
        <w:tblCellMar>
          <w:top w:w="0" w:type="dxa"/>
          <w:left w:w="0" w:type="dxa"/>
          <w:bottom w:w="0" w:type="dxa"/>
          <w:right w:w="0" w:type="dxa"/>
        </w:tblCellMar>
      </w:tblPr>
      <w:tblGrid>
        <w:gridCol w:w="1809"/>
        <w:gridCol w:w="905"/>
        <w:gridCol w:w="905"/>
        <w:gridCol w:w="905"/>
        <w:gridCol w:w="905"/>
        <w:gridCol w:w="905"/>
        <w:gridCol w:w="905"/>
        <w:gridCol w:w="905"/>
        <w:gridCol w:w="902"/>
      </w:tblGrid>
      <w:tr>
        <w:tblPrEx>
          <w:tblW w:w="5000" w:type="pct"/>
          <w:jc w:val="center"/>
          <w:tblInd w:w="0" w:type="dxa"/>
          <w:tblLayout w:type="fixed"/>
          <w:tblCellMar>
            <w:top w:w="0" w:type="dxa"/>
            <w:left w:w="0" w:type="dxa"/>
            <w:bottom w:w="0" w:type="dxa"/>
            <w:right w:w="0" w:type="dxa"/>
          </w:tblCellMar>
        </w:tblPrEx>
        <w:trPr>
          <w:cantSplit/>
          <w:tblHeader/>
          <w:jc w:val="center"/>
        </w:trPr>
        <w:tc>
          <w:tcPr>
            <w:tcW w:w="2592" w:type="dxa"/>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left"/>
              <w:rPr>
                <w:rFonts w:ascii="SimSun" w:hAnsi="SimSun" w:cs="SimSun"/>
                <w:color w:val="000000"/>
                <w:sz w:val="2"/>
                <w:szCs w:val="2"/>
              </w:rPr>
            </w:pPr>
            <w:r>
              <w:rPr>
                <w:rFonts w:ascii="Times New Roman" w:eastAsia="宋体" w:hAnsi="Times New Roman" w:cs="Times New Roman"/>
                <w:snapToGrid/>
                <w:color w:val="000000"/>
                <w:sz w:val="16"/>
                <w:szCs w:val="16"/>
              </w:rPr>
              <w:t>总生存期 [4]</w:t>
            </w:r>
            <w:r>
              <w:rPr>
                <w:rFonts w:ascii="Times New Roman" w:eastAsia="宋体" w:hAnsi="Times New Roman" w:cs="Times New Roman"/>
                <w:snapToGrid/>
                <w:color w:val="000000"/>
                <w:sz w:val="16"/>
                <w:szCs w:val="16"/>
              </w:rPr>
              <w:br/>
            </w:r>
          </w:p>
        </w:tc>
        <w:tc>
          <w:tcPr>
            <w:tcW w:w="1296" w:type="dxa"/>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center"/>
              <w:rPr>
                <w:rFonts w:ascii="SimSun" w:hAnsi="SimSun" w:cs="SimSun"/>
                <w:color w:val="000000"/>
                <w:sz w:val="2"/>
                <w:szCs w:val="2"/>
              </w:rPr>
            </w:pPr>
            <w:r>
              <w:rPr>
                <w:rFonts w:ascii="Times New Roman" w:eastAsia="宋体" w:hAnsi="Times New Roman" w:cs="Times New Roman"/>
                <w:snapToGrid/>
                <w:color w:val="000000"/>
                <w:sz w:val="16"/>
                <w:szCs w:val="16"/>
              </w:rPr>
              <w:t>统计量</w:t>
            </w:r>
            <w:r>
              <w:rPr>
                <w:rFonts w:ascii="Times New Roman" w:eastAsia="宋体" w:hAnsi="Times New Roman" w:cs="Times New Roman"/>
                <w:snapToGrid/>
                <w:color w:val="000000"/>
                <w:sz w:val="16"/>
                <w:szCs w:val="16"/>
              </w:rPr>
              <w:br/>
            </w:r>
          </w:p>
        </w:tc>
        <w:tc>
          <w:tcPr>
            <w:tcW w:w="1296" w:type="dxa"/>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center"/>
              <w:rPr>
                <w:rFonts w:ascii="SimSun" w:hAnsi="SimSun" w:cs="SimSun"/>
                <w:color w:val="000000"/>
                <w:sz w:val="2"/>
                <w:szCs w:val="2"/>
              </w:rPr>
            </w:pPr>
            <w:r>
              <w:rPr>
                <w:rFonts w:ascii="Times New Roman" w:eastAsia="宋体" w:hAnsi="Times New Roman" w:cs="Times New Roman"/>
                <w:snapToGrid/>
                <w:color w:val="000000"/>
                <w:sz w:val="16"/>
                <w:szCs w:val="16"/>
              </w:rPr>
              <w:t>20 mg</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(N=1)</w:t>
            </w:r>
            <w:r>
              <w:rPr>
                <w:rFonts w:ascii="Times New Roman" w:eastAsia="宋体" w:hAnsi="Times New Roman" w:cs="Times New Roman"/>
                <w:snapToGrid/>
                <w:color w:val="000000"/>
                <w:sz w:val="16"/>
                <w:szCs w:val="16"/>
              </w:rPr>
              <w:br/>
            </w:r>
          </w:p>
        </w:tc>
        <w:tc>
          <w:tcPr>
            <w:tcW w:w="1296" w:type="dxa"/>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center"/>
              <w:rPr>
                <w:rFonts w:ascii="SimSun" w:hAnsi="SimSun" w:cs="SimSun"/>
                <w:color w:val="000000"/>
                <w:sz w:val="2"/>
                <w:szCs w:val="2"/>
              </w:rPr>
            </w:pPr>
            <w:r>
              <w:rPr>
                <w:rFonts w:ascii="Times New Roman" w:eastAsia="宋体" w:hAnsi="Times New Roman" w:cs="Times New Roman"/>
                <w:snapToGrid/>
                <w:color w:val="000000"/>
                <w:sz w:val="16"/>
                <w:szCs w:val="16"/>
              </w:rPr>
              <w:t>40 mg</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(N=4)</w:t>
            </w:r>
            <w:r>
              <w:rPr>
                <w:rFonts w:ascii="Times New Roman" w:eastAsia="宋体" w:hAnsi="Times New Roman" w:cs="Times New Roman"/>
                <w:snapToGrid/>
                <w:color w:val="000000"/>
                <w:sz w:val="16"/>
                <w:szCs w:val="16"/>
              </w:rPr>
              <w:br/>
            </w:r>
          </w:p>
        </w:tc>
        <w:tc>
          <w:tcPr>
            <w:tcW w:w="1296" w:type="dxa"/>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center"/>
              <w:rPr>
                <w:rFonts w:ascii="SimSun" w:hAnsi="SimSun" w:cs="SimSun"/>
                <w:color w:val="000000"/>
                <w:sz w:val="2"/>
                <w:szCs w:val="2"/>
              </w:rPr>
            </w:pPr>
            <w:r>
              <w:rPr>
                <w:rFonts w:ascii="Times New Roman" w:eastAsia="宋体" w:hAnsi="Times New Roman" w:cs="Times New Roman"/>
                <w:snapToGrid/>
                <w:color w:val="000000"/>
                <w:sz w:val="16"/>
                <w:szCs w:val="16"/>
              </w:rPr>
              <w:t>80 mg</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(N=4)</w:t>
            </w:r>
            <w:r>
              <w:rPr>
                <w:rFonts w:ascii="Times New Roman" w:eastAsia="宋体" w:hAnsi="Times New Roman" w:cs="Times New Roman"/>
                <w:snapToGrid/>
                <w:color w:val="000000"/>
                <w:sz w:val="16"/>
                <w:szCs w:val="16"/>
              </w:rPr>
              <w:br/>
            </w:r>
          </w:p>
        </w:tc>
        <w:tc>
          <w:tcPr>
            <w:tcW w:w="1296" w:type="dxa"/>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center"/>
              <w:rPr>
                <w:rFonts w:ascii="SimSun" w:hAnsi="SimSun" w:cs="SimSun"/>
                <w:color w:val="000000"/>
                <w:sz w:val="2"/>
                <w:szCs w:val="2"/>
              </w:rPr>
            </w:pPr>
            <w:r>
              <w:rPr>
                <w:rFonts w:ascii="Times New Roman" w:eastAsia="宋体" w:hAnsi="Times New Roman" w:cs="Times New Roman"/>
                <w:snapToGrid/>
                <w:color w:val="000000"/>
                <w:sz w:val="16"/>
                <w:szCs w:val="16"/>
              </w:rPr>
              <w:t>120 mg</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(N=2)</w:t>
            </w:r>
            <w:r>
              <w:rPr>
                <w:rFonts w:ascii="Times New Roman" w:eastAsia="宋体" w:hAnsi="Times New Roman" w:cs="Times New Roman"/>
                <w:snapToGrid/>
                <w:color w:val="000000"/>
                <w:sz w:val="16"/>
                <w:szCs w:val="16"/>
              </w:rPr>
              <w:br/>
            </w:r>
          </w:p>
        </w:tc>
        <w:tc>
          <w:tcPr>
            <w:tcW w:w="1296" w:type="dxa"/>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center"/>
              <w:rPr>
                <w:rFonts w:ascii="SimSun" w:hAnsi="SimSun" w:cs="SimSun"/>
                <w:color w:val="000000"/>
                <w:sz w:val="2"/>
                <w:szCs w:val="2"/>
              </w:rPr>
            </w:pPr>
            <w:r>
              <w:rPr>
                <w:rFonts w:ascii="Times New Roman" w:eastAsia="宋体" w:hAnsi="Times New Roman" w:cs="Times New Roman"/>
                <w:snapToGrid/>
                <w:color w:val="000000"/>
                <w:sz w:val="16"/>
                <w:szCs w:val="16"/>
              </w:rPr>
              <w:t>160 mg</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(N=2)</w:t>
            </w:r>
            <w:r>
              <w:rPr>
                <w:rFonts w:ascii="Times New Roman" w:eastAsia="宋体" w:hAnsi="Times New Roman" w:cs="Times New Roman"/>
                <w:snapToGrid/>
                <w:color w:val="000000"/>
                <w:sz w:val="16"/>
                <w:szCs w:val="16"/>
              </w:rPr>
              <w:br/>
            </w:r>
          </w:p>
        </w:tc>
        <w:tc>
          <w:tcPr>
            <w:tcW w:w="1296" w:type="dxa"/>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center"/>
              <w:rPr>
                <w:rFonts w:ascii="SimSun" w:hAnsi="SimSun" w:cs="SimSun"/>
                <w:color w:val="000000"/>
                <w:sz w:val="2"/>
                <w:szCs w:val="2"/>
              </w:rPr>
            </w:pPr>
            <w:r>
              <w:rPr>
                <w:rFonts w:ascii="Times New Roman" w:eastAsia="宋体" w:hAnsi="Times New Roman" w:cs="Times New Roman"/>
                <w:snapToGrid/>
                <w:color w:val="000000"/>
                <w:sz w:val="16"/>
                <w:szCs w:val="16"/>
              </w:rPr>
              <w:t>210 mg</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(N=5)</w:t>
            </w:r>
            <w:r>
              <w:rPr>
                <w:rFonts w:ascii="Times New Roman" w:eastAsia="宋体" w:hAnsi="Times New Roman" w:cs="Times New Roman"/>
                <w:snapToGrid/>
                <w:color w:val="000000"/>
                <w:sz w:val="16"/>
                <w:szCs w:val="16"/>
              </w:rPr>
              <w:br/>
            </w:r>
          </w:p>
        </w:tc>
        <w:tc>
          <w:tcPr>
            <w:tcW w:w="1296" w:type="dxa"/>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center"/>
              <w:rPr>
                <w:rFonts w:ascii="SimSun" w:hAnsi="SimSun" w:cs="SimSun"/>
                <w:color w:val="000000"/>
                <w:sz w:val="2"/>
                <w:szCs w:val="2"/>
              </w:rPr>
            </w:pPr>
            <w:r>
              <w:rPr>
                <w:rFonts w:ascii="Times New Roman" w:eastAsia="宋体" w:hAnsi="Times New Roman" w:cs="Times New Roman"/>
                <w:snapToGrid/>
                <w:color w:val="000000"/>
                <w:sz w:val="16"/>
                <w:szCs w:val="16"/>
              </w:rPr>
              <w:t>总计</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(N=18)</w:t>
            </w:r>
            <w:r>
              <w:rPr>
                <w:rFonts w:ascii="Times New Roman" w:eastAsia="宋体" w:hAnsi="Times New Roman" w:cs="Times New Roman"/>
                <w:snapToGrid/>
                <w:color w:val="000000"/>
                <w:sz w:val="16"/>
                <w:szCs w:val="16"/>
              </w:rPr>
              <w:br/>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发生事件的受试者例数（死亡）</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(25.0)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 (27.8)</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未发生事件的受试者例数（删失）</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 (75.0)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 (80.0)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13 (72.2)</w:t>
            </w:r>
          </w:p>
        </w:tc>
      </w:tr>
      <w:tr>
        <w:tblPrEx>
          <w:tblW w:w="5000" w:type="pct"/>
          <w:jc w:val="center"/>
          <w:tblInd w:w="0" w:type="dxa"/>
          <w:tblLayout w:type="fixed"/>
          <w:tblCellMar>
            <w:top w:w="0" w:type="dxa"/>
            <w:left w:w="0" w:type="dxa"/>
            <w:bottom w:w="0" w:type="dxa"/>
            <w:right w:w="0" w:type="dxa"/>
          </w:tblCellMar>
        </w:tblPrEx>
        <w:trPr>
          <w:cantSplit/>
          <w:jc w:val="center"/>
        </w:trPr>
        <w:tc>
          <w:tcPr>
            <w:tcW w:w="12960" w:type="dxa"/>
            <w:gridSpan w:val="9"/>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总生存期（月）[1]</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中位数</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3.61</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30.01</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58.32</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95% CI</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[22.60,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[12.48,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[47.54, -]</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Q1, Q3</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3.61, 3.61</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22.60,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12.48, 47.54</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58.32, 58.32</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47.54, -</w:t>
            </w:r>
          </w:p>
        </w:tc>
      </w:tr>
      <w:tr>
        <w:tblPrEx>
          <w:tblW w:w="5000" w:type="pct"/>
          <w:jc w:val="center"/>
          <w:tblInd w:w="0" w:type="dxa"/>
          <w:tblLayout w:type="fixed"/>
          <w:tblCellMar>
            <w:top w:w="0" w:type="dxa"/>
            <w:left w:w="0" w:type="dxa"/>
            <w:bottom w:w="0" w:type="dxa"/>
            <w:right w:w="0" w:type="dxa"/>
          </w:tblCellMar>
        </w:tblPrEx>
        <w:trPr>
          <w:cantSplit/>
          <w:jc w:val="center"/>
        </w:trPr>
        <w:tc>
          <w:tcPr>
            <w:tcW w:w="12960" w:type="dxa"/>
            <w:gridSpan w:val="9"/>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风险患者例数/删失例数/</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总生存率[95% CI][2]</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18/0/100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6个月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3/1/100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4/1/100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15/2/94.44</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[66.64, 99.20]</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9个月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2/2/100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4/1/100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14/3/94.44</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[66.64, 99.20]</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12个月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2/2/100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4/1/100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14/3/94.44</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[66.64, 99.20]</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15个月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2/2/100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1/0/50.00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[0.60, 91.04]</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4/1/100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13/3/87.70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[58.80, 96.81]</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18个月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2/2/100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1/0/50.00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[0.60, 91.04]</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4/1/100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13/3/87.70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[58.80, 96.81]</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21个月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2/2/100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1/0/50.00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[0.60, 91.04]</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4/1/100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13/3/87.70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[58.80, 96.81]</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24个月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1/2/50.00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[0.60, 91.04]</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1/0/50.00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[0.60, 91.04]</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4/1/100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12/3/80.95</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[51.56, 93.48]</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27个月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0/3/-</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1/0/50.00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[0.60, 91.04]</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4/1/100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11/4/80.95</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[51.56, 93.48]</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30个月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3/1/100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0/3/-</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1/0/50.00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[0.60, 91.04]</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4/1/100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10/5/80.95</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[51.56, 93.48]</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33个月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3/1/100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0/3/-</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1/0/50.00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[0.60, 91.04]</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4/1/100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10/5/80.95</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[51.56, 93.48]</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36个月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3/1/100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0/3/-</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1/0/50.00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[0.60, 91.04]</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4/1/100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10/5/80.95</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[51.56, 93.48]</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39个月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3/1/100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0/3/-</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1/0/50.00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[0.60, 91.04]</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4/1/100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10/5/80.95</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[51.56, 93.48]</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42个月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3/1/100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0/3/-</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1/0/50.00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[0.60, 91.04]</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1/1/100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4/1/100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9/6/80.95</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[51.56, 93.48]</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45个月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3/1/100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0/3/-</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1/0/50.00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[0.60, 91.04]</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1/1/100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4/1/100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9/6/80.95</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[51.56, 93.48]</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48个月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3/1/100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0/3/-</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1/1/100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4/1/100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8/6/71.96</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[40.32, 88.76]</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51个月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3/1/100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0/3/-</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1/1/100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3/2/100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7/7/71.96</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[40.32, 88.76]</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54个月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3/1/100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0/3/-</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1/1/100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1/4/100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5/9/71.96</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[40.32, 88.76]</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57个月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3/1/100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0/3/-</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1/1/100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1/4/100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5/9/71.96</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[40.32, 88.76]</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60个月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3/1/100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0/3/-</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0/2/-</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0/4/0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3/10/53.97</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[16.70, 80.85]</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63个月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3/1/100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0/3/-</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0/2/-</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0/4/0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3/10/53.97</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[16.70, 80.85]</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66个月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3/1/100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0/3/-</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0/2/-</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0/4/0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3/10/53.97</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[16.70, 80.85]</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69个月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3/1/100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0/3/-</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0/2/-</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0/4/0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3/10/53.97</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[16.70, 80.85]</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72个月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3/1/100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0/3/-</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0/2/-</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0/4/0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3/10/53.97</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[16.70, 80.85]</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75个月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2/2/100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0/3/-</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0/2/-</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0/4/0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2/11/53.97</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[16.70, 80.85]</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78个月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1/3/100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0/3/-</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0/2/-</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0/4/0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1/12/53.97</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[16.70, 80.85]</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81个月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0/4/-</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0/3/-</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0/2/-</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0/4/0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0/13/-</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r>
      <w:tr>
        <w:tblPrEx>
          <w:tblW w:w="5000" w:type="pct"/>
          <w:jc w:val="center"/>
          <w:tblInd w:w="0" w:type="dxa"/>
          <w:tblLayout w:type="fixed"/>
          <w:tblCellMar>
            <w:top w:w="0" w:type="dxa"/>
            <w:left w:w="0" w:type="dxa"/>
            <w:bottom w:w="0" w:type="dxa"/>
            <w:right w:w="0" w:type="dxa"/>
          </w:tblCellMar>
        </w:tblPrEx>
        <w:trPr>
          <w:cantSplit/>
          <w:jc w:val="center"/>
        </w:trPr>
        <w:tc>
          <w:tcPr>
            <w:tcW w:w="12960" w:type="dxa"/>
            <w:gridSpan w:val="9"/>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随访时间（月）[3]</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中位数</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(95% CI)</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75.85</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[27.40,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15.66</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[5.22,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49.63</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[41.49,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52.01</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[5.19,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52.01</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[24.34, 74.35]</w:t>
            </w:r>
          </w:p>
        </w:tc>
      </w:tr>
      <w:tr>
        <w:tblPrEx>
          <w:tblW w:w="5000" w:type="pct"/>
          <w:jc w:val="center"/>
          <w:tblInd w:w="0" w:type="dxa"/>
          <w:tblLayout w:type="fixed"/>
          <w:tblCellMar>
            <w:top w:w="0" w:type="dxa"/>
            <w:left w:w="0" w:type="dxa"/>
            <w:bottom w:w="0" w:type="dxa"/>
            <w:right w:w="0" w:type="dxa"/>
          </w:tblCellMar>
        </w:tblPrEx>
        <w:trPr>
          <w:cantSplit/>
          <w:jc w:val="center"/>
        </w:trPr>
        <w:tc>
          <w:tcPr>
            <w:tcW w:w="12960" w:type="dxa"/>
            <w:gridSpan w:val="9"/>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p>
        </w:tc>
      </w:tr>
      <w:tr>
        <w:tblPrEx>
          <w:tblW w:w="5000" w:type="pct"/>
          <w:jc w:val="center"/>
          <w:tblInd w:w="0" w:type="dxa"/>
          <w:tblLayout w:type="fixed"/>
          <w:tblCellMar>
            <w:top w:w="0" w:type="dxa"/>
            <w:left w:w="0" w:type="dxa"/>
            <w:bottom w:w="0" w:type="dxa"/>
            <w:right w:w="0" w:type="dxa"/>
          </w:tblCellMar>
        </w:tblPrEx>
        <w:trPr>
          <w:cantSplit/>
          <w:jc w:val="center"/>
        </w:trPr>
        <w:tc>
          <w:tcPr>
            <w:tcW w:w="12960" w:type="dxa"/>
            <w:gridSpan w:val="9"/>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left"/>
              <w:rPr>
                <w:rFonts w:ascii="SimSun" w:hAnsi="SimSun" w:cs="SimSun"/>
                <w:color w:val="000000"/>
                <w:sz w:val="2"/>
                <w:szCs w:val="2"/>
              </w:rPr>
            </w:pPr>
          </w:p>
        </w:tc>
      </w:tr>
      <w:tr>
        <w:tblPrEx>
          <w:tblW w:w="5000" w:type="pct"/>
          <w:jc w:val="center"/>
          <w:tblInd w:w="0" w:type="dxa"/>
          <w:tblLayout w:type="fixed"/>
          <w:tblCellMar>
            <w:top w:w="0" w:type="dxa"/>
            <w:left w:w="0" w:type="dxa"/>
            <w:bottom w:w="0" w:type="dxa"/>
            <w:right w:w="0" w:type="dxa"/>
          </w:tblCellMar>
        </w:tblPrEx>
        <w:trPr>
          <w:cantSplit/>
          <w:jc w:val="center"/>
        </w:trPr>
        <w:tc>
          <w:tcPr>
            <w:tcW w:w="12960" w:type="dxa"/>
            <w:gridSpan w:val="9"/>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来源：列表16.2.6.6和列表16.2.6.7</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[1]总生存期定义为从首次研究给药至全因死亡的持续时间。未发生事件（无死亡）的受试者在末次已知存活日期删失。</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[2]使用Kaplan-Meier方法估算。</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[3]通过切换事件、删失状态的逆Kaplan-Meier方法估计DoR/PFS/OS的中位随访时间。</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[4]在方案6.0之前未设置生存期随访，所以在此版本方案更新后未签署新的知情的患者没有进行后续生存期随访，以出组时间作为删失节点。</w:t>
            </w:r>
          </w:p>
        </w:tc>
      </w:tr>
      <w:tr>
        <w:tblPrEx>
          <w:tblW w:w="5000" w:type="pct"/>
          <w:jc w:val="center"/>
          <w:tblInd w:w="0" w:type="dxa"/>
          <w:tblLayout w:type="fixed"/>
          <w:tblCellMar>
            <w:top w:w="0" w:type="dxa"/>
            <w:left w:w="0" w:type="dxa"/>
            <w:bottom w:w="0" w:type="dxa"/>
            <w:right w:w="0" w:type="dxa"/>
          </w:tblCellMar>
        </w:tblPrEx>
        <w:trPr>
          <w:cantSplit/>
          <w:tblHeader/>
          <w:jc w:val="center"/>
        </w:trPr>
        <w:tc>
          <w:tcPr>
            <w:tcW w:w="2592" w:type="dxa"/>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left"/>
              <w:rPr>
                <w:rFonts w:ascii="SimSun" w:hAnsi="SimSun" w:cs="SimSun"/>
                <w:color w:val="000000"/>
                <w:sz w:val="2"/>
                <w:szCs w:val="2"/>
              </w:rPr>
            </w:pPr>
            <w:r>
              <w:rPr>
                <w:rFonts w:ascii="Times New Roman" w:eastAsia="宋体" w:hAnsi="Times New Roman" w:cs="Times New Roman"/>
                <w:snapToGrid/>
                <w:color w:val="000000"/>
                <w:sz w:val="16"/>
                <w:szCs w:val="16"/>
              </w:rPr>
              <w:t>总生存期 [4]</w:t>
            </w:r>
            <w:r>
              <w:rPr>
                <w:rFonts w:ascii="Times New Roman" w:eastAsia="宋体" w:hAnsi="Times New Roman" w:cs="Times New Roman"/>
                <w:snapToGrid/>
                <w:color w:val="000000"/>
                <w:sz w:val="16"/>
                <w:szCs w:val="16"/>
              </w:rPr>
              <w:br/>
            </w:r>
          </w:p>
        </w:tc>
        <w:tc>
          <w:tcPr>
            <w:tcW w:w="1296" w:type="dxa"/>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center"/>
              <w:rPr>
                <w:rFonts w:ascii="SimSun" w:hAnsi="SimSun" w:cs="SimSun"/>
                <w:color w:val="000000"/>
                <w:sz w:val="2"/>
                <w:szCs w:val="2"/>
              </w:rPr>
            </w:pPr>
            <w:r>
              <w:rPr>
                <w:rFonts w:ascii="Times New Roman" w:eastAsia="宋体" w:hAnsi="Times New Roman" w:cs="Times New Roman"/>
                <w:snapToGrid/>
                <w:color w:val="000000"/>
                <w:sz w:val="16"/>
                <w:szCs w:val="16"/>
              </w:rPr>
              <w:t>统计量</w:t>
            </w:r>
            <w:r>
              <w:rPr>
                <w:rFonts w:ascii="Times New Roman" w:eastAsia="宋体" w:hAnsi="Times New Roman" w:cs="Times New Roman"/>
                <w:snapToGrid/>
                <w:color w:val="000000"/>
                <w:sz w:val="16"/>
                <w:szCs w:val="16"/>
              </w:rPr>
              <w:br/>
            </w:r>
          </w:p>
        </w:tc>
        <w:tc>
          <w:tcPr>
            <w:tcW w:w="1296" w:type="dxa"/>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center"/>
              <w:rPr>
                <w:rFonts w:ascii="SimSun" w:hAnsi="SimSun" w:cs="SimSun"/>
                <w:color w:val="000000"/>
                <w:sz w:val="2"/>
                <w:szCs w:val="2"/>
              </w:rPr>
            </w:pPr>
            <w:r>
              <w:rPr>
                <w:rFonts w:ascii="Times New Roman" w:eastAsia="宋体" w:hAnsi="Times New Roman" w:cs="Times New Roman"/>
                <w:snapToGrid/>
                <w:color w:val="000000"/>
                <w:sz w:val="16"/>
                <w:szCs w:val="16"/>
              </w:rPr>
              <w:t>20 mg</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(N=1)</w:t>
            </w:r>
            <w:r>
              <w:rPr>
                <w:rFonts w:ascii="Times New Roman" w:eastAsia="宋体" w:hAnsi="Times New Roman" w:cs="Times New Roman"/>
                <w:snapToGrid/>
                <w:color w:val="000000"/>
                <w:sz w:val="16"/>
                <w:szCs w:val="16"/>
              </w:rPr>
              <w:br/>
            </w:r>
          </w:p>
        </w:tc>
        <w:tc>
          <w:tcPr>
            <w:tcW w:w="1296" w:type="dxa"/>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center"/>
              <w:rPr>
                <w:rFonts w:ascii="SimSun" w:hAnsi="SimSun" w:cs="SimSun"/>
                <w:color w:val="000000"/>
                <w:sz w:val="2"/>
                <w:szCs w:val="2"/>
              </w:rPr>
            </w:pPr>
            <w:r>
              <w:rPr>
                <w:rFonts w:ascii="Times New Roman" w:eastAsia="宋体" w:hAnsi="Times New Roman" w:cs="Times New Roman"/>
                <w:snapToGrid/>
                <w:color w:val="000000"/>
                <w:sz w:val="16"/>
                <w:szCs w:val="16"/>
              </w:rPr>
              <w:t>40 mg</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(N=2)</w:t>
            </w:r>
            <w:r>
              <w:rPr>
                <w:rFonts w:ascii="Times New Roman" w:eastAsia="宋体" w:hAnsi="Times New Roman" w:cs="Times New Roman"/>
                <w:snapToGrid/>
                <w:color w:val="000000"/>
                <w:sz w:val="16"/>
                <w:szCs w:val="16"/>
              </w:rPr>
              <w:br/>
            </w:r>
          </w:p>
        </w:tc>
        <w:tc>
          <w:tcPr>
            <w:tcW w:w="1296" w:type="dxa"/>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center"/>
              <w:rPr>
                <w:rFonts w:ascii="SimSun" w:hAnsi="SimSun" w:cs="SimSun"/>
                <w:color w:val="000000"/>
                <w:sz w:val="2"/>
                <w:szCs w:val="2"/>
              </w:rPr>
            </w:pPr>
            <w:r>
              <w:rPr>
                <w:rFonts w:ascii="Times New Roman" w:eastAsia="宋体" w:hAnsi="Times New Roman" w:cs="Times New Roman"/>
                <w:snapToGrid/>
                <w:color w:val="000000"/>
                <w:sz w:val="16"/>
                <w:szCs w:val="16"/>
              </w:rPr>
              <w:t>80 mg</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(N=4)</w:t>
            </w:r>
            <w:r>
              <w:rPr>
                <w:rFonts w:ascii="Times New Roman" w:eastAsia="宋体" w:hAnsi="Times New Roman" w:cs="Times New Roman"/>
                <w:snapToGrid/>
                <w:color w:val="000000"/>
                <w:sz w:val="16"/>
                <w:szCs w:val="16"/>
              </w:rPr>
              <w:br/>
            </w:r>
          </w:p>
        </w:tc>
        <w:tc>
          <w:tcPr>
            <w:tcW w:w="1296" w:type="dxa"/>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center"/>
              <w:rPr>
                <w:rFonts w:ascii="SimSun" w:hAnsi="SimSun" w:cs="SimSun"/>
                <w:color w:val="000000"/>
                <w:sz w:val="2"/>
                <w:szCs w:val="2"/>
              </w:rPr>
            </w:pPr>
            <w:r>
              <w:rPr>
                <w:rFonts w:ascii="Times New Roman" w:eastAsia="宋体" w:hAnsi="Times New Roman" w:cs="Times New Roman"/>
                <w:snapToGrid/>
                <w:color w:val="000000"/>
                <w:sz w:val="16"/>
                <w:szCs w:val="16"/>
              </w:rPr>
              <w:t>120 mg</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(N=7)</w:t>
            </w:r>
            <w:r>
              <w:rPr>
                <w:rFonts w:ascii="Times New Roman" w:eastAsia="宋体" w:hAnsi="Times New Roman" w:cs="Times New Roman"/>
                <w:snapToGrid/>
                <w:color w:val="000000"/>
                <w:sz w:val="16"/>
                <w:szCs w:val="16"/>
              </w:rPr>
              <w:br/>
            </w:r>
          </w:p>
        </w:tc>
        <w:tc>
          <w:tcPr>
            <w:tcW w:w="1296" w:type="dxa"/>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center"/>
              <w:rPr>
                <w:rFonts w:ascii="SimSun" w:hAnsi="SimSun" w:cs="SimSun"/>
                <w:color w:val="000000"/>
                <w:sz w:val="2"/>
                <w:szCs w:val="2"/>
              </w:rPr>
            </w:pPr>
            <w:r>
              <w:rPr>
                <w:rFonts w:ascii="Times New Roman" w:eastAsia="宋体" w:hAnsi="Times New Roman" w:cs="Times New Roman"/>
                <w:snapToGrid/>
                <w:color w:val="000000"/>
                <w:sz w:val="16"/>
                <w:szCs w:val="16"/>
              </w:rPr>
              <w:t>160 mg</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(N=7)</w:t>
            </w:r>
            <w:r>
              <w:rPr>
                <w:rFonts w:ascii="Times New Roman" w:eastAsia="宋体" w:hAnsi="Times New Roman" w:cs="Times New Roman"/>
                <w:snapToGrid/>
                <w:color w:val="000000"/>
                <w:sz w:val="16"/>
                <w:szCs w:val="16"/>
              </w:rPr>
              <w:br/>
            </w:r>
          </w:p>
        </w:tc>
        <w:tc>
          <w:tcPr>
            <w:tcW w:w="1296" w:type="dxa"/>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center"/>
              <w:rPr>
                <w:rFonts w:ascii="SimSun" w:hAnsi="SimSun" w:cs="SimSun"/>
                <w:color w:val="000000"/>
                <w:sz w:val="2"/>
                <w:szCs w:val="2"/>
              </w:rPr>
            </w:pPr>
            <w:r>
              <w:rPr>
                <w:rFonts w:ascii="Times New Roman" w:eastAsia="宋体" w:hAnsi="Times New Roman" w:cs="Times New Roman"/>
                <w:snapToGrid/>
                <w:color w:val="000000"/>
                <w:sz w:val="16"/>
                <w:szCs w:val="16"/>
              </w:rPr>
              <w:t>210 mg</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(N=6)</w:t>
            </w:r>
            <w:r>
              <w:rPr>
                <w:rFonts w:ascii="Times New Roman" w:eastAsia="宋体" w:hAnsi="Times New Roman" w:cs="Times New Roman"/>
                <w:snapToGrid/>
                <w:color w:val="000000"/>
                <w:sz w:val="16"/>
                <w:szCs w:val="16"/>
              </w:rPr>
              <w:br/>
            </w:r>
          </w:p>
        </w:tc>
        <w:tc>
          <w:tcPr>
            <w:tcW w:w="1296" w:type="dxa"/>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center"/>
              <w:rPr>
                <w:rFonts w:ascii="SimSun" w:hAnsi="SimSun" w:cs="SimSun"/>
                <w:color w:val="000000"/>
                <w:sz w:val="2"/>
                <w:szCs w:val="2"/>
              </w:rPr>
            </w:pPr>
            <w:r>
              <w:rPr>
                <w:rFonts w:ascii="Times New Roman" w:eastAsia="宋体" w:hAnsi="Times New Roman" w:cs="Times New Roman"/>
                <w:snapToGrid/>
                <w:color w:val="000000"/>
                <w:sz w:val="16"/>
                <w:szCs w:val="16"/>
              </w:rPr>
              <w:t>总计</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(N=27)</w:t>
            </w:r>
            <w:r>
              <w:rPr>
                <w:rFonts w:ascii="Times New Roman" w:eastAsia="宋体" w:hAnsi="Times New Roman" w:cs="Times New Roman"/>
                <w:snapToGrid/>
                <w:color w:val="000000"/>
                <w:sz w:val="16"/>
                <w:szCs w:val="16"/>
              </w:rPr>
              <w:br/>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发生事件的受试者例数（死亡）</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(25.0)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 (42.9)</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(14.3)</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(16.7)</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7 (25.9)</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未发生事件的受试者例数（删失）</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 (75.0)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 (57.1)</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6 (85.7)</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 (83.3)</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20 (74.1)</w:t>
            </w:r>
          </w:p>
        </w:tc>
      </w:tr>
      <w:tr>
        <w:tblPrEx>
          <w:tblW w:w="5000" w:type="pct"/>
          <w:jc w:val="center"/>
          <w:tblInd w:w="0" w:type="dxa"/>
          <w:tblLayout w:type="fixed"/>
          <w:tblCellMar>
            <w:top w:w="0" w:type="dxa"/>
            <w:left w:w="0" w:type="dxa"/>
            <w:bottom w:w="0" w:type="dxa"/>
            <w:right w:w="0" w:type="dxa"/>
          </w:tblCellMar>
        </w:tblPrEx>
        <w:trPr>
          <w:cantSplit/>
          <w:jc w:val="center"/>
        </w:trPr>
        <w:tc>
          <w:tcPr>
            <w:tcW w:w="12960" w:type="dxa"/>
            <w:gridSpan w:val="9"/>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总生存期（月）[1]</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中位数</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67.12</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50.23</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36.32</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67.12</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95% CI</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[28.32,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[47.80,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[42.87,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[40.21, -]</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Q1, Q3</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67.12, 67.12</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50.23, 50.23</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30.38,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42.87, 67.12</w:t>
            </w:r>
          </w:p>
        </w:tc>
      </w:tr>
      <w:tr>
        <w:tblPrEx>
          <w:tblW w:w="5000" w:type="pct"/>
          <w:jc w:val="center"/>
          <w:tblInd w:w="0" w:type="dxa"/>
          <w:tblLayout w:type="fixed"/>
          <w:tblCellMar>
            <w:top w:w="0" w:type="dxa"/>
            <w:left w:w="0" w:type="dxa"/>
            <w:bottom w:w="0" w:type="dxa"/>
            <w:right w:w="0" w:type="dxa"/>
          </w:tblCellMar>
        </w:tblPrEx>
        <w:trPr>
          <w:cantSplit/>
          <w:jc w:val="center"/>
        </w:trPr>
        <w:tc>
          <w:tcPr>
            <w:tcW w:w="12960" w:type="dxa"/>
            <w:gridSpan w:val="9"/>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风险患者例数/删失例数/</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总生存率[95% CI][2]</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3/1/100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7/0/100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7/0/100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6/0/100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26/1/100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6个月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3/1/100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7/0/100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7/0/100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6/0/100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26/1/100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9个月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3/1/100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7/0/100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7/0/100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6/0/100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26/1/100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12个月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3/1/100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7/0/100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6/1/100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6/0/100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25/2/100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15个月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1/1/100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2/2/100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6/1/100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4/3/100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5/1/100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19/8/100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18个月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0/2/-</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2/2/100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5/2/100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4/3/100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5/1/100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17/10/100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21个月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0/2/-</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1/3/100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5/2/100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4/3/100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5/1/100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16/11/100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24个月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0/2/-</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1/3/100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4/3/100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4/3/100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5/1/100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15/12/100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27个月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0/2/-</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1/3/100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4/3/100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4/3/100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5/1/100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15/12/100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30个月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0/2/-</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1/3/100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3/3/75.00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[12.79, 96.05]</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4/3/100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5/1/100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14/12/93.33</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[61.26, 99.03]</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33个月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0/2/-</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1/3/100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2/3/50.00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[5.78, 84.49]</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4/3/100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5/1/100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13/12/86.67</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[56.39, 96.49]</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36个月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0/2/-</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1/3/100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2/3/50.00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[5.78, 84.49]</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4/3/100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5/1/100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13/12/86.67</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[56.39, 96.49]</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39个月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0/2/-</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1/3/100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2/3/50.00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[5.78, 84.49]</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4/3/100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5/1/100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13/12/86.67</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[56.39, 96.49]</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42个月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0/2/-</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1/3/100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1/3/25.00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[0.89, 66.53]</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4/3/100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5/1/100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12/12/80.00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[49.98, 93.07]</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45个月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0/2/-</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1/3/100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1/3/25.00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[0.89, 66.53]</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4/3/100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4/1/80.00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[20.38, 96.92]</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11/12/73.33</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[43.62, 89.05]</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48个月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0/2/-</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1/3/100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1/3/25.00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[0.89, 66.53]</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3/3/75.00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[12.79, 96.05]</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4/2/80.00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[20.38, 96.92]</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10/13/66.67</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[37.53, 84.56]</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51个月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0/2/-</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0/3/0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1/3/25.00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[0.89, 66.53]</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3/3/75.00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[12.79, 96.05]</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2/3/80.00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[20.38, 96.92]</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7/14/58.33</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[29.31, 78.92]</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54个月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0/2/-</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0/3/0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0/4/-</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3/3/75.00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[12.79, 96.05]</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1/4/80.00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[20.38, 96.92]</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5/16/58.33</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[29.31, 78.92]</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57个月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0/2/-</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0/3/0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0/4/-</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2/4/75.00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[12.79, 96.05]</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1/4/80.00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[20.38, 96.92]</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4/17/58.33</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[29.31, 78.92]</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60个月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0/2/-</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0/3/0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0/4/-</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1/5/75.00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[12.79, 96.05]</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1/4/80.00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[20.38, 96.92]</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3/18/58.33</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[29.31, 78.92]</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63个月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0/2/-</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0/3/0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0/4/-</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1/5/75.00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[12.79, 96.05]</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0/5/-</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2/19/58.33</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[29.31, 78.92]</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66个月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0/2/-</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0/3/0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0/4/-</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1/5/75.00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[12.79, 96.05]</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0/5/-</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2/19/58.33</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[29.31, 78.92]</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69个月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0/2/-</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0/3/0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0/4/-</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0/6/-</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0/5/-</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0/20/0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r>
      <w:tr>
        <w:tblPrEx>
          <w:tblW w:w="5000" w:type="pct"/>
          <w:jc w:val="center"/>
          <w:tblInd w:w="0" w:type="dxa"/>
          <w:tblLayout w:type="fixed"/>
          <w:tblCellMar>
            <w:top w:w="0" w:type="dxa"/>
            <w:left w:w="0" w:type="dxa"/>
            <w:bottom w:w="0" w:type="dxa"/>
            <w:right w:w="0" w:type="dxa"/>
          </w:tblCellMar>
        </w:tblPrEx>
        <w:trPr>
          <w:cantSplit/>
          <w:jc w:val="center"/>
        </w:trPr>
        <w:tc>
          <w:tcPr>
            <w:tcW w:w="12960" w:type="dxa"/>
            <w:gridSpan w:val="9"/>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随访时间（月）[3]</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中位数</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(95% CI)</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15.58</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[14.85,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16.83</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[1.48,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53.39</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[13.40,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56.51</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[10.28,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48.46</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[14.49,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48.23</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[14.85, 56.51]</w:t>
            </w:r>
          </w:p>
        </w:tc>
      </w:tr>
      <w:tr>
        <w:tblPrEx>
          <w:tblW w:w="5000" w:type="pct"/>
          <w:jc w:val="center"/>
          <w:tblInd w:w="0" w:type="dxa"/>
          <w:tblLayout w:type="fixed"/>
          <w:tblCellMar>
            <w:top w:w="0" w:type="dxa"/>
            <w:left w:w="0" w:type="dxa"/>
            <w:bottom w:w="0" w:type="dxa"/>
            <w:right w:w="0" w:type="dxa"/>
          </w:tblCellMar>
        </w:tblPrEx>
        <w:trPr>
          <w:cantSplit/>
          <w:jc w:val="center"/>
        </w:trPr>
        <w:tc>
          <w:tcPr>
            <w:tcW w:w="12960" w:type="dxa"/>
            <w:gridSpan w:val="9"/>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p>
        </w:tc>
      </w:tr>
      <w:tr>
        <w:tblPrEx>
          <w:tblW w:w="5000" w:type="pct"/>
          <w:jc w:val="center"/>
          <w:tblInd w:w="0" w:type="dxa"/>
          <w:tblLayout w:type="fixed"/>
          <w:tblCellMar>
            <w:top w:w="0" w:type="dxa"/>
            <w:left w:w="0" w:type="dxa"/>
            <w:bottom w:w="0" w:type="dxa"/>
            <w:right w:w="0" w:type="dxa"/>
          </w:tblCellMar>
        </w:tblPrEx>
        <w:trPr>
          <w:cantSplit/>
          <w:jc w:val="center"/>
        </w:trPr>
        <w:tc>
          <w:tcPr>
            <w:tcW w:w="12960" w:type="dxa"/>
            <w:gridSpan w:val="9"/>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left"/>
              <w:rPr>
                <w:rFonts w:ascii="SimSun" w:hAnsi="SimSun" w:cs="SimSun"/>
                <w:color w:val="000000"/>
                <w:sz w:val="2"/>
                <w:szCs w:val="2"/>
              </w:rPr>
            </w:pPr>
          </w:p>
        </w:tc>
      </w:tr>
      <w:tr>
        <w:tblPrEx>
          <w:tblW w:w="5000" w:type="pct"/>
          <w:jc w:val="center"/>
          <w:tblInd w:w="0" w:type="dxa"/>
          <w:tblLayout w:type="fixed"/>
          <w:tblCellMar>
            <w:top w:w="0" w:type="dxa"/>
            <w:left w:w="0" w:type="dxa"/>
            <w:bottom w:w="0" w:type="dxa"/>
            <w:right w:w="0" w:type="dxa"/>
          </w:tblCellMar>
        </w:tblPrEx>
        <w:trPr>
          <w:cantSplit/>
          <w:jc w:val="center"/>
        </w:trPr>
        <w:tc>
          <w:tcPr>
            <w:tcW w:w="12960" w:type="dxa"/>
            <w:gridSpan w:val="9"/>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来源：列表16.2.6.6和列表16.2.6.7</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[1]总生存期定义为从首次研究给药至全因死亡的持续时间。未发生事件（无死亡）的受试者在末次已知存活日期删失。</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[2]使用Kaplan-Meier方法估算。</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[3]通过切换事件、删失状态的逆Kaplan-Meier方法估计DoR/PFS/OS的中位随访时间。</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[4]在方案6.0之前未设置生存期随访，所以在此版本方案更新后未签署新的知情的患者没有进行后续生存期随访，以出组时间作为删失节点。</w:t>
            </w:r>
          </w:p>
        </w:tc>
      </w:tr>
    </w:tbl>
    <w:p/>
    <w:tbl>
      <w:tblPr>
        <w:tblStyle w:val="TableNormal"/>
        <w:tblW w:w="5000" w:type="pct"/>
        <w:jc w:val="center"/>
        <w:tblInd w:w="0" w:type="dxa"/>
        <w:tblLayout w:type="fixed"/>
        <w:tblCellMar>
          <w:top w:w="0" w:type="dxa"/>
          <w:left w:w="0" w:type="dxa"/>
          <w:bottom w:w="0" w:type="dxa"/>
          <w:right w:w="0" w:type="dxa"/>
        </w:tblCellMar>
      </w:tblPr>
      <w:tblGrid>
        <w:gridCol w:w="1798"/>
        <w:gridCol w:w="906"/>
        <w:gridCol w:w="906"/>
        <w:gridCol w:w="906"/>
        <w:gridCol w:w="906"/>
        <w:gridCol w:w="906"/>
        <w:gridCol w:w="906"/>
        <w:gridCol w:w="906"/>
        <w:gridCol w:w="906"/>
      </w:tblGrid>
      <w:tr>
        <w:tblPrEx>
          <w:tblW w:w="5000" w:type="pct"/>
          <w:jc w:val="center"/>
          <w:tblInd w:w="0" w:type="dxa"/>
          <w:tblLayout w:type="fixed"/>
          <w:tblCellMar>
            <w:top w:w="0" w:type="dxa"/>
            <w:left w:w="0" w:type="dxa"/>
            <w:bottom w:w="0" w:type="dxa"/>
            <w:right w:w="0" w:type="dxa"/>
          </w:tblCellMar>
        </w:tblPrEx>
        <w:trPr>
          <w:cantSplit/>
          <w:tblHeader/>
          <w:jc w:val="center"/>
        </w:trPr>
        <w:tc>
          <w:tcPr>
            <w:tcW w:w="2592" w:type="dxa"/>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left"/>
              <w:rPr>
                <w:rFonts w:ascii="SimSun" w:hAnsi="SimSun" w:cs="SimSun"/>
                <w:color w:val="000000"/>
                <w:sz w:val="2"/>
                <w:szCs w:val="2"/>
              </w:rPr>
            </w:pPr>
            <w:r>
              <w:rPr>
                <w:rFonts w:ascii="Times New Roman" w:eastAsia="宋体" w:hAnsi="Times New Roman" w:cs="Times New Roman"/>
                <w:snapToGrid/>
                <w:color w:val="000000"/>
                <w:sz w:val="16"/>
                <w:szCs w:val="16"/>
              </w:rPr>
              <w:t>总生存期 [4]</w:t>
            </w:r>
            <w:r>
              <w:rPr>
                <w:rFonts w:ascii="Times New Roman" w:eastAsia="宋体" w:hAnsi="Times New Roman" w:cs="Times New Roman"/>
                <w:snapToGrid/>
                <w:color w:val="000000"/>
                <w:sz w:val="16"/>
                <w:szCs w:val="16"/>
              </w:rPr>
              <w:br/>
            </w:r>
          </w:p>
        </w:tc>
        <w:tc>
          <w:tcPr>
            <w:tcW w:w="1296" w:type="dxa"/>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center"/>
              <w:rPr>
                <w:rFonts w:ascii="SimSun" w:hAnsi="SimSun" w:cs="SimSun"/>
                <w:color w:val="000000"/>
                <w:sz w:val="2"/>
                <w:szCs w:val="2"/>
              </w:rPr>
            </w:pPr>
            <w:r>
              <w:rPr>
                <w:rFonts w:ascii="Times New Roman" w:eastAsia="宋体" w:hAnsi="Times New Roman" w:cs="Times New Roman"/>
                <w:snapToGrid/>
                <w:color w:val="000000"/>
                <w:sz w:val="16"/>
                <w:szCs w:val="16"/>
              </w:rPr>
              <w:t>统计量</w:t>
            </w:r>
            <w:r>
              <w:rPr>
                <w:rFonts w:ascii="Times New Roman" w:eastAsia="宋体" w:hAnsi="Times New Roman" w:cs="Times New Roman"/>
                <w:snapToGrid/>
                <w:color w:val="000000"/>
                <w:sz w:val="16"/>
                <w:szCs w:val="16"/>
              </w:rPr>
              <w:br/>
            </w:r>
          </w:p>
        </w:tc>
        <w:tc>
          <w:tcPr>
            <w:tcW w:w="1296" w:type="dxa"/>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center"/>
              <w:rPr>
                <w:rFonts w:ascii="SimSun" w:hAnsi="SimSun" w:cs="SimSun"/>
                <w:color w:val="000000"/>
                <w:sz w:val="2"/>
                <w:szCs w:val="2"/>
              </w:rPr>
            </w:pPr>
            <w:r>
              <w:rPr>
                <w:rFonts w:ascii="Times New Roman" w:eastAsia="宋体" w:hAnsi="Times New Roman" w:cs="Times New Roman"/>
                <w:snapToGrid/>
                <w:color w:val="000000"/>
                <w:sz w:val="16"/>
                <w:szCs w:val="16"/>
              </w:rPr>
              <w:t>20 mg</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(N=0)</w:t>
            </w:r>
            <w:r>
              <w:rPr>
                <w:rFonts w:ascii="Times New Roman" w:eastAsia="宋体" w:hAnsi="Times New Roman" w:cs="Times New Roman"/>
                <w:snapToGrid/>
                <w:color w:val="000000"/>
                <w:sz w:val="16"/>
                <w:szCs w:val="16"/>
              </w:rPr>
              <w:br/>
            </w:r>
          </w:p>
        </w:tc>
        <w:tc>
          <w:tcPr>
            <w:tcW w:w="1296" w:type="dxa"/>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center"/>
              <w:rPr>
                <w:rFonts w:ascii="SimSun" w:hAnsi="SimSun" w:cs="SimSun"/>
                <w:color w:val="000000"/>
                <w:sz w:val="2"/>
                <w:szCs w:val="2"/>
              </w:rPr>
            </w:pPr>
            <w:r>
              <w:rPr>
                <w:rFonts w:ascii="Times New Roman" w:eastAsia="宋体" w:hAnsi="Times New Roman" w:cs="Times New Roman"/>
                <w:snapToGrid/>
                <w:color w:val="000000"/>
                <w:sz w:val="16"/>
                <w:szCs w:val="16"/>
              </w:rPr>
              <w:t>40 mg</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(N=2)</w:t>
            </w:r>
            <w:r>
              <w:rPr>
                <w:rFonts w:ascii="Times New Roman" w:eastAsia="宋体" w:hAnsi="Times New Roman" w:cs="Times New Roman"/>
                <w:snapToGrid/>
                <w:color w:val="000000"/>
                <w:sz w:val="16"/>
                <w:szCs w:val="16"/>
              </w:rPr>
              <w:br/>
            </w:r>
          </w:p>
        </w:tc>
        <w:tc>
          <w:tcPr>
            <w:tcW w:w="1296" w:type="dxa"/>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center"/>
              <w:rPr>
                <w:rFonts w:ascii="SimSun" w:hAnsi="SimSun" w:cs="SimSun"/>
                <w:color w:val="000000"/>
                <w:sz w:val="2"/>
                <w:szCs w:val="2"/>
              </w:rPr>
            </w:pPr>
            <w:r>
              <w:rPr>
                <w:rFonts w:ascii="Times New Roman" w:eastAsia="宋体" w:hAnsi="Times New Roman" w:cs="Times New Roman"/>
                <w:snapToGrid/>
                <w:color w:val="000000"/>
                <w:sz w:val="16"/>
                <w:szCs w:val="16"/>
              </w:rPr>
              <w:t>80 mg</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(N=4)</w:t>
            </w:r>
            <w:r>
              <w:rPr>
                <w:rFonts w:ascii="Times New Roman" w:eastAsia="宋体" w:hAnsi="Times New Roman" w:cs="Times New Roman"/>
                <w:snapToGrid/>
                <w:color w:val="000000"/>
                <w:sz w:val="16"/>
                <w:szCs w:val="16"/>
              </w:rPr>
              <w:br/>
            </w:r>
          </w:p>
        </w:tc>
        <w:tc>
          <w:tcPr>
            <w:tcW w:w="1296" w:type="dxa"/>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center"/>
              <w:rPr>
                <w:rFonts w:ascii="SimSun" w:hAnsi="SimSun" w:cs="SimSun"/>
                <w:color w:val="000000"/>
                <w:sz w:val="2"/>
                <w:szCs w:val="2"/>
              </w:rPr>
            </w:pPr>
            <w:r>
              <w:rPr>
                <w:rFonts w:ascii="Times New Roman" w:eastAsia="宋体" w:hAnsi="Times New Roman" w:cs="Times New Roman"/>
                <w:snapToGrid/>
                <w:color w:val="000000"/>
                <w:sz w:val="16"/>
                <w:szCs w:val="16"/>
              </w:rPr>
              <w:t>120 mg</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(N=0)</w:t>
            </w:r>
            <w:r>
              <w:rPr>
                <w:rFonts w:ascii="Times New Roman" w:eastAsia="宋体" w:hAnsi="Times New Roman" w:cs="Times New Roman"/>
                <w:snapToGrid/>
                <w:color w:val="000000"/>
                <w:sz w:val="16"/>
                <w:szCs w:val="16"/>
              </w:rPr>
              <w:br/>
            </w:r>
          </w:p>
        </w:tc>
        <w:tc>
          <w:tcPr>
            <w:tcW w:w="1296" w:type="dxa"/>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center"/>
              <w:rPr>
                <w:rFonts w:ascii="SimSun" w:hAnsi="SimSun" w:cs="SimSun"/>
                <w:color w:val="000000"/>
                <w:sz w:val="2"/>
                <w:szCs w:val="2"/>
              </w:rPr>
            </w:pPr>
            <w:r>
              <w:rPr>
                <w:rFonts w:ascii="Times New Roman" w:eastAsia="宋体" w:hAnsi="Times New Roman" w:cs="Times New Roman"/>
                <w:snapToGrid/>
                <w:color w:val="000000"/>
                <w:sz w:val="16"/>
                <w:szCs w:val="16"/>
              </w:rPr>
              <w:t>160 mg</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(N=3)</w:t>
            </w:r>
            <w:r>
              <w:rPr>
                <w:rFonts w:ascii="Times New Roman" w:eastAsia="宋体" w:hAnsi="Times New Roman" w:cs="Times New Roman"/>
                <w:snapToGrid/>
                <w:color w:val="000000"/>
                <w:sz w:val="16"/>
                <w:szCs w:val="16"/>
              </w:rPr>
              <w:br/>
            </w:r>
          </w:p>
        </w:tc>
        <w:tc>
          <w:tcPr>
            <w:tcW w:w="1296" w:type="dxa"/>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center"/>
              <w:rPr>
                <w:rFonts w:ascii="SimSun" w:hAnsi="SimSun" w:cs="SimSun"/>
                <w:color w:val="000000"/>
                <w:sz w:val="2"/>
                <w:szCs w:val="2"/>
              </w:rPr>
            </w:pPr>
            <w:r>
              <w:rPr>
                <w:rFonts w:ascii="Times New Roman" w:eastAsia="宋体" w:hAnsi="Times New Roman" w:cs="Times New Roman"/>
                <w:snapToGrid/>
                <w:color w:val="000000"/>
                <w:sz w:val="16"/>
                <w:szCs w:val="16"/>
              </w:rPr>
              <w:t>210 mg</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(N=2)</w:t>
            </w:r>
            <w:r>
              <w:rPr>
                <w:rFonts w:ascii="Times New Roman" w:eastAsia="宋体" w:hAnsi="Times New Roman" w:cs="Times New Roman"/>
                <w:snapToGrid/>
                <w:color w:val="000000"/>
                <w:sz w:val="16"/>
                <w:szCs w:val="16"/>
              </w:rPr>
              <w:br/>
            </w:r>
          </w:p>
        </w:tc>
        <w:tc>
          <w:tcPr>
            <w:tcW w:w="1296" w:type="dxa"/>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center"/>
              <w:rPr>
                <w:rFonts w:ascii="SimSun" w:hAnsi="SimSun" w:cs="SimSun"/>
                <w:color w:val="000000"/>
                <w:sz w:val="2"/>
                <w:szCs w:val="2"/>
              </w:rPr>
            </w:pPr>
            <w:r>
              <w:rPr>
                <w:rFonts w:ascii="Times New Roman" w:eastAsia="宋体" w:hAnsi="Times New Roman" w:cs="Times New Roman"/>
                <w:snapToGrid/>
                <w:color w:val="000000"/>
                <w:sz w:val="16"/>
                <w:szCs w:val="16"/>
              </w:rPr>
              <w:t>总计</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(N=11)</w:t>
            </w:r>
            <w:r>
              <w:rPr>
                <w:rFonts w:ascii="Times New Roman" w:eastAsia="宋体" w:hAnsi="Times New Roman" w:cs="Times New Roman"/>
                <w:snapToGrid/>
                <w:color w:val="000000"/>
                <w:sz w:val="16"/>
                <w:szCs w:val="16"/>
              </w:rPr>
              <w:br/>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发生事件的受试者例数（死亡）</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(50.0)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(50.0)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 (27.3)</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未发生事件的受试者例数（删失）</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(50.0)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(50.0)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8 (72.7)</w:t>
            </w:r>
          </w:p>
        </w:tc>
      </w:tr>
      <w:tr>
        <w:tblPrEx>
          <w:tblW w:w="5000" w:type="pct"/>
          <w:jc w:val="center"/>
          <w:tblInd w:w="0" w:type="dxa"/>
          <w:tblLayout w:type="fixed"/>
          <w:tblCellMar>
            <w:top w:w="0" w:type="dxa"/>
            <w:left w:w="0" w:type="dxa"/>
            <w:bottom w:w="0" w:type="dxa"/>
            <w:right w:w="0" w:type="dxa"/>
          </w:tblCellMar>
        </w:tblPrEx>
        <w:trPr>
          <w:cantSplit/>
          <w:jc w:val="center"/>
        </w:trPr>
        <w:tc>
          <w:tcPr>
            <w:tcW w:w="12960" w:type="dxa"/>
            <w:gridSpan w:val="9"/>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总生存期（月）[1]</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中位数</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50.23</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58.32</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58.32</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95% CI</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[22.60,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[22.60, -]</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Q1, Q3</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22.60, 50.23</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58.32, 58.32</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50.23, -</w:t>
            </w:r>
          </w:p>
        </w:tc>
      </w:tr>
      <w:tr>
        <w:tblPrEx>
          <w:tblW w:w="5000" w:type="pct"/>
          <w:jc w:val="center"/>
          <w:tblInd w:w="0" w:type="dxa"/>
          <w:tblLayout w:type="fixed"/>
          <w:tblCellMar>
            <w:top w:w="0" w:type="dxa"/>
            <w:left w:w="0" w:type="dxa"/>
            <w:bottom w:w="0" w:type="dxa"/>
            <w:right w:w="0" w:type="dxa"/>
          </w:tblCellMar>
        </w:tblPrEx>
        <w:trPr>
          <w:cantSplit/>
          <w:jc w:val="center"/>
        </w:trPr>
        <w:tc>
          <w:tcPr>
            <w:tcW w:w="12960" w:type="dxa"/>
            <w:gridSpan w:val="9"/>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风险患者例数/删失例数/</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总生存率[95% CI][2]</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11/0/100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6个月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11/0/100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9个月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3/1/100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10/1/100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12个月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3/1/100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10/1/100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15个月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3/1/100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10/1/100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18个月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1/1/100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3/1/100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9/2/100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21个月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1/1/100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3/1/100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9/2/100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24个月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1/1/100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2/1/66.67</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[5.41, 94.52]</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8/2/88.89</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[43.30, 98.36]</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27个月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1/1/100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1/2/66.67</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[5.41, 94.52]</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7/3/88.89</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[43.30, 98.36]</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30个月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1/1/100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1/2/66.67</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[5.41, 94.52]</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7/3/88.89</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[43.30, 98.36]</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33个月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1/1/100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1/2/66.67</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[5.41, 94.52]</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7/3/88.89</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[43.30, 98.36]</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36个月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1/1/100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1/2/66.67</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[5.41, 94.52]</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7/3/88.89</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[43.30, 98.36]</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39个月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1/1/100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1/2/66.67</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[5.41, 94.52]</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7/3/88.89</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[43.30, 98.36]</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42个月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1/1/100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1/2/66.67</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[5.41, 94.52]</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2/1/100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6/4/88.89</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[43.30, 98.36]</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45个月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1/1/100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1/2/66.67</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[5.41, 94.52]</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2/1/100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6/4/88.89</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[43.30, 98.36]</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48个月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1/1/100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1/2/66.67</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[5.41, 94.52]</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2/1/100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6/4/88.89</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[43.30, 98.36]</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51个月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1/1/100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0/2/0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2/1/100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5/4/74.07</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[28.92, 93.00]</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54个月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1/1/100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0/2/0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2/1/100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1/1/100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4/5/74.07</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[28.92, 93.00]</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57个月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1/1/100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0/2/0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1/2/100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1/1/100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3/6/74.07</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[28.92, 93.00]</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60个月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1/1/100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0/2/0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1/2/100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0/1/0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2/6/49.38</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[7.81, 82.26]</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63个月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1/1/100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0/2/0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1/2/100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0/1/0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2/6/49.38</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[7.81, 82.26]</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66个月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1/1/100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0/2/0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1/2/100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0/1/0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2/6/49.38</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[7.81, 82.26]</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69个月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1/1/100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0/2/0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0/3/-</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0/1/0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1/7/49.38</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[7.81, 82.26]</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72个月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1/1/100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0/2/0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0/3/-</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0/1/0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1/7/49.38</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[7.81, 82.26]</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75个月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0/2/-</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0/2/0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0/3/-</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0/1/0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0/8/-</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r>
      <w:tr>
        <w:tblPrEx>
          <w:tblW w:w="5000" w:type="pct"/>
          <w:jc w:val="center"/>
          <w:tblInd w:w="0" w:type="dxa"/>
          <w:tblLayout w:type="fixed"/>
          <w:tblCellMar>
            <w:top w:w="0" w:type="dxa"/>
            <w:left w:w="0" w:type="dxa"/>
            <w:bottom w:w="0" w:type="dxa"/>
            <w:right w:w="0" w:type="dxa"/>
          </w:tblCellMar>
        </w:tblPrEx>
        <w:trPr>
          <w:cantSplit/>
          <w:jc w:val="center"/>
        </w:trPr>
        <w:tc>
          <w:tcPr>
            <w:tcW w:w="12960" w:type="dxa"/>
            <w:gridSpan w:val="9"/>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随访时间（月）[3]</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中位数</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(95% CI)</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45.33</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[16.30,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24.34</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[6.97,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56.51</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[41.49,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[52.01,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52.01</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[16.30, -]</w:t>
            </w:r>
          </w:p>
        </w:tc>
      </w:tr>
      <w:tr>
        <w:tblPrEx>
          <w:tblW w:w="5000" w:type="pct"/>
          <w:jc w:val="center"/>
          <w:tblInd w:w="0" w:type="dxa"/>
          <w:tblLayout w:type="fixed"/>
          <w:tblCellMar>
            <w:top w:w="0" w:type="dxa"/>
            <w:left w:w="0" w:type="dxa"/>
            <w:bottom w:w="0" w:type="dxa"/>
            <w:right w:w="0" w:type="dxa"/>
          </w:tblCellMar>
        </w:tblPrEx>
        <w:trPr>
          <w:cantSplit/>
          <w:jc w:val="center"/>
        </w:trPr>
        <w:tc>
          <w:tcPr>
            <w:tcW w:w="12960" w:type="dxa"/>
            <w:gridSpan w:val="9"/>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p>
        </w:tc>
      </w:tr>
      <w:tr>
        <w:tblPrEx>
          <w:tblW w:w="5000" w:type="pct"/>
          <w:jc w:val="center"/>
          <w:tblInd w:w="0" w:type="dxa"/>
          <w:tblLayout w:type="fixed"/>
          <w:tblCellMar>
            <w:top w:w="0" w:type="dxa"/>
            <w:left w:w="0" w:type="dxa"/>
            <w:bottom w:w="0" w:type="dxa"/>
            <w:right w:w="0" w:type="dxa"/>
          </w:tblCellMar>
        </w:tblPrEx>
        <w:trPr>
          <w:cantSplit/>
          <w:jc w:val="center"/>
        </w:trPr>
        <w:tc>
          <w:tcPr>
            <w:tcW w:w="12960" w:type="dxa"/>
            <w:gridSpan w:val="9"/>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left"/>
              <w:rPr>
                <w:rFonts w:ascii="SimSun" w:hAnsi="SimSun" w:cs="SimSun"/>
                <w:color w:val="000000"/>
                <w:sz w:val="2"/>
                <w:szCs w:val="2"/>
              </w:rPr>
            </w:pPr>
          </w:p>
        </w:tc>
      </w:tr>
      <w:tr>
        <w:tblPrEx>
          <w:tblW w:w="5000" w:type="pct"/>
          <w:jc w:val="center"/>
          <w:tblInd w:w="0" w:type="dxa"/>
          <w:tblLayout w:type="fixed"/>
          <w:tblCellMar>
            <w:top w:w="0" w:type="dxa"/>
            <w:left w:w="0" w:type="dxa"/>
            <w:bottom w:w="0" w:type="dxa"/>
            <w:right w:w="0" w:type="dxa"/>
          </w:tblCellMar>
        </w:tblPrEx>
        <w:trPr>
          <w:cantSplit/>
          <w:jc w:val="center"/>
        </w:trPr>
        <w:tc>
          <w:tcPr>
            <w:tcW w:w="12960" w:type="dxa"/>
            <w:gridSpan w:val="9"/>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来源：列表16.2.6.6和列表16.2.6.7</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[1]总生存期定义为从首次研究给药至全因死亡的持续时间。未发生事件（无死亡）的受试者在末次已知存活日期删失。</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[2]使用Kaplan-Meier方法估算。</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[3]通过切换事件、删失状态的逆Kaplan-Meier方法估计DoR/PFS/OS的中位随访时间。</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[4]在方案6.0之前未设置生存期随访，所以在此版本方案更新后未签署新的知情的患者没有进行后续生存期随访，以出组时间作为删失节点。</w:t>
            </w:r>
          </w:p>
        </w:tc>
      </w:tr>
    </w:tbl>
    <w:p/>
    <w:tbl>
      <w:tblPr>
        <w:tblStyle w:val="TableNormal"/>
        <w:tblW w:w="5000" w:type="pct"/>
        <w:jc w:val="center"/>
        <w:tblInd w:w="0" w:type="dxa"/>
        <w:tblLayout w:type="fixed"/>
        <w:tblCellMar>
          <w:top w:w="0" w:type="dxa"/>
          <w:left w:w="0" w:type="dxa"/>
          <w:bottom w:w="0" w:type="dxa"/>
          <w:right w:w="0" w:type="dxa"/>
        </w:tblCellMar>
      </w:tblPr>
      <w:tblGrid>
        <w:gridCol w:w="1798"/>
        <w:gridCol w:w="906"/>
        <w:gridCol w:w="906"/>
        <w:gridCol w:w="906"/>
        <w:gridCol w:w="906"/>
        <w:gridCol w:w="906"/>
        <w:gridCol w:w="906"/>
        <w:gridCol w:w="906"/>
        <w:gridCol w:w="906"/>
      </w:tblGrid>
      <w:tr>
        <w:tblPrEx>
          <w:tblW w:w="5000" w:type="pct"/>
          <w:jc w:val="center"/>
          <w:tblInd w:w="0" w:type="dxa"/>
          <w:tblLayout w:type="fixed"/>
          <w:tblCellMar>
            <w:top w:w="0" w:type="dxa"/>
            <w:left w:w="0" w:type="dxa"/>
            <w:bottom w:w="0" w:type="dxa"/>
            <w:right w:w="0" w:type="dxa"/>
          </w:tblCellMar>
        </w:tblPrEx>
        <w:trPr>
          <w:cantSplit/>
          <w:tblHeader/>
          <w:jc w:val="center"/>
        </w:trPr>
        <w:tc>
          <w:tcPr>
            <w:tcW w:w="2592" w:type="dxa"/>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left"/>
              <w:rPr>
                <w:rFonts w:ascii="SimSun" w:hAnsi="SimSun" w:cs="SimSun"/>
                <w:color w:val="000000"/>
                <w:sz w:val="2"/>
                <w:szCs w:val="2"/>
              </w:rPr>
            </w:pPr>
            <w:r>
              <w:rPr>
                <w:rFonts w:ascii="Times New Roman" w:eastAsia="宋体" w:hAnsi="Times New Roman" w:cs="Times New Roman"/>
                <w:snapToGrid/>
                <w:color w:val="000000"/>
                <w:sz w:val="16"/>
                <w:szCs w:val="16"/>
              </w:rPr>
              <w:t>总生存期 [4]</w:t>
            </w:r>
            <w:r>
              <w:rPr>
                <w:rFonts w:ascii="Times New Roman" w:eastAsia="宋体" w:hAnsi="Times New Roman" w:cs="Times New Roman"/>
                <w:snapToGrid/>
                <w:color w:val="000000"/>
                <w:sz w:val="16"/>
                <w:szCs w:val="16"/>
              </w:rPr>
              <w:br/>
            </w:r>
          </w:p>
        </w:tc>
        <w:tc>
          <w:tcPr>
            <w:tcW w:w="1296" w:type="dxa"/>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center"/>
              <w:rPr>
                <w:rFonts w:ascii="SimSun" w:hAnsi="SimSun" w:cs="SimSun"/>
                <w:color w:val="000000"/>
                <w:sz w:val="2"/>
                <w:szCs w:val="2"/>
              </w:rPr>
            </w:pPr>
            <w:r>
              <w:rPr>
                <w:rFonts w:ascii="Times New Roman" w:eastAsia="宋体" w:hAnsi="Times New Roman" w:cs="Times New Roman"/>
                <w:snapToGrid/>
                <w:color w:val="000000"/>
                <w:sz w:val="16"/>
                <w:szCs w:val="16"/>
              </w:rPr>
              <w:t>统计量</w:t>
            </w:r>
            <w:r>
              <w:rPr>
                <w:rFonts w:ascii="Times New Roman" w:eastAsia="宋体" w:hAnsi="Times New Roman" w:cs="Times New Roman"/>
                <w:snapToGrid/>
                <w:color w:val="000000"/>
                <w:sz w:val="16"/>
                <w:szCs w:val="16"/>
              </w:rPr>
              <w:br/>
            </w:r>
          </w:p>
        </w:tc>
        <w:tc>
          <w:tcPr>
            <w:tcW w:w="1296" w:type="dxa"/>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center"/>
              <w:rPr>
                <w:rFonts w:ascii="SimSun" w:hAnsi="SimSun" w:cs="SimSun"/>
                <w:color w:val="000000"/>
                <w:sz w:val="2"/>
                <w:szCs w:val="2"/>
              </w:rPr>
            </w:pPr>
            <w:r>
              <w:rPr>
                <w:rFonts w:ascii="Times New Roman" w:eastAsia="宋体" w:hAnsi="Times New Roman" w:cs="Times New Roman"/>
                <w:snapToGrid/>
                <w:color w:val="000000"/>
                <w:sz w:val="16"/>
                <w:szCs w:val="16"/>
              </w:rPr>
              <w:t>20 mg</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(N=2)</w:t>
            </w:r>
            <w:r>
              <w:rPr>
                <w:rFonts w:ascii="Times New Roman" w:eastAsia="宋体" w:hAnsi="Times New Roman" w:cs="Times New Roman"/>
                <w:snapToGrid/>
                <w:color w:val="000000"/>
                <w:sz w:val="16"/>
                <w:szCs w:val="16"/>
              </w:rPr>
              <w:br/>
            </w:r>
          </w:p>
        </w:tc>
        <w:tc>
          <w:tcPr>
            <w:tcW w:w="1296" w:type="dxa"/>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center"/>
              <w:rPr>
                <w:rFonts w:ascii="SimSun" w:hAnsi="SimSun" w:cs="SimSun"/>
                <w:color w:val="000000"/>
                <w:sz w:val="2"/>
                <w:szCs w:val="2"/>
              </w:rPr>
            </w:pPr>
            <w:r>
              <w:rPr>
                <w:rFonts w:ascii="Times New Roman" w:eastAsia="宋体" w:hAnsi="Times New Roman" w:cs="Times New Roman"/>
                <w:snapToGrid/>
                <w:color w:val="000000"/>
                <w:sz w:val="16"/>
                <w:szCs w:val="16"/>
              </w:rPr>
              <w:t>40 mg</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(N=4)</w:t>
            </w:r>
            <w:r>
              <w:rPr>
                <w:rFonts w:ascii="Times New Roman" w:eastAsia="宋体" w:hAnsi="Times New Roman" w:cs="Times New Roman"/>
                <w:snapToGrid/>
                <w:color w:val="000000"/>
                <w:sz w:val="16"/>
                <w:szCs w:val="16"/>
              </w:rPr>
              <w:br/>
            </w:r>
          </w:p>
        </w:tc>
        <w:tc>
          <w:tcPr>
            <w:tcW w:w="1296" w:type="dxa"/>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center"/>
              <w:rPr>
                <w:rFonts w:ascii="SimSun" w:hAnsi="SimSun" w:cs="SimSun"/>
                <w:color w:val="000000"/>
                <w:sz w:val="2"/>
                <w:szCs w:val="2"/>
              </w:rPr>
            </w:pPr>
            <w:r>
              <w:rPr>
                <w:rFonts w:ascii="Times New Roman" w:eastAsia="宋体" w:hAnsi="Times New Roman" w:cs="Times New Roman"/>
                <w:snapToGrid/>
                <w:color w:val="000000"/>
                <w:sz w:val="16"/>
                <w:szCs w:val="16"/>
              </w:rPr>
              <w:t>80 mg</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(N=4)</w:t>
            </w:r>
            <w:r>
              <w:rPr>
                <w:rFonts w:ascii="Times New Roman" w:eastAsia="宋体" w:hAnsi="Times New Roman" w:cs="Times New Roman"/>
                <w:snapToGrid/>
                <w:color w:val="000000"/>
                <w:sz w:val="16"/>
                <w:szCs w:val="16"/>
              </w:rPr>
              <w:br/>
            </w:r>
          </w:p>
        </w:tc>
        <w:tc>
          <w:tcPr>
            <w:tcW w:w="1296" w:type="dxa"/>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center"/>
              <w:rPr>
                <w:rFonts w:ascii="SimSun" w:hAnsi="SimSun" w:cs="SimSun"/>
                <w:color w:val="000000"/>
                <w:sz w:val="2"/>
                <w:szCs w:val="2"/>
              </w:rPr>
            </w:pPr>
            <w:r>
              <w:rPr>
                <w:rFonts w:ascii="Times New Roman" w:eastAsia="宋体" w:hAnsi="Times New Roman" w:cs="Times New Roman"/>
                <w:snapToGrid/>
                <w:color w:val="000000"/>
                <w:sz w:val="16"/>
                <w:szCs w:val="16"/>
              </w:rPr>
              <w:t>120 mg</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(N=9)</w:t>
            </w:r>
            <w:r>
              <w:rPr>
                <w:rFonts w:ascii="Times New Roman" w:eastAsia="宋体" w:hAnsi="Times New Roman" w:cs="Times New Roman"/>
                <w:snapToGrid/>
                <w:color w:val="000000"/>
                <w:sz w:val="16"/>
                <w:szCs w:val="16"/>
              </w:rPr>
              <w:br/>
            </w:r>
          </w:p>
        </w:tc>
        <w:tc>
          <w:tcPr>
            <w:tcW w:w="1296" w:type="dxa"/>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center"/>
              <w:rPr>
                <w:rFonts w:ascii="SimSun" w:hAnsi="SimSun" w:cs="SimSun"/>
                <w:color w:val="000000"/>
                <w:sz w:val="2"/>
                <w:szCs w:val="2"/>
              </w:rPr>
            </w:pPr>
            <w:r>
              <w:rPr>
                <w:rFonts w:ascii="Times New Roman" w:eastAsia="宋体" w:hAnsi="Times New Roman" w:cs="Times New Roman"/>
                <w:snapToGrid/>
                <w:color w:val="000000"/>
                <w:sz w:val="16"/>
                <w:szCs w:val="16"/>
              </w:rPr>
              <w:t>160 mg</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(N=6)</w:t>
            </w:r>
            <w:r>
              <w:rPr>
                <w:rFonts w:ascii="Times New Roman" w:eastAsia="宋体" w:hAnsi="Times New Roman" w:cs="Times New Roman"/>
                <w:snapToGrid/>
                <w:color w:val="000000"/>
                <w:sz w:val="16"/>
                <w:szCs w:val="16"/>
              </w:rPr>
              <w:br/>
            </w:r>
          </w:p>
        </w:tc>
        <w:tc>
          <w:tcPr>
            <w:tcW w:w="1296" w:type="dxa"/>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center"/>
              <w:rPr>
                <w:rFonts w:ascii="SimSun" w:hAnsi="SimSun" w:cs="SimSun"/>
                <w:color w:val="000000"/>
                <w:sz w:val="2"/>
                <w:szCs w:val="2"/>
              </w:rPr>
            </w:pPr>
            <w:r>
              <w:rPr>
                <w:rFonts w:ascii="Times New Roman" w:eastAsia="宋体" w:hAnsi="Times New Roman" w:cs="Times New Roman"/>
                <w:snapToGrid/>
                <w:color w:val="000000"/>
                <w:sz w:val="16"/>
                <w:szCs w:val="16"/>
              </w:rPr>
              <w:t>210 mg</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(N=9)</w:t>
            </w:r>
            <w:r>
              <w:rPr>
                <w:rFonts w:ascii="Times New Roman" w:eastAsia="宋体" w:hAnsi="Times New Roman" w:cs="Times New Roman"/>
                <w:snapToGrid/>
                <w:color w:val="000000"/>
                <w:sz w:val="16"/>
                <w:szCs w:val="16"/>
              </w:rPr>
              <w:br/>
            </w:r>
          </w:p>
        </w:tc>
        <w:tc>
          <w:tcPr>
            <w:tcW w:w="1296" w:type="dxa"/>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center"/>
              <w:rPr>
                <w:rFonts w:ascii="SimSun" w:hAnsi="SimSun" w:cs="SimSun"/>
                <w:color w:val="000000"/>
                <w:sz w:val="2"/>
                <w:szCs w:val="2"/>
              </w:rPr>
            </w:pPr>
            <w:r>
              <w:rPr>
                <w:rFonts w:ascii="Times New Roman" w:eastAsia="宋体" w:hAnsi="Times New Roman" w:cs="Times New Roman"/>
                <w:snapToGrid/>
                <w:color w:val="000000"/>
                <w:sz w:val="16"/>
                <w:szCs w:val="16"/>
              </w:rPr>
              <w:t>总计</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(N=34)</w:t>
            </w:r>
            <w:r>
              <w:rPr>
                <w:rFonts w:ascii="Times New Roman" w:eastAsia="宋体" w:hAnsi="Times New Roman" w:cs="Times New Roman"/>
                <w:snapToGrid/>
                <w:color w:val="000000"/>
                <w:sz w:val="16"/>
                <w:szCs w:val="16"/>
              </w:rPr>
              <w:br/>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发生事件的受试者例数（死亡）</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 (55.6)</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(16.7)</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9 (26.5)</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未发生事件的受试者例数（删失）</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 (44.4)</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 (83.3)</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8 (88.9)</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25 (73.5)</w:t>
            </w:r>
          </w:p>
        </w:tc>
      </w:tr>
      <w:tr>
        <w:tblPrEx>
          <w:tblW w:w="5000" w:type="pct"/>
          <w:jc w:val="center"/>
          <w:tblInd w:w="0" w:type="dxa"/>
          <w:tblLayout w:type="fixed"/>
          <w:tblCellMar>
            <w:top w:w="0" w:type="dxa"/>
            <w:left w:w="0" w:type="dxa"/>
            <w:bottom w:w="0" w:type="dxa"/>
            <w:right w:w="0" w:type="dxa"/>
          </w:tblCellMar>
        </w:tblPrEx>
        <w:trPr>
          <w:cantSplit/>
          <w:jc w:val="center"/>
        </w:trPr>
        <w:tc>
          <w:tcPr>
            <w:tcW w:w="12960" w:type="dxa"/>
            <w:gridSpan w:val="9"/>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总生存期（月）[1]</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中位数</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35.37</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40.21</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67.12</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95% CI</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[3.61,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[12.48,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[47.80,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[42.87,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[42.87, -]</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Q1, Q3</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3.61, 67.12</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28.32, 47.54</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47.80,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42.87, -</w:t>
            </w:r>
          </w:p>
        </w:tc>
      </w:tr>
      <w:tr>
        <w:tblPrEx>
          <w:tblW w:w="5000" w:type="pct"/>
          <w:jc w:val="center"/>
          <w:tblInd w:w="0" w:type="dxa"/>
          <w:tblLayout w:type="fixed"/>
          <w:tblCellMar>
            <w:top w:w="0" w:type="dxa"/>
            <w:left w:w="0" w:type="dxa"/>
            <w:bottom w:w="0" w:type="dxa"/>
            <w:right w:w="0" w:type="dxa"/>
          </w:tblCellMar>
        </w:tblPrEx>
        <w:trPr>
          <w:cantSplit/>
          <w:jc w:val="center"/>
        </w:trPr>
        <w:tc>
          <w:tcPr>
            <w:tcW w:w="12960" w:type="dxa"/>
            <w:gridSpan w:val="9"/>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风险患者例数/删失例数/</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总生存率[95% CI][2]</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3/1/100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9/0/100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6/0/100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9/0/100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33/1/100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6个月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1/0/50.00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[0.60, 91.04]</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2/2/100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9/0/100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6/0/100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8/1/100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30/3/96.97</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[80.37, 99.57]</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9个月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1/0/50.00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[0.60, 91.04]</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2/2/100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9/0/100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6/0/100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8/1/100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30/3/96.97</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[80.37, 99.57]</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12个月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1/0/50.00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[0.60, 91.04]</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2/2/100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9/0/100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5/1/100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8/1/100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29/4/96.97</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[80.37, 99.57]</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15个月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1/0/50.00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[0.60, 91.04]</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3/1/100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1/3/100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7/1/88.89</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[43.30, 98.36]</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3/3/100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7/2/100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22/10/93.63</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[76.79, 98.37]</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18个月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1/0/50.00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[0.60, 91.04]</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3/1/100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1/3/100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6/2/88.89</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[43.30, 98.36]</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3/3/100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7/2/100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21/11/93.63</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[76.79, 98.37]</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21个月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1/0/50.00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[0.60, 91.04]</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3/1/100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0/4/-</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6/2/88.89</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[43.30, 98.36]</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3/3/100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7/2/100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20/12/93.63</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[76.79, 98.37]</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24个月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1/0/50.00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[0.60, 91.04]</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3/1/100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0/4/-</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5/3/88.89</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[43.30, 98.36]</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3/3/100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7/2/100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19/13/93.63</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[76.79, 98.37]</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27个月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1/0/50.00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[0.60, 91.04]</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3/1/100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0/4/-</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5/3/88.89</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[43.30, 98.36]</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3/3/100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7/2/100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19/13/93.63</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[76.79, 98.37]</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30个月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1/0/50.00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[0.60, 91.04]</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2/2/100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0/4/-</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4/3/71.11</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[23.27, 92.34]</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3/3/100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7/2/100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17/14/88.42</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[67.12, 96.27]</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33个月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1/0/50.00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[0.60, 91.04]</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2/2/100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0/4/-</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3/3/53.33</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[12.50, 82.69]</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3/3/100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7/2/100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16/14/83.22</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[60.11, 93.59]</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36个月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1/0/50.00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[0.60, 91.04]</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2/2/100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0/4/-</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3/3/53.33</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[12.50, 82.69]</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3/3/100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7/2/100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16/14/83.22</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[60.11, 93.59]</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39个月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1/0/50.00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[0.60, 91.04]</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2/2/100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0/4/-</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3/3/53.33</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[12.50, 82.69]</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3/3/100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7/2/100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16/14/83.22</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[60.11, 93.59]</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42个月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1/0/50.00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[0.60, 91.04]</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2/2/100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0/4/-</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2/3/35.56</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[5.03, 69.94]</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3/3/100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7/2/100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15/14/78.02</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[53.97, 90.50]</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45个月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1/0/50.00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[0.60, 91.04]</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2/2/100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0/4/-</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2/3/35.56</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[5.03, 69.94]</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3/3/100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6/2/85.71</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[33.41, 97.86]</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14/14/72.82</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[48.31, 87.09]</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48个月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1/0/50.00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[0.60, 91.04]</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2/2/100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0/4/-</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1/3/17.78</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[0.82, 53.77]</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2/3/66.67</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[5.41, 94.52]</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6/3/85.71</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[33.41, 97.86]</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12/15/62.42</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[37.98, 79.49]</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51个月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1/0/50.00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[0.60, 91.04]</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2/2/100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0/4/-</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1/3/17.78</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[0.82, 53.77]</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2/3/66.67</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[5.41, 94.52]</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3/5/85.71</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[33.41, 97.86]</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9/17/62.42</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[37.98, 79.49]</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54个月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1/0/50.00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[0.60, 91.04]</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2/2/100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0/4/-</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0/4/-</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2/3/66.67</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[5.41, 94.52]</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1/7/85.71</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[33.41, 97.86]</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6/20/62.42</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[37.98, 79.49]</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57个月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1/0/50.00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[0.60, 91.04]</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2/2/100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0/4/-</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0/4/-</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2/3/66.67</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[5.41, 94.52]</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1/7/85.71</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[33.41, 97.86]</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6/20/62.42</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[37.98, 79.49]</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60个月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1/0/50.00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[0.60, 91.04]</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2/2/100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0/4/-</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0/4/-</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0/5/-</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1/7/85.71</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[33.41, 97.86]</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4/22/62.42</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[37.98, 79.49]</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63个月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1/0/50.00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[0.60, 91.04]</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2/2/100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0/4/-</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0/4/-</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0/5/-</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0/8/-</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3/23/62.42</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[37.98, 79.49]</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66个月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1/0/50.00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[0.60, 91.04]</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2/2/100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0/4/-</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0/4/-</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0/5/-</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0/8/-</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3/23/62.42</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[37.98, 79.49]</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69个月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2/2/100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0/4/-</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0/4/-</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0/5/-</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0/8/-</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2/23/41.61</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[9.42, 72.22]</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72个月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2/2/100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0/4/-</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0/4/-</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0/5/-</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0/8/-</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2/23/41.61</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[9.42, 72.22]</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75个月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2/2/100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0/4/-</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0/4/-</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0/5/-</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0/8/-</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2/23/41.61</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[9.42, 72.22]</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78个月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1/3/100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0/4/-</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0/4/-</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0/5/-</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0/8/-</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1/24/41.61</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[9.42, 72.22]</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81个月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0/4/-</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0/4/-</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0/4/-</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0/5/-</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0/8/-</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0/25/-</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r>
      <w:tr>
        <w:tblPrEx>
          <w:tblW w:w="5000" w:type="pct"/>
          <w:jc w:val="center"/>
          <w:tblInd w:w="0" w:type="dxa"/>
          <w:tblLayout w:type="fixed"/>
          <w:tblCellMar>
            <w:top w:w="0" w:type="dxa"/>
            <w:left w:w="0" w:type="dxa"/>
            <w:bottom w:w="0" w:type="dxa"/>
            <w:right w:w="0" w:type="dxa"/>
          </w:tblCellMar>
        </w:tblPrEx>
        <w:trPr>
          <w:cantSplit/>
          <w:jc w:val="center"/>
        </w:trPr>
        <w:tc>
          <w:tcPr>
            <w:tcW w:w="12960" w:type="dxa"/>
            <w:gridSpan w:val="9"/>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随访时间（月）[3]</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中位数</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(95% CI)</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52.37</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[14.85,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9.33</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[1.48,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53.39</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[13.40,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36.00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[10.28,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48.46</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[5.19, 52.47]</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48.46</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[15.51, 53.39]</w:t>
            </w:r>
          </w:p>
        </w:tc>
      </w:tr>
      <w:tr>
        <w:tblPrEx>
          <w:tblW w:w="5000" w:type="pct"/>
          <w:jc w:val="center"/>
          <w:tblInd w:w="0" w:type="dxa"/>
          <w:tblLayout w:type="fixed"/>
          <w:tblCellMar>
            <w:top w:w="0" w:type="dxa"/>
            <w:left w:w="0" w:type="dxa"/>
            <w:bottom w:w="0" w:type="dxa"/>
            <w:right w:w="0" w:type="dxa"/>
          </w:tblCellMar>
        </w:tblPrEx>
        <w:trPr>
          <w:cantSplit/>
          <w:jc w:val="center"/>
        </w:trPr>
        <w:tc>
          <w:tcPr>
            <w:tcW w:w="12960" w:type="dxa"/>
            <w:gridSpan w:val="9"/>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p>
        </w:tc>
      </w:tr>
      <w:tr>
        <w:tblPrEx>
          <w:tblW w:w="5000" w:type="pct"/>
          <w:jc w:val="center"/>
          <w:tblInd w:w="0" w:type="dxa"/>
          <w:tblLayout w:type="fixed"/>
          <w:tblCellMar>
            <w:top w:w="0" w:type="dxa"/>
            <w:left w:w="0" w:type="dxa"/>
            <w:bottom w:w="0" w:type="dxa"/>
            <w:right w:w="0" w:type="dxa"/>
          </w:tblCellMar>
        </w:tblPrEx>
        <w:trPr>
          <w:cantSplit/>
          <w:jc w:val="center"/>
        </w:trPr>
        <w:tc>
          <w:tcPr>
            <w:tcW w:w="12960" w:type="dxa"/>
            <w:gridSpan w:val="9"/>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left"/>
              <w:rPr>
                <w:rFonts w:ascii="SimSun" w:hAnsi="SimSun" w:cs="SimSun"/>
                <w:color w:val="000000"/>
                <w:sz w:val="2"/>
                <w:szCs w:val="2"/>
              </w:rPr>
            </w:pPr>
          </w:p>
        </w:tc>
      </w:tr>
      <w:tr>
        <w:tblPrEx>
          <w:tblW w:w="5000" w:type="pct"/>
          <w:jc w:val="center"/>
          <w:tblInd w:w="0" w:type="dxa"/>
          <w:tblLayout w:type="fixed"/>
          <w:tblCellMar>
            <w:top w:w="0" w:type="dxa"/>
            <w:left w:w="0" w:type="dxa"/>
            <w:bottom w:w="0" w:type="dxa"/>
            <w:right w:w="0" w:type="dxa"/>
          </w:tblCellMar>
        </w:tblPrEx>
        <w:trPr>
          <w:cantSplit/>
          <w:jc w:val="center"/>
        </w:trPr>
        <w:tc>
          <w:tcPr>
            <w:tcW w:w="12960" w:type="dxa"/>
            <w:gridSpan w:val="9"/>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来源：列表16.2.6.6和列表16.2.6.7</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[1]总生存期定义为从首次研究给药至全因死亡的持续时间。未发生事件（无死亡）的受试者在末次已知存活日期删失。</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[2]使用Kaplan-Meier方法估算。</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[3]通过切换事件、删失状态的逆Kaplan-Meier方法估计DoR/PFS/OS的中位随访时间。</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[4]在方案6.0之前未设置生存期随访，所以在此版本方案更新后未签署新的知情的患者没有进行后续生存期随访，以出组时间作为删失节点。</w:t>
            </w:r>
          </w:p>
        </w:tc>
      </w:tr>
    </w:tbl>
    <w:p/>
    <w:tbl>
      <w:tblPr>
        <w:tblStyle w:val="TableNormal"/>
        <w:tblW w:w="5000" w:type="pct"/>
        <w:jc w:val="center"/>
        <w:tblInd w:w="0" w:type="dxa"/>
        <w:tblLayout w:type="fixed"/>
        <w:tblCellMar>
          <w:top w:w="0" w:type="dxa"/>
          <w:left w:w="0" w:type="dxa"/>
          <w:bottom w:w="0" w:type="dxa"/>
          <w:right w:w="0" w:type="dxa"/>
        </w:tblCellMar>
      </w:tblPr>
      <w:tblGrid>
        <w:gridCol w:w="1798"/>
        <w:gridCol w:w="906"/>
        <w:gridCol w:w="906"/>
        <w:gridCol w:w="906"/>
        <w:gridCol w:w="906"/>
        <w:gridCol w:w="906"/>
        <w:gridCol w:w="906"/>
        <w:gridCol w:w="906"/>
        <w:gridCol w:w="906"/>
      </w:tblGrid>
      <w:tr>
        <w:tblPrEx>
          <w:tblW w:w="5000" w:type="pct"/>
          <w:jc w:val="center"/>
          <w:tblInd w:w="0" w:type="dxa"/>
          <w:tblLayout w:type="fixed"/>
          <w:tblCellMar>
            <w:top w:w="0" w:type="dxa"/>
            <w:left w:w="0" w:type="dxa"/>
            <w:bottom w:w="0" w:type="dxa"/>
            <w:right w:w="0" w:type="dxa"/>
          </w:tblCellMar>
        </w:tblPrEx>
        <w:trPr>
          <w:cantSplit/>
          <w:tblHeader/>
          <w:jc w:val="center"/>
        </w:trPr>
        <w:tc>
          <w:tcPr>
            <w:tcW w:w="2592" w:type="dxa"/>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left"/>
              <w:rPr>
                <w:rFonts w:ascii="SimSun" w:hAnsi="SimSun" w:cs="SimSun"/>
                <w:color w:val="000000"/>
                <w:sz w:val="2"/>
                <w:szCs w:val="2"/>
              </w:rPr>
            </w:pPr>
            <w:r>
              <w:rPr>
                <w:rFonts w:ascii="Times New Roman" w:eastAsia="宋体" w:hAnsi="Times New Roman" w:cs="Times New Roman"/>
                <w:snapToGrid/>
                <w:color w:val="000000"/>
                <w:sz w:val="16"/>
                <w:szCs w:val="16"/>
              </w:rPr>
              <w:t>总生存期 [4]</w:t>
            </w:r>
            <w:r>
              <w:rPr>
                <w:rFonts w:ascii="Times New Roman" w:eastAsia="宋体" w:hAnsi="Times New Roman" w:cs="Times New Roman"/>
                <w:snapToGrid/>
                <w:color w:val="000000"/>
                <w:sz w:val="16"/>
                <w:szCs w:val="16"/>
              </w:rPr>
              <w:br/>
            </w:r>
          </w:p>
        </w:tc>
        <w:tc>
          <w:tcPr>
            <w:tcW w:w="1296" w:type="dxa"/>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center"/>
              <w:rPr>
                <w:rFonts w:ascii="SimSun" w:hAnsi="SimSun" w:cs="SimSun"/>
                <w:color w:val="000000"/>
                <w:sz w:val="2"/>
                <w:szCs w:val="2"/>
              </w:rPr>
            </w:pPr>
            <w:r>
              <w:rPr>
                <w:rFonts w:ascii="Times New Roman" w:eastAsia="宋体" w:hAnsi="Times New Roman" w:cs="Times New Roman"/>
                <w:snapToGrid/>
                <w:color w:val="000000"/>
                <w:sz w:val="16"/>
                <w:szCs w:val="16"/>
              </w:rPr>
              <w:t>统计量</w:t>
            </w:r>
            <w:r>
              <w:rPr>
                <w:rFonts w:ascii="Times New Roman" w:eastAsia="宋体" w:hAnsi="Times New Roman" w:cs="Times New Roman"/>
                <w:snapToGrid/>
                <w:color w:val="000000"/>
                <w:sz w:val="16"/>
                <w:szCs w:val="16"/>
              </w:rPr>
              <w:br/>
            </w:r>
          </w:p>
        </w:tc>
        <w:tc>
          <w:tcPr>
            <w:tcW w:w="1296" w:type="dxa"/>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center"/>
              <w:rPr>
                <w:rFonts w:ascii="SimSun" w:hAnsi="SimSun" w:cs="SimSun"/>
                <w:color w:val="000000"/>
                <w:sz w:val="2"/>
                <w:szCs w:val="2"/>
              </w:rPr>
            </w:pPr>
            <w:r>
              <w:rPr>
                <w:rFonts w:ascii="Times New Roman" w:eastAsia="宋体" w:hAnsi="Times New Roman" w:cs="Times New Roman"/>
                <w:snapToGrid/>
                <w:color w:val="000000"/>
                <w:sz w:val="16"/>
                <w:szCs w:val="16"/>
              </w:rPr>
              <w:t>20 mg</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(N=2)</w:t>
            </w:r>
            <w:r>
              <w:rPr>
                <w:rFonts w:ascii="Times New Roman" w:eastAsia="宋体" w:hAnsi="Times New Roman" w:cs="Times New Roman"/>
                <w:snapToGrid/>
                <w:color w:val="000000"/>
                <w:sz w:val="16"/>
                <w:szCs w:val="16"/>
              </w:rPr>
              <w:br/>
            </w:r>
          </w:p>
        </w:tc>
        <w:tc>
          <w:tcPr>
            <w:tcW w:w="1296" w:type="dxa"/>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center"/>
              <w:rPr>
                <w:rFonts w:ascii="SimSun" w:hAnsi="SimSun" w:cs="SimSun"/>
                <w:color w:val="000000"/>
                <w:sz w:val="2"/>
                <w:szCs w:val="2"/>
              </w:rPr>
            </w:pPr>
            <w:r>
              <w:rPr>
                <w:rFonts w:ascii="Times New Roman" w:eastAsia="宋体" w:hAnsi="Times New Roman" w:cs="Times New Roman"/>
                <w:snapToGrid/>
                <w:color w:val="000000"/>
                <w:sz w:val="16"/>
                <w:szCs w:val="16"/>
              </w:rPr>
              <w:t>40 mg</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(N=6)</w:t>
            </w:r>
            <w:r>
              <w:rPr>
                <w:rFonts w:ascii="Times New Roman" w:eastAsia="宋体" w:hAnsi="Times New Roman" w:cs="Times New Roman"/>
                <w:snapToGrid/>
                <w:color w:val="000000"/>
                <w:sz w:val="16"/>
                <w:szCs w:val="16"/>
              </w:rPr>
              <w:br/>
            </w:r>
          </w:p>
        </w:tc>
        <w:tc>
          <w:tcPr>
            <w:tcW w:w="1296" w:type="dxa"/>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center"/>
              <w:rPr>
                <w:rFonts w:ascii="SimSun" w:hAnsi="SimSun" w:cs="SimSun"/>
                <w:color w:val="000000"/>
                <w:sz w:val="2"/>
                <w:szCs w:val="2"/>
              </w:rPr>
            </w:pPr>
            <w:r>
              <w:rPr>
                <w:rFonts w:ascii="Times New Roman" w:eastAsia="宋体" w:hAnsi="Times New Roman" w:cs="Times New Roman"/>
                <w:snapToGrid/>
                <w:color w:val="000000"/>
                <w:sz w:val="16"/>
                <w:szCs w:val="16"/>
              </w:rPr>
              <w:t>80 mg</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(N=8)</w:t>
            </w:r>
            <w:r>
              <w:rPr>
                <w:rFonts w:ascii="Times New Roman" w:eastAsia="宋体" w:hAnsi="Times New Roman" w:cs="Times New Roman"/>
                <w:snapToGrid/>
                <w:color w:val="000000"/>
                <w:sz w:val="16"/>
                <w:szCs w:val="16"/>
              </w:rPr>
              <w:br/>
            </w:r>
          </w:p>
        </w:tc>
        <w:tc>
          <w:tcPr>
            <w:tcW w:w="1296" w:type="dxa"/>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center"/>
              <w:rPr>
                <w:rFonts w:ascii="SimSun" w:hAnsi="SimSun" w:cs="SimSun"/>
                <w:color w:val="000000"/>
                <w:sz w:val="2"/>
                <w:szCs w:val="2"/>
              </w:rPr>
            </w:pPr>
            <w:r>
              <w:rPr>
                <w:rFonts w:ascii="Times New Roman" w:eastAsia="宋体" w:hAnsi="Times New Roman" w:cs="Times New Roman"/>
                <w:snapToGrid/>
                <w:color w:val="000000"/>
                <w:sz w:val="16"/>
                <w:szCs w:val="16"/>
              </w:rPr>
              <w:t>120 mg</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(N=9)</w:t>
            </w:r>
            <w:r>
              <w:rPr>
                <w:rFonts w:ascii="Times New Roman" w:eastAsia="宋体" w:hAnsi="Times New Roman" w:cs="Times New Roman"/>
                <w:snapToGrid/>
                <w:color w:val="000000"/>
                <w:sz w:val="16"/>
                <w:szCs w:val="16"/>
              </w:rPr>
              <w:br/>
            </w:r>
          </w:p>
        </w:tc>
        <w:tc>
          <w:tcPr>
            <w:tcW w:w="1296" w:type="dxa"/>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center"/>
              <w:rPr>
                <w:rFonts w:ascii="SimSun" w:hAnsi="SimSun" w:cs="SimSun"/>
                <w:color w:val="000000"/>
                <w:sz w:val="2"/>
                <w:szCs w:val="2"/>
              </w:rPr>
            </w:pPr>
            <w:r>
              <w:rPr>
                <w:rFonts w:ascii="Times New Roman" w:eastAsia="宋体" w:hAnsi="Times New Roman" w:cs="Times New Roman"/>
                <w:snapToGrid/>
                <w:color w:val="000000"/>
                <w:sz w:val="16"/>
                <w:szCs w:val="16"/>
              </w:rPr>
              <w:t>160 mg</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(N=9)</w:t>
            </w:r>
            <w:r>
              <w:rPr>
                <w:rFonts w:ascii="Times New Roman" w:eastAsia="宋体" w:hAnsi="Times New Roman" w:cs="Times New Roman"/>
                <w:snapToGrid/>
                <w:color w:val="000000"/>
                <w:sz w:val="16"/>
                <w:szCs w:val="16"/>
              </w:rPr>
              <w:br/>
            </w:r>
          </w:p>
        </w:tc>
        <w:tc>
          <w:tcPr>
            <w:tcW w:w="1296" w:type="dxa"/>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center"/>
              <w:rPr>
                <w:rFonts w:ascii="SimSun" w:hAnsi="SimSun" w:cs="SimSun"/>
                <w:color w:val="000000"/>
                <w:sz w:val="2"/>
                <w:szCs w:val="2"/>
              </w:rPr>
            </w:pPr>
            <w:r>
              <w:rPr>
                <w:rFonts w:ascii="Times New Roman" w:eastAsia="宋体" w:hAnsi="Times New Roman" w:cs="Times New Roman"/>
                <w:snapToGrid/>
                <w:color w:val="000000"/>
                <w:sz w:val="16"/>
                <w:szCs w:val="16"/>
              </w:rPr>
              <w:t>210 mg</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(N=11)</w:t>
            </w:r>
            <w:r>
              <w:rPr>
                <w:rFonts w:ascii="Times New Roman" w:eastAsia="宋体" w:hAnsi="Times New Roman" w:cs="Times New Roman"/>
                <w:snapToGrid/>
                <w:color w:val="000000"/>
                <w:sz w:val="16"/>
                <w:szCs w:val="16"/>
              </w:rPr>
              <w:br/>
            </w:r>
          </w:p>
        </w:tc>
        <w:tc>
          <w:tcPr>
            <w:tcW w:w="1296" w:type="dxa"/>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center"/>
              <w:rPr>
                <w:rFonts w:ascii="SimSun" w:hAnsi="SimSun" w:cs="SimSun"/>
                <w:color w:val="000000"/>
                <w:sz w:val="2"/>
                <w:szCs w:val="2"/>
              </w:rPr>
            </w:pPr>
            <w:r>
              <w:rPr>
                <w:rFonts w:ascii="Times New Roman" w:eastAsia="宋体" w:hAnsi="Times New Roman" w:cs="Times New Roman"/>
                <w:snapToGrid/>
                <w:color w:val="000000"/>
                <w:sz w:val="16"/>
                <w:szCs w:val="16"/>
              </w:rPr>
              <w:t>总计</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(N=45)</w:t>
            </w:r>
            <w:r>
              <w:rPr>
                <w:rFonts w:ascii="Times New Roman" w:eastAsia="宋体" w:hAnsi="Times New Roman" w:cs="Times New Roman"/>
                <w:snapToGrid/>
                <w:color w:val="000000"/>
                <w:sz w:val="16"/>
                <w:szCs w:val="16"/>
              </w:rPr>
              <w:br/>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发生事件的受试者例数（死亡）</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(25.0)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 (55.6)</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(18.2)</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12 (26.7)</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未发生事件的受试者例数（删失）</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6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6 (75.0)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 (44.4)</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8 (88.9)</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9 (81.8)</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33 (73.3)</w:t>
            </w:r>
          </w:p>
        </w:tc>
      </w:tr>
      <w:tr>
        <w:tblPrEx>
          <w:tblW w:w="5000" w:type="pct"/>
          <w:jc w:val="center"/>
          <w:tblInd w:w="0" w:type="dxa"/>
          <w:tblLayout w:type="fixed"/>
          <w:tblCellMar>
            <w:top w:w="0" w:type="dxa"/>
            <w:left w:w="0" w:type="dxa"/>
            <w:bottom w:w="0" w:type="dxa"/>
            <w:right w:w="0" w:type="dxa"/>
          </w:tblCellMar>
        </w:tblPrEx>
        <w:trPr>
          <w:cantSplit/>
          <w:jc w:val="center"/>
        </w:trPr>
        <w:tc>
          <w:tcPr>
            <w:tcW w:w="12960" w:type="dxa"/>
            <w:gridSpan w:val="9"/>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总生存期（月）[1]</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中位数</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35.37</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50.23</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40.21</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58.32</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67.12</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95% CI</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[3.61,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[22.60,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[12.48,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[47.80,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[42.87,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[47.80, -]</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Q1, Q3</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3.61, 67.12</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22.60, 50.23</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28.32, 47.54</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58.32,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47.54, -</w:t>
            </w:r>
          </w:p>
        </w:tc>
      </w:tr>
      <w:tr>
        <w:tblPrEx>
          <w:tblW w:w="5000" w:type="pct"/>
          <w:jc w:val="center"/>
          <w:tblInd w:w="0" w:type="dxa"/>
          <w:tblLayout w:type="fixed"/>
          <w:tblCellMar>
            <w:top w:w="0" w:type="dxa"/>
            <w:left w:w="0" w:type="dxa"/>
            <w:bottom w:w="0" w:type="dxa"/>
            <w:right w:w="0" w:type="dxa"/>
          </w:tblCellMar>
        </w:tblPrEx>
        <w:trPr>
          <w:cantSplit/>
          <w:jc w:val="center"/>
        </w:trPr>
        <w:tc>
          <w:tcPr>
            <w:tcW w:w="12960" w:type="dxa"/>
            <w:gridSpan w:val="9"/>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风险患者例数/删失例数/</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总生存率[95% CI][2]</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6/0/100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7/1/100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9/0/100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9/0/100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11/0/100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44/1/100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6个月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1/0/50.00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[0.60, 91.04]</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6/0/100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6/2/100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9/0/100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9/0/100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10/1/100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41/3/97.73</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[84.94, 99.68]</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9个月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1/0/50.00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[0.60, 91.04]</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6/0/100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5/3/100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9/0/100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9/0/100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10/1/100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40/4/97.73</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[84.94, 99.68]</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12个月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1/0/50.00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[0.60, 91.04]</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6/0/100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5/3/100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9/0/100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8/1/100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10/1/100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39/5/97.73</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[84.94, 99.68]</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15个月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1/0/50.00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[0.60, 91.04]</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5/1/100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4/4/100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7/1/88.89</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[43.30, 98.36]</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6/3/100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9/2/100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32/11/95.22</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[82.18, 98.79]</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18个月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1/0/50.00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[0.60, 91.04]</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4/2/100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4/4/100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6/2/88.89</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[43.30, 98.36]</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6/3/100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9/2/100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30/13/95.22</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[82.18, 98.79]</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21个月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1/0/50.00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[0.60, 91.04]</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4/2/100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3/5/100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6/2/88.89</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[43.30, 98.36]</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6/3/100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9/2/100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29/14/95.22</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[82.18, 98.79]</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24个月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1/0/50.00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[0.60, 91.04]</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4/2/100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2/5/66.67</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[5.41, 94.52]</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5/3/88.89</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[43.30, 98.36]</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6/3/100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9/2/100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27/15/91.82</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[76.29, 97.35]</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27个月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1/0/50.00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[0.60, 91.04]</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4/2/100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1/6/66.67</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[5.41, 94.52]</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5/3/88.89</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[43.30, 98.36]</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6/3/100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9/2/100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26/16/91.82</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[76.29, 97.35]</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30个月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1/0/50.00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[0.60, 91.04]</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3/3/100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1/6/66.67</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[5.41, 94.52]</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4/3/71.11</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[23.27, 92.34]</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6/3/100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9/2/100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24/17/88.15</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[70.82, 95.49]</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33个月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1/0/50.00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[0.60, 91.04]</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3/3/100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1/6/66.67</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[5.41, 94.52]</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3/3/53.33</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[12.50, 82.69]</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6/3/100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9/2/100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23/17/84.48</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[66.03, 93.37]</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36个月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1/0/50.00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[0.60, 91.04]</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3/3/100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1/6/66.67</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[5.41, 94.52]</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3/3/53.33</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[12.50, 82.69]</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6/3/100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9/2/100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23/17/84.48</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[66.03, 93.37]</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39个月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1/0/50.00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[0.60, 91.04]</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3/3/100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1/6/66.67</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[5.41, 94.52]</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3/3/53.33</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[12.50, 82.69]</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6/3/100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9/2/100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23/17/84.48</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[66.03, 93.37]</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42个月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1/0/50.00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[0.60, 91.04]</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3/3/100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1/6/66.67</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[5.41, 94.52]</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2/3/35.56</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[5.03, 69.94]</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5/4/100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9/2/100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21/18/80.80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[61.59, 91.05]</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45个月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1/0/50.00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[0.60, 91.04]</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3/3/100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1/6/66.67</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[5.41, 94.52]</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2/3/35.56</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[5.03, 69.94]</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5/4/100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8/2/88.89</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[43.30, 98.36]</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20/18/76.95</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[57.06, 88.49]</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48个月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1/0/50.00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[0.60, 91.04]</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3/3/100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1/6/66.67</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[5.41, 94.52]</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1/3/17.78</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[0.82, 53.77]</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4/4/80.00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[20.38, 96.92]</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8/3/88.89</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[43.30, 98.36]</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18/19/69.26</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[48.67, 82.91]</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51个月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1/0/50.00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[0.60, 91.04]</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3/3/100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0/6/0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1/3/17.78</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[0.82, 53.77]</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4/4/80.00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[20.38, 96.92]</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5/5/88.89</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[43.30, 98.36]</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14/21/64.64</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[43.50, 79.56]</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54个月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1/0/50.00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[0.60, 91.04]</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3/3/100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0/6/0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0/4/-</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4/4/80.00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[20.38, 96.92]</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2/8/88.89</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[43.30, 98.36]</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10/25/64.64</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[43.50, 79.56]</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57个月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1/0/50.00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[0.60, 91.04]</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3/3/100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0/6/0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0/4/-</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3/5/80.00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[20.38, 96.92]</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2/8/88.89</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[43.30, 98.36]</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9/26/64.64</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[43.50, 79.56]</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60个月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1/0/50.00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[0.60, 91.04]</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3/3/100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0/6/0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0/4/-</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1/7/80.00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[20.38, 96.92]</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1/8/44.44</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[1.02, 86.64]</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6/28/55.41</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[30.45, 74.59]</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63个月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1/0/50.00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[0.60, 91.04]</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3/3/100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0/6/0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0/4/-</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1/7/80.00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[20.38, 96.92]</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0/9/-</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5/29/55.41</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[30.45, 74.59]</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66个月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1/0/50.00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[0.60, 91.04]</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3/3/100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0/6/0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0/4/-</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1/7/80.00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[20.38, 96.92]</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0/9/-</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5/29/55.41</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[30.45, 74.59]</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69个月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3/3/100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0/6/0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0/4/-</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0/8/-</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0/9/-</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3/30/41.56</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[14.22, 67.34]</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72个月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3/3/100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0/6/0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0/4/-</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0/8/-</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0/9/-</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3/30/41.56</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[14.22, 67.34]</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75个月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2/4/100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0/6/0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0/4/-</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0/8/-</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0/9/-</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2/31/41.56</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[14.22, 67.34]</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78个月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1/5/100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0/6/0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0/4/-</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0/8/-</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0/9/-</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1/32/41.56</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[14.22, 67.34]</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81个月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0/6/-</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0/6/0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0/4/-</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0/8/-</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0/9/-</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0/33/-</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r>
      <w:tr>
        <w:tblPrEx>
          <w:tblW w:w="5000" w:type="pct"/>
          <w:jc w:val="center"/>
          <w:tblInd w:w="0" w:type="dxa"/>
          <w:tblLayout w:type="fixed"/>
          <w:tblCellMar>
            <w:top w:w="0" w:type="dxa"/>
            <w:left w:w="0" w:type="dxa"/>
            <w:bottom w:w="0" w:type="dxa"/>
            <w:right w:w="0" w:type="dxa"/>
          </w:tblCellMar>
        </w:tblPrEx>
        <w:trPr>
          <w:cantSplit/>
          <w:jc w:val="center"/>
        </w:trPr>
        <w:tc>
          <w:tcPr>
            <w:tcW w:w="12960" w:type="dxa"/>
            <w:gridSpan w:val="9"/>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随访时间（月）[3]</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中位数</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(95% CI)</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50.88</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[14.85,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16.83</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[1.48,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53.39</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[13.40,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56.51</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[10.28, 57.89]</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52.01</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[14.49, 52.47]</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48.46</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[21.62, 56.51]</w:t>
            </w:r>
          </w:p>
        </w:tc>
      </w:tr>
      <w:tr>
        <w:tblPrEx>
          <w:tblW w:w="5000" w:type="pct"/>
          <w:jc w:val="center"/>
          <w:tblInd w:w="0" w:type="dxa"/>
          <w:tblLayout w:type="fixed"/>
          <w:tblCellMar>
            <w:top w:w="0" w:type="dxa"/>
            <w:left w:w="0" w:type="dxa"/>
            <w:bottom w:w="0" w:type="dxa"/>
            <w:right w:w="0" w:type="dxa"/>
          </w:tblCellMar>
        </w:tblPrEx>
        <w:trPr>
          <w:cantSplit/>
          <w:jc w:val="center"/>
        </w:trPr>
        <w:tc>
          <w:tcPr>
            <w:tcW w:w="12960" w:type="dxa"/>
            <w:gridSpan w:val="9"/>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p>
        </w:tc>
      </w:tr>
      <w:tr>
        <w:tblPrEx>
          <w:tblW w:w="5000" w:type="pct"/>
          <w:jc w:val="center"/>
          <w:tblInd w:w="0" w:type="dxa"/>
          <w:tblLayout w:type="fixed"/>
          <w:tblCellMar>
            <w:top w:w="0" w:type="dxa"/>
            <w:left w:w="0" w:type="dxa"/>
            <w:bottom w:w="0" w:type="dxa"/>
            <w:right w:w="0" w:type="dxa"/>
          </w:tblCellMar>
        </w:tblPrEx>
        <w:trPr>
          <w:cantSplit/>
          <w:jc w:val="center"/>
        </w:trPr>
        <w:tc>
          <w:tcPr>
            <w:tcW w:w="12960" w:type="dxa"/>
            <w:gridSpan w:val="9"/>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left"/>
              <w:rPr>
                <w:rFonts w:ascii="SimSun" w:hAnsi="SimSun" w:cs="SimSun"/>
                <w:color w:val="000000"/>
                <w:sz w:val="2"/>
                <w:szCs w:val="2"/>
              </w:rPr>
            </w:pPr>
          </w:p>
        </w:tc>
      </w:tr>
      <w:tr>
        <w:tblPrEx>
          <w:tblW w:w="5000" w:type="pct"/>
          <w:jc w:val="center"/>
          <w:tblInd w:w="0" w:type="dxa"/>
          <w:tblLayout w:type="fixed"/>
          <w:tblCellMar>
            <w:top w:w="0" w:type="dxa"/>
            <w:left w:w="0" w:type="dxa"/>
            <w:bottom w:w="0" w:type="dxa"/>
            <w:right w:w="0" w:type="dxa"/>
          </w:tblCellMar>
        </w:tblPrEx>
        <w:trPr>
          <w:cantSplit/>
          <w:jc w:val="center"/>
        </w:trPr>
        <w:tc>
          <w:tcPr>
            <w:tcW w:w="12960" w:type="dxa"/>
            <w:gridSpan w:val="9"/>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来源：列表16.2.6.6和列表16.2.6.7</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[1]总生存期定义为从首次研究给药至全因死亡的持续时间。未发生事件（无死亡）的受试者在末次已知存活日期删失。</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[2]使用Kaplan-Meier方法估算。</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[3]通过切换事件、删失状态的逆Kaplan-Meier方法估计DoR/PFS/OS的中位随访时间。</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[4]在方案6.0之前未设置生存期随访，所以在此版本方案更新后未签署新的知情的患者没有进行后续生存期随访，以出组时间作为删失节点。</w:t>
            </w:r>
          </w:p>
        </w:tc>
      </w:tr>
    </w:tbl>
    <w:p>
      <w:pPr>
        <w:pStyle w:val="ERIS3"/>
        <w:numPr>
          <w:ilvl w:val="12"/>
          <w:numId w:val="0"/>
        </w:numPr>
        <w:adjustRightInd w:val="0"/>
        <w:snapToGrid w:val="0"/>
        <w:spacing w:after="0" w:line="360" w:lineRule="auto"/>
        <w:rPr>
          <w:rFonts w:cs="Times New Roman"/>
        </w:rPr>
      </w:pPr>
      <w:bookmarkStart w:id="635" w:name="_Toc23737"/>
      <w:bookmarkStart w:id="636" w:name="_Toc910"/>
      <w:r>
        <w:rPr>
          <w:rFonts w:cs="Times New Roman"/>
        </w:rPr>
        <w:t>1</w:t>
      </w:r>
      <w:r>
        <w:rPr>
          <w:rFonts w:cs="Times New Roman" w:hint="default"/>
          <w:lang w:val="en-US" w:eastAsia="zh-CN"/>
          <w:rPrChange w:id="637" w:author="李兴栋" w:date="2024-04-09T14:48:16Z">
            <w:rPr>
              <w:rFonts w:cs="Times New Roman" w:hint="eastAsia"/>
              <w:lang w:val="en-US" w:eastAsia="zh-CN"/>
            </w:rPr>
          </w:rPrChange>
        </w:rPr>
        <w:t>2.2</w:t>
      </w:r>
      <w:r>
        <w:rPr>
          <w:rFonts w:cs="Times New Roman"/>
        </w:rPr>
        <w:t>.2</w:t>
      </w:r>
      <w:r>
        <w:rPr>
          <w:rFonts w:cs="Times New Roman" w:hint="default"/>
          <w:rPrChange w:id="638" w:author="李兴栋" w:date="2024-04-09T14:48:16Z">
            <w:rPr>
              <w:rFonts w:cs="Times New Roman" w:hint="eastAsia"/>
            </w:rPr>
          </w:rPrChange>
        </w:rPr>
        <w:t xml:space="preserve"> </w:t>
      </w:r>
      <w:r>
        <w:rPr>
          <w:rFonts w:cs="Times New Roman"/>
        </w:rPr>
        <w:t>统计/分析内容</w:t>
      </w:r>
      <w:bookmarkEnd w:id="635"/>
      <w:bookmarkEnd w:id="636"/>
    </w:p>
    <w:p>
      <w:pPr>
        <w:pStyle w:val="ERIS"/>
        <w:adjustRightInd w:val="0"/>
        <w:snapToGrid w:val="0"/>
        <w:spacing w:after="0" w:line="360" w:lineRule="auto"/>
        <w:ind w:firstLine="480"/>
        <w:rPr>
          <w:rFonts w:cs="Times New Roman"/>
        </w:rPr>
      </w:pPr>
      <w:r>
        <w:rPr>
          <w:rFonts w:cs="Times New Roman"/>
        </w:rPr>
        <w:t>对于数据的统计和分析内容，具体处理方式详见SAP。</w:t>
      </w:r>
    </w:p>
    <w:p>
      <w:pPr>
        <w:pStyle w:val="ERIS4"/>
        <w:numPr>
          <w:ilvl w:val="255"/>
          <w:numId w:val="0"/>
        </w:numPr>
        <w:adjustRightInd w:val="0"/>
        <w:snapToGrid w:val="0"/>
        <w:spacing w:after="0" w:line="360" w:lineRule="auto"/>
        <w:ind w:firstLine="0"/>
        <w:outlineLvl w:val="3"/>
        <w:pPrChange w:id="639" w:author="李兴栋" w:date="2024-04-09T14:49:01Z">
          <w:pPr>
            <w:pStyle w:val="ERIS"/>
            <w:adjustRightInd w:val="0"/>
            <w:snapToGrid w:val="0"/>
            <w:spacing w:after="0" w:line="360" w:lineRule="auto"/>
            <w:ind w:firstLine="0"/>
            <w:outlineLvl w:val="3"/>
          </w:pPr>
        </w:pPrChange>
        <w:rPr>
          <w:rFonts w:cs="Times New Roman" w:hint="eastAsia"/>
          <w:b/>
          <w:bCs/>
          <w:rPrChange w:id="640" w:author="李兴栋" w:date="2024-04-09T14:49:01Z">
            <w:rPr>
              <w:rFonts w:cs="Times New Roman"/>
              <w:b/>
              <w:bCs/>
            </w:rPr>
          </w:rPrChange>
        </w:rPr>
      </w:pPr>
      <w:r>
        <w:rPr>
          <w:rFonts w:cs="Times New Roman" w:hint="eastAsia"/>
          <w:b/>
          <w:bCs/>
          <w:rPrChange w:id="641" w:author="李兴栋" w:date="2024-04-09T14:49:01Z">
            <w:rPr>
              <w:rFonts w:cs="Times New Roman"/>
              <w:b/>
              <w:bCs/>
            </w:rPr>
          </w:rPrChange>
        </w:rPr>
        <w:t>1</w:t>
      </w:r>
      <w:r>
        <w:rPr>
          <w:rFonts w:cs="Times New Roman" w:hint="eastAsia"/>
          <w:b/>
          <w:bCs/>
          <w:lang w:val="en-US" w:eastAsia="zh-CN"/>
        </w:rPr>
        <w:t>2.2</w:t>
      </w:r>
      <w:r>
        <w:rPr>
          <w:rFonts w:cs="Times New Roman" w:hint="eastAsia"/>
          <w:b/>
          <w:bCs/>
          <w:rPrChange w:id="642" w:author="李兴栋" w:date="2024-04-09T14:49:01Z">
            <w:rPr>
              <w:rFonts w:cs="Times New Roman"/>
              <w:b/>
              <w:bCs/>
            </w:rPr>
          </w:rPrChange>
        </w:rPr>
        <w:t>.2.1</w:t>
      </w:r>
      <w:r>
        <w:rPr>
          <w:rFonts w:cs="Times New Roman" w:hint="eastAsia"/>
          <w:b/>
          <w:bCs/>
          <w:rPrChange w:id="643" w:author="李兴栋" w:date="2024-04-09T14:49:01Z">
            <w:rPr>
              <w:rFonts w:cs="Times New Roman" w:hint="eastAsia"/>
              <w:b/>
              <w:bCs/>
            </w:rPr>
          </w:rPrChange>
        </w:rPr>
        <w:t xml:space="preserve"> </w:t>
      </w:r>
      <w:r>
        <w:rPr>
          <w:rFonts w:cs="Times New Roman" w:hint="eastAsia"/>
          <w:b/>
          <w:bCs/>
          <w:rPrChange w:id="644" w:author="李兴栋" w:date="2024-04-09T14:49:01Z">
            <w:rPr>
              <w:rFonts w:cs="Times New Roman"/>
              <w:b/>
              <w:bCs/>
            </w:rPr>
          </w:rPrChange>
        </w:rPr>
        <w:t>亚组的考察</w:t>
      </w:r>
    </w:p>
    <w:p>
      <w:pPr>
        <w:pStyle w:val="ERIS"/>
        <w:adjustRightInd w:val="0"/>
        <w:snapToGrid w:val="0"/>
        <w:spacing w:after="0" w:line="360" w:lineRule="auto"/>
        <w:ind w:firstLine="480" w:firstLineChars="200"/>
        <w:jc w:val="both"/>
        <w:rPr>
          <w:rFonts w:cs="Times New Roman"/>
        </w:rPr>
      </w:pPr>
      <w:r>
        <w:rPr>
          <w:rFonts w:cs="Times New Roman"/>
        </w:rPr>
        <w:t>至数据截止日期2022年01月21日，I期研究根据FAS集中，是否伴随脑转移与非脑转移</w:t>
      </w:r>
      <w:r>
        <w:rPr>
          <w:rFonts w:cs="Times New Roman" w:hint="eastAsia"/>
        </w:rPr>
        <w:t>亚组</w:t>
      </w:r>
      <w:r>
        <w:rPr>
          <w:rFonts w:cs="Times New Roman"/>
        </w:rPr>
        <w:t>，以及既往是否接受过ALK抑制剂亚组进行疗效分析，分别对ORR，CBR，DCR，PFS，OS指标进行分析。</w:t>
      </w:r>
    </w:p>
    <w:p>
      <w:pPr>
        <w:pStyle w:val="ERIS5"/>
        <w:numPr>
          <w:ilvl w:val="4"/>
          <w:numId w:val="0"/>
        </w:numPr>
        <w:adjustRightInd w:val="0"/>
        <w:snapToGrid w:val="0"/>
        <w:spacing w:after="0" w:line="360" w:lineRule="auto"/>
        <w:ind w:firstLine="0"/>
        <w:outlineLvl w:val="4"/>
        <w:pPrChange w:id="645" w:author="李兴栋" w:date="2024-04-09T14:49:34Z">
          <w:pPr>
            <w:pStyle w:val="ERIS"/>
            <w:adjustRightInd w:val="0"/>
            <w:snapToGrid w:val="0"/>
            <w:spacing w:after="0" w:line="360" w:lineRule="auto"/>
            <w:ind w:firstLine="0"/>
            <w:outlineLvl w:val="4"/>
          </w:pPr>
        </w:pPrChange>
        <w:rPr>
          <w:rFonts w:cstheme="minorBidi"/>
          <w:b/>
          <w:bCs w:val="0"/>
          <w:rPrChange w:id="646" w:author="李兴栋" w:date="2024-04-09T14:49:34Z">
            <w:rPr>
              <w:rFonts w:cs="Times New Roman"/>
              <w:b/>
              <w:bCs/>
            </w:rPr>
          </w:rPrChange>
        </w:rPr>
      </w:pPr>
      <w:r>
        <w:rPr>
          <w:rFonts w:cstheme="minorBidi"/>
          <w:b/>
          <w:bCs w:val="0"/>
          <w:rPrChange w:id="647" w:author="李兴栋" w:date="2024-04-09T14:49:34Z">
            <w:rPr>
              <w:rFonts w:cs="Times New Roman"/>
              <w:b/>
              <w:bCs/>
            </w:rPr>
          </w:rPrChange>
        </w:rPr>
        <w:t>1</w:t>
      </w:r>
      <w:r>
        <w:rPr>
          <w:rFonts w:cstheme="minorBidi" w:hint="default"/>
          <w:b/>
          <w:bCs w:val="0"/>
          <w:lang w:val="en-US" w:eastAsia="zh-CN"/>
          <w:rPrChange w:id="648" w:author="李兴栋" w:date="2024-04-09T14:49:34Z">
            <w:rPr>
              <w:rFonts w:cs="Times New Roman" w:hint="eastAsia"/>
              <w:b/>
              <w:bCs/>
              <w:lang w:val="en-US" w:eastAsia="zh-CN"/>
            </w:rPr>
          </w:rPrChange>
        </w:rPr>
        <w:t>2.2</w:t>
      </w:r>
      <w:r>
        <w:rPr>
          <w:rFonts w:cstheme="minorBidi"/>
          <w:b/>
          <w:bCs w:val="0"/>
          <w:rPrChange w:id="649" w:author="李兴栋" w:date="2024-04-09T14:49:34Z">
            <w:rPr>
              <w:rFonts w:cs="Times New Roman"/>
              <w:b/>
              <w:bCs/>
            </w:rPr>
          </w:rPrChange>
        </w:rPr>
        <w:t>.2.1.1</w:t>
      </w:r>
      <w:r>
        <w:rPr>
          <w:rFonts w:cstheme="minorBidi" w:hint="default"/>
          <w:b/>
          <w:bCs w:val="0"/>
          <w:rPrChange w:id="650" w:author="李兴栋" w:date="2024-04-09T14:49:34Z">
            <w:rPr>
              <w:rFonts w:cs="Times New Roman" w:hint="eastAsia"/>
              <w:b/>
              <w:bCs/>
            </w:rPr>
          </w:rPrChange>
        </w:rPr>
        <w:t xml:space="preserve"> </w:t>
      </w:r>
      <w:r>
        <w:rPr>
          <w:rFonts w:cstheme="minorBidi"/>
          <w:b/>
          <w:bCs w:val="0"/>
          <w:rPrChange w:id="651" w:author="李兴栋" w:date="2024-04-09T14:49:34Z">
            <w:rPr>
              <w:rFonts w:cs="Times New Roman"/>
              <w:b/>
              <w:bCs/>
            </w:rPr>
          </w:rPrChange>
        </w:rPr>
        <w:t>根据是否伴随脑转移与非脑转移进行亚组分析</w:t>
      </w:r>
    </w:p>
    <w:p>
      <w:pPr>
        <w:pStyle w:val="ERIS6"/>
        <w:numPr>
          <w:ilvl w:val="12"/>
          <w:numId w:val="0"/>
        </w:numPr>
        <w:adjustRightInd w:val="0"/>
        <w:snapToGrid w:val="0"/>
        <w:spacing w:after="0" w:line="360" w:lineRule="auto"/>
        <w:outlineLvl w:val="5"/>
        <w:rPr>
          <w:rFonts w:cs="Times New Roman"/>
        </w:rPr>
      </w:pPr>
      <w:bookmarkStart w:id="652" w:name="_Toc15067"/>
      <w:r>
        <w:rPr>
          <w:rFonts w:cs="Times New Roman"/>
          <w:b/>
          <w:bCs/>
        </w:rPr>
        <w:t>1</w:t>
      </w:r>
      <w:r>
        <w:rPr>
          <w:rFonts w:cs="Times New Roman" w:hint="eastAsia"/>
          <w:b/>
          <w:bCs/>
          <w:lang w:val="en-US" w:eastAsia="zh-CN"/>
        </w:rPr>
        <w:t>2.2</w:t>
      </w:r>
      <w:r>
        <w:rPr>
          <w:rFonts w:cs="Times New Roman"/>
        </w:rPr>
        <w:t>.2.1.1.1</w:t>
      </w:r>
      <w:r>
        <w:rPr>
          <w:rFonts w:cs="Times New Roman" w:hint="eastAsia"/>
        </w:rPr>
        <w:t xml:space="preserve"> </w:t>
      </w:r>
      <w:r>
        <w:rPr>
          <w:rFonts w:cs="Times New Roman"/>
        </w:rPr>
        <w:t>脑转移与非脑转移亚组的ORR，CBR，DCR分析</w:t>
      </w:r>
      <w:bookmarkEnd w:id="652"/>
    </w:p>
    <w:p>
      <w:pPr>
        <w:pStyle w:val="ERIS"/>
        <w:ind w:firstLine="480" w:firstLineChars="200"/>
        <w:jc w:val="left"/>
      </w:pPr>
      <w:r>
        <w:rPr>
          <w:rFonts w:ascii="Times New Roman" w:eastAsia="宋体" w:hAnsi="Times New Roman" w:cs="Times New Roman"/>
          <w:sz w:val="24"/>
        </w:rPr>
        <w:t>截止至[数据分析日期]数据分析日期，基线中有脑转移27例受试者中，无受试者评价为CR，17例（63.0%）受试者获得PR，10例（37.0%）受试者评价为SD，9例（33.3%）受试者为SD持续≥续24周，无受试者评价为PD；ORR为63.0%（95%CI：42.37，80.60），DCR为100%（95% CI：87.23，100），CBR为96.3%（95% CI：81.03，99.91）。脑转移患者各剂量组的ORR结果分别为：20mg组100%（95% CI：2.50，100），40mg组100%（95% CI：15.81，100），80mg组50.0%（95% CI：6.76，93.24），120mg组42.9%（95% CI：9.90，81.59），160mg组57.1%（95% CI：18.41，90.10）和210mg组83.3%（95% CI：35.88，99.58）。结果详见表14.2.1.2和图14.2.1.1脑转移亚组。</w:t>
      </w:r>
    </w:p>
    <w:p>
      <w:pPr>
        <w:pStyle w:val="ERIS"/>
        <w:ind w:firstLine="480" w:firstLineChars="200"/>
        <w:jc w:val="left"/>
      </w:pPr>
      <w:r>
        <w:rPr>
          <w:rFonts w:ascii="Times New Roman" w:eastAsia="宋体" w:hAnsi="Times New Roman" w:cs="Times New Roman"/>
          <w:sz w:val="24"/>
        </w:rPr>
        <w:t>基线中非脑转移18例受试者中，无受试者评价为CR，11例（61.1%）受试者评价为PR，6例（33.3%）受试者评价为SD，其中4例（22.2%）受试者为SD持续≥24周，1例（5.6%）受试者评价为PD；ORR为61.1%（95%CI：35.75，82.70），DCR为94.4%（95% CI：72.71，99.86），CBR为83.3%（95% CI：58.58，96.42）。除20mg组的1例进展外，其他各剂量组ORR结果为：40mg组50.0%（95% CI：6.76，93.24），80mg组75.0%（95% CI：19.41，99.37），120mg组100%（95% CI：15.81，100），160mg组50.0%（95% CI：1.26，98.74）和210mg组60.0%（95% CI：14.66，94.73）。结果详见表14.2.1.2和图14.2.1.1非脑转移亚组。</w:t>
      </w:r>
    </w:p>
    <w:p>
      <w:pPr>
        <w:spacing w:before="0" w:after="0"/>
        <w:jc w:val="center"/>
      </w:pPr>
      <w:r>
        <w:rPr>
          <w:b/>
        </w:rPr>
        <w:t>表 22 按剂量水平列出的客观缓解率 (FAS)-脑转移亚组</w:t>
      </w:r>
    </w:p>
    <w:tbl>
      <w:tblPr>
        <w:tblStyle w:val="TableNormal"/>
        <w:tblW w:w="5000" w:type="pct"/>
        <w:jc w:val="center"/>
        <w:tblInd w:w="0" w:type="dxa"/>
        <w:tblLayout w:type="fixed"/>
        <w:tblCellMar>
          <w:top w:w="0" w:type="dxa"/>
          <w:left w:w="0" w:type="dxa"/>
          <w:bottom w:w="0" w:type="dxa"/>
          <w:right w:w="0" w:type="dxa"/>
        </w:tblCellMar>
      </w:tblPr>
      <w:tblGrid>
        <w:gridCol w:w="1798"/>
        <w:gridCol w:w="906"/>
        <w:gridCol w:w="906"/>
        <w:gridCol w:w="906"/>
        <w:gridCol w:w="906"/>
        <w:gridCol w:w="906"/>
        <w:gridCol w:w="906"/>
        <w:gridCol w:w="906"/>
        <w:gridCol w:w="906"/>
      </w:tblGrid>
      <w:tr>
        <w:tblPrEx>
          <w:tblW w:w="5000" w:type="pct"/>
          <w:jc w:val="center"/>
          <w:tblInd w:w="0" w:type="dxa"/>
          <w:tblLayout w:type="fixed"/>
          <w:tblCellMar>
            <w:top w:w="0" w:type="dxa"/>
            <w:left w:w="0" w:type="dxa"/>
            <w:bottom w:w="0" w:type="dxa"/>
            <w:right w:w="0" w:type="dxa"/>
          </w:tblCellMar>
        </w:tblPrEx>
        <w:trPr>
          <w:cantSplit/>
          <w:tblHeader/>
          <w:jc w:val="center"/>
        </w:trPr>
        <w:tc>
          <w:tcPr>
            <w:tcW w:w="2592" w:type="dxa"/>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left"/>
              <w:rPr>
                <w:rFonts w:ascii="SimSun" w:hAnsi="SimSun" w:cs="SimSun"/>
                <w:color w:val="000000"/>
                <w:sz w:val="2"/>
                <w:szCs w:val="2"/>
              </w:rPr>
            </w:pPr>
          </w:p>
        </w:tc>
        <w:tc>
          <w:tcPr>
            <w:tcW w:w="1296" w:type="dxa"/>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center"/>
              <w:rPr>
                <w:rFonts w:ascii="SimSun" w:hAnsi="SimSun" w:cs="SimSun"/>
                <w:color w:val="000000"/>
                <w:sz w:val="2"/>
                <w:szCs w:val="2"/>
              </w:rPr>
            </w:pPr>
            <w:r>
              <w:rPr>
                <w:rFonts w:ascii="Times New Roman" w:eastAsia="宋体" w:hAnsi="Times New Roman" w:cs="Times New Roman"/>
                <w:snapToGrid/>
                <w:color w:val="000000"/>
                <w:sz w:val="16"/>
                <w:szCs w:val="16"/>
              </w:rPr>
              <w:t>统计量</w:t>
            </w:r>
            <w:r>
              <w:rPr>
                <w:rFonts w:ascii="Times New Roman" w:eastAsia="宋体" w:hAnsi="Times New Roman" w:cs="Times New Roman"/>
                <w:snapToGrid/>
                <w:color w:val="000000"/>
                <w:sz w:val="16"/>
                <w:szCs w:val="16"/>
              </w:rPr>
              <w:br/>
            </w:r>
          </w:p>
        </w:tc>
        <w:tc>
          <w:tcPr>
            <w:tcW w:w="1296" w:type="dxa"/>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center"/>
              <w:rPr>
                <w:rFonts w:ascii="SimSun" w:hAnsi="SimSun" w:cs="SimSun"/>
                <w:color w:val="000000"/>
                <w:sz w:val="2"/>
                <w:szCs w:val="2"/>
              </w:rPr>
            </w:pPr>
            <w:r>
              <w:rPr>
                <w:rFonts w:ascii="Times New Roman" w:eastAsia="宋体" w:hAnsi="Times New Roman" w:cs="Times New Roman"/>
                <w:snapToGrid/>
                <w:color w:val="000000"/>
                <w:sz w:val="16"/>
                <w:szCs w:val="16"/>
              </w:rPr>
              <w:t>20 mg</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(N=2)</w:t>
            </w:r>
            <w:r>
              <w:rPr>
                <w:rFonts w:ascii="Times New Roman" w:eastAsia="宋体" w:hAnsi="Times New Roman" w:cs="Times New Roman"/>
                <w:snapToGrid/>
                <w:color w:val="000000"/>
                <w:sz w:val="16"/>
                <w:szCs w:val="16"/>
              </w:rPr>
              <w:br/>
            </w:r>
          </w:p>
        </w:tc>
        <w:tc>
          <w:tcPr>
            <w:tcW w:w="1296" w:type="dxa"/>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center"/>
              <w:rPr>
                <w:rFonts w:ascii="SimSun" w:hAnsi="SimSun" w:cs="SimSun"/>
                <w:color w:val="000000"/>
                <w:sz w:val="2"/>
                <w:szCs w:val="2"/>
              </w:rPr>
            </w:pPr>
            <w:r>
              <w:rPr>
                <w:rFonts w:ascii="Times New Roman" w:eastAsia="宋体" w:hAnsi="Times New Roman" w:cs="Times New Roman"/>
                <w:snapToGrid/>
                <w:color w:val="000000"/>
                <w:sz w:val="16"/>
                <w:szCs w:val="16"/>
              </w:rPr>
              <w:t>40 mg</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(N=6)</w:t>
            </w:r>
            <w:r>
              <w:rPr>
                <w:rFonts w:ascii="Times New Roman" w:eastAsia="宋体" w:hAnsi="Times New Roman" w:cs="Times New Roman"/>
                <w:snapToGrid/>
                <w:color w:val="000000"/>
                <w:sz w:val="16"/>
                <w:szCs w:val="16"/>
              </w:rPr>
              <w:br/>
            </w:r>
          </w:p>
        </w:tc>
        <w:tc>
          <w:tcPr>
            <w:tcW w:w="1296" w:type="dxa"/>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center"/>
              <w:rPr>
                <w:rFonts w:ascii="SimSun" w:hAnsi="SimSun" w:cs="SimSun"/>
                <w:color w:val="000000"/>
                <w:sz w:val="2"/>
                <w:szCs w:val="2"/>
              </w:rPr>
            </w:pPr>
            <w:r>
              <w:rPr>
                <w:rFonts w:ascii="Times New Roman" w:eastAsia="宋体" w:hAnsi="Times New Roman" w:cs="Times New Roman"/>
                <w:snapToGrid/>
                <w:color w:val="000000"/>
                <w:sz w:val="16"/>
                <w:szCs w:val="16"/>
              </w:rPr>
              <w:t>80 mg</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(N=8)</w:t>
            </w:r>
            <w:r>
              <w:rPr>
                <w:rFonts w:ascii="Times New Roman" w:eastAsia="宋体" w:hAnsi="Times New Roman" w:cs="Times New Roman"/>
                <w:snapToGrid/>
                <w:color w:val="000000"/>
                <w:sz w:val="16"/>
                <w:szCs w:val="16"/>
              </w:rPr>
              <w:br/>
            </w:r>
          </w:p>
        </w:tc>
        <w:tc>
          <w:tcPr>
            <w:tcW w:w="1296" w:type="dxa"/>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center"/>
              <w:rPr>
                <w:rFonts w:ascii="SimSun" w:hAnsi="SimSun" w:cs="SimSun"/>
                <w:color w:val="000000"/>
                <w:sz w:val="2"/>
                <w:szCs w:val="2"/>
              </w:rPr>
            </w:pPr>
            <w:r>
              <w:rPr>
                <w:rFonts w:ascii="Times New Roman" w:eastAsia="宋体" w:hAnsi="Times New Roman" w:cs="Times New Roman"/>
                <w:snapToGrid/>
                <w:color w:val="000000"/>
                <w:sz w:val="16"/>
                <w:szCs w:val="16"/>
              </w:rPr>
              <w:t>120 mg</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(N=9)</w:t>
            </w:r>
            <w:r>
              <w:rPr>
                <w:rFonts w:ascii="Times New Roman" w:eastAsia="宋体" w:hAnsi="Times New Roman" w:cs="Times New Roman"/>
                <w:snapToGrid/>
                <w:color w:val="000000"/>
                <w:sz w:val="16"/>
                <w:szCs w:val="16"/>
              </w:rPr>
              <w:br/>
            </w:r>
          </w:p>
        </w:tc>
        <w:tc>
          <w:tcPr>
            <w:tcW w:w="1296" w:type="dxa"/>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center"/>
              <w:rPr>
                <w:rFonts w:ascii="SimSun" w:hAnsi="SimSun" w:cs="SimSun"/>
                <w:color w:val="000000"/>
                <w:sz w:val="2"/>
                <w:szCs w:val="2"/>
              </w:rPr>
            </w:pPr>
            <w:r>
              <w:rPr>
                <w:rFonts w:ascii="Times New Roman" w:eastAsia="宋体" w:hAnsi="Times New Roman" w:cs="Times New Roman"/>
                <w:snapToGrid/>
                <w:color w:val="000000"/>
                <w:sz w:val="16"/>
                <w:szCs w:val="16"/>
              </w:rPr>
              <w:t>160 mg</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(N=9)</w:t>
            </w:r>
            <w:r>
              <w:rPr>
                <w:rFonts w:ascii="Times New Roman" w:eastAsia="宋体" w:hAnsi="Times New Roman" w:cs="Times New Roman"/>
                <w:snapToGrid/>
                <w:color w:val="000000"/>
                <w:sz w:val="16"/>
                <w:szCs w:val="16"/>
              </w:rPr>
              <w:br/>
            </w:r>
          </w:p>
        </w:tc>
        <w:tc>
          <w:tcPr>
            <w:tcW w:w="1296" w:type="dxa"/>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center"/>
              <w:rPr>
                <w:rFonts w:ascii="SimSun" w:hAnsi="SimSun" w:cs="SimSun"/>
                <w:color w:val="000000"/>
                <w:sz w:val="2"/>
                <w:szCs w:val="2"/>
              </w:rPr>
            </w:pPr>
            <w:r>
              <w:rPr>
                <w:rFonts w:ascii="Times New Roman" w:eastAsia="宋体" w:hAnsi="Times New Roman" w:cs="Times New Roman"/>
                <w:snapToGrid/>
                <w:color w:val="000000"/>
                <w:sz w:val="16"/>
                <w:szCs w:val="16"/>
              </w:rPr>
              <w:t>210 mg</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(N=11)</w:t>
            </w:r>
            <w:r>
              <w:rPr>
                <w:rFonts w:ascii="Times New Roman" w:eastAsia="宋体" w:hAnsi="Times New Roman" w:cs="Times New Roman"/>
                <w:snapToGrid/>
                <w:color w:val="000000"/>
                <w:sz w:val="16"/>
                <w:szCs w:val="16"/>
              </w:rPr>
              <w:br/>
            </w:r>
          </w:p>
        </w:tc>
        <w:tc>
          <w:tcPr>
            <w:tcW w:w="1296" w:type="dxa"/>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center"/>
              <w:rPr>
                <w:rFonts w:ascii="SimSun" w:hAnsi="SimSun" w:cs="SimSun"/>
                <w:color w:val="000000"/>
                <w:sz w:val="2"/>
                <w:szCs w:val="2"/>
              </w:rPr>
            </w:pPr>
            <w:r>
              <w:rPr>
                <w:rFonts w:ascii="Times New Roman" w:eastAsia="宋体" w:hAnsi="Times New Roman" w:cs="Times New Roman"/>
                <w:snapToGrid/>
                <w:color w:val="000000"/>
                <w:sz w:val="16"/>
                <w:szCs w:val="16"/>
              </w:rPr>
              <w:t>总计</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(N=45)</w:t>
            </w:r>
            <w:r>
              <w:rPr>
                <w:rFonts w:ascii="Times New Roman" w:eastAsia="宋体" w:hAnsi="Times New Roman" w:cs="Times New Roman"/>
                <w:snapToGrid/>
                <w:color w:val="000000"/>
                <w:sz w:val="16"/>
                <w:szCs w:val="16"/>
              </w:rPr>
              <w:br/>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经确认的最佳疗效 [1]</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CR</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PR</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(50.0)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 (66.7)</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 (62.5)</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 (55.6)</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 (55.6)</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8 (72.7)</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28 (62.2)</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SD</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(33.3)</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 (37.5)</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 (44.4)</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 (44.4)</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 (27.3)</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16 (35.6)</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SD≥24周</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(33.3)</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(25.0)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 (44.4)</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 (44.4)</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(9.1)</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13 (28.9)</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PD</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(50.0)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(2.2)</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NE</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12960" w:type="dxa"/>
            <w:gridSpan w:val="9"/>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客观缓解率（经确认的CR/PR）</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(50.0)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 (66.7)</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 (62.5)</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 (55.6)</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 (55.6)</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8 (72.7)</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28 (62.2)</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95% CI [2]</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[1.26, 98.74]</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[22.28, 95.67]</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[24.49, 91.48]</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[21.20, 86.30]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[21.20, 86.30]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[39.03, 93.98]</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[46.54, 76.23]</w:t>
            </w:r>
          </w:p>
        </w:tc>
      </w:tr>
      <w:tr>
        <w:tblPrEx>
          <w:tblW w:w="5000" w:type="pct"/>
          <w:jc w:val="center"/>
          <w:tblInd w:w="0" w:type="dxa"/>
          <w:tblLayout w:type="fixed"/>
          <w:tblCellMar>
            <w:top w:w="0" w:type="dxa"/>
            <w:left w:w="0" w:type="dxa"/>
            <w:bottom w:w="0" w:type="dxa"/>
            <w:right w:w="0" w:type="dxa"/>
          </w:tblCellMar>
        </w:tblPrEx>
        <w:trPr>
          <w:cantSplit/>
          <w:jc w:val="center"/>
        </w:trPr>
        <w:tc>
          <w:tcPr>
            <w:tcW w:w="12960" w:type="dxa"/>
            <w:gridSpan w:val="9"/>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疾病控制率（经确认的CR/PR+SD）</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(50.0)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6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8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9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9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11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44 (97.8)</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95% CI [2]</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[1.26, 98.74]</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[54.07,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[63.06,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[66.37,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[66.37,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[71.51,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[88.23, 99.94]</w:t>
            </w:r>
          </w:p>
        </w:tc>
      </w:tr>
      <w:tr>
        <w:tblPrEx>
          <w:tblW w:w="5000" w:type="pct"/>
          <w:jc w:val="center"/>
          <w:tblInd w:w="0" w:type="dxa"/>
          <w:tblLayout w:type="fixed"/>
          <w:tblCellMar>
            <w:top w:w="0" w:type="dxa"/>
            <w:left w:w="0" w:type="dxa"/>
            <w:bottom w:w="0" w:type="dxa"/>
            <w:right w:w="0" w:type="dxa"/>
          </w:tblCellMar>
        </w:tblPrEx>
        <w:trPr>
          <w:cantSplit/>
          <w:jc w:val="center"/>
        </w:trPr>
        <w:tc>
          <w:tcPr>
            <w:tcW w:w="12960" w:type="dxa"/>
            <w:gridSpan w:val="9"/>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临床获益率（经确认的CR/PR+SD&gt;=24周）</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(50.0)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6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7 (87.5)</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9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9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9 (81.8)</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41 (91.1)</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95% CI [2]</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[1.26, 98.74]</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[54.07,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[47.35, 99.68]</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[66.37,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[66.37,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[48.22, 97.72]</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[78.78, 97.52]</w:t>
            </w:r>
          </w:p>
        </w:tc>
      </w:tr>
      <w:tr>
        <w:tblPrEx>
          <w:tblW w:w="5000" w:type="pct"/>
          <w:jc w:val="center"/>
          <w:tblInd w:w="0" w:type="dxa"/>
          <w:tblLayout w:type="fixed"/>
          <w:tblCellMar>
            <w:top w:w="0" w:type="dxa"/>
            <w:left w:w="0" w:type="dxa"/>
            <w:bottom w:w="0" w:type="dxa"/>
            <w:right w:w="0" w:type="dxa"/>
          </w:tblCellMar>
        </w:tblPrEx>
        <w:trPr>
          <w:cantSplit/>
          <w:jc w:val="center"/>
        </w:trPr>
        <w:tc>
          <w:tcPr>
            <w:tcW w:w="12960" w:type="dxa"/>
            <w:gridSpan w:val="9"/>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p>
        </w:tc>
      </w:tr>
      <w:tr>
        <w:tblPrEx>
          <w:tblW w:w="5000" w:type="pct"/>
          <w:jc w:val="center"/>
          <w:tblInd w:w="0" w:type="dxa"/>
          <w:tblLayout w:type="fixed"/>
          <w:tblCellMar>
            <w:top w:w="0" w:type="dxa"/>
            <w:left w:w="0" w:type="dxa"/>
            <w:bottom w:w="0" w:type="dxa"/>
            <w:right w:w="0" w:type="dxa"/>
          </w:tblCellMar>
        </w:tblPrEx>
        <w:trPr>
          <w:cantSplit/>
          <w:jc w:val="center"/>
        </w:trPr>
        <w:tc>
          <w:tcPr>
            <w:tcW w:w="12960" w:type="dxa"/>
            <w:gridSpan w:val="9"/>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left"/>
              <w:rPr>
                <w:rFonts w:ascii="SimSun" w:hAnsi="SimSun" w:cs="SimSun"/>
                <w:color w:val="000000"/>
                <w:sz w:val="2"/>
                <w:szCs w:val="2"/>
              </w:rPr>
            </w:pPr>
          </w:p>
        </w:tc>
      </w:tr>
      <w:tr>
        <w:tblPrEx>
          <w:tblW w:w="5000" w:type="pct"/>
          <w:jc w:val="center"/>
          <w:tblInd w:w="0" w:type="dxa"/>
          <w:tblLayout w:type="fixed"/>
          <w:tblCellMar>
            <w:top w:w="0" w:type="dxa"/>
            <w:left w:w="0" w:type="dxa"/>
            <w:bottom w:w="0" w:type="dxa"/>
            <w:right w:w="0" w:type="dxa"/>
          </w:tblCellMar>
        </w:tblPrEx>
        <w:trPr>
          <w:cantSplit/>
          <w:jc w:val="center"/>
        </w:trPr>
        <w:tc>
          <w:tcPr>
            <w:tcW w:w="12960" w:type="dxa"/>
            <w:gridSpan w:val="9"/>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来源：列表16.2.6.4和列表16.2.6.5</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[1]CR = 完全缓解；PR = 部分缓解；SD = 疾病稳定；PD = 疾病进展；NE=无法评估。</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[2]使用Clopper-Pearson方法计算95 % 置信区间。</w:t>
            </w:r>
          </w:p>
        </w:tc>
      </w:tr>
    </w:tbl>
    <w:p/>
    <w:tbl>
      <w:tblPr>
        <w:tblStyle w:val="TableNormal"/>
        <w:tblW w:w="5000" w:type="pct"/>
        <w:jc w:val="center"/>
        <w:tblInd w:w="0" w:type="dxa"/>
        <w:tblLayout w:type="fixed"/>
        <w:tblCellMar>
          <w:top w:w="0" w:type="dxa"/>
          <w:left w:w="0" w:type="dxa"/>
          <w:bottom w:w="0" w:type="dxa"/>
          <w:right w:w="0" w:type="dxa"/>
        </w:tblCellMar>
      </w:tblPr>
      <w:tblGrid>
        <w:gridCol w:w="1798"/>
        <w:gridCol w:w="906"/>
        <w:gridCol w:w="906"/>
        <w:gridCol w:w="906"/>
        <w:gridCol w:w="906"/>
        <w:gridCol w:w="906"/>
        <w:gridCol w:w="906"/>
        <w:gridCol w:w="906"/>
        <w:gridCol w:w="906"/>
      </w:tblGrid>
      <w:tr>
        <w:tblPrEx>
          <w:tblW w:w="5000" w:type="pct"/>
          <w:jc w:val="center"/>
          <w:tblInd w:w="0" w:type="dxa"/>
          <w:tblLayout w:type="fixed"/>
          <w:tblCellMar>
            <w:top w:w="0" w:type="dxa"/>
            <w:left w:w="0" w:type="dxa"/>
            <w:bottom w:w="0" w:type="dxa"/>
            <w:right w:w="0" w:type="dxa"/>
          </w:tblCellMar>
        </w:tblPrEx>
        <w:trPr>
          <w:cantSplit/>
          <w:tblHeader/>
          <w:jc w:val="center"/>
        </w:trPr>
        <w:tc>
          <w:tcPr>
            <w:tcW w:w="2592" w:type="dxa"/>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left"/>
              <w:rPr>
                <w:rFonts w:ascii="SimSun" w:hAnsi="SimSun" w:cs="SimSun"/>
                <w:color w:val="000000"/>
                <w:sz w:val="2"/>
                <w:szCs w:val="2"/>
              </w:rPr>
            </w:pPr>
          </w:p>
        </w:tc>
        <w:tc>
          <w:tcPr>
            <w:tcW w:w="1296" w:type="dxa"/>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center"/>
              <w:rPr>
                <w:rFonts w:ascii="SimSun" w:hAnsi="SimSun" w:cs="SimSun"/>
                <w:color w:val="000000"/>
                <w:sz w:val="2"/>
                <w:szCs w:val="2"/>
              </w:rPr>
            </w:pPr>
            <w:r>
              <w:rPr>
                <w:rFonts w:ascii="Times New Roman" w:eastAsia="宋体" w:hAnsi="Times New Roman" w:cs="Times New Roman"/>
                <w:snapToGrid/>
                <w:color w:val="000000"/>
                <w:sz w:val="16"/>
                <w:szCs w:val="16"/>
              </w:rPr>
              <w:t>统计量</w:t>
            </w:r>
            <w:r>
              <w:rPr>
                <w:rFonts w:ascii="Times New Roman" w:eastAsia="宋体" w:hAnsi="Times New Roman" w:cs="Times New Roman"/>
                <w:snapToGrid/>
                <w:color w:val="000000"/>
                <w:sz w:val="16"/>
                <w:szCs w:val="16"/>
              </w:rPr>
              <w:br/>
            </w:r>
          </w:p>
        </w:tc>
        <w:tc>
          <w:tcPr>
            <w:tcW w:w="1296" w:type="dxa"/>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center"/>
              <w:rPr>
                <w:rFonts w:ascii="SimSun" w:hAnsi="SimSun" w:cs="SimSun"/>
                <w:color w:val="000000"/>
                <w:sz w:val="2"/>
                <w:szCs w:val="2"/>
              </w:rPr>
            </w:pPr>
            <w:r>
              <w:rPr>
                <w:rFonts w:ascii="Times New Roman" w:eastAsia="宋体" w:hAnsi="Times New Roman" w:cs="Times New Roman"/>
                <w:snapToGrid/>
                <w:color w:val="000000"/>
                <w:sz w:val="16"/>
                <w:szCs w:val="16"/>
              </w:rPr>
              <w:t>20 mg</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(N=1)</w:t>
            </w:r>
            <w:r>
              <w:rPr>
                <w:rFonts w:ascii="Times New Roman" w:eastAsia="宋体" w:hAnsi="Times New Roman" w:cs="Times New Roman"/>
                <w:snapToGrid/>
                <w:color w:val="000000"/>
                <w:sz w:val="16"/>
                <w:szCs w:val="16"/>
              </w:rPr>
              <w:br/>
            </w:r>
          </w:p>
        </w:tc>
        <w:tc>
          <w:tcPr>
            <w:tcW w:w="1296" w:type="dxa"/>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center"/>
              <w:rPr>
                <w:rFonts w:ascii="SimSun" w:hAnsi="SimSun" w:cs="SimSun"/>
                <w:color w:val="000000"/>
                <w:sz w:val="2"/>
                <w:szCs w:val="2"/>
              </w:rPr>
            </w:pPr>
            <w:r>
              <w:rPr>
                <w:rFonts w:ascii="Times New Roman" w:eastAsia="宋体" w:hAnsi="Times New Roman" w:cs="Times New Roman"/>
                <w:snapToGrid/>
                <w:color w:val="000000"/>
                <w:sz w:val="16"/>
                <w:szCs w:val="16"/>
              </w:rPr>
              <w:t>40 mg</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(N=4)</w:t>
            </w:r>
            <w:r>
              <w:rPr>
                <w:rFonts w:ascii="Times New Roman" w:eastAsia="宋体" w:hAnsi="Times New Roman" w:cs="Times New Roman"/>
                <w:snapToGrid/>
                <w:color w:val="000000"/>
                <w:sz w:val="16"/>
                <w:szCs w:val="16"/>
              </w:rPr>
              <w:br/>
            </w:r>
          </w:p>
        </w:tc>
        <w:tc>
          <w:tcPr>
            <w:tcW w:w="1296" w:type="dxa"/>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center"/>
              <w:rPr>
                <w:rFonts w:ascii="SimSun" w:hAnsi="SimSun" w:cs="SimSun"/>
                <w:color w:val="000000"/>
                <w:sz w:val="2"/>
                <w:szCs w:val="2"/>
              </w:rPr>
            </w:pPr>
            <w:r>
              <w:rPr>
                <w:rFonts w:ascii="Times New Roman" w:eastAsia="宋体" w:hAnsi="Times New Roman" w:cs="Times New Roman"/>
                <w:snapToGrid/>
                <w:color w:val="000000"/>
                <w:sz w:val="16"/>
                <w:szCs w:val="16"/>
              </w:rPr>
              <w:t>80 mg</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(N=4)</w:t>
            </w:r>
            <w:r>
              <w:rPr>
                <w:rFonts w:ascii="Times New Roman" w:eastAsia="宋体" w:hAnsi="Times New Roman" w:cs="Times New Roman"/>
                <w:snapToGrid/>
                <w:color w:val="000000"/>
                <w:sz w:val="16"/>
                <w:szCs w:val="16"/>
              </w:rPr>
              <w:br/>
            </w:r>
          </w:p>
        </w:tc>
        <w:tc>
          <w:tcPr>
            <w:tcW w:w="1296" w:type="dxa"/>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center"/>
              <w:rPr>
                <w:rFonts w:ascii="SimSun" w:hAnsi="SimSun" w:cs="SimSun"/>
                <w:color w:val="000000"/>
                <w:sz w:val="2"/>
                <w:szCs w:val="2"/>
              </w:rPr>
            </w:pPr>
            <w:r>
              <w:rPr>
                <w:rFonts w:ascii="Times New Roman" w:eastAsia="宋体" w:hAnsi="Times New Roman" w:cs="Times New Roman"/>
                <w:snapToGrid/>
                <w:color w:val="000000"/>
                <w:sz w:val="16"/>
                <w:szCs w:val="16"/>
              </w:rPr>
              <w:t>120 mg</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(N=2)</w:t>
            </w:r>
            <w:r>
              <w:rPr>
                <w:rFonts w:ascii="Times New Roman" w:eastAsia="宋体" w:hAnsi="Times New Roman" w:cs="Times New Roman"/>
                <w:snapToGrid/>
                <w:color w:val="000000"/>
                <w:sz w:val="16"/>
                <w:szCs w:val="16"/>
              </w:rPr>
              <w:br/>
            </w:r>
          </w:p>
        </w:tc>
        <w:tc>
          <w:tcPr>
            <w:tcW w:w="1296" w:type="dxa"/>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center"/>
              <w:rPr>
                <w:rFonts w:ascii="SimSun" w:hAnsi="SimSun" w:cs="SimSun"/>
                <w:color w:val="000000"/>
                <w:sz w:val="2"/>
                <w:szCs w:val="2"/>
              </w:rPr>
            </w:pPr>
            <w:r>
              <w:rPr>
                <w:rFonts w:ascii="Times New Roman" w:eastAsia="宋体" w:hAnsi="Times New Roman" w:cs="Times New Roman"/>
                <w:snapToGrid/>
                <w:color w:val="000000"/>
                <w:sz w:val="16"/>
                <w:szCs w:val="16"/>
              </w:rPr>
              <w:t>160 mg</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(N=2)</w:t>
            </w:r>
            <w:r>
              <w:rPr>
                <w:rFonts w:ascii="Times New Roman" w:eastAsia="宋体" w:hAnsi="Times New Roman" w:cs="Times New Roman"/>
                <w:snapToGrid/>
                <w:color w:val="000000"/>
                <w:sz w:val="16"/>
                <w:szCs w:val="16"/>
              </w:rPr>
              <w:br/>
            </w:r>
          </w:p>
        </w:tc>
        <w:tc>
          <w:tcPr>
            <w:tcW w:w="1296" w:type="dxa"/>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center"/>
              <w:rPr>
                <w:rFonts w:ascii="SimSun" w:hAnsi="SimSun" w:cs="SimSun"/>
                <w:color w:val="000000"/>
                <w:sz w:val="2"/>
                <w:szCs w:val="2"/>
              </w:rPr>
            </w:pPr>
            <w:r>
              <w:rPr>
                <w:rFonts w:ascii="Times New Roman" w:eastAsia="宋体" w:hAnsi="Times New Roman" w:cs="Times New Roman"/>
                <w:snapToGrid/>
                <w:color w:val="000000"/>
                <w:sz w:val="16"/>
                <w:szCs w:val="16"/>
              </w:rPr>
              <w:t>210 mg</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(N=5)</w:t>
            </w:r>
            <w:r>
              <w:rPr>
                <w:rFonts w:ascii="Times New Roman" w:eastAsia="宋体" w:hAnsi="Times New Roman" w:cs="Times New Roman"/>
                <w:snapToGrid/>
                <w:color w:val="000000"/>
                <w:sz w:val="16"/>
                <w:szCs w:val="16"/>
              </w:rPr>
              <w:br/>
            </w:r>
          </w:p>
        </w:tc>
        <w:tc>
          <w:tcPr>
            <w:tcW w:w="1296" w:type="dxa"/>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center"/>
              <w:rPr>
                <w:rFonts w:ascii="SimSun" w:hAnsi="SimSun" w:cs="SimSun"/>
                <w:color w:val="000000"/>
                <w:sz w:val="2"/>
                <w:szCs w:val="2"/>
              </w:rPr>
            </w:pPr>
            <w:r>
              <w:rPr>
                <w:rFonts w:ascii="Times New Roman" w:eastAsia="宋体" w:hAnsi="Times New Roman" w:cs="Times New Roman"/>
                <w:snapToGrid/>
                <w:color w:val="000000"/>
                <w:sz w:val="16"/>
                <w:szCs w:val="16"/>
              </w:rPr>
              <w:t>总计</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(N=18)</w:t>
            </w:r>
            <w:r>
              <w:rPr>
                <w:rFonts w:ascii="Times New Roman" w:eastAsia="宋体" w:hAnsi="Times New Roman" w:cs="Times New Roman"/>
                <w:snapToGrid/>
                <w:color w:val="000000"/>
                <w:sz w:val="16"/>
                <w:szCs w:val="16"/>
              </w:rPr>
              <w:br/>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经确认的最佳疗效 [1]</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CR</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PR</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(50.0)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 (75.0)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(50.0)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 (60.0)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11 (61.1)</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SD</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(50.0)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(25.0)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(50.0)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(40.0)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6 (33.3)</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SD≥24周</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(50.0)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(25.0)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(50.0)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 (22.2)</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PD</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(5.6)</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NE</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12960" w:type="dxa"/>
            <w:gridSpan w:val="9"/>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客观缓解率（经确认的CR/PR）</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(50.0)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 (75.0)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(50.0)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 (60.0)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11 (61.1)</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95% CI [2]</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 97.50]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[6.76, 93.24]</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[19.41, 99.37]</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[15.81,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[1.26, 98.74]</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[14.66, 94.73]</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[35.75, 82.70]</w:t>
            </w:r>
          </w:p>
        </w:tc>
      </w:tr>
      <w:tr>
        <w:tblPrEx>
          <w:tblW w:w="5000" w:type="pct"/>
          <w:jc w:val="center"/>
          <w:tblInd w:w="0" w:type="dxa"/>
          <w:tblLayout w:type="fixed"/>
          <w:tblCellMar>
            <w:top w:w="0" w:type="dxa"/>
            <w:left w:w="0" w:type="dxa"/>
            <w:bottom w:w="0" w:type="dxa"/>
            <w:right w:w="0" w:type="dxa"/>
          </w:tblCellMar>
        </w:tblPrEx>
        <w:trPr>
          <w:cantSplit/>
          <w:jc w:val="center"/>
        </w:trPr>
        <w:tc>
          <w:tcPr>
            <w:tcW w:w="12960" w:type="dxa"/>
            <w:gridSpan w:val="9"/>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疾病控制率（经确认的CR/PR+SD）</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17 (94.4)</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95% CI [2]</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 97.50]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[39.76,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[39.76,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[15.81,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[15.81,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[47.82,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[72.71, 99.86]</w:t>
            </w:r>
          </w:p>
        </w:tc>
      </w:tr>
      <w:tr>
        <w:tblPrEx>
          <w:tblW w:w="5000" w:type="pct"/>
          <w:jc w:val="center"/>
          <w:tblInd w:w="0" w:type="dxa"/>
          <w:tblLayout w:type="fixed"/>
          <w:tblCellMar>
            <w:top w:w="0" w:type="dxa"/>
            <w:left w:w="0" w:type="dxa"/>
            <w:bottom w:w="0" w:type="dxa"/>
            <w:right w:w="0" w:type="dxa"/>
          </w:tblCellMar>
        </w:tblPrEx>
        <w:trPr>
          <w:cantSplit/>
          <w:jc w:val="center"/>
        </w:trPr>
        <w:tc>
          <w:tcPr>
            <w:tcW w:w="12960" w:type="dxa"/>
            <w:gridSpan w:val="9"/>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临床获益率（经确认的CR/PR+SD&gt;=24周）</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 (60.0)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15 (83.3)</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95% CI [2]</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 97.50]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[39.76,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[39.76,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[15.81,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[15.81,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[14.66, 94.73]</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[58.58, 96.42]</w:t>
            </w:r>
          </w:p>
        </w:tc>
      </w:tr>
      <w:tr>
        <w:tblPrEx>
          <w:tblW w:w="5000" w:type="pct"/>
          <w:jc w:val="center"/>
          <w:tblInd w:w="0" w:type="dxa"/>
          <w:tblLayout w:type="fixed"/>
          <w:tblCellMar>
            <w:top w:w="0" w:type="dxa"/>
            <w:left w:w="0" w:type="dxa"/>
            <w:bottom w:w="0" w:type="dxa"/>
            <w:right w:w="0" w:type="dxa"/>
          </w:tblCellMar>
        </w:tblPrEx>
        <w:trPr>
          <w:cantSplit/>
          <w:jc w:val="center"/>
        </w:trPr>
        <w:tc>
          <w:tcPr>
            <w:tcW w:w="12960" w:type="dxa"/>
            <w:gridSpan w:val="9"/>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p>
        </w:tc>
      </w:tr>
      <w:tr>
        <w:tblPrEx>
          <w:tblW w:w="5000" w:type="pct"/>
          <w:jc w:val="center"/>
          <w:tblInd w:w="0" w:type="dxa"/>
          <w:tblLayout w:type="fixed"/>
          <w:tblCellMar>
            <w:top w:w="0" w:type="dxa"/>
            <w:left w:w="0" w:type="dxa"/>
            <w:bottom w:w="0" w:type="dxa"/>
            <w:right w:w="0" w:type="dxa"/>
          </w:tblCellMar>
        </w:tblPrEx>
        <w:trPr>
          <w:cantSplit/>
          <w:jc w:val="center"/>
        </w:trPr>
        <w:tc>
          <w:tcPr>
            <w:tcW w:w="12960" w:type="dxa"/>
            <w:gridSpan w:val="9"/>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left"/>
              <w:rPr>
                <w:rFonts w:ascii="SimSun" w:hAnsi="SimSun" w:cs="SimSun"/>
                <w:color w:val="000000"/>
                <w:sz w:val="2"/>
                <w:szCs w:val="2"/>
              </w:rPr>
            </w:pPr>
          </w:p>
        </w:tc>
      </w:tr>
      <w:tr>
        <w:tblPrEx>
          <w:tblW w:w="5000" w:type="pct"/>
          <w:jc w:val="center"/>
          <w:tblInd w:w="0" w:type="dxa"/>
          <w:tblLayout w:type="fixed"/>
          <w:tblCellMar>
            <w:top w:w="0" w:type="dxa"/>
            <w:left w:w="0" w:type="dxa"/>
            <w:bottom w:w="0" w:type="dxa"/>
            <w:right w:w="0" w:type="dxa"/>
          </w:tblCellMar>
        </w:tblPrEx>
        <w:trPr>
          <w:cantSplit/>
          <w:jc w:val="center"/>
        </w:trPr>
        <w:tc>
          <w:tcPr>
            <w:tcW w:w="12960" w:type="dxa"/>
            <w:gridSpan w:val="9"/>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来源：列表16.2.6.4和列表16.2.6.5</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[1]CR = 完全缓解；PR = 部分缓解；SD = 疾病稳定；PD = 疾病进展；NE=无法评估。</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[2]使用Clopper-Pearson方法计算95 % 置信区间。</w:t>
            </w:r>
          </w:p>
        </w:tc>
      </w:tr>
    </w:tbl>
    <w:p/>
    <w:tbl>
      <w:tblPr>
        <w:tblStyle w:val="TableNormal"/>
        <w:tblW w:w="5000" w:type="pct"/>
        <w:jc w:val="center"/>
        <w:tblInd w:w="0" w:type="dxa"/>
        <w:tblLayout w:type="fixed"/>
        <w:tblCellMar>
          <w:top w:w="0" w:type="dxa"/>
          <w:left w:w="0" w:type="dxa"/>
          <w:bottom w:w="0" w:type="dxa"/>
          <w:right w:w="0" w:type="dxa"/>
        </w:tblCellMar>
      </w:tblPr>
      <w:tblGrid>
        <w:gridCol w:w="1798"/>
        <w:gridCol w:w="906"/>
        <w:gridCol w:w="906"/>
        <w:gridCol w:w="906"/>
        <w:gridCol w:w="906"/>
        <w:gridCol w:w="906"/>
        <w:gridCol w:w="906"/>
        <w:gridCol w:w="906"/>
        <w:gridCol w:w="906"/>
      </w:tblGrid>
      <w:tr>
        <w:tblPrEx>
          <w:tblW w:w="5000" w:type="pct"/>
          <w:jc w:val="center"/>
          <w:tblInd w:w="0" w:type="dxa"/>
          <w:tblLayout w:type="fixed"/>
          <w:tblCellMar>
            <w:top w:w="0" w:type="dxa"/>
            <w:left w:w="0" w:type="dxa"/>
            <w:bottom w:w="0" w:type="dxa"/>
            <w:right w:w="0" w:type="dxa"/>
          </w:tblCellMar>
        </w:tblPrEx>
        <w:trPr>
          <w:cantSplit/>
          <w:tblHeader/>
          <w:jc w:val="center"/>
        </w:trPr>
        <w:tc>
          <w:tcPr>
            <w:tcW w:w="2592" w:type="dxa"/>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left"/>
              <w:rPr>
                <w:rFonts w:ascii="SimSun" w:hAnsi="SimSun" w:cs="SimSun"/>
                <w:color w:val="000000"/>
                <w:sz w:val="2"/>
                <w:szCs w:val="2"/>
              </w:rPr>
            </w:pPr>
          </w:p>
        </w:tc>
        <w:tc>
          <w:tcPr>
            <w:tcW w:w="1296" w:type="dxa"/>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center"/>
              <w:rPr>
                <w:rFonts w:ascii="SimSun" w:hAnsi="SimSun" w:cs="SimSun"/>
                <w:color w:val="000000"/>
                <w:sz w:val="2"/>
                <w:szCs w:val="2"/>
              </w:rPr>
            </w:pPr>
            <w:r>
              <w:rPr>
                <w:rFonts w:ascii="Times New Roman" w:eastAsia="宋体" w:hAnsi="Times New Roman" w:cs="Times New Roman"/>
                <w:snapToGrid/>
                <w:color w:val="000000"/>
                <w:sz w:val="16"/>
                <w:szCs w:val="16"/>
              </w:rPr>
              <w:t>统计量</w:t>
            </w:r>
            <w:r>
              <w:rPr>
                <w:rFonts w:ascii="Times New Roman" w:eastAsia="宋体" w:hAnsi="Times New Roman" w:cs="Times New Roman"/>
                <w:snapToGrid/>
                <w:color w:val="000000"/>
                <w:sz w:val="16"/>
                <w:szCs w:val="16"/>
              </w:rPr>
              <w:br/>
            </w:r>
          </w:p>
        </w:tc>
        <w:tc>
          <w:tcPr>
            <w:tcW w:w="1296" w:type="dxa"/>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center"/>
              <w:rPr>
                <w:rFonts w:ascii="SimSun" w:hAnsi="SimSun" w:cs="SimSun"/>
                <w:color w:val="000000"/>
                <w:sz w:val="2"/>
                <w:szCs w:val="2"/>
              </w:rPr>
            </w:pPr>
            <w:r>
              <w:rPr>
                <w:rFonts w:ascii="Times New Roman" w:eastAsia="宋体" w:hAnsi="Times New Roman" w:cs="Times New Roman"/>
                <w:snapToGrid/>
                <w:color w:val="000000"/>
                <w:sz w:val="16"/>
                <w:szCs w:val="16"/>
              </w:rPr>
              <w:t>20 mg</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(N=1)</w:t>
            </w:r>
            <w:r>
              <w:rPr>
                <w:rFonts w:ascii="Times New Roman" w:eastAsia="宋体" w:hAnsi="Times New Roman" w:cs="Times New Roman"/>
                <w:snapToGrid/>
                <w:color w:val="000000"/>
                <w:sz w:val="16"/>
                <w:szCs w:val="16"/>
              </w:rPr>
              <w:br/>
            </w:r>
          </w:p>
        </w:tc>
        <w:tc>
          <w:tcPr>
            <w:tcW w:w="1296" w:type="dxa"/>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center"/>
              <w:rPr>
                <w:rFonts w:ascii="SimSun" w:hAnsi="SimSun" w:cs="SimSun"/>
                <w:color w:val="000000"/>
                <w:sz w:val="2"/>
                <w:szCs w:val="2"/>
              </w:rPr>
            </w:pPr>
            <w:r>
              <w:rPr>
                <w:rFonts w:ascii="Times New Roman" w:eastAsia="宋体" w:hAnsi="Times New Roman" w:cs="Times New Roman"/>
                <w:snapToGrid/>
                <w:color w:val="000000"/>
                <w:sz w:val="16"/>
                <w:szCs w:val="16"/>
              </w:rPr>
              <w:t>40 mg</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(N=2)</w:t>
            </w:r>
            <w:r>
              <w:rPr>
                <w:rFonts w:ascii="Times New Roman" w:eastAsia="宋体" w:hAnsi="Times New Roman" w:cs="Times New Roman"/>
                <w:snapToGrid/>
                <w:color w:val="000000"/>
                <w:sz w:val="16"/>
                <w:szCs w:val="16"/>
              </w:rPr>
              <w:br/>
            </w:r>
          </w:p>
        </w:tc>
        <w:tc>
          <w:tcPr>
            <w:tcW w:w="1296" w:type="dxa"/>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center"/>
              <w:rPr>
                <w:rFonts w:ascii="SimSun" w:hAnsi="SimSun" w:cs="SimSun"/>
                <w:color w:val="000000"/>
                <w:sz w:val="2"/>
                <w:szCs w:val="2"/>
              </w:rPr>
            </w:pPr>
            <w:r>
              <w:rPr>
                <w:rFonts w:ascii="Times New Roman" w:eastAsia="宋体" w:hAnsi="Times New Roman" w:cs="Times New Roman"/>
                <w:snapToGrid/>
                <w:color w:val="000000"/>
                <w:sz w:val="16"/>
                <w:szCs w:val="16"/>
              </w:rPr>
              <w:t>80 mg</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(N=4)</w:t>
            </w:r>
            <w:r>
              <w:rPr>
                <w:rFonts w:ascii="Times New Roman" w:eastAsia="宋体" w:hAnsi="Times New Roman" w:cs="Times New Roman"/>
                <w:snapToGrid/>
                <w:color w:val="000000"/>
                <w:sz w:val="16"/>
                <w:szCs w:val="16"/>
              </w:rPr>
              <w:br/>
            </w:r>
          </w:p>
        </w:tc>
        <w:tc>
          <w:tcPr>
            <w:tcW w:w="1296" w:type="dxa"/>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center"/>
              <w:rPr>
                <w:rFonts w:ascii="SimSun" w:hAnsi="SimSun" w:cs="SimSun"/>
                <w:color w:val="000000"/>
                <w:sz w:val="2"/>
                <w:szCs w:val="2"/>
              </w:rPr>
            </w:pPr>
            <w:r>
              <w:rPr>
                <w:rFonts w:ascii="Times New Roman" w:eastAsia="宋体" w:hAnsi="Times New Roman" w:cs="Times New Roman"/>
                <w:snapToGrid/>
                <w:color w:val="000000"/>
                <w:sz w:val="16"/>
                <w:szCs w:val="16"/>
              </w:rPr>
              <w:t>120 mg</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(N=7)</w:t>
            </w:r>
            <w:r>
              <w:rPr>
                <w:rFonts w:ascii="Times New Roman" w:eastAsia="宋体" w:hAnsi="Times New Roman" w:cs="Times New Roman"/>
                <w:snapToGrid/>
                <w:color w:val="000000"/>
                <w:sz w:val="16"/>
                <w:szCs w:val="16"/>
              </w:rPr>
              <w:br/>
            </w:r>
          </w:p>
        </w:tc>
        <w:tc>
          <w:tcPr>
            <w:tcW w:w="1296" w:type="dxa"/>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center"/>
              <w:rPr>
                <w:rFonts w:ascii="SimSun" w:hAnsi="SimSun" w:cs="SimSun"/>
                <w:color w:val="000000"/>
                <w:sz w:val="2"/>
                <w:szCs w:val="2"/>
              </w:rPr>
            </w:pPr>
            <w:r>
              <w:rPr>
                <w:rFonts w:ascii="Times New Roman" w:eastAsia="宋体" w:hAnsi="Times New Roman" w:cs="Times New Roman"/>
                <w:snapToGrid/>
                <w:color w:val="000000"/>
                <w:sz w:val="16"/>
                <w:szCs w:val="16"/>
              </w:rPr>
              <w:t>160 mg</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(N=7)</w:t>
            </w:r>
            <w:r>
              <w:rPr>
                <w:rFonts w:ascii="Times New Roman" w:eastAsia="宋体" w:hAnsi="Times New Roman" w:cs="Times New Roman"/>
                <w:snapToGrid/>
                <w:color w:val="000000"/>
                <w:sz w:val="16"/>
                <w:szCs w:val="16"/>
              </w:rPr>
              <w:br/>
            </w:r>
          </w:p>
        </w:tc>
        <w:tc>
          <w:tcPr>
            <w:tcW w:w="1296" w:type="dxa"/>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center"/>
              <w:rPr>
                <w:rFonts w:ascii="SimSun" w:hAnsi="SimSun" w:cs="SimSun"/>
                <w:color w:val="000000"/>
                <w:sz w:val="2"/>
                <w:szCs w:val="2"/>
              </w:rPr>
            </w:pPr>
            <w:r>
              <w:rPr>
                <w:rFonts w:ascii="Times New Roman" w:eastAsia="宋体" w:hAnsi="Times New Roman" w:cs="Times New Roman"/>
                <w:snapToGrid/>
                <w:color w:val="000000"/>
                <w:sz w:val="16"/>
                <w:szCs w:val="16"/>
              </w:rPr>
              <w:t>210 mg</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(N=6)</w:t>
            </w:r>
            <w:r>
              <w:rPr>
                <w:rFonts w:ascii="Times New Roman" w:eastAsia="宋体" w:hAnsi="Times New Roman" w:cs="Times New Roman"/>
                <w:snapToGrid/>
                <w:color w:val="000000"/>
                <w:sz w:val="16"/>
                <w:szCs w:val="16"/>
              </w:rPr>
              <w:br/>
            </w:r>
          </w:p>
        </w:tc>
        <w:tc>
          <w:tcPr>
            <w:tcW w:w="1296" w:type="dxa"/>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center"/>
              <w:rPr>
                <w:rFonts w:ascii="SimSun" w:hAnsi="SimSun" w:cs="SimSun"/>
                <w:color w:val="000000"/>
                <w:sz w:val="2"/>
                <w:szCs w:val="2"/>
              </w:rPr>
            </w:pPr>
            <w:r>
              <w:rPr>
                <w:rFonts w:ascii="Times New Roman" w:eastAsia="宋体" w:hAnsi="Times New Roman" w:cs="Times New Roman"/>
                <w:snapToGrid/>
                <w:color w:val="000000"/>
                <w:sz w:val="16"/>
                <w:szCs w:val="16"/>
              </w:rPr>
              <w:t>总计</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(N=27)</w:t>
            </w:r>
            <w:r>
              <w:rPr>
                <w:rFonts w:ascii="Times New Roman" w:eastAsia="宋体" w:hAnsi="Times New Roman" w:cs="Times New Roman"/>
                <w:snapToGrid/>
                <w:color w:val="000000"/>
                <w:sz w:val="16"/>
                <w:szCs w:val="16"/>
              </w:rPr>
              <w:br/>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经确认的最佳疗效 [1]</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CR</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PR</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(50.0)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 (42.9)</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 (57.1)</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 (83.3)</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17 (63.0)</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SD</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(50.0)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 (57.1)</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 (42.9)</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(16.7)</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 (37.0)</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SD≥24周</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(25.0)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 (57.1)</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 (42.9)</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(16.7)</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9 (33.3)</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PD</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NE</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12960" w:type="dxa"/>
            <w:gridSpan w:val="9"/>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客观缓解率（经确认的CR/PR）</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(50.0)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 (42.9)</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 (57.1)</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 (83.3)</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17 (63.0)</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95% CI [2]</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[2.50,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[15.81,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[6.76, 93.24]</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[9.90, 81.59]</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[18.41, 90.10]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[35.88, 99.58]</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[42.37, 80.60]</w:t>
            </w:r>
          </w:p>
        </w:tc>
      </w:tr>
      <w:tr>
        <w:tblPrEx>
          <w:tblW w:w="5000" w:type="pct"/>
          <w:jc w:val="center"/>
          <w:tblInd w:w="0" w:type="dxa"/>
          <w:tblLayout w:type="fixed"/>
          <w:tblCellMar>
            <w:top w:w="0" w:type="dxa"/>
            <w:left w:w="0" w:type="dxa"/>
            <w:bottom w:w="0" w:type="dxa"/>
            <w:right w:w="0" w:type="dxa"/>
          </w:tblCellMar>
        </w:tblPrEx>
        <w:trPr>
          <w:cantSplit/>
          <w:jc w:val="center"/>
        </w:trPr>
        <w:tc>
          <w:tcPr>
            <w:tcW w:w="12960" w:type="dxa"/>
            <w:gridSpan w:val="9"/>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疾病控制率（经确认的CR/PR+SD）</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7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7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6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27 (100)</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95% CI [2]</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[2.50,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[15.81,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[39.76,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[59.04,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[59.04,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[54.07,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[87.23, 100]</w:t>
            </w:r>
          </w:p>
        </w:tc>
      </w:tr>
      <w:tr>
        <w:tblPrEx>
          <w:tblW w:w="5000" w:type="pct"/>
          <w:jc w:val="center"/>
          <w:tblInd w:w="0" w:type="dxa"/>
          <w:tblLayout w:type="fixed"/>
          <w:tblCellMar>
            <w:top w:w="0" w:type="dxa"/>
            <w:left w:w="0" w:type="dxa"/>
            <w:bottom w:w="0" w:type="dxa"/>
            <w:right w:w="0" w:type="dxa"/>
          </w:tblCellMar>
        </w:tblPrEx>
        <w:trPr>
          <w:cantSplit/>
          <w:jc w:val="center"/>
        </w:trPr>
        <w:tc>
          <w:tcPr>
            <w:tcW w:w="12960" w:type="dxa"/>
            <w:gridSpan w:val="9"/>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临床获益率（经确认的CR/PR+SD&gt;=24周）</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 (75.0)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7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7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6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26 (96.3)</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95% CI [2]</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[2.50,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[15.81,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[19.41, 99.37]</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[59.04,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[59.04,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[54.07,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[81.03, 99.91]</w:t>
            </w:r>
          </w:p>
        </w:tc>
      </w:tr>
      <w:tr>
        <w:tblPrEx>
          <w:tblW w:w="5000" w:type="pct"/>
          <w:jc w:val="center"/>
          <w:tblInd w:w="0" w:type="dxa"/>
          <w:tblLayout w:type="fixed"/>
          <w:tblCellMar>
            <w:top w:w="0" w:type="dxa"/>
            <w:left w:w="0" w:type="dxa"/>
            <w:bottom w:w="0" w:type="dxa"/>
            <w:right w:w="0" w:type="dxa"/>
          </w:tblCellMar>
        </w:tblPrEx>
        <w:trPr>
          <w:cantSplit/>
          <w:jc w:val="center"/>
        </w:trPr>
        <w:tc>
          <w:tcPr>
            <w:tcW w:w="12960" w:type="dxa"/>
            <w:gridSpan w:val="9"/>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p>
        </w:tc>
      </w:tr>
      <w:tr>
        <w:tblPrEx>
          <w:tblW w:w="5000" w:type="pct"/>
          <w:jc w:val="center"/>
          <w:tblInd w:w="0" w:type="dxa"/>
          <w:tblLayout w:type="fixed"/>
          <w:tblCellMar>
            <w:top w:w="0" w:type="dxa"/>
            <w:left w:w="0" w:type="dxa"/>
            <w:bottom w:w="0" w:type="dxa"/>
            <w:right w:w="0" w:type="dxa"/>
          </w:tblCellMar>
        </w:tblPrEx>
        <w:trPr>
          <w:cantSplit/>
          <w:jc w:val="center"/>
        </w:trPr>
        <w:tc>
          <w:tcPr>
            <w:tcW w:w="12960" w:type="dxa"/>
            <w:gridSpan w:val="9"/>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left"/>
              <w:rPr>
                <w:rFonts w:ascii="SimSun" w:hAnsi="SimSun" w:cs="SimSun"/>
                <w:color w:val="000000"/>
                <w:sz w:val="2"/>
                <w:szCs w:val="2"/>
              </w:rPr>
            </w:pPr>
          </w:p>
        </w:tc>
      </w:tr>
      <w:tr>
        <w:tblPrEx>
          <w:tblW w:w="5000" w:type="pct"/>
          <w:jc w:val="center"/>
          <w:tblInd w:w="0" w:type="dxa"/>
          <w:tblLayout w:type="fixed"/>
          <w:tblCellMar>
            <w:top w:w="0" w:type="dxa"/>
            <w:left w:w="0" w:type="dxa"/>
            <w:bottom w:w="0" w:type="dxa"/>
            <w:right w:w="0" w:type="dxa"/>
          </w:tblCellMar>
        </w:tblPrEx>
        <w:trPr>
          <w:cantSplit/>
          <w:jc w:val="center"/>
        </w:trPr>
        <w:tc>
          <w:tcPr>
            <w:tcW w:w="12960" w:type="dxa"/>
            <w:gridSpan w:val="9"/>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来源：列表16.2.6.4和列表16.2.6.5</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[1]CR = 完全缓解；PR = 部分缓解；SD = 疾病稳定；PD = 疾病进展；NE=无法评估。</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[2]使用Clopper-Pearson方法计算95 % 置信区间。</w:t>
            </w:r>
          </w:p>
        </w:tc>
      </w:tr>
    </w:tbl>
    <w:p>
      <w:pPr>
        <w:pStyle w:val="ERIS6"/>
        <w:numPr>
          <w:ilvl w:val="12"/>
          <w:numId w:val="0"/>
        </w:numPr>
        <w:adjustRightInd w:val="0"/>
        <w:snapToGrid w:val="0"/>
        <w:spacing w:after="0" w:line="360" w:lineRule="auto"/>
        <w:outlineLvl w:val="5"/>
        <w:rPr>
          <w:rFonts w:cs="Times New Roman"/>
        </w:rPr>
      </w:pPr>
      <w:bookmarkStart w:id="653" w:name="_Toc26404"/>
      <w:r>
        <w:rPr>
          <w:rFonts w:cs="Times New Roman"/>
          <w:b/>
          <w:bCs/>
        </w:rPr>
        <w:t>1</w:t>
      </w:r>
      <w:r>
        <w:rPr>
          <w:rFonts w:cs="Times New Roman" w:hint="eastAsia"/>
          <w:b/>
          <w:bCs/>
          <w:lang w:val="en-US" w:eastAsia="zh-CN"/>
        </w:rPr>
        <w:t>2.2</w:t>
      </w:r>
      <w:r>
        <w:rPr>
          <w:rFonts w:cs="Times New Roman"/>
        </w:rPr>
        <w:t>.2.1.1.2</w:t>
      </w:r>
      <w:r>
        <w:rPr>
          <w:rFonts w:cs="Times New Roman" w:hint="eastAsia"/>
        </w:rPr>
        <w:t xml:space="preserve"> </w:t>
      </w:r>
      <w:r>
        <w:rPr>
          <w:rFonts w:cs="Times New Roman"/>
        </w:rPr>
        <w:t>脑转移和非脑转移亚组的DOR分析</w:t>
      </w:r>
      <w:bookmarkEnd w:id="653"/>
    </w:p>
    <w:p>
      <w:pPr>
        <w:pStyle w:val="ERIS"/>
        <w:ind w:firstLine="480" w:firstLineChars="200"/>
        <w:jc w:val="left"/>
      </w:pPr>
      <w:r>
        <w:rPr>
          <w:rFonts w:ascii="Times New Roman" w:eastAsia="宋体" w:hAnsi="Times New Roman" w:cs="Times New Roman"/>
          <w:sz w:val="24"/>
        </w:rPr>
        <w:t>截止至数据分析日期，脑转移亚组中位随访时间58.02个月（95%CI：[20.76, -]），基线中有脑转移17例受试者获得PR或CR，13例（76.5%）受试者发生疾病进展/死亡，4例（23.5%）受试者未发生疾病进展/死亡（删失）。目前脑转移受试者中位DOR为29.01个月（95%CI：[12.42, 34.69]），12个月DOR率为82.35%（95%CI：[54.71, 93.94]），24个月DOR率为50.96%（95%CI：[25.09, 71.98]），36个月DOR率为21.84%（95%CI：[5.49, 45.05]）。脑转移患者各剂量组的DOR结果分别为：20mg组34.50个月（95%CI：-，-），40mg组13.11个月（95%CI：[12.42, -]），80mg组31.74个月（95%CI：-，-），120mg组18.00个月（95%CI：[11.33, -]），160mg组33.18个月（95%CI：[11.07, -]），210mg组和尚未达到。结果详见表14.2.2.2和图14.2.2.2脑转移亚组。</w:t>
      </w:r>
    </w:p>
    <w:p>
      <w:pPr>
        <w:pStyle w:val="ERIS"/>
        <w:ind w:firstLine="480" w:firstLineChars="200"/>
        <w:jc w:val="left"/>
      </w:pPr>
      <w:r>
        <w:rPr>
          <w:rFonts w:ascii="Times New Roman" w:eastAsia="宋体" w:hAnsi="Times New Roman" w:cs="Times New Roman"/>
          <w:sz w:val="24"/>
        </w:rPr>
        <w:t>非脑转移亚组中位随访时间39.75个月（95%CI：[28.98, -]），非脑转移11例受试者获得PR或CR，8例（72.7%）受试者发生疾病进展/死亡，3例（27.3%）受试者未发生疾病进展/死亡（删失）。非脑转移受试者中位DOR为22.11个月（95%CI：[11.10, -]），12个月DOR率为81.82%（95%CI：[44.74, 95.12]），24个月DOR率为45.45%（95%CI：[16.66, 70.69]）。非脑转移患者各剂量组的DOR结果分别为：40mg组22.79个月（95%CI：[12.45, -]），80mg组18.10个月（95%CI：[2.79, -]），120mg组13.83个月（95%CI：[11.10, -]），160mg组和210mg组尚未达到。结果详见表14.2.2.2和图14.2.2.2非脑转移亚组。</w:t>
      </w:r>
    </w:p>
    <w:p>
      <w:pPr>
        <w:spacing w:before="0" w:after="0"/>
        <w:jc w:val="center"/>
      </w:pPr>
      <w:r>
        <w:rPr>
          <w:b/>
        </w:rPr>
        <w:t>表 24 按剂量水平列出的缓解持续时间 (FAS)-脑转移亚组</w:t>
      </w:r>
    </w:p>
    <w:tbl>
      <w:tblPr>
        <w:tblStyle w:val="TableNormal"/>
        <w:tblW w:w="5000" w:type="pct"/>
        <w:jc w:val="center"/>
        <w:tblInd w:w="0" w:type="dxa"/>
        <w:tblLayout w:type="fixed"/>
        <w:tblCellMar>
          <w:top w:w="0" w:type="dxa"/>
          <w:left w:w="0" w:type="dxa"/>
          <w:bottom w:w="0" w:type="dxa"/>
          <w:right w:w="0" w:type="dxa"/>
        </w:tblCellMar>
      </w:tblPr>
      <w:tblGrid>
        <w:gridCol w:w="1809"/>
        <w:gridCol w:w="905"/>
        <w:gridCol w:w="905"/>
        <w:gridCol w:w="905"/>
        <w:gridCol w:w="905"/>
        <w:gridCol w:w="905"/>
        <w:gridCol w:w="905"/>
        <w:gridCol w:w="905"/>
        <w:gridCol w:w="902"/>
      </w:tblGrid>
      <w:tr>
        <w:tblPrEx>
          <w:tblW w:w="5000" w:type="pct"/>
          <w:jc w:val="center"/>
          <w:tblInd w:w="0" w:type="dxa"/>
          <w:tblLayout w:type="fixed"/>
          <w:tblCellMar>
            <w:top w:w="0" w:type="dxa"/>
            <w:left w:w="0" w:type="dxa"/>
            <w:bottom w:w="0" w:type="dxa"/>
            <w:right w:w="0" w:type="dxa"/>
          </w:tblCellMar>
        </w:tblPrEx>
        <w:trPr>
          <w:cantSplit/>
          <w:tblHeader/>
          <w:jc w:val="center"/>
        </w:trPr>
        <w:tc>
          <w:tcPr>
            <w:tcW w:w="2592" w:type="dxa"/>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left"/>
              <w:rPr>
                <w:rFonts w:ascii="SimSun" w:hAnsi="SimSun" w:cs="SimSun"/>
                <w:color w:val="000000"/>
                <w:sz w:val="2"/>
                <w:szCs w:val="2"/>
              </w:rPr>
            </w:pPr>
          </w:p>
        </w:tc>
        <w:tc>
          <w:tcPr>
            <w:tcW w:w="1296" w:type="dxa"/>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center"/>
              <w:rPr>
                <w:rFonts w:ascii="SimSun" w:hAnsi="SimSun" w:cs="SimSun"/>
                <w:color w:val="000000"/>
                <w:sz w:val="2"/>
                <w:szCs w:val="2"/>
              </w:rPr>
            </w:pPr>
            <w:r>
              <w:rPr>
                <w:rFonts w:ascii="Times New Roman" w:eastAsia="宋体" w:hAnsi="Times New Roman" w:cs="Times New Roman"/>
                <w:snapToGrid/>
                <w:color w:val="000000"/>
                <w:sz w:val="16"/>
                <w:szCs w:val="16"/>
              </w:rPr>
              <w:t>统计量</w:t>
            </w:r>
            <w:r>
              <w:rPr>
                <w:rFonts w:ascii="Times New Roman" w:eastAsia="宋体" w:hAnsi="Times New Roman" w:cs="Times New Roman"/>
                <w:snapToGrid/>
                <w:color w:val="000000"/>
                <w:sz w:val="16"/>
                <w:szCs w:val="16"/>
              </w:rPr>
              <w:br/>
            </w:r>
          </w:p>
        </w:tc>
        <w:tc>
          <w:tcPr>
            <w:tcW w:w="1296" w:type="dxa"/>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center"/>
              <w:rPr>
                <w:rFonts w:ascii="SimSun" w:hAnsi="SimSun" w:cs="SimSun"/>
                <w:color w:val="000000"/>
                <w:sz w:val="2"/>
                <w:szCs w:val="2"/>
              </w:rPr>
            </w:pPr>
            <w:r>
              <w:rPr>
                <w:rFonts w:ascii="Times New Roman" w:eastAsia="宋体" w:hAnsi="Times New Roman" w:cs="Times New Roman"/>
                <w:snapToGrid/>
                <w:color w:val="000000"/>
                <w:sz w:val="16"/>
                <w:szCs w:val="16"/>
              </w:rPr>
              <w:t>20 mg</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(N=1)</w:t>
            </w:r>
            <w:r>
              <w:rPr>
                <w:rFonts w:ascii="Times New Roman" w:eastAsia="宋体" w:hAnsi="Times New Roman" w:cs="Times New Roman"/>
                <w:snapToGrid/>
                <w:color w:val="000000"/>
                <w:sz w:val="16"/>
                <w:szCs w:val="16"/>
              </w:rPr>
              <w:br/>
            </w:r>
          </w:p>
        </w:tc>
        <w:tc>
          <w:tcPr>
            <w:tcW w:w="1296" w:type="dxa"/>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center"/>
              <w:rPr>
                <w:rFonts w:ascii="SimSun" w:hAnsi="SimSun" w:cs="SimSun"/>
                <w:color w:val="000000"/>
                <w:sz w:val="2"/>
                <w:szCs w:val="2"/>
              </w:rPr>
            </w:pPr>
            <w:r>
              <w:rPr>
                <w:rFonts w:ascii="Times New Roman" w:eastAsia="宋体" w:hAnsi="Times New Roman" w:cs="Times New Roman"/>
                <w:snapToGrid/>
                <w:color w:val="000000"/>
                <w:sz w:val="16"/>
                <w:szCs w:val="16"/>
              </w:rPr>
              <w:t>40 mg</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(N=4)</w:t>
            </w:r>
            <w:r>
              <w:rPr>
                <w:rFonts w:ascii="Times New Roman" w:eastAsia="宋体" w:hAnsi="Times New Roman" w:cs="Times New Roman"/>
                <w:snapToGrid/>
                <w:color w:val="000000"/>
                <w:sz w:val="16"/>
                <w:szCs w:val="16"/>
              </w:rPr>
              <w:br/>
            </w:r>
          </w:p>
        </w:tc>
        <w:tc>
          <w:tcPr>
            <w:tcW w:w="1296" w:type="dxa"/>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center"/>
              <w:rPr>
                <w:rFonts w:ascii="SimSun" w:hAnsi="SimSun" w:cs="SimSun"/>
                <w:color w:val="000000"/>
                <w:sz w:val="2"/>
                <w:szCs w:val="2"/>
              </w:rPr>
            </w:pPr>
            <w:r>
              <w:rPr>
                <w:rFonts w:ascii="Times New Roman" w:eastAsia="宋体" w:hAnsi="Times New Roman" w:cs="Times New Roman"/>
                <w:snapToGrid/>
                <w:color w:val="000000"/>
                <w:sz w:val="16"/>
                <w:szCs w:val="16"/>
              </w:rPr>
              <w:t>80 mg</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(N=4)</w:t>
            </w:r>
            <w:r>
              <w:rPr>
                <w:rFonts w:ascii="Times New Roman" w:eastAsia="宋体" w:hAnsi="Times New Roman" w:cs="Times New Roman"/>
                <w:snapToGrid/>
                <w:color w:val="000000"/>
                <w:sz w:val="16"/>
                <w:szCs w:val="16"/>
              </w:rPr>
              <w:br/>
            </w:r>
          </w:p>
        </w:tc>
        <w:tc>
          <w:tcPr>
            <w:tcW w:w="1296" w:type="dxa"/>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center"/>
              <w:rPr>
                <w:rFonts w:ascii="SimSun" w:hAnsi="SimSun" w:cs="SimSun"/>
                <w:color w:val="000000"/>
                <w:sz w:val="2"/>
                <w:szCs w:val="2"/>
              </w:rPr>
            </w:pPr>
            <w:r>
              <w:rPr>
                <w:rFonts w:ascii="Times New Roman" w:eastAsia="宋体" w:hAnsi="Times New Roman" w:cs="Times New Roman"/>
                <w:snapToGrid/>
                <w:color w:val="000000"/>
                <w:sz w:val="16"/>
                <w:szCs w:val="16"/>
              </w:rPr>
              <w:t>120 mg</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(N=2)</w:t>
            </w:r>
            <w:r>
              <w:rPr>
                <w:rFonts w:ascii="Times New Roman" w:eastAsia="宋体" w:hAnsi="Times New Roman" w:cs="Times New Roman"/>
                <w:snapToGrid/>
                <w:color w:val="000000"/>
                <w:sz w:val="16"/>
                <w:szCs w:val="16"/>
              </w:rPr>
              <w:br/>
            </w:r>
          </w:p>
        </w:tc>
        <w:tc>
          <w:tcPr>
            <w:tcW w:w="1296" w:type="dxa"/>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center"/>
              <w:rPr>
                <w:rFonts w:ascii="SimSun" w:hAnsi="SimSun" w:cs="SimSun"/>
                <w:color w:val="000000"/>
                <w:sz w:val="2"/>
                <w:szCs w:val="2"/>
              </w:rPr>
            </w:pPr>
            <w:r>
              <w:rPr>
                <w:rFonts w:ascii="Times New Roman" w:eastAsia="宋体" w:hAnsi="Times New Roman" w:cs="Times New Roman"/>
                <w:snapToGrid/>
                <w:color w:val="000000"/>
                <w:sz w:val="16"/>
                <w:szCs w:val="16"/>
              </w:rPr>
              <w:t>160 mg</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(N=2)</w:t>
            </w:r>
            <w:r>
              <w:rPr>
                <w:rFonts w:ascii="Times New Roman" w:eastAsia="宋体" w:hAnsi="Times New Roman" w:cs="Times New Roman"/>
                <w:snapToGrid/>
                <w:color w:val="000000"/>
                <w:sz w:val="16"/>
                <w:szCs w:val="16"/>
              </w:rPr>
              <w:br/>
            </w:r>
          </w:p>
        </w:tc>
        <w:tc>
          <w:tcPr>
            <w:tcW w:w="1296" w:type="dxa"/>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center"/>
              <w:rPr>
                <w:rFonts w:ascii="SimSun" w:hAnsi="SimSun" w:cs="SimSun"/>
                <w:color w:val="000000"/>
                <w:sz w:val="2"/>
                <w:szCs w:val="2"/>
              </w:rPr>
            </w:pPr>
            <w:r>
              <w:rPr>
                <w:rFonts w:ascii="Times New Roman" w:eastAsia="宋体" w:hAnsi="Times New Roman" w:cs="Times New Roman"/>
                <w:snapToGrid/>
                <w:color w:val="000000"/>
                <w:sz w:val="16"/>
                <w:szCs w:val="16"/>
              </w:rPr>
              <w:t>210 mg</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(N=5)</w:t>
            </w:r>
            <w:r>
              <w:rPr>
                <w:rFonts w:ascii="Times New Roman" w:eastAsia="宋体" w:hAnsi="Times New Roman" w:cs="Times New Roman"/>
                <w:snapToGrid/>
                <w:color w:val="000000"/>
                <w:sz w:val="16"/>
                <w:szCs w:val="16"/>
              </w:rPr>
              <w:br/>
            </w:r>
          </w:p>
        </w:tc>
        <w:tc>
          <w:tcPr>
            <w:tcW w:w="1296" w:type="dxa"/>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center"/>
              <w:rPr>
                <w:rFonts w:ascii="SimSun" w:hAnsi="SimSun" w:cs="SimSun"/>
                <w:color w:val="000000"/>
                <w:sz w:val="2"/>
                <w:szCs w:val="2"/>
              </w:rPr>
            </w:pPr>
            <w:r>
              <w:rPr>
                <w:rFonts w:ascii="Times New Roman" w:eastAsia="宋体" w:hAnsi="Times New Roman" w:cs="Times New Roman"/>
                <w:snapToGrid/>
                <w:color w:val="000000"/>
                <w:sz w:val="16"/>
                <w:szCs w:val="16"/>
              </w:rPr>
              <w:t>总计</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(N=18)</w:t>
            </w:r>
            <w:r>
              <w:rPr>
                <w:rFonts w:ascii="Times New Roman" w:eastAsia="宋体" w:hAnsi="Times New Roman" w:cs="Times New Roman"/>
                <w:snapToGrid/>
                <w:color w:val="000000"/>
                <w:sz w:val="16"/>
                <w:szCs w:val="16"/>
              </w:rPr>
              <w:br/>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终点发生率</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CR+PR患者例数</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11</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事件例数（疾病进展/死亡）</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(33.3)</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8 (72.7)</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疾病进展</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(33.3)</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8 (72.7)</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死亡</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未发生事件例数（删失）</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(66.7)</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 (27.3)</w:t>
            </w:r>
          </w:p>
        </w:tc>
      </w:tr>
      <w:tr>
        <w:tblPrEx>
          <w:tblW w:w="5000" w:type="pct"/>
          <w:jc w:val="center"/>
          <w:tblInd w:w="0" w:type="dxa"/>
          <w:tblLayout w:type="fixed"/>
          <w:tblCellMar>
            <w:top w:w="0" w:type="dxa"/>
            <w:left w:w="0" w:type="dxa"/>
            <w:bottom w:w="0" w:type="dxa"/>
            <w:right w:w="0" w:type="dxa"/>
          </w:tblCellMar>
        </w:tblPrEx>
        <w:trPr>
          <w:cantSplit/>
          <w:jc w:val="center"/>
        </w:trPr>
        <w:tc>
          <w:tcPr>
            <w:tcW w:w="12960" w:type="dxa"/>
            <w:gridSpan w:val="9"/>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缓解持续时间（月）[1] [2]</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中位数</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22.79</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18.10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13.83</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22.11</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95% CI</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[12.45,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[2.79,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[11.10,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[27.60,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[11.10, -]</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Q1, Q3</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12.45, 33.12</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2.79, 22.11</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11.10, 16.56</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27.60,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12.45, 33.12</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最小值, 最大值[4]</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12.45, 33.12</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2.79, 22.11</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11.10, 16.56</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28.98, 28.98+</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27.60, 50.33+</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2.79, 50.33+</w:t>
            </w:r>
          </w:p>
        </w:tc>
      </w:tr>
      <w:tr>
        <w:tblPrEx>
          <w:tblW w:w="5000" w:type="pct"/>
          <w:jc w:val="center"/>
          <w:tblInd w:w="0" w:type="dxa"/>
          <w:tblLayout w:type="fixed"/>
          <w:tblCellMar>
            <w:top w:w="0" w:type="dxa"/>
            <w:left w:w="0" w:type="dxa"/>
            <w:bottom w:w="0" w:type="dxa"/>
            <w:right w:w="0" w:type="dxa"/>
          </w:tblCellMar>
        </w:tblPrEx>
        <w:trPr>
          <w:cantSplit/>
          <w:jc w:val="center"/>
        </w:trPr>
        <w:tc>
          <w:tcPr>
            <w:tcW w:w="12960" w:type="dxa"/>
            <w:gridSpan w:val="9"/>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风险患者例数/删失例数/无进展生存率[95%CI][1]</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2/0/66.67</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[5.41, 94.52]</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10/0/90.91</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[50.81, 98.67]</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6个月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2/0/66.67</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[5.41, 94.52]</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10/0/90.91</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[50.81, 98.67]</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9个月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2/0/66.67</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[5.41, 94.52]</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10/0/90.91</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[50.81, 98.67]</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12个月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2/0/66.67</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[5.41, 94.52]</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1/0/50.00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[0.60, 91.04]</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9/0/81.82</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[44.74, 95.12]</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15个月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1/0/50.00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[0.60, 91.04]</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2/0/66.67</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[5.41, 94.52]</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1/0/50.00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[0.60, 91.04]</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8/0/72.73</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[37.08, 90.28]</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18个月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1/0/50.00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[0.60, 91.04]</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2/0/66.67</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[5.41, 94.52]</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7/0/63.64</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[29.69, 84.52]</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21个月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1/0/50.00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[0.60, 91.04]</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1/0/33.33</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[0.90, 77.41]</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6/0/54.55</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[22.85, 77.96]</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24个月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1/0/50.00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[0.60, 91.04]</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5/0/45.45</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[16.66, 70.69]</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27个月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1/0/50.00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[0.60, 91.04]</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5/0/45.45</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[16.66, 70.69]</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30个月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1/0/50.00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[0.60, 91.04]</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0/1/-</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1/1/66.67</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[5.41, 94.52]</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2/2/36.36</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[11.18, 62.68]</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33个月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1/0/50.00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[0.60, 91.04]</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0/1/-</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1/1/66.67</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[5.41, 94.52]</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2/2/36.36</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[11.18, 62.68]</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36个月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0/1/-</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1/1/66.67</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[5.41, 94.52]</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1/2/18.18</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[1.31, 51.15]</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39个月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0/1/-</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1/1/66.67</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[5.41, 94.52]</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1/2/18.18</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[1.31, 51.15]</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42个月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0/1/-</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1/1/66.67</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[5.41, 94.52]</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1/2/18.18</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[1.31, 51.15]</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45个月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0/1/-</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1/1/66.67</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[5.41, 94.52]</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1/2/18.18</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[1.31, 51.15]</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48个月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0/1/-</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1/1/66.67</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[5.41, 94.52]</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1/2/18.18</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[1.31, 51.15]</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51个月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0/1/-</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0/2/-</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0/3/-</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r>
      <w:tr>
        <w:tblPrEx>
          <w:tblW w:w="5000" w:type="pct"/>
          <w:jc w:val="center"/>
          <w:tblInd w:w="0" w:type="dxa"/>
          <w:tblLayout w:type="fixed"/>
          <w:tblCellMar>
            <w:top w:w="0" w:type="dxa"/>
            <w:left w:w="0" w:type="dxa"/>
            <w:bottom w:w="0" w:type="dxa"/>
            <w:right w:w="0" w:type="dxa"/>
          </w:tblCellMar>
        </w:tblPrEx>
        <w:trPr>
          <w:cantSplit/>
          <w:jc w:val="center"/>
        </w:trPr>
        <w:tc>
          <w:tcPr>
            <w:tcW w:w="12960" w:type="dxa"/>
            <w:gridSpan w:val="9"/>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随访时间（月）[3]</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中位数</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(95% CI)</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28.98</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39.75</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[29.17,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39.75</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[28.98, -]</w:t>
            </w:r>
          </w:p>
        </w:tc>
      </w:tr>
      <w:tr>
        <w:tblPrEx>
          <w:tblW w:w="5000" w:type="pct"/>
          <w:jc w:val="center"/>
          <w:tblInd w:w="0" w:type="dxa"/>
          <w:tblLayout w:type="fixed"/>
          <w:tblCellMar>
            <w:top w:w="0" w:type="dxa"/>
            <w:left w:w="0" w:type="dxa"/>
            <w:bottom w:w="0" w:type="dxa"/>
            <w:right w:w="0" w:type="dxa"/>
          </w:tblCellMar>
        </w:tblPrEx>
        <w:trPr>
          <w:cantSplit/>
          <w:jc w:val="center"/>
        </w:trPr>
        <w:tc>
          <w:tcPr>
            <w:tcW w:w="12960" w:type="dxa"/>
            <w:gridSpan w:val="9"/>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p>
        </w:tc>
      </w:tr>
      <w:tr>
        <w:tblPrEx>
          <w:tblW w:w="5000" w:type="pct"/>
          <w:jc w:val="center"/>
          <w:tblInd w:w="0" w:type="dxa"/>
          <w:tblLayout w:type="fixed"/>
          <w:tblCellMar>
            <w:top w:w="0" w:type="dxa"/>
            <w:left w:w="0" w:type="dxa"/>
            <w:bottom w:w="0" w:type="dxa"/>
            <w:right w:w="0" w:type="dxa"/>
          </w:tblCellMar>
        </w:tblPrEx>
        <w:trPr>
          <w:cantSplit/>
          <w:jc w:val="center"/>
        </w:trPr>
        <w:tc>
          <w:tcPr>
            <w:tcW w:w="12960" w:type="dxa"/>
            <w:gridSpan w:val="9"/>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left"/>
              <w:rPr>
                <w:rFonts w:ascii="SimSun" w:hAnsi="SimSun" w:cs="SimSun"/>
                <w:color w:val="000000"/>
                <w:sz w:val="2"/>
                <w:szCs w:val="2"/>
              </w:rPr>
            </w:pPr>
          </w:p>
        </w:tc>
      </w:tr>
      <w:tr>
        <w:tblPrEx>
          <w:tblW w:w="5000" w:type="pct"/>
          <w:jc w:val="center"/>
          <w:tblInd w:w="0" w:type="dxa"/>
          <w:tblLayout w:type="fixed"/>
          <w:tblCellMar>
            <w:top w:w="0" w:type="dxa"/>
            <w:left w:w="0" w:type="dxa"/>
            <w:bottom w:w="0" w:type="dxa"/>
            <w:right w:w="0" w:type="dxa"/>
          </w:tblCellMar>
        </w:tblPrEx>
        <w:trPr>
          <w:cantSplit/>
          <w:jc w:val="center"/>
        </w:trPr>
        <w:tc>
          <w:tcPr>
            <w:tcW w:w="12960" w:type="dxa"/>
            <w:gridSpan w:val="9"/>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来源：列表16.2.6.5</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百分比 (%) 根据各剂量组的“CR+PR患者例数”计算</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[1]缓解持续时间定义为从首次CR或PR至疾病进展或死亡（任何原因）的持续时间。</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[2]使用Kaplan-Meier方法计算95% 置信区间。</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[3]通过切换事件、删失状态的逆Kaplan-Meier方法估计DoR/PFS/OS的中位随访时间。</w:t>
            </w:r>
          </w:p>
        </w:tc>
      </w:tr>
      <w:tr>
        <w:tblPrEx>
          <w:tblW w:w="5000" w:type="pct"/>
          <w:jc w:val="center"/>
          <w:tblInd w:w="0" w:type="dxa"/>
          <w:tblLayout w:type="fixed"/>
          <w:tblCellMar>
            <w:top w:w="0" w:type="dxa"/>
            <w:left w:w="0" w:type="dxa"/>
            <w:bottom w:w="0" w:type="dxa"/>
            <w:right w:w="0" w:type="dxa"/>
          </w:tblCellMar>
        </w:tblPrEx>
        <w:trPr>
          <w:cantSplit/>
          <w:tblHeader/>
          <w:jc w:val="center"/>
        </w:trPr>
        <w:tc>
          <w:tcPr>
            <w:tcW w:w="2592" w:type="dxa"/>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left"/>
              <w:rPr>
                <w:rFonts w:ascii="SimSun" w:hAnsi="SimSun" w:cs="SimSun"/>
                <w:color w:val="000000"/>
                <w:sz w:val="2"/>
                <w:szCs w:val="2"/>
              </w:rPr>
            </w:pPr>
          </w:p>
        </w:tc>
        <w:tc>
          <w:tcPr>
            <w:tcW w:w="1296" w:type="dxa"/>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center"/>
              <w:rPr>
                <w:rFonts w:ascii="SimSun" w:hAnsi="SimSun" w:cs="SimSun"/>
                <w:color w:val="000000"/>
                <w:sz w:val="2"/>
                <w:szCs w:val="2"/>
              </w:rPr>
            </w:pPr>
            <w:r>
              <w:rPr>
                <w:rFonts w:ascii="Times New Roman" w:eastAsia="宋体" w:hAnsi="Times New Roman" w:cs="Times New Roman"/>
                <w:snapToGrid/>
                <w:color w:val="000000"/>
                <w:sz w:val="16"/>
                <w:szCs w:val="16"/>
              </w:rPr>
              <w:t>统计量</w:t>
            </w:r>
            <w:r>
              <w:rPr>
                <w:rFonts w:ascii="Times New Roman" w:eastAsia="宋体" w:hAnsi="Times New Roman" w:cs="Times New Roman"/>
                <w:snapToGrid/>
                <w:color w:val="000000"/>
                <w:sz w:val="16"/>
                <w:szCs w:val="16"/>
              </w:rPr>
              <w:br/>
            </w:r>
          </w:p>
        </w:tc>
        <w:tc>
          <w:tcPr>
            <w:tcW w:w="1296" w:type="dxa"/>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center"/>
              <w:rPr>
                <w:rFonts w:ascii="SimSun" w:hAnsi="SimSun" w:cs="SimSun"/>
                <w:color w:val="000000"/>
                <w:sz w:val="2"/>
                <w:szCs w:val="2"/>
              </w:rPr>
            </w:pPr>
            <w:r>
              <w:rPr>
                <w:rFonts w:ascii="Times New Roman" w:eastAsia="宋体" w:hAnsi="Times New Roman" w:cs="Times New Roman"/>
                <w:snapToGrid/>
                <w:color w:val="000000"/>
                <w:sz w:val="16"/>
                <w:szCs w:val="16"/>
              </w:rPr>
              <w:t>20 mg</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(N=1)</w:t>
            </w:r>
            <w:r>
              <w:rPr>
                <w:rFonts w:ascii="Times New Roman" w:eastAsia="宋体" w:hAnsi="Times New Roman" w:cs="Times New Roman"/>
                <w:snapToGrid/>
                <w:color w:val="000000"/>
                <w:sz w:val="16"/>
                <w:szCs w:val="16"/>
              </w:rPr>
              <w:br/>
            </w:r>
          </w:p>
        </w:tc>
        <w:tc>
          <w:tcPr>
            <w:tcW w:w="1296" w:type="dxa"/>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center"/>
              <w:rPr>
                <w:rFonts w:ascii="SimSun" w:hAnsi="SimSun" w:cs="SimSun"/>
                <w:color w:val="000000"/>
                <w:sz w:val="2"/>
                <w:szCs w:val="2"/>
              </w:rPr>
            </w:pPr>
            <w:r>
              <w:rPr>
                <w:rFonts w:ascii="Times New Roman" w:eastAsia="宋体" w:hAnsi="Times New Roman" w:cs="Times New Roman"/>
                <w:snapToGrid/>
                <w:color w:val="000000"/>
                <w:sz w:val="16"/>
                <w:szCs w:val="16"/>
              </w:rPr>
              <w:t>40 mg</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(N=2)</w:t>
            </w:r>
            <w:r>
              <w:rPr>
                <w:rFonts w:ascii="Times New Roman" w:eastAsia="宋体" w:hAnsi="Times New Roman" w:cs="Times New Roman"/>
                <w:snapToGrid/>
                <w:color w:val="000000"/>
                <w:sz w:val="16"/>
                <w:szCs w:val="16"/>
              </w:rPr>
              <w:br/>
            </w:r>
          </w:p>
        </w:tc>
        <w:tc>
          <w:tcPr>
            <w:tcW w:w="1296" w:type="dxa"/>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center"/>
              <w:rPr>
                <w:rFonts w:ascii="SimSun" w:hAnsi="SimSun" w:cs="SimSun"/>
                <w:color w:val="000000"/>
                <w:sz w:val="2"/>
                <w:szCs w:val="2"/>
              </w:rPr>
            </w:pPr>
            <w:r>
              <w:rPr>
                <w:rFonts w:ascii="Times New Roman" w:eastAsia="宋体" w:hAnsi="Times New Roman" w:cs="Times New Roman"/>
                <w:snapToGrid/>
                <w:color w:val="000000"/>
                <w:sz w:val="16"/>
                <w:szCs w:val="16"/>
              </w:rPr>
              <w:t>80 mg</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(N=4)</w:t>
            </w:r>
            <w:r>
              <w:rPr>
                <w:rFonts w:ascii="Times New Roman" w:eastAsia="宋体" w:hAnsi="Times New Roman" w:cs="Times New Roman"/>
                <w:snapToGrid/>
                <w:color w:val="000000"/>
                <w:sz w:val="16"/>
                <w:szCs w:val="16"/>
              </w:rPr>
              <w:br/>
            </w:r>
          </w:p>
        </w:tc>
        <w:tc>
          <w:tcPr>
            <w:tcW w:w="1296" w:type="dxa"/>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center"/>
              <w:rPr>
                <w:rFonts w:ascii="SimSun" w:hAnsi="SimSun" w:cs="SimSun"/>
                <w:color w:val="000000"/>
                <w:sz w:val="2"/>
                <w:szCs w:val="2"/>
              </w:rPr>
            </w:pPr>
            <w:r>
              <w:rPr>
                <w:rFonts w:ascii="Times New Roman" w:eastAsia="宋体" w:hAnsi="Times New Roman" w:cs="Times New Roman"/>
                <w:snapToGrid/>
                <w:color w:val="000000"/>
                <w:sz w:val="16"/>
                <w:szCs w:val="16"/>
              </w:rPr>
              <w:t>120 mg</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(N=7)</w:t>
            </w:r>
            <w:r>
              <w:rPr>
                <w:rFonts w:ascii="Times New Roman" w:eastAsia="宋体" w:hAnsi="Times New Roman" w:cs="Times New Roman"/>
                <w:snapToGrid/>
                <w:color w:val="000000"/>
                <w:sz w:val="16"/>
                <w:szCs w:val="16"/>
              </w:rPr>
              <w:br/>
            </w:r>
          </w:p>
        </w:tc>
        <w:tc>
          <w:tcPr>
            <w:tcW w:w="1296" w:type="dxa"/>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center"/>
              <w:rPr>
                <w:rFonts w:ascii="SimSun" w:hAnsi="SimSun" w:cs="SimSun"/>
                <w:color w:val="000000"/>
                <w:sz w:val="2"/>
                <w:szCs w:val="2"/>
              </w:rPr>
            </w:pPr>
            <w:r>
              <w:rPr>
                <w:rFonts w:ascii="Times New Roman" w:eastAsia="宋体" w:hAnsi="Times New Roman" w:cs="Times New Roman"/>
                <w:snapToGrid/>
                <w:color w:val="000000"/>
                <w:sz w:val="16"/>
                <w:szCs w:val="16"/>
              </w:rPr>
              <w:t>160 mg</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(N=7)</w:t>
            </w:r>
            <w:r>
              <w:rPr>
                <w:rFonts w:ascii="Times New Roman" w:eastAsia="宋体" w:hAnsi="Times New Roman" w:cs="Times New Roman"/>
                <w:snapToGrid/>
                <w:color w:val="000000"/>
                <w:sz w:val="16"/>
                <w:szCs w:val="16"/>
              </w:rPr>
              <w:br/>
            </w:r>
          </w:p>
        </w:tc>
        <w:tc>
          <w:tcPr>
            <w:tcW w:w="1296" w:type="dxa"/>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center"/>
              <w:rPr>
                <w:rFonts w:ascii="SimSun" w:hAnsi="SimSun" w:cs="SimSun"/>
                <w:color w:val="000000"/>
                <w:sz w:val="2"/>
                <w:szCs w:val="2"/>
              </w:rPr>
            </w:pPr>
            <w:r>
              <w:rPr>
                <w:rFonts w:ascii="Times New Roman" w:eastAsia="宋体" w:hAnsi="Times New Roman" w:cs="Times New Roman"/>
                <w:snapToGrid/>
                <w:color w:val="000000"/>
                <w:sz w:val="16"/>
                <w:szCs w:val="16"/>
              </w:rPr>
              <w:t>210 mg</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(N=6)</w:t>
            </w:r>
            <w:r>
              <w:rPr>
                <w:rFonts w:ascii="Times New Roman" w:eastAsia="宋体" w:hAnsi="Times New Roman" w:cs="Times New Roman"/>
                <w:snapToGrid/>
                <w:color w:val="000000"/>
                <w:sz w:val="16"/>
                <w:szCs w:val="16"/>
              </w:rPr>
              <w:br/>
            </w:r>
          </w:p>
        </w:tc>
        <w:tc>
          <w:tcPr>
            <w:tcW w:w="1296" w:type="dxa"/>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center"/>
              <w:rPr>
                <w:rFonts w:ascii="SimSun" w:hAnsi="SimSun" w:cs="SimSun"/>
                <w:color w:val="000000"/>
                <w:sz w:val="2"/>
                <w:szCs w:val="2"/>
              </w:rPr>
            </w:pPr>
            <w:r>
              <w:rPr>
                <w:rFonts w:ascii="Times New Roman" w:eastAsia="宋体" w:hAnsi="Times New Roman" w:cs="Times New Roman"/>
                <w:snapToGrid/>
                <w:color w:val="000000"/>
                <w:sz w:val="16"/>
                <w:szCs w:val="16"/>
              </w:rPr>
              <w:t>总计</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(N=27)</w:t>
            </w:r>
            <w:r>
              <w:rPr>
                <w:rFonts w:ascii="Times New Roman" w:eastAsia="宋体" w:hAnsi="Times New Roman" w:cs="Times New Roman"/>
                <w:snapToGrid/>
                <w:color w:val="000000"/>
                <w:sz w:val="16"/>
                <w:szCs w:val="16"/>
              </w:rPr>
              <w:br/>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终点发生率</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CR+PR患者例数</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17</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事件例数（疾病进展/死亡）</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(50.0)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 (75.0)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 (60.0)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13 (76.5)</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疾病进展</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(50.0)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 (75.0)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 (60.0)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13 (76.5)</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死亡</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未发生事件例数（删失）</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(50.0)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(25.0)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(40.0)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 (23.5)</w:t>
            </w:r>
          </w:p>
        </w:tc>
      </w:tr>
      <w:tr>
        <w:tblPrEx>
          <w:tblW w:w="5000" w:type="pct"/>
          <w:jc w:val="center"/>
          <w:tblInd w:w="0" w:type="dxa"/>
          <w:tblLayout w:type="fixed"/>
          <w:tblCellMar>
            <w:top w:w="0" w:type="dxa"/>
            <w:left w:w="0" w:type="dxa"/>
            <w:bottom w:w="0" w:type="dxa"/>
            <w:right w:w="0" w:type="dxa"/>
          </w:tblCellMar>
        </w:tblPrEx>
        <w:trPr>
          <w:cantSplit/>
          <w:jc w:val="center"/>
        </w:trPr>
        <w:tc>
          <w:tcPr>
            <w:tcW w:w="12960" w:type="dxa"/>
            <w:gridSpan w:val="9"/>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缓解持续时间（月）[1] [2]</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中位数</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34.50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13.11</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31.74</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18.00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33.18</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34.69</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29.01</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95% CI</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[12.42,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[11.33,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[11.07,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[5.36,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[12.42, 34.69]</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Q1, Q3</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34.50, 34.50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12.42, 13.80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31.74, 31.74</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11.33, 29.01</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11.78, 53.88</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20.80,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12.48, 34.69</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最小值, 最大值[4]</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34.50, 34.50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12.42, 13.80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17.94, 31.74</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11.33, 29.01</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11.07, 53.88</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5.36, 58.02+</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5.36, 58.02+</w:t>
            </w:r>
          </w:p>
        </w:tc>
      </w:tr>
      <w:tr>
        <w:tblPrEx>
          <w:tblW w:w="5000" w:type="pct"/>
          <w:jc w:val="center"/>
          <w:tblInd w:w="0" w:type="dxa"/>
          <w:tblLayout w:type="fixed"/>
          <w:tblCellMar>
            <w:top w:w="0" w:type="dxa"/>
            <w:left w:w="0" w:type="dxa"/>
            <w:bottom w:w="0" w:type="dxa"/>
            <w:right w:w="0" w:type="dxa"/>
          </w:tblCellMar>
        </w:tblPrEx>
        <w:trPr>
          <w:cantSplit/>
          <w:jc w:val="center"/>
        </w:trPr>
        <w:tc>
          <w:tcPr>
            <w:tcW w:w="12960" w:type="dxa"/>
            <w:gridSpan w:val="9"/>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风险患者例数/删失例数/无进展生存率[95%CI][1]</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17/0/100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6个月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4/0/80.00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[20.38, 96.92]</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16/0/94.12</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[65.02, 99.15]</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9个月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4/0/80.00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[20.38, 96.92]</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16/0/94.12</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[65.02, 99.15]</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12个月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2/0/66.67</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[5.41, 94.52]</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3/0/75.00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[12.79, 96.05]</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4/0/80.00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[20.38, 96.92]</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14/0/82.35</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[54.71, 93.94]</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15个月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2/0/66.67</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[5.41, 94.52]</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2/0/50.00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[5.78, 84.49]</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4/0/80.00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[20.38, 96.92]</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11/0/64.71</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[37.71, 82.34]</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18个月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1/1/100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2/0/33.33</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[0.90, 77.41]</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2/0/50.00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[5.78, 84.49]</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4/0/80.00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[20.38, 96.92]</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10/1/58.24</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[31.71, 77.53]</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21个月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1/1/100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1/0/33.33</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[0.90, 77.41]</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2/0/50.00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[5.78, 84.49]</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2/1/53.33</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[6.83, 86.31]</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7/2/50.96</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[25.09, 71.98]</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24个月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1/1/100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1/0/33.33</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[0.90, 77.41]</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2/0/50.00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[5.78, 84.49]</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2/1/53.33</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[6.83, 86.31]</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7/2/50.96</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[25.09, 71.98]</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27个月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1/1/100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1/0/33.33</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[0.90, 77.41]</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2/0/50.00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[5.78, 84.49]</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2/1/53.33</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[6.83, 86.31]</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7/2/50.96</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[25.09, 71.98]</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30个月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1/1/100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2/0/50.00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[5.78, 84.49]</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2/1/53.33</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[6.83, 86.31]</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6/2/43.68</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[19.20, 65.98]</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33个月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0/1/0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2/0/50.00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[5.78, 84.49]</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2/1/53.33</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[6.83, 86.31]</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5/2/36.40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[13.96, 59.52]</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36个月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0/1/0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2/0/50.00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[5.78, 84.49]</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1/1/26.67</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[0.97, 68.61]</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3/2/21.84</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[5.49, 45.05]</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39个月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0/1/0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2/0/50.00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[5.78, 84.49]</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1/1/26.67</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[0.97, 68.61]</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3/2/21.84</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[5.49, 45.05]</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42个月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0/1/0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2/0/50.00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[5.78, 84.49]</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1/1/26.67</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[0.97, 68.61]</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3/2/21.84</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[5.49, 45.05]</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45个月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0/1/0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2/0/50.00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[5.78, 84.49]</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1/1/26.67</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[0.97, 68.61]</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3/2/21.84</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[5.49, 45.05]</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48个月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0/1/0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2/0/50.00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[5.78, 84.49]</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1/1/26.67</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[0.97, 68.61]</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3/2/21.84</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[5.49, 45.05]</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51个月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0/1/0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2/0/50.00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[5.78, 84.49]</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1/1/26.67</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[0.97, 68.61]</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3/2/21.84</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[5.49, 45.05]</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54个月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0/1/0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0/1/0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1/1/26.67</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[0.97, 68.61]</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1/3/10.92</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[0.85, 35.76]</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57个月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0/1/0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0/1/0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1/1/26.67</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[0.97, 68.61]</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1/3/10.92</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[0.85, 35.76]</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60个月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0/1/0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0/1/0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0/2/-</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0/4/-</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r>
      <w:tr>
        <w:tblPrEx>
          <w:tblW w:w="5000" w:type="pct"/>
          <w:jc w:val="center"/>
          <w:tblInd w:w="0" w:type="dxa"/>
          <w:tblLayout w:type="fixed"/>
          <w:tblCellMar>
            <w:top w:w="0" w:type="dxa"/>
            <w:left w:w="0" w:type="dxa"/>
            <w:bottom w:w="0" w:type="dxa"/>
            <w:right w:w="0" w:type="dxa"/>
          </w:tblCellMar>
        </w:tblPrEx>
        <w:trPr>
          <w:cantSplit/>
          <w:jc w:val="center"/>
        </w:trPr>
        <w:tc>
          <w:tcPr>
            <w:tcW w:w="12960" w:type="dxa"/>
            <w:gridSpan w:val="9"/>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随访时间（月）[3]</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中位数</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(95% CI)</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[17.94,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[53.82,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58.02</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[20.76,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58.02</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[20.76, -]</w:t>
            </w:r>
          </w:p>
        </w:tc>
      </w:tr>
      <w:tr>
        <w:tblPrEx>
          <w:tblW w:w="5000" w:type="pct"/>
          <w:jc w:val="center"/>
          <w:tblInd w:w="0" w:type="dxa"/>
          <w:tblLayout w:type="fixed"/>
          <w:tblCellMar>
            <w:top w:w="0" w:type="dxa"/>
            <w:left w:w="0" w:type="dxa"/>
            <w:bottom w:w="0" w:type="dxa"/>
            <w:right w:w="0" w:type="dxa"/>
          </w:tblCellMar>
        </w:tblPrEx>
        <w:trPr>
          <w:cantSplit/>
          <w:jc w:val="center"/>
        </w:trPr>
        <w:tc>
          <w:tcPr>
            <w:tcW w:w="12960" w:type="dxa"/>
            <w:gridSpan w:val="9"/>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p>
        </w:tc>
      </w:tr>
      <w:tr>
        <w:tblPrEx>
          <w:tblW w:w="5000" w:type="pct"/>
          <w:jc w:val="center"/>
          <w:tblInd w:w="0" w:type="dxa"/>
          <w:tblLayout w:type="fixed"/>
          <w:tblCellMar>
            <w:top w:w="0" w:type="dxa"/>
            <w:left w:w="0" w:type="dxa"/>
            <w:bottom w:w="0" w:type="dxa"/>
            <w:right w:w="0" w:type="dxa"/>
          </w:tblCellMar>
        </w:tblPrEx>
        <w:trPr>
          <w:cantSplit/>
          <w:jc w:val="center"/>
        </w:trPr>
        <w:tc>
          <w:tcPr>
            <w:tcW w:w="12960" w:type="dxa"/>
            <w:gridSpan w:val="9"/>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left"/>
              <w:rPr>
                <w:rFonts w:ascii="SimSun" w:hAnsi="SimSun" w:cs="SimSun"/>
                <w:color w:val="000000"/>
                <w:sz w:val="2"/>
                <w:szCs w:val="2"/>
              </w:rPr>
            </w:pPr>
          </w:p>
        </w:tc>
      </w:tr>
      <w:tr>
        <w:tblPrEx>
          <w:tblW w:w="5000" w:type="pct"/>
          <w:jc w:val="center"/>
          <w:tblInd w:w="0" w:type="dxa"/>
          <w:tblLayout w:type="fixed"/>
          <w:tblCellMar>
            <w:top w:w="0" w:type="dxa"/>
            <w:left w:w="0" w:type="dxa"/>
            <w:bottom w:w="0" w:type="dxa"/>
            <w:right w:w="0" w:type="dxa"/>
          </w:tblCellMar>
        </w:tblPrEx>
        <w:trPr>
          <w:cantSplit/>
          <w:jc w:val="center"/>
        </w:trPr>
        <w:tc>
          <w:tcPr>
            <w:tcW w:w="12960" w:type="dxa"/>
            <w:gridSpan w:val="9"/>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来源：列表16.2.6.5</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百分比 (%) 根据各剂量组的“CR+PR患者例数”计算</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[1]缓解持续时间定义为从首次CR或PR至疾病进展或死亡（任何原因）的持续时间。</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[2]使用Kaplan-Meier方法计算95% 置信区间。</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[3]通过切换事件、删失状态的逆Kaplan-Meier方法估计DoR/PFS/OS的中位随访时间。</w:t>
            </w:r>
          </w:p>
        </w:tc>
      </w:tr>
    </w:tbl>
    <w:p>
      <w:pPr>
        <w:pStyle w:val="ERIS6"/>
        <w:numPr>
          <w:ilvl w:val="12"/>
          <w:numId w:val="0"/>
        </w:numPr>
        <w:spacing w:after="0" w:line="360" w:lineRule="auto"/>
        <w:outlineLvl w:val="5"/>
        <w:rPr>
          <w:rFonts w:cs="Times New Roman"/>
          <w:b w:val="0"/>
        </w:rPr>
      </w:pPr>
      <w:bookmarkStart w:id="654" w:name="_Toc12522"/>
      <w:r>
        <w:rPr>
          <w:rFonts w:cs="Times New Roman"/>
          <w:b/>
          <w:bCs/>
        </w:rPr>
        <w:t>1</w:t>
      </w:r>
      <w:r>
        <w:rPr>
          <w:rFonts w:cs="Times New Roman" w:hint="eastAsia"/>
          <w:b/>
          <w:bCs/>
          <w:lang w:val="en-US" w:eastAsia="zh-CN"/>
        </w:rPr>
        <w:t>2.2</w:t>
      </w:r>
      <w:r>
        <w:rPr>
          <w:rFonts w:cs="Times New Roman"/>
        </w:rPr>
        <w:t>.2.1.1.3</w:t>
      </w:r>
      <w:r>
        <w:rPr>
          <w:rFonts w:cs="Times New Roman" w:hint="eastAsia"/>
        </w:rPr>
        <w:t xml:space="preserve"> </w:t>
      </w:r>
      <w:r>
        <w:rPr>
          <w:rFonts w:cs="Times New Roman"/>
        </w:rPr>
        <w:t>脑转移和非脑转移亚组的PFS分析</w:t>
      </w:r>
      <w:bookmarkEnd w:id="654"/>
    </w:p>
    <w:p>
      <w:pPr>
        <w:pStyle w:val="ERIS"/>
        <w:ind w:firstLine="480" w:firstLineChars="200"/>
        <w:jc w:val="left"/>
      </w:pPr>
      <w:r>
        <w:rPr>
          <w:rFonts w:ascii="Times New Roman" w:eastAsia="宋体" w:hAnsi="Times New Roman" w:cs="Times New Roman"/>
          <w:sz w:val="24"/>
        </w:rPr>
        <w:t>截止至数据分析日期，脑转移亚组中位随访时间55.33个月（95%CI：47.01，-），基线中有脑转移27例受试者中，19例（70.4%）受试者发生疾病进展/或死亡，8例（29.6%）受试者未发生疾病进展/死亡（删失）。脑转移患者中位PFS为23.52个月（95%CI：13.83，35.88）。1年PFS率为92.31%（95%CI：72.60，98.02%），2年PFS率为48.89%（95%CI：28.55，66.46%），3年PFS率为31.11%（95%CI：14.19，49.75%）。各剂量组的中位PFS为：20mg组35.88个月（95%CI：-，-），40mg组14.49个月（95%CI：13.83，-），80mg组33.08个月（95%CI：12.42, -），120mg组23.52个月（95%CI：12.48，30.36），160mg组15.44个月（95%CI：9.76, -]），210mg组36.01个月（95%CI：6.93, -]），210mg组尚未达到。结果详见表14.2.3.2。</w:t>
      </w:r>
    </w:p>
    <w:p>
      <w:pPr>
        <w:pStyle w:val="ERIS"/>
        <w:ind w:firstLine="480" w:firstLineChars="200"/>
        <w:jc w:val="left"/>
      </w:pPr>
      <w:r>
        <w:rPr>
          <w:rFonts w:ascii="Times New Roman" w:eastAsia="宋体" w:hAnsi="Times New Roman" w:cs="Times New Roman"/>
          <w:sz w:val="24"/>
        </w:rPr>
        <w:t>非脑转移亚组18例受试者中，中位随访时间40.11个月（95%CI：30.49，-），12例（66.7%）受试者发生疾病进展/或死亡，6例（33.3%）受试者未发生疾病进展/死亡（删失）。非脑转移患者中位PFS为24.90个月（95%CI：12.42，34.60）。1年PFS率为82.22%（95%CI：54.27，93.92%），2年PFS率为50.60%（95%CI：24.99，71.55%）。各剂量组的中位PFS为：20mg组0.53个月（95%CI：-，-），40mg组25.73个月（95%CI：13.80，-），80mg组13.18个月（95%CI：4.17，-），120mg组15.18个月（95%CI：12.42，-），160mg组和210mg组尚未达到。结果详见表14.2.3.2。</w:t>
      </w:r>
    </w:p>
    <w:p>
      <w:pPr>
        <w:spacing w:before="0" w:after="0"/>
        <w:jc w:val="center"/>
      </w:pPr>
      <w:r>
        <w:rPr>
          <w:b/>
        </w:rPr>
        <w:t>表 26 按剂量水平列出的无进展生存期（FAS）-脑转移亚组</w:t>
      </w:r>
    </w:p>
    <w:tbl>
      <w:tblPr>
        <w:tblStyle w:val="TableNormal"/>
        <w:tblW w:w="5000" w:type="pct"/>
        <w:jc w:val="center"/>
        <w:tblInd w:w="0" w:type="dxa"/>
        <w:tblLayout w:type="fixed"/>
        <w:tblCellMar>
          <w:top w:w="0" w:type="dxa"/>
          <w:left w:w="0" w:type="dxa"/>
          <w:bottom w:w="0" w:type="dxa"/>
          <w:right w:w="0" w:type="dxa"/>
        </w:tblCellMar>
      </w:tblPr>
      <w:tblGrid>
        <w:gridCol w:w="1809"/>
        <w:gridCol w:w="905"/>
        <w:gridCol w:w="905"/>
        <w:gridCol w:w="905"/>
        <w:gridCol w:w="905"/>
        <w:gridCol w:w="905"/>
        <w:gridCol w:w="905"/>
        <w:gridCol w:w="905"/>
        <w:gridCol w:w="902"/>
      </w:tblGrid>
      <w:tr>
        <w:tblPrEx>
          <w:tblW w:w="5000" w:type="pct"/>
          <w:jc w:val="center"/>
          <w:tblInd w:w="0" w:type="dxa"/>
          <w:tblLayout w:type="fixed"/>
          <w:tblCellMar>
            <w:top w:w="0" w:type="dxa"/>
            <w:left w:w="0" w:type="dxa"/>
            <w:bottom w:w="0" w:type="dxa"/>
            <w:right w:w="0" w:type="dxa"/>
          </w:tblCellMar>
        </w:tblPrEx>
        <w:trPr>
          <w:cantSplit/>
          <w:tblHeader/>
          <w:jc w:val="center"/>
        </w:trPr>
        <w:tc>
          <w:tcPr>
            <w:tcW w:w="2592" w:type="dxa"/>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left"/>
              <w:rPr>
                <w:rFonts w:ascii="SimSun" w:hAnsi="SimSun" w:cs="SimSun"/>
                <w:color w:val="000000"/>
                <w:sz w:val="2"/>
                <w:szCs w:val="2"/>
              </w:rPr>
            </w:pPr>
          </w:p>
        </w:tc>
        <w:tc>
          <w:tcPr>
            <w:tcW w:w="1296" w:type="dxa"/>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center"/>
              <w:rPr>
                <w:rFonts w:ascii="SimSun" w:hAnsi="SimSun" w:cs="SimSun"/>
                <w:color w:val="000000"/>
                <w:sz w:val="2"/>
                <w:szCs w:val="2"/>
              </w:rPr>
            </w:pPr>
            <w:r>
              <w:rPr>
                <w:rFonts w:ascii="Times New Roman" w:eastAsia="宋体" w:hAnsi="Times New Roman" w:cs="Times New Roman"/>
                <w:snapToGrid/>
                <w:color w:val="000000"/>
                <w:sz w:val="16"/>
                <w:szCs w:val="16"/>
              </w:rPr>
              <w:t>统计量</w:t>
            </w:r>
            <w:r>
              <w:rPr>
                <w:rFonts w:ascii="Times New Roman" w:eastAsia="宋体" w:hAnsi="Times New Roman" w:cs="Times New Roman"/>
                <w:snapToGrid/>
                <w:color w:val="000000"/>
                <w:sz w:val="16"/>
                <w:szCs w:val="16"/>
              </w:rPr>
              <w:br/>
            </w:r>
          </w:p>
        </w:tc>
        <w:tc>
          <w:tcPr>
            <w:tcW w:w="1296" w:type="dxa"/>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center"/>
              <w:rPr>
                <w:rFonts w:ascii="SimSun" w:hAnsi="SimSun" w:cs="SimSun"/>
                <w:color w:val="000000"/>
                <w:sz w:val="2"/>
                <w:szCs w:val="2"/>
              </w:rPr>
            </w:pPr>
            <w:r>
              <w:rPr>
                <w:rFonts w:ascii="Times New Roman" w:eastAsia="宋体" w:hAnsi="Times New Roman" w:cs="Times New Roman"/>
                <w:snapToGrid/>
                <w:color w:val="000000"/>
                <w:sz w:val="16"/>
                <w:szCs w:val="16"/>
              </w:rPr>
              <w:t>20 mg</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(N=1)</w:t>
            </w:r>
            <w:r>
              <w:rPr>
                <w:rFonts w:ascii="Times New Roman" w:eastAsia="宋体" w:hAnsi="Times New Roman" w:cs="Times New Roman"/>
                <w:snapToGrid/>
                <w:color w:val="000000"/>
                <w:sz w:val="16"/>
                <w:szCs w:val="16"/>
              </w:rPr>
              <w:br/>
            </w:r>
          </w:p>
        </w:tc>
        <w:tc>
          <w:tcPr>
            <w:tcW w:w="1296" w:type="dxa"/>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center"/>
              <w:rPr>
                <w:rFonts w:ascii="SimSun" w:hAnsi="SimSun" w:cs="SimSun"/>
                <w:color w:val="000000"/>
                <w:sz w:val="2"/>
                <w:szCs w:val="2"/>
              </w:rPr>
            </w:pPr>
            <w:r>
              <w:rPr>
                <w:rFonts w:ascii="Times New Roman" w:eastAsia="宋体" w:hAnsi="Times New Roman" w:cs="Times New Roman"/>
                <w:snapToGrid/>
                <w:color w:val="000000"/>
                <w:sz w:val="16"/>
                <w:szCs w:val="16"/>
              </w:rPr>
              <w:t>40 mg</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(N=4)</w:t>
            </w:r>
            <w:r>
              <w:rPr>
                <w:rFonts w:ascii="Times New Roman" w:eastAsia="宋体" w:hAnsi="Times New Roman" w:cs="Times New Roman"/>
                <w:snapToGrid/>
                <w:color w:val="000000"/>
                <w:sz w:val="16"/>
                <w:szCs w:val="16"/>
              </w:rPr>
              <w:br/>
            </w:r>
          </w:p>
        </w:tc>
        <w:tc>
          <w:tcPr>
            <w:tcW w:w="1296" w:type="dxa"/>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center"/>
              <w:rPr>
                <w:rFonts w:ascii="SimSun" w:hAnsi="SimSun" w:cs="SimSun"/>
                <w:color w:val="000000"/>
                <w:sz w:val="2"/>
                <w:szCs w:val="2"/>
              </w:rPr>
            </w:pPr>
            <w:r>
              <w:rPr>
                <w:rFonts w:ascii="Times New Roman" w:eastAsia="宋体" w:hAnsi="Times New Roman" w:cs="Times New Roman"/>
                <w:snapToGrid/>
                <w:color w:val="000000"/>
                <w:sz w:val="16"/>
                <w:szCs w:val="16"/>
              </w:rPr>
              <w:t>80 mg</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(N=4)</w:t>
            </w:r>
            <w:r>
              <w:rPr>
                <w:rFonts w:ascii="Times New Roman" w:eastAsia="宋体" w:hAnsi="Times New Roman" w:cs="Times New Roman"/>
                <w:snapToGrid/>
                <w:color w:val="000000"/>
                <w:sz w:val="16"/>
                <w:szCs w:val="16"/>
              </w:rPr>
              <w:br/>
            </w:r>
          </w:p>
        </w:tc>
        <w:tc>
          <w:tcPr>
            <w:tcW w:w="1296" w:type="dxa"/>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center"/>
              <w:rPr>
                <w:rFonts w:ascii="SimSun" w:hAnsi="SimSun" w:cs="SimSun"/>
                <w:color w:val="000000"/>
                <w:sz w:val="2"/>
                <w:szCs w:val="2"/>
              </w:rPr>
            </w:pPr>
            <w:r>
              <w:rPr>
                <w:rFonts w:ascii="Times New Roman" w:eastAsia="宋体" w:hAnsi="Times New Roman" w:cs="Times New Roman"/>
                <w:snapToGrid/>
                <w:color w:val="000000"/>
                <w:sz w:val="16"/>
                <w:szCs w:val="16"/>
              </w:rPr>
              <w:t>120 mg</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(N=2)</w:t>
            </w:r>
            <w:r>
              <w:rPr>
                <w:rFonts w:ascii="Times New Roman" w:eastAsia="宋体" w:hAnsi="Times New Roman" w:cs="Times New Roman"/>
                <w:snapToGrid/>
                <w:color w:val="000000"/>
                <w:sz w:val="16"/>
                <w:szCs w:val="16"/>
              </w:rPr>
              <w:br/>
            </w:r>
          </w:p>
        </w:tc>
        <w:tc>
          <w:tcPr>
            <w:tcW w:w="1296" w:type="dxa"/>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center"/>
              <w:rPr>
                <w:rFonts w:ascii="SimSun" w:hAnsi="SimSun" w:cs="SimSun"/>
                <w:color w:val="000000"/>
                <w:sz w:val="2"/>
                <w:szCs w:val="2"/>
              </w:rPr>
            </w:pPr>
            <w:r>
              <w:rPr>
                <w:rFonts w:ascii="Times New Roman" w:eastAsia="宋体" w:hAnsi="Times New Roman" w:cs="Times New Roman"/>
                <w:snapToGrid/>
                <w:color w:val="000000"/>
                <w:sz w:val="16"/>
                <w:szCs w:val="16"/>
              </w:rPr>
              <w:t>160 mg</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(N=2)</w:t>
            </w:r>
            <w:r>
              <w:rPr>
                <w:rFonts w:ascii="Times New Roman" w:eastAsia="宋体" w:hAnsi="Times New Roman" w:cs="Times New Roman"/>
                <w:snapToGrid/>
                <w:color w:val="000000"/>
                <w:sz w:val="16"/>
                <w:szCs w:val="16"/>
              </w:rPr>
              <w:br/>
            </w:r>
          </w:p>
        </w:tc>
        <w:tc>
          <w:tcPr>
            <w:tcW w:w="1296" w:type="dxa"/>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center"/>
              <w:rPr>
                <w:rFonts w:ascii="SimSun" w:hAnsi="SimSun" w:cs="SimSun"/>
                <w:color w:val="000000"/>
                <w:sz w:val="2"/>
                <w:szCs w:val="2"/>
              </w:rPr>
            </w:pPr>
            <w:r>
              <w:rPr>
                <w:rFonts w:ascii="Times New Roman" w:eastAsia="宋体" w:hAnsi="Times New Roman" w:cs="Times New Roman"/>
                <w:snapToGrid/>
                <w:color w:val="000000"/>
                <w:sz w:val="16"/>
                <w:szCs w:val="16"/>
              </w:rPr>
              <w:t>210 mg</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(N=5)</w:t>
            </w:r>
            <w:r>
              <w:rPr>
                <w:rFonts w:ascii="Times New Roman" w:eastAsia="宋体" w:hAnsi="Times New Roman" w:cs="Times New Roman"/>
                <w:snapToGrid/>
                <w:color w:val="000000"/>
                <w:sz w:val="16"/>
                <w:szCs w:val="16"/>
              </w:rPr>
              <w:br/>
            </w:r>
          </w:p>
        </w:tc>
        <w:tc>
          <w:tcPr>
            <w:tcW w:w="1296" w:type="dxa"/>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center"/>
              <w:rPr>
                <w:rFonts w:ascii="SimSun" w:hAnsi="SimSun" w:cs="SimSun"/>
                <w:color w:val="000000"/>
                <w:sz w:val="2"/>
                <w:szCs w:val="2"/>
              </w:rPr>
            </w:pPr>
            <w:r>
              <w:rPr>
                <w:rFonts w:ascii="Times New Roman" w:eastAsia="宋体" w:hAnsi="Times New Roman" w:cs="Times New Roman"/>
                <w:snapToGrid/>
                <w:color w:val="000000"/>
                <w:sz w:val="16"/>
                <w:szCs w:val="16"/>
              </w:rPr>
              <w:t>总计</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(N=18)</w:t>
            </w:r>
            <w:r>
              <w:rPr>
                <w:rFonts w:ascii="Times New Roman" w:eastAsia="宋体" w:hAnsi="Times New Roman" w:cs="Times New Roman"/>
                <w:snapToGrid/>
                <w:color w:val="000000"/>
                <w:sz w:val="16"/>
                <w:szCs w:val="16"/>
              </w:rPr>
              <w:br/>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发生事件的受试者例数（疾病进展/死亡）</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12 (66.7)</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未发生事件的受试者例数（删失）</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 (80.0)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6 (33.3)</w:t>
            </w:r>
          </w:p>
        </w:tc>
      </w:tr>
      <w:tr>
        <w:tblPrEx>
          <w:tblW w:w="5000" w:type="pct"/>
          <w:jc w:val="center"/>
          <w:tblInd w:w="0" w:type="dxa"/>
          <w:tblLayout w:type="fixed"/>
          <w:tblCellMar>
            <w:top w:w="0" w:type="dxa"/>
            <w:left w:w="0" w:type="dxa"/>
            <w:bottom w:w="0" w:type="dxa"/>
            <w:right w:w="0" w:type="dxa"/>
          </w:tblCellMar>
        </w:tblPrEx>
        <w:trPr>
          <w:cantSplit/>
          <w:jc w:val="center"/>
        </w:trPr>
        <w:tc>
          <w:tcPr>
            <w:tcW w:w="12960" w:type="dxa"/>
            <w:gridSpan w:val="9"/>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无进展生存期（月）[1]</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中位数</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0.53</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25.73</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13.18</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15.18</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24.90</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95% CI</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[13.80,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[4.17,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[12.42,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[29.04,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[12.42, 34.60]</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Q1, Q3</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0.53, 0.53</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19.35, 30.58</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5.55, 21.51</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12.42, 17.94</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29.04,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13.80, 34.60</w:t>
            </w:r>
          </w:p>
        </w:tc>
      </w:tr>
      <w:tr>
        <w:tblPrEx>
          <w:tblW w:w="5000" w:type="pct"/>
          <w:jc w:val="center"/>
          <w:tblInd w:w="0" w:type="dxa"/>
          <w:tblLayout w:type="fixed"/>
          <w:tblCellMar>
            <w:top w:w="0" w:type="dxa"/>
            <w:left w:w="0" w:type="dxa"/>
            <w:bottom w:w="0" w:type="dxa"/>
            <w:right w:w="0" w:type="dxa"/>
          </w:tblCellMar>
        </w:tblPrEx>
        <w:trPr>
          <w:cantSplit/>
          <w:jc w:val="center"/>
        </w:trPr>
        <w:tc>
          <w:tcPr>
            <w:tcW w:w="12960" w:type="dxa"/>
            <w:gridSpan w:val="9"/>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风险患者例数/删失例数/无进展生存率[95%CI][2]</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4/1/100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16/1/94.44</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[66.64, 99.20]</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6个月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3/0/75.00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[12.79, 96.05]</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3/2/100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14/2/88.54</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[61.39, 97.01]</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9个月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2/0/50.00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[5.78, 84.49]</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3/2/100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13/2/82.22</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[54.27, 93.92]</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12个月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2/0/50.00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[5.78, 84.49]</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3/2/100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13/2/82.22</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[54.27, 93.92]</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15个月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3/0/75.00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[12.79, 96.05]</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2/0/50.00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[5.78, 84.49]</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1/0/50.00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[0.60, 91.04]</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3/2/100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11/2/69.57</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[41.47, 86.11]</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18个月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3/0/75.00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[12.79, 96.05]</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2/0/50.00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[5.78, 84.49]</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3/2/100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10/2/63.24</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[35.64, 81.59]</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21个月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3/0/75.00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[12.79, 96.05]</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1/0/25.00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[0.89, 66.53]</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3/2/100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9/2/56.92</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[30.15, 76.73]</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24个月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3/0/75.00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[12.79, 96.05]</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3/2/100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8/2/50.60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[24.99, 71.55]</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27个月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1/0/25.00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[0.89, 66.53]</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3/2/100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6/2/37.95</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[15.68, 60.24]</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30个月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1/0/25.00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[0.89, 66.53]</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2/2/66.67</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[5.41, 94.52]</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5/2/31.62</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[11.57, 54.09]</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33个月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1/0/25.00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[0.89, 66.53]</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1/3/66.67</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[5.41, 94.52]</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4/3/31.62</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[11.57, 54.09]</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36个月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1/1/100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1/3/66.67</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[5.41, 94.52]</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2/4/21.08</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[4.45, 45.90]</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39个月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1/1/100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1/3/66.67</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[5.41, 94.52]</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2/4/21.08</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[4.45, 45.90]</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42个月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0/2/-</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1/3/66.67</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[5.41, 94.52]</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1/5/21.08</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[4.45, 45.90]</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45个月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0/2/-</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1/3/66.67</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[5.41, 94.52]</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1/5/21.08</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[4.45, 45.90]</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48个月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0/2/-</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1/3/66.67</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[5.41, 94.52]</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1/5/21.08</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[4.45, 45.90]</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51个月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0/2/-</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1/3/66.67</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[5.41, 94.52]</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1/5/21.08</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[4.45, 45.90]</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54个月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0/2/-</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0/4/-</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0/6/-</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r>
      <w:tr>
        <w:tblPrEx>
          <w:tblW w:w="5000" w:type="pct"/>
          <w:jc w:val="center"/>
          <w:tblInd w:w="0" w:type="dxa"/>
          <w:tblLayout w:type="fixed"/>
          <w:tblCellMar>
            <w:top w:w="0" w:type="dxa"/>
            <w:left w:w="0" w:type="dxa"/>
            <w:bottom w:w="0" w:type="dxa"/>
            <w:right w:w="0" w:type="dxa"/>
          </w:tblCellMar>
        </w:tblPrEx>
        <w:trPr>
          <w:cantSplit/>
          <w:jc w:val="center"/>
        </w:trPr>
        <w:tc>
          <w:tcPr>
            <w:tcW w:w="12960" w:type="dxa"/>
            <w:gridSpan w:val="9"/>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随访时间（月）[3]</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中位数</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(95% CI)</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37.32</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[34.53,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30.49</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[1.41,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40.11</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[30.49, -]</w:t>
            </w:r>
          </w:p>
        </w:tc>
      </w:tr>
      <w:tr>
        <w:tblPrEx>
          <w:tblW w:w="5000" w:type="pct"/>
          <w:jc w:val="center"/>
          <w:tblInd w:w="0" w:type="dxa"/>
          <w:tblLayout w:type="fixed"/>
          <w:tblCellMar>
            <w:top w:w="0" w:type="dxa"/>
            <w:left w:w="0" w:type="dxa"/>
            <w:bottom w:w="0" w:type="dxa"/>
            <w:right w:w="0" w:type="dxa"/>
          </w:tblCellMar>
        </w:tblPrEx>
        <w:trPr>
          <w:cantSplit/>
          <w:jc w:val="center"/>
        </w:trPr>
        <w:tc>
          <w:tcPr>
            <w:tcW w:w="12960" w:type="dxa"/>
            <w:gridSpan w:val="9"/>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p>
        </w:tc>
      </w:tr>
      <w:tr>
        <w:tblPrEx>
          <w:tblW w:w="5000" w:type="pct"/>
          <w:jc w:val="center"/>
          <w:tblInd w:w="0" w:type="dxa"/>
          <w:tblLayout w:type="fixed"/>
          <w:tblCellMar>
            <w:top w:w="0" w:type="dxa"/>
            <w:left w:w="0" w:type="dxa"/>
            <w:bottom w:w="0" w:type="dxa"/>
            <w:right w:w="0" w:type="dxa"/>
          </w:tblCellMar>
        </w:tblPrEx>
        <w:trPr>
          <w:cantSplit/>
          <w:jc w:val="center"/>
        </w:trPr>
        <w:tc>
          <w:tcPr>
            <w:tcW w:w="12960" w:type="dxa"/>
            <w:gridSpan w:val="9"/>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left"/>
              <w:rPr>
                <w:rFonts w:ascii="SimSun" w:hAnsi="SimSun" w:cs="SimSun"/>
                <w:color w:val="000000"/>
                <w:sz w:val="2"/>
                <w:szCs w:val="2"/>
              </w:rPr>
            </w:pPr>
          </w:p>
        </w:tc>
      </w:tr>
      <w:tr>
        <w:tblPrEx>
          <w:tblW w:w="5000" w:type="pct"/>
          <w:jc w:val="center"/>
          <w:tblInd w:w="0" w:type="dxa"/>
          <w:tblLayout w:type="fixed"/>
          <w:tblCellMar>
            <w:top w:w="0" w:type="dxa"/>
            <w:left w:w="0" w:type="dxa"/>
            <w:bottom w:w="0" w:type="dxa"/>
            <w:right w:w="0" w:type="dxa"/>
          </w:tblCellMar>
        </w:tblPrEx>
        <w:trPr>
          <w:cantSplit/>
          <w:jc w:val="center"/>
        </w:trPr>
        <w:tc>
          <w:tcPr>
            <w:tcW w:w="12960" w:type="dxa"/>
            <w:gridSpan w:val="9"/>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来源：列表16.2.6.5</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[1]无进展生存期定义为从首次给药至疾病进展或死亡（以先发生者为准）的持续时间。未发生事件（无疾病进展或死亡）的受试者在“末次肿瘤评估”日期删失。</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[2]使用Kaplan-Meier方法计算95% 置信区间。</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[3]通过切换事件、删失状态的逆Kaplan-Meier方法估计DoR/PFS/OS的中位随访时间。</w:t>
            </w:r>
          </w:p>
        </w:tc>
      </w:tr>
      <w:tr>
        <w:tblPrEx>
          <w:tblW w:w="5000" w:type="pct"/>
          <w:jc w:val="center"/>
          <w:tblInd w:w="0" w:type="dxa"/>
          <w:tblLayout w:type="fixed"/>
          <w:tblCellMar>
            <w:top w:w="0" w:type="dxa"/>
            <w:left w:w="0" w:type="dxa"/>
            <w:bottom w:w="0" w:type="dxa"/>
            <w:right w:w="0" w:type="dxa"/>
          </w:tblCellMar>
        </w:tblPrEx>
        <w:trPr>
          <w:cantSplit/>
          <w:tblHeader/>
          <w:jc w:val="center"/>
        </w:trPr>
        <w:tc>
          <w:tcPr>
            <w:tcW w:w="2592" w:type="dxa"/>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left"/>
              <w:rPr>
                <w:rFonts w:ascii="SimSun" w:hAnsi="SimSun" w:cs="SimSun"/>
                <w:color w:val="000000"/>
                <w:sz w:val="2"/>
                <w:szCs w:val="2"/>
              </w:rPr>
            </w:pPr>
          </w:p>
        </w:tc>
        <w:tc>
          <w:tcPr>
            <w:tcW w:w="1296" w:type="dxa"/>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center"/>
              <w:rPr>
                <w:rFonts w:ascii="SimSun" w:hAnsi="SimSun" w:cs="SimSun"/>
                <w:color w:val="000000"/>
                <w:sz w:val="2"/>
                <w:szCs w:val="2"/>
              </w:rPr>
            </w:pPr>
            <w:r>
              <w:rPr>
                <w:rFonts w:ascii="Times New Roman" w:eastAsia="宋体" w:hAnsi="Times New Roman" w:cs="Times New Roman"/>
                <w:snapToGrid/>
                <w:color w:val="000000"/>
                <w:sz w:val="16"/>
                <w:szCs w:val="16"/>
              </w:rPr>
              <w:t>统计量</w:t>
            </w:r>
            <w:r>
              <w:rPr>
                <w:rFonts w:ascii="Times New Roman" w:eastAsia="宋体" w:hAnsi="Times New Roman" w:cs="Times New Roman"/>
                <w:snapToGrid/>
                <w:color w:val="000000"/>
                <w:sz w:val="16"/>
                <w:szCs w:val="16"/>
              </w:rPr>
              <w:br/>
            </w:r>
          </w:p>
        </w:tc>
        <w:tc>
          <w:tcPr>
            <w:tcW w:w="1296" w:type="dxa"/>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center"/>
              <w:rPr>
                <w:rFonts w:ascii="SimSun" w:hAnsi="SimSun" w:cs="SimSun"/>
                <w:color w:val="000000"/>
                <w:sz w:val="2"/>
                <w:szCs w:val="2"/>
              </w:rPr>
            </w:pPr>
            <w:r>
              <w:rPr>
                <w:rFonts w:ascii="Times New Roman" w:eastAsia="宋体" w:hAnsi="Times New Roman" w:cs="Times New Roman"/>
                <w:snapToGrid/>
                <w:color w:val="000000"/>
                <w:sz w:val="16"/>
                <w:szCs w:val="16"/>
              </w:rPr>
              <w:t>20 mg</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(N=1)</w:t>
            </w:r>
            <w:r>
              <w:rPr>
                <w:rFonts w:ascii="Times New Roman" w:eastAsia="宋体" w:hAnsi="Times New Roman" w:cs="Times New Roman"/>
                <w:snapToGrid/>
                <w:color w:val="000000"/>
                <w:sz w:val="16"/>
                <w:szCs w:val="16"/>
              </w:rPr>
              <w:br/>
            </w:r>
          </w:p>
        </w:tc>
        <w:tc>
          <w:tcPr>
            <w:tcW w:w="1296" w:type="dxa"/>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center"/>
              <w:rPr>
                <w:rFonts w:ascii="SimSun" w:hAnsi="SimSun" w:cs="SimSun"/>
                <w:color w:val="000000"/>
                <w:sz w:val="2"/>
                <w:szCs w:val="2"/>
              </w:rPr>
            </w:pPr>
            <w:r>
              <w:rPr>
                <w:rFonts w:ascii="Times New Roman" w:eastAsia="宋体" w:hAnsi="Times New Roman" w:cs="Times New Roman"/>
                <w:snapToGrid/>
                <w:color w:val="000000"/>
                <w:sz w:val="16"/>
                <w:szCs w:val="16"/>
              </w:rPr>
              <w:t>40 mg</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(N=2)</w:t>
            </w:r>
            <w:r>
              <w:rPr>
                <w:rFonts w:ascii="Times New Roman" w:eastAsia="宋体" w:hAnsi="Times New Roman" w:cs="Times New Roman"/>
                <w:snapToGrid/>
                <w:color w:val="000000"/>
                <w:sz w:val="16"/>
                <w:szCs w:val="16"/>
              </w:rPr>
              <w:br/>
            </w:r>
          </w:p>
        </w:tc>
        <w:tc>
          <w:tcPr>
            <w:tcW w:w="1296" w:type="dxa"/>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center"/>
              <w:rPr>
                <w:rFonts w:ascii="SimSun" w:hAnsi="SimSun" w:cs="SimSun"/>
                <w:color w:val="000000"/>
                <w:sz w:val="2"/>
                <w:szCs w:val="2"/>
              </w:rPr>
            </w:pPr>
            <w:r>
              <w:rPr>
                <w:rFonts w:ascii="Times New Roman" w:eastAsia="宋体" w:hAnsi="Times New Roman" w:cs="Times New Roman"/>
                <w:snapToGrid/>
                <w:color w:val="000000"/>
                <w:sz w:val="16"/>
                <w:szCs w:val="16"/>
              </w:rPr>
              <w:t>80 mg</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(N=4)</w:t>
            </w:r>
            <w:r>
              <w:rPr>
                <w:rFonts w:ascii="Times New Roman" w:eastAsia="宋体" w:hAnsi="Times New Roman" w:cs="Times New Roman"/>
                <w:snapToGrid/>
                <w:color w:val="000000"/>
                <w:sz w:val="16"/>
                <w:szCs w:val="16"/>
              </w:rPr>
              <w:br/>
            </w:r>
          </w:p>
        </w:tc>
        <w:tc>
          <w:tcPr>
            <w:tcW w:w="1296" w:type="dxa"/>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center"/>
              <w:rPr>
                <w:rFonts w:ascii="SimSun" w:hAnsi="SimSun" w:cs="SimSun"/>
                <w:color w:val="000000"/>
                <w:sz w:val="2"/>
                <w:szCs w:val="2"/>
              </w:rPr>
            </w:pPr>
            <w:r>
              <w:rPr>
                <w:rFonts w:ascii="Times New Roman" w:eastAsia="宋体" w:hAnsi="Times New Roman" w:cs="Times New Roman"/>
                <w:snapToGrid/>
                <w:color w:val="000000"/>
                <w:sz w:val="16"/>
                <w:szCs w:val="16"/>
              </w:rPr>
              <w:t>120 mg</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(N=7)</w:t>
            </w:r>
            <w:r>
              <w:rPr>
                <w:rFonts w:ascii="Times New Roman" w:eastAsia="宋体" w:hAnsi="Times New Roman" w:cs="Times New Roman"/>
                <w:snapToGrid/>
                <w:color w:val="000000"/>
                <w:sz w:val="16"/>
                <w:szCs w:val="16"/>
              </w:rPr>
              <w:br/>
            </w:r>
          </w:p>
        </w:tc>
        <w:tc>
          <w:tcPr>
            <w:tcW w:w="1296" w:type="dxa"/>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center"/>
              <w:rPr>
                <w:rFonts w:ascii="SimSun" w:hAnsi="SimSun" w:cs="SimSun"/>
                <w:color w:val="000000"/>
                <w:sz w:val="2"/>
                <w:szCs w:val="2"/>
              </w:rPr>
            </w:pPr>
            <w:r>
              <w:rPr>
                <w:rFonts w:ascii="Times New Roman" w:eastAsia="宋体" w:hAnsi="Times New Roman" w:cs="Times New Roman"/>
                <w:snapToGrid/>
                <w:color w:val="000000"/>
                <w:sz w:val="16"/>
                <w:szCs w:val="16"/>
              </w:rPr>
              <w:t>160 mg</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(N=7)</w:t>
            </w:r>
            <w:r>
              <w:rPr>
                <w:rFonts w:ascii="Times New Roman" w:eastAsia="宋体" w:hAnsi="Times New Roman" w:cs="Times New Roman"/>
                <w:snapToGrid/>
                <w:color w:val="000000"/>
                <w:sz w:val="16"/>
                <w:szCs w:val="16"/>
              </w:rPr>
              <w:br/>
            </w:r>
          </w:p>
        </w:tc>
        <w:tc>
          <w:tcPr>
            <w:tcW w:w="1296" w:type="dxa"/>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center"/>
              <w:rPr>
                <w:rFonts w:ascii="SimSun" w:hAnsi="SimSun" w:cs="SimSun"/>
                <w:color w:val="000000"/>
                <w:sz w:val="2"/>
                <w:szCs w:val="2"/>
              </w:rPr>
            </w:pPr>
            <w:r>
              <w:rPr>
                <w:rFonts w:ascii="Times New Roman" w:eastAsia="宋体" w:hAnsi="Times New Roman" w:cs="Times New Roman"/>
                <w:snapToGrid/>
                <w:color w:val="000000"/>
                <w:sz w:val="16"/>
                <w:szCs w:val="16"/>
              </w:rPr>
              <w:t>210 mg</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(N=6)</w:t>
            </w:r>
            <w:r>
              <w:rPr>
                <w:rFonts w:ascii="Times New Roman" w:eastAsia="宋体" w:hAnsi="Times New Roman" w:cs="Times New Roman"/>
                <w:snapToGrid/>
                <w:color w:val="000000"/>
                <w:sz w:val="16"/>
                <w:szCs w:val="16"/>
              </w:rPr>
              <w:br/>
            </w:r>
          </w:p>
        </w:tc>
        <w:tc>
          <w:tcPr>
            <w:tcW w:w="1296" w:type="dxa"/>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center"/>
              <w:rPr>
                <w:rFonts w:ascii="SimSun" w:hAnsi="SimSun" w:cs="SimSun"/>
                <w:color w:val="000000"/>
                <w:sz w:val="2"/>
                <w:szCs w:val="2"/>
              </w:rPr>
            </w:pPr>
            <w:r>
              <w:rPr>
                <w:rFonts w:ascii="Times New Roman" w:eastAsia="宋体" w:hAnsi="Times New Roman" w:cs="Times New Roman"/>
                <w:snapToGrid/>
                <w:color w:val="000000"/>
                <w:sz w:val="16"/>
                <w:szCs w:val="16"/>
              </w:rPr>
              <w:t>总计</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(N=27)</w:t>
            </w:r>
            <w:r>
              <w:rPr>
                <w:rFonts w:ascii="Times New Roman" w:eastAsia="宋体" w:hAnsi="Times New Roman" w:cs="Times New Roman"/>
                <w:snapToGrid/>
                <w:color w:val="000000"/>
                <w:sz w:val="16"/>
                <w:szCs w:val="16"/>
              </w:rPr>
              <w:br/>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发生事件的受试者例数（疾病进展/死亡）</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(50.0)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6 (85.7)</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 (71.4)</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 (50.0)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19 (70.4)</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未发生事件的受试者例数（删失）</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(50.0)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(14.3)</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(28.6)</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 (50.0)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8 (29.6)</w:t>
            </w:r>
          </w:p>
        </w:tc>
      </w:tr>
      <w:tr>
        <w:tblPrEx>
          <w:tblW w:w="5000" w:type="pct"/>
          <w:jc w:val="center"/>
          <w:tblInd w:w="0" w:type="dxa"/>
          <w:tblLayout w:type="fixed"/>
          <w:tblCellMar>
            <w:top w:w="0" w:type="dxa"/>
            <w:left w:w="0" w:type="dxa"/>
            <w:bottom w:w="0" w:type="dxa"/>
            <w:right w:w="0" w:type="dxa"/>
          </w:tblCellMar>
        </w:tblPrEx>
        <w:trPr>
          <w:cantSplit/>
          <w:jc w:val="center"/>
        </w:trPr>
        <w:tc>
          <w:tcPr>
            <w:tcW w:w="12960" w:type="dxa"/>
            <w:gridSpan w:val="9"/>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无进展生存期（月）[1]</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中位数</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35.88</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14.49</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33.08</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23.52</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15.44</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36.01</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23.52</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95% CI</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[13.83,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[12.42,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[12.48, 30.36]</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[9.76,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[6.93,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[13.83, 35.88]</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Q1, Q3</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35.88, 35.88</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13.83, 15.15</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12.42, 33.08</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12.91, 30.36</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12.52,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22.11,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13.80, 55.20</w:t>
            </w:r>
          </w:p>
        </w:tc>
      </w:tr>
      <w:tr>
        <w:tblPrEx>
          <w:tblW w:w="5000" w:type="pct"/>
          <w:jc w:val="center"/>
          <w:tblInd w:w="0" w:type="dxa"/>
          <w:tblLayout w:type="fixed"/>
          <w:tblCellMar>
            <w:top w:w="0" w:type="dxa"/>
            <w:left w:w="0" w:type="dxa"/>
            <w:bottom w:w="0" w:type="dxa"/>
            <w:right w:w="0" w:type="dxa"/>
          </w:tblCellMar>
        </w:tblPrEx>
        <w:trPr>
          <w:cantSplit/>
          <w:jc w:val="center"/>
        </w:trPr>
        <w:tc>
          <w:tcPr>
            <w:tcW w:w="12960" w:type="dxa"/>
            <w:gridSpan w:val="9"/>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风险患者例数/删失例数/无进展生存率[95%CI][2]</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3/1/100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7/0/100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7/0/100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6/0/100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26/1/100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6个月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3/1/100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7/0/100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7/0/100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6/0/100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26/1/100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9个月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3/1/100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7/0/100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7/0/100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5/0/83.33</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[27.31, 97.47]</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25/1/96.15</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[75.69, 99.45]</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12个月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3/1/100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7/0/100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6/0/85.71</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[33.41, 97.86]</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5/0/83.33</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[27.31, 97.47]</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24/1/92.31</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[72.60, 98.02]</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15个月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1/0/50.00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[0.60, 91.04]</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2/1/66.67</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[5.41, 94.52]</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5/0/71.43</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[25.82, 91.98]</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4/0/57.14</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[17.19, 83.71]</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5/0/83.33</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[27.31, 97.47]</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18/1/69.23</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[47.80, 83.26]</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18个月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2/1/66.67</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[5.41, 94.52]</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5/0/71.43</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[25.82, 91.98]</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3/0/42.86</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[9.78, 73.44]</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5/0/83.33</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[27.31, 97.47]</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16/1/61.54</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[40.34, 77.13]</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21个月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1/2/66.67</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[5.41, 94.52]</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5/0/71.43</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[25.82, 91.98]</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3/0/42.86</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[9.78, 73.44]</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5/0/83.33</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[27.31, 97.47]</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15/2/61.54</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[40.34, 77.13]</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24个月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1/2/66.67</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[5.41, 94.52]</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3/0/42.86</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[9.78, 73.44]</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3/0/42.86</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[9.78, 73.44]</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3/1/66.67</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[19.46, 90.44]</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11/3/48.89</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[28.55, 66.46]</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27个月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1/2/66.67</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[5.41, 94.52]</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2/0/28.57</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[4.11, 61.15]</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3/0/42.86</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[9.78, 73.44]</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3/1/66.67</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[19.46, 90.44]</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10/3/44.44</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[24.67, 62.51]</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30个月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1/2/66.67</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[5.41, 94.52]</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2/0/28.57</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[4.11, 61.15]</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3/0/42.86</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[9.78, 73.44]</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3/1/66.67</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[19.46, 90.44]</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10/3/44.44</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[24.67, 62.51]</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33个月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1/2/66.67</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[5.41, 94.52]</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1/0/14.29</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[0.71, 46.49]</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3/0/42.86</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[9.78, 73.44]</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3/1/66.67</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[19.46, 90.44]</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9/3/40.00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[20.99, 58.41]</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36个月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0/2/0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1/0/14.29</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[0.71, 46.49]</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3/0/42.86</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[9.78, 73.44]</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3/1/66.67</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[19.46, 90.44]</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7/3/31.11</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[14.19, 49.75]</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39个月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0/2/0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1/0/14.29</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[0.71, 46.49]</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3/0/42.86</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[9.78, 73.44]</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2/1/44.44</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[6.62, 78.49]</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6/3/26.67</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[11.10, 45.17]</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42个月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0/2/0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1/0/14.29</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[0.71, 46.49]</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3/0/42.86</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[9.78, 73.44]</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2/1/44.44</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[6.62, 78.49]</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6/3/26.67</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[11.10, 45.17]</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45个月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0/2/0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1/0/14.29</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[0.71, 46.49]</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3/0/42.86</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[9.78, 73.44]</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2/1/44.44</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[6.62, 78.49]</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6/3/26.67</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[11.10, 45.17]</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48个月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0/2/0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1/0/14.29</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[0.71, 46.49]</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3/0/42.86</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[9.78, 73.44]</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1/2/44.44</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[6.62, 78.49]</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5/4/26.67</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[11.10, 45.17]</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51个月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0/2/0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1/0/14.29</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[0.71, 46.49]</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3/0/42.86</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[9.78, 73.44]</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1/2/44.44</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[6.62, 78.49]</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5/4/26.67</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[11.10, 45.17]</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54个月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0/2/0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0/1/-</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3/0/42.86</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[9.78, 73.44]</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1/2/44.44</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[6.62, 78.49]</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4/5/26.67</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[11.10, 45.17]</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57个月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0/2/0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0/1/-</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0/2/-</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1/2/44.44</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[6.62, 78.49]</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1/7/20.00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[6.21, 39.36]</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60个月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0/2/0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0/1/-</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0/2/-</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0/3/-</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0/8/-</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r>
      <w:tr>
        <w:tblPrEx>
          <w:tblW w:w="5000" w:type="pct"/>
          <w:jc w:val="center"/>
          <w:tblInd w:w="0" w:type="dxa"/>
          <w:tblLayout w:type="fixed"/>
          <w:tblCellMar>
            <w:top w:w="0" w:type="dxa"/>
            <w:left w:w="0" w:type="dxa"/>
            <w:bottom w:w="0" w:type="dxa"/>
            <w:right w:w="0" w:type="dxa"/>
          </w:tblCellMar>
        </w:tblPrEx>
        <w:trPr>
          <w:cantSplit/>
          <w:jc w:val="center"/>
        </w:trPr>
        <w:tc>
          <w:tcPr>
            <w:tcW w:w="12960" w:type="dxa"/>
            <w:gridSpan w:val="9"/>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随访时间（月）[3]</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中位数</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(95% CI)</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19.48</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[1.45,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51.12</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56.02</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[55.33,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47.01</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[22.11,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55.33</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[47.01, -]</w:t>
            </w:r>
          </w:p>
        </w:tc>
      </w:tr>
      <w:tr>
        <w:tblPrEx>
          <w:tblW w:w="5000" w:type="pct"/>
          <w:jc w:val="center"/>
          <w:tblInd w:w="0" w:type="dxa"/>
          <w:tblLayout w:type="fixed"/>
          <w:tblCellMar>
            <w:top w:w="0" w:type="dxa"/>
            <w:left w:w="0" w:type="dxa"/>
            <w:bottom w:w="0" w:type="dxa"/>
            <w:right w:w="0" w:type="dxa"/>
          </w:tblCellMar>
        </w:tblPrEx>
        <w:trPr>
          <w:cantSplit/>
          <w:jc w:val="center"/>
        </w:trPr>
        <w:tc>
          <w:tcPr>
            <w:tcW w:w="12960" w:type="dxa"/>
            <w:gridSpan w:val="9"/>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p>
        </w:tc>
      </w:tr>
      <w:tr>
        <w:tblPrEx>
          <w:tblW w:w="5000" w:type="pct"/>
          <w:jc w:val="center"/>
          <w:tblInd w:w="0" w:type="dxa"/>
          <w:tblLayout w:type="fixed"/>
          <w:tblCellMar>
            <w:top w:w="0" w:type="dxa"/>
            <w:left w:w="0" w:type="dxa"/>
            <w:bottom w:w="0" w:type="dxa"/>
            <w:right w:w="0" w:type="dxa"/>
          </w:tblCellMar>
        </w:tblPrEx>
        <w:trPr>
          <w:cantSplit/>
          <w:jc w:val="center"/>
        </w:trPr>
        <w:tc>
          <w:tcPr>
            <w:tcW w:w="12960" w:type="dxa"/>
            <w:gridSpan w:val="9"/>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left"/>
              <w:rPr>
                <w:rFonts w:ascii="SimSun" w:hAnsi="SimSun" w:cs="SimSun"/>
                <w:color w:val="000000"/>
                <w:sz w:val="2"/>
                <w:szCs w:val="2"/>
              </w:rPr>
            </w:pPr>
          </w:p>
        </w:tc>
      </w:tr>
      <w:tr>
        <w:tblPrEx>
          <w:tblW w:w="5000" w:type="pct"/>
          <w:jc w:val="center"/>
          <w:tblInd w:w="0" w:type="dxa"/>
          <w:tblLayout w:type="fixed"/>
          <w:tblCellMar>
            <w:top w:w="0" w:type="dxa"/>
            <w:left w:w="0" w:type="dxa"/>
            <w:bottom w:w="0" w:type="dxa"/>
            <w:right w:w="0" w:type="dxa"/>
          </w:tblCellMar>
        </w:tblPrEx>
        <w:trPr>
          <w:cantSplit/>
          <w:jc w:val="center"/>
        </w:trPr>
        <w:tc>
          <w:tcPr>
            <w:tcW w:w="12960" w:type="dxa"/>
            <w:gridSpan w:val="9"/>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来源：列表16.2.6.5</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[1]无进展生存期定义为从首次给药至疾病进展或死亡（以先发生者为准）的持续时间。未发生事件（无疾病进展或死亡）的受试者在“末次肿瘤评估”日期删失。</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[2]使用Kaplan-Meier方法计算95% 置信区间。</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[3]通过切换事件、删失状态的逆Kaplan-Meier方法估计DoR/PFS/OS的中位随访时间。</w:t>
            </w:r>
          </w:p>
        </w:tc>
      </w:tr>
    </w:tbl>
    <w:p>
      <w:pPr>
        <w:pStyle w:val="ERIS6"/>
        <w:numPr>
          <w:ilvl w:val="12"/>
          <w:numId w:val="0"/>
        </w:numPr>
        <w:adjustRightInd w:val="0"/>
        <w:snapToGrid w:val="0"/>
        <w:spacing w:after="0" w:line="360" w:lineRule="auto"/>
        <w:outlineLvl w:val="5"/>
        <w:rPr>
          <w:rFonts w:cs="Times New Roman"/>
          <w:b w:val="0"/>
        </w:rPr>
      </w:pPr>
      <w:bookmarkStart w:id="655" w:name="_Toc22564"/>
      <w:r>
        <w:rPr>
          <w:rFonts w:cs="Times New Roman"/>
          <w:b/>
          <w:bCs/>
        </w:rPr>
        <w:t>1</w:t>
      </w:r>
      <w:r>
        <w:rPr>
          <w:rFonts w:cs="Times New Roman" w:hint="eastAsia"/>
          <w:b/>
          <w:bCs/>
          <w:lang w:val="en-US" w:eastAsia="zh-CN"/>
        </w:rPr>
        <w:t>2.2</w:t>
      </w:r>
      <w:r>
        <w:rPr>
          <w:rFonts w:cs="Times New Roman"/>
        </w:rPr>
        <w:t>.2.1.1.4</w:t>
      </w:r>
      <w:r>
        <w:rPr>
          <w:rFonts w:cs="Times New Roman" w:hint="eastAsia"/>
        </w:rPr>
        <w:t xml:space="preserve"> </w:t>
      </w:r>
      <w:r>
        <w:rPr>
          <w:rFonts w:cs="Times New Roman"/>
        </w:rPr>
        <w:t>脑转移和非脑转移亚组的OS分析</w:t>
      </w:r>
      <w:bookmarkEnd w:id="655"/>
    </w:p>
    <w:p>
      <w:pPr>
        <w:pStyle w:val="ERIS"/>
        <w:ind w:firstLine="480" w:firstLineChars="200"/>
        <w:jc w:val="left"/>
      </w:pPr>
      <w:r>
        <w:rPr>
          <w:rFonts w:ascii="Times New Roman" w:eastAsia="宋体" w:hAnsi="Times New Roman" w:cs="Times New Roman"/>
          <w:sz w:val="24"/>
        </w:rPr>
        <w:t>截止至数据分析日期，脑转移亚组中位随访时间48.23个月（95%CI：14.85，56.51），基线中有脑转移27例受试者中，7例（25.9%）受试者发生死亡，20例（74.1%）受试者未发生死亡（删失）。脑转移患者中位OS为67.12个月（95%CI：40.21，-），1年OS率为100%（95%CI：100, 100），2年OS率为93.33%（95%CI：61.26, 99.03），3年OS率为86.67%（95%CI：56.39, 96.49），4年OS率为66.67%（95%CI：37.53, 84.56）。中位OS除20 mg组为67.12个月（95%CI：-，-）和80 mg组50.23个月（95%CI：-，-），其余各剂量组尚未达到。结果详见表14.2.4.2。</w:t>
      </w:r>
    </w:p>
    <w:p>
      <w:pPr>
        <w:pStyle w:val="ERIS"/>
        <w:ind w:firstLine="480" w:firstLineChars="200"/>
        <w:jc w:val="left"/>
      </w:pPr>
      <w:r>
        <w:rPr>
          <w:rFonts w:ascii="Times New Roman" w:eastAsia="宋体" w:hAnsi="Times New Roman" w:cs="Times New Roman"/>
          <w:sz w:val="24"/>
        </w:rPr>
        <w:t>非脑转移亚组18例受试者中，中位随访时间52.01个月（95%CI：24.34，74.35），5例（27.8%）受试者发生死亡，13例（72.2%）受试者未发生死亡（删失）。非脑转移患者中位OS尚未达到。1年OS率为94.44%（95%CI：66.64, 99.20），2年OS率为80.95%（95%CI：51.56, 93.48），3年OS率为80.95%（95%CI：51.56, 93.48），4年OS率为71.96%（95%CI：40.32, 88.76）。中位OS除120 mg组30.01个月（95%CI：12.48, -），其余各剂量组尚未达到。结果详见表14.2.4.2。</w:t>
      </w:r>
    </w:p>
    <w:p>
      <w:pPr>
        <w:pStyle w:val="ERIS"/>
        <w:ind w:firstLine="480" w:firstLineChars="200"/>
        <w:jc w:val="left"/>
      </w:pPr>
      <w:r>
        <w:rPr>
          <w:rFonts w:ascii="Times New Roman" w:eastAsia="宋体" w:hAnsi="Times New Roman" w:cs="Times New Roman"/>
          <w:sz w:val="24"/>
        </w:rPr>
        <w:t>[1]在方案6.0之前未设置生存期随访，所以在此版本方案更新后未签署新的知情的患者没有进行后续生存期随访，以出组时间作为删失节点。</w:t>
      </w:r>
    </w:p>
    <w:p>
      <w:pPr>
        <w:spacing w:before="0" w:after="0"/>
        <w:jc w:val="center"/>
      </w:pPr>
      <w:r>
        <w:rPr>
          <w:b/>
        </w:rPr>
        <w:t>表 28 按剂量水平列出的总生存期（FAS）-脑转移亚组</w:t>
      </w:r>
    </w:p>
    <w:tbl>
      <w:tblPr>
        <w:tblStyle w:val="TableNormal"/>
        <w:tblW w:w="5000" w:type="pct"/>
        <w:jc w:val="center"/>
        <w:tblInd w:w="0" w:type="dxa"/>
        <w:tblLayout w:type="fixed"/>
        <w:tblCellMar>
          <w:top w:w="0" w:type="dxa"/>
          <w:left w:w="0" w:type="dxa"/>
          <w:bottom w:w="0" w:type="dxa"/>
          <w:right w:w="0" w:type="dxa"/>
        </w:tblCellMar>
      </w:tblPr>
      <w:tblGrid>
        <w:gridCol w:w="1809"/>
        <w:gridCol w:w="905"/>
        <w:gridCol w:w="905"/>
        <w:gridCol w:w="905"/>
        <w:gridCol w:w="905"/>
        <w:gridCol w:w="905"/>
        <w:gridCol w:w="905"/>
        <w:gridCol w:w="905"/>
        <w:gridCol w:w="902"/>
      </w:tblGrid>
      <w:tr>
        <w:tblPrEx>
          <w:tblW w:w="5000" w:type="pct"/>
          <w:jc w:val="center"/>
          <w:tblInd w:w="0" w:type="dxa"/>
          <w:tblLayout w:type="fixed"/>
          <w:tblCellMar>
            <w:top w:w="0" w:type="dxa"/>
            <w:left w:w="0" w:type="dxa"/>
            <w:bottom w:w="0" w:type="dxa"/>
            <w:right w:w="0" w:type="dxa"/>
          </w:tblCellMar>
        </w:tblPrEx>
        <w:trPr>
          <w:cantSplit/>
          <w:tblHeader/>
          <w:jc w:val="center"/>
        </w:trPr>
        <w:tc>
          <w:tcPr>
            <w:tcW w:w="2592" w:type="dxa"/>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left"/>
              <w:rPr>
                <w:rFonts w:ascii="SimSun" w:hAnsi="SimSun" w:cs="SimSun"/>
                <w:color w:val="000000"/>
                <w:sz w:val="2"/>
                <w:szCs w:val="2"/>
              </w:rPr>
            </w:pPr>
            <w:r>
              <w:rPr>
                <w:rFonts w:ascii="Times New Roman" w:eastAsia="宋体" w:hAnsi="Times New Roman" w:cs="Times New Roman"/>
                <w:snapToGrid/>
                <w:color w:val="000000"/>
                <w:sz w:val="16"/>
                <w:szCs w:val="16"/>
              </w:rPr>
              <w:t>总生存期 [4]</w:t>
            </w:r>
            <w:r>
              <w:rPr>
                <w:rFonts w:ascii="Times New Roman" w:eastAsia="宋体" w:hAnsi="Times New Roman" w:cs="Times New Roman"/>
                <w:snapToGrid/>
                <w:color w:val="000000"/>
                <w:sz w:val="16"/>
                <w:szCs w:val="16"/>
              </w:rPr>
              <w:br/>
            </w:r>
          </w:p>
        </w:tc>
        <w:tc>
          <w:tcPr>
            <w:tcW w:w="1296" w:type="dxa"/>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center"/>
              <w:rPr>
                <w:rFonts w:ascii="SimSun" w:hAnsi="SimSun" w:cs="SimSun"/>
                <w:color w:val="000000"/>
                <w:sz w:val="2"/>
                <w:szCs w:val="2"/>
              </w:rPr>
            </w:pPr>
            <w:r>
              <w:rPr>
                <w:rFonts w:ascii="Times New Roman" w:eastAsia="宋体" w:hAnsi="Times New Roman" w:cs="Times New Roman"/>
                <w:snapToGrid/>
                <w:color w:val="000000"/>
                <w:sz w:val="16"/>
                <w:szCs w:val="16"/>
              </w:rPr>
              <w:t>统计量</w:t>
            </w:r>
            <w:r>
              <w:rPr>
                <w:rFonts w:ascii="Times New Roman" w:eastAsia="宋体" w:hAnsi="Times New Roman" w:cs="Times New Roman"/>
                <w:snapToGrid/>
                <w:color w:val="000000"/>
                <w:sz w:val="16"/>
                <w:szCs w:val="16"/>
              </w:rPr>
              <w:br/>
            </w:r>
          </w:p>
        </w:tc>
        <w:tc>
          <w:tcPr>
            <w:tcW w:w="1296" w:type="dxa"/>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center"/>
              <w:rPr>
                <w:rFonts w:ascii="SimSun" w:hAnsi="SimSun" w:cs="SimSun"/>
                <w:color w:val="000000"/>
                <w:sz w:val="2"/>
                <w:szCs w:val="2"/>
              </w:rPr>
            </w:pPr>
            <w:r>
              <w:rPr>
                <w:rFonts w:ascii="Times New Roman" w:eastAsia="宋体" w:hAnsi="Times New Roman" w:cs="Times New Roman"/>
                <w:snapToGrid/>
                <w:color w:val="000000"/>
                <w:sz w:val="16"/>
                <w:szCs w:val="16"/>
              </w:rPr>
              <w:t>20 mg</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(N=1)</w:t>
            </w:r>
            <w:r>
              <w:rPr>
                <w:rFonts w:ascii="Times New Roman" w:eastAsia="宋体" w:hAnsi="Times New Roman" w:cs="Times New Roman"/>
                <w:snapToGrid/>
                <w:color w:val="000000"/>
                <w:sz w:val="16"/>
                <w:szCs w:val="16"/>
              </w:rPr>
              <w:br/>
            </w:r>
          </w:p>
        </w:tc>
        <w:tc>
          <w:tcPr>
            <w:tcW w:w="1296" w:type="dxa"/>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center"/>
              <w:rPr>
                <w:rFonts w:ascii="SimSun" w:hAnsi="SimSun" w:cs="SimSun"/>
                <w:color w:val="000000"/>
                <w:sz w:val="2"/>
                <w:szCs w:val="2"/>
              </w:rPr>
            </w:pPr>
            <w:r>
              <w:rPr>
                <w:rFonts w:ascii="Times New Roman" w:eastAsia="宋体" w:hAnsi="Times New Roman" w:cs="Times New Roman"/>
                <w:snapToGrid/>
                <w:color w:val="000000"/>
                <w:sz w:val="16"/>
                <w:szCs w:val="16"/>
              </w:rPr>
              <w:t>40 mg</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(N=4)</w:t>
            </w:r>
            <w:r>
              <w:rPr>
                <w:rFonts w:ascii="Times New Roman" w:eastAsia="宋体" w:hAnsi="Times New Roman" w:cs="Times New Roman"/>
                <w:snapToGrid/>
                <w:color w:val="000000"/>
                <w:sz w:val="16"/>
                <w:szCs w:val="16"/>
              </w:rPr>
              <w:br/>
            </w:r>
          </w:p>
        </w:tc>
        <w:tc>
          <w:tcPr>
            <w:tcW w:w="1296" w:type="dxa"/>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center"/>
              <w:rPr>
                <w:rFonts w:ascii="SimSun" w:hAnsi="SimSun" w:cs="SimSun"/>
                <w:color w:val="000000"/>
                <w:sz w:val="2"/>
                <w:szCs w:val="2"/>
              </w:rPr>
            </w:pPr>
            <w:r>
              <w:rPr>
                <w:rFonts w:ascii="Times New Roman" w:eastAsia="宋体" w:hAnsi="Times New Roman" w:cs="Times New Roman"/>
                <w:snapToGrid/>
                <w:color w:val="000000"/>
                <w:sz w:val="16"/>
                <w:szCs w:val="16"/>
              </w:rPr>
              <w:t>80 mg</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(N=4)</w:t>
            </w:r>
            <w:r>
              <w:rPr>
                <w:rFonts w:ascii="Times New Roman" w:eastAsia="宋体" w:hAnsi="Times New Roman" w:cs="Times New Roman"/>
                <w:snapToGrid/>
                <w:color w:val="000000"/>
                <w:sz w:val="16"/>
                <w:szCs w:val="16"/>
              </w:rPr>
              <w:br/>
            </w:r>
          </w:p>
        </w:tc>
        <w:tc>
          <w:tcPr>
            <w:tcW w:w="1296" w:type="dxa"/>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center"/>
              <w:rPr>
                <w:rFonts w:ascii="SimSun" w:hAnsi="SimSun" w:cs="SimSun"/>
                <w:color w:val="000000"/>
                <w:sz w:val="2"/>
                <w:szCs w:val="2"/>
              </w:rPr>
            </w:pPr>
            <w:r>
              <w:rPr>
                <w:rFonts w:ascii="Times New Roman" w:eastAsia="宋体" w:hAnsi="Times New Roman" w:cs="Times New Roman"/>
                <w:snapToGrid/>
                <w:color w:val="000000"/>
                <w:sz w:val="16"/>
                <w:szCs w:val="16"/>
              </w:rPr>
              <w:t>120 mg</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(N=2)</w:t>
            </w:r>
            <w:r>
              <w:rPr>
                <w:rFonts w:ascii="Times New Roman" w:eastAsia="宋体" w:hAnsi="Times New Roman" w:cs="Times New Roman"/>
                <w:snapToGrid/>
                <w:color w:val="000000"/>
                <w:sz w:val="16"/>
                <w:szCs w:val="16"/>
              </w:rPr>
              <w:br/>
            </w:r>
          </w:p>
        </w:tc>
        <w:tc>
          <w:tcPr>
            <w:tcW w:w="1296" w:type="dxa"/>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center"/>
              <w:rPr>
                <w:rFonts w:ascii="SimSun" w:hAnsi="SimSun" w:cs="SimSun"/>
                <w:color w:val="000000"/>
                <w:sz w:val="2"/>
                <w:szCs w:val="2"/>
              </w:rPr>
            </w:pPr>
            <w:r>
              <w:rPr>
                <w:rFonts w:ascii="Times New Roman" w:eastAsia="宋体" w:hAnsi="Times New Roman" w:cs="Times New Roman"/>
                <w:snapToGrid/>
                <w:color w:val="000000"/>
                <w:sz w:val="16"/>
                <w:szCs w:val="16"/>
              </w:rPr>
              <w:t>160 mg</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(N=2)</w:t>
            </w:r>
            <w:r>
              <w:rPr>
                <w:rFonts w:ascii="Times New Roman" w:eastAsia="宋体" w:hAnsi="Times New Roman" w:cs="Times New Roman"/>
                <w:snapToGrid/>
                <w:color w:val="000000"/>
                <w:sz w:val="16"/>
                <w:szCs w:val="16"/>
              </w:rPr>
              <w:br/>
            </w:r>
          </w:p>
        </w:tc>
        <w:tc>
          <w:tcPr>
            <w:tcW w:w="1296" w:type="dxa"/>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center"/>
              <w:rPr>
                <w:rFonts w:ascii="SimSun" w:hAnsi="SimSun" w:cs="SimSun"/>
                <w:color w:val="000000"/>
                <w:sz w:val="2"/>
                <w:szCs w:val="2"/>
              </w:rPr>
            </w:pPr>
            <w:r>
              <w:rPr>
                <w:rFonts w:ascii="Times New Roman" w:eastAsia="宋体" w:hAnsi="Times New Roman" w:cs="Times New Roman"/>
                <w:snapToGrid/>
                <w:color w:val="000000"/>
                <w:sz w:val="16"/>
                <w:szCs w:val="16"/>
              </w:rPr>
              <w:t>210 mg</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(N=5)</w:t>
            </w:r>
            <w:r>
              <w:rPr>
                <w:rFonts w:ascii="Times New Roman" w:eastAsia="宋体" w:hAnsi="Times New Roman" w:cs="Times New Roman"/>
                <w:snapToGrid/>
                <w:color w:val="000000"/>
                <w:sz w:val="16"/>
                <w:szCs w:val="16"/>
              </w:rPr>
              <w:br/>
            </w:r>
          </w:p>
        </w:tc>
        <w:tc>
          <w:tcPr>
            <w:tcW w:w="1296" w:type="dxa"/>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center"/>
              <w:rPr>
                <w:rFonts w:ascii="SimSun" w:hAnsi="SimSun" w:cs="SimSun"/>
                <w:color w:val="000000"/>
                <w:sz w:val="2"/>
                <w:szCs w:val="2"/>
              </w:rPr>
            </w:pPr>
            <w:r>
              <w:rPr>
                <w:rFonts w:ascii="Times New Roman" w:eastAsia="宋体" w:hAnsi="Times New Roman" w:cs="Times New Roman"/>
                <w:snapToGrid/>
                <w:color w:val="000000"/>
                <w:sz w:val="16"/>
                <w:szCs w:val="16"/>
              </w:rPr>
              <w:t>总计</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(N=18)</w:t>
            </w:r>
            <w:r>
              <w:rPr>
                <w:rFonts w:ascii="Times New Roman" w:eastAsia="宋体" w:hAnsi="Times New Roman" w:cs="Times New Roman"/>
                <w:snapToGrid/>
                <w:color w:val="000000"/>
                <w:sz w:val="16"/>
                <w:szCs w:val="16"/>
              </w:rPr>
              <w:br/>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发生事件的受试者例数（死亡）</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(25.0)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 (27.8)</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未发生事件的受试者例数（删失）</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 (75.0)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 (80.0)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13 (72.2)</w:t>
            </w:r>
          </w:p>
        </w:tc>
      </w:tr>
      <w:tr>
        <w:tblPrEx>
          <w:tblW w:w="5000" w:type="pct"/>
          <w:jc w:val="center"/>
          <w:tblInd w:w="0" w:type="dxa"/>
          <w:tblLayout w:type="fixed"/>
          <w:tblCellMar>
            <w:top w:w="0" w:type="dxa"/>
            <w:left w:w="0" w:type="dxa"/>
            <w:bottom w:w="0" w:type="dxa"/>
            <w:right w:w="0" w:type="dxa"/>
          </w:tblCellMar>
        </w:tblPrEx>
        <w:trPr>
          <w:cantSplit/>
          <w:jc w:val="center"/>
        </w:trPr>
        <w:tc>
          <w:tcPr>
            <w:tcW w:w="12960" w:type="dxa"/>
            <w:gridSpan w:val="9"/>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总生存期（月）[1]</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中位数</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3.61</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30.01</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58.32</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95% CI</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[22.60,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[12.48,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[47.54, -]</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Q1, Q3</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3.61, 3.61</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22.60,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12.48, 47.54</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58.32, 58.32</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47.54, -</w:t>
            </w:r>
          </w:p>
        </w:tc>
      </w:tr>
      <w:tr>
        <w:tblPrEx>
          <w:tblW w:w="5000" w:type="pct"/>
          <w:jc w:val="center"/>
          <w:tblInd w:w="0" w:type="dxa"/>
          <w:tblLayout w:type="fixed"/>
          <w:tblCellMar>
            <w:top w:w="0" w:type="dxa"/>
            <w:left w:w="0" w:type="dxa"/>
            <w:bottom w:w="0" w:type="dxa"/>
            <w:right w:w="0" w:type="dxa"/>
          </w:tblCellMar>
        </w:tblPrEx>
        <w:trPr>
          <w:cantSplit/>
          <w:jc w:val="center"/>
        </w:trPr>
        <w:tc>
          <w:tcPr>
            <w:tcW w:w="12960" w:type="dxa"/>
            <w:gridSpan w:val="9"/>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风险患者例数/删失例数/</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总生存率[95% CI][2]</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18/0/100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6个月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3/1/100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4/1/100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15/2/94.44</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[66.64, 99.20]</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9个月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2/2/100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4/1/100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14/3/94.44</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[66.64, 99.20]</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12个月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2/2/100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4/1/100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14/3/94.44</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[66.64, 99.20]</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15个月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2/2/100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1/0/50.00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[0.60, 91.04]</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4/1/100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13/3/87.70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[58.80, 96.81]</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18个月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2/2/100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1/0/50.00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[0.60, 91.04]</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4/1/100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13/3/87.70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[58.80, 96.81]</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21个月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2/2/100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1/0/50.00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[0.60, 91.04]</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4/1/100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13/3/87.70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[58.80, 96.81]</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24个月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1/2/50.00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[0.60, 91.04]</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1/0/50.00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[0.60, 91.04]</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4/1/100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12/3/80.95</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[51.56, 93.48]</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27个月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0/3/-</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1/0/50.00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[0.60, 91.04]</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4/1/100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11/4/80.95</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[51.56, 93.48]</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30个月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3/1/100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0/3/-</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1/0/50.00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[0.60, 91.04]</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4/1/100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10/5/80.95</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[51.56, 93.48]</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33个月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3/1/100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0/3/-</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1/0/50.00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[0.60, 91.04]</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4/1/100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10/5/80.95</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[51.56, 93.48]</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36个月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3/1/100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0/3/-</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1/0/50.00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[0.60, 91.04]</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4/1/100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10/5/80.95</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[51.56, 93.48]</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39个月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3/1/100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0/3/-</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1/0/50.00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[0.60, 91.04]</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4/1/100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10/5/80.95</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[51.56, 93.48]</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42个月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3/1/100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0/3/-</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1/0/50.00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[0.60, 91.04]</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1/1/100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4/1/100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9/6/80.95</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[51.56, 93.48]</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45个月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3/1/100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0/3/-</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1/0/50.00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[0.60, 91.04]</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1/1/100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4/1/100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9/6/80.95</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[51.56, 93.48]</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48个月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3/1/100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0/3/-</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1/1/100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4/1/100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8/6/71.96</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[40.32, 88.76]</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51个月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3/1/100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0/3/-</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1/1/100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3/2/100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7/7/71.96</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[40.32, 88.76]</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54个月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3/1/100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0/3/-</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1/1/100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1/4/100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5/9/71.96</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[40.32, 88.76]</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57个月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3/1/100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0/3/-</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1/1/100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1/4/100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5/9/71.96</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[40.32, 88.76]</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60个月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3/1/100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0/3/-</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0/2/-</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0/4/0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3/10/53.97</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[16.70, 80.85]</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63个月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3/1/100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0/3/-</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0/2/-</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0/4/0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3/10/53.97</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[16.70, 80.85]</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66个月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3/1/100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0/3/-</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0/2/-</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0/4/0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3/10/53.97</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[16.70, 80.85]</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69个月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3/1/100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0/3/-</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0/2/-</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0/4/0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3/10/53.97</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[16.70, 80.85]</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72个月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3/1/100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0/3/-</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0/2/-</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0/4/0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3/10/53.97</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[16.70, 80.85]</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75个月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2/2/100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0/3/-</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0/2/-</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0/4/0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2/11/53.97</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[16.70, 80.85]</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78个月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1/3/100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0/3/-</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0/2/-</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0/4/0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1/12/53.97</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[16.70, 80.85]</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81个月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0/4/-</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0/3/-</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0/2/-</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0/4/0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0/13/-</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r>
      <w:tr>
        <w:tblPrEx>
          <w:tblW w:w="5000" w:type="pct"/>
          <w:jc w:val="center"/>
          <w:tblInd w:w="0" w:type="dxa"/>
          <w:tblLayout w:type="fixed"/>
          <w:tblCellMar>
            <w:top w:w="0" w:type="dxa"/>
            <w:left w:w="0" w:type="dxa"/>
            <w:bottom w:w="0" w:type="dxa"/>
            <w:right w:w="0" w:type="dxa"/>
          </w:tblCellMar>
        </w:tblPrEx>
        <w:trPr>
          <w:cantSplit/>
          <w:jc w:val="center"/>
        </w:trPr>
        <w:tc>
          <w:tcPr>
            <w:tcW w:w="12960" w:type="dxa"/>
            <w:gridSpan w:val="9"/>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随访时间（月）[3]</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中位数</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(95% CI)</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75.85</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[27.40,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15.66</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[5.22,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49.63</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[41.49,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52.01</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[5.19,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52.01</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[24.34, 74.35]</w:t>
            </w:r>
          </w:p>
        </w:tc>
      </w:tr>
      <w:tr>
        <w:tblPrEx>
          <w:tblW w:w="5000" w:type="pct"/>
          <w:jc w:val="center"/>
          <w:tblInd w:w="0" w:type="dxa"/>
          <w:tblLayout w:type="fixed"/>
          <w:tblCellMar>
            <w:top w:w="0" w:type="dxa"/>
            <w:left w:w="0" w:type="dxa"/>
            <w:bottom w:w="0" w:type="dxa"/>
            <w:right w:w="0" w:type="dxa"/>
          </w:tblCellMar>
        </w:tblPrEx>
        <w:trPr>
          <w:cantSplit/>
          <w:jc w:val="center"/>
        </w:trPr>
        <w:tc>
          <w:tcPr>
            <w:tcW w:w="12960" w:type="dxa"/>
            <w:gridSpan w:val="9"/>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p>
        </w:tc>
      </w:tr>
      <w:tr>
        <w:tblPrEx>
          <w:tblW w:w="5000" w:type="pct"/>
          <w:jc w:val="center"/>
          <w:tblInd w:w="0" w:type="dxa"/>
          <w:tblLayout w:type="fixed"/>
          <w:tblCellMar>
            <w:top w:w="0" w:type="dxa"/>
            <w:left w:w="0" w:type="dxa"/>
            <w:bottom w:w="0" w:type="dxa"/>
            <w:right w:w="0" w:type="dxa"/>
          </w:tblCellMar>
        </w:tblPrEx>
        <w:trPr>
          <w:cantSplit/>
          <w:jc w:val="center"/>
        </w:trPr>
        <w:tc>
          <w:tcPr>
            <w:tcW w:w="12960" w:type="dxa"/>
            <w:gridSpan w:val="9"/>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left"/>
              <w:rPr>
                <w:rFonts w:ascii="SimSun" w:hAnsi="SimSun" w:cs="SimSun"/>
                <w:color w:val="000000"/>
                <w:sz w:val="2"/>
                <w:szCs w:val="2"/>
              </w:rPr>
            </w:pPr>
          </w:p>
        </w:tc>
      </w:tr>
      <w:tr>
        <w:tblPrEx>
          <w:tblW w:w="5000" w:type="pct"/>
          <w:jc w:val="center"/>
          <w:tblInd w:w="0" w:type="dxa"/>
          <w:tblLayout w:type="fixed"/>
          <w:tblCellMar>
            <w:top w:w="0" w:type="dxa"/>
            <w:left w:w="0" w:type="dxa"/>
            <w:bottom w:w="0" w:type="dxa"/>
            <w:right w:w="0" w:type="dxa"/>
          </w:tblCellMar>
        </w:tblPrEx>
        <w:trPr>
          <w:cantSplit/>
          <w:jc w:val="center"/>
        </w:trPr>
        <w:tc>
          <w:tcPr>
            <w:tcW w:w="12960" w:type="dxa"/>
            <w:gridSpan w:val="9"/>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来源：列表16.2.6.6和列表16.2.6.7</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[1]总生存期定义为从首次研究给药至全因死亡的持续时间。未发生事件（无死亡）的受试者在末次已知存活日期删失。</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[2]使用Kaplan-Meier方法估算。</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[3]通过切换事件、删失状态的逆Kaplan-Meier方法估计DoR/PFS/OS的中位随访时间。</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[4]在方案6.0之前未设置生存期随访，所以在此版本方案更新后未签署新的知情的患者没有进行后续生存期随访，以出组时间作为删失节点。</w:t>
            </w:r>
          </w:p>
        </w:tc>
      </w:tr>
      <w:tr>
        <w:tblPrEx>
          <w:tblW w:w="5000" w:type="pct"/>
          <w:jc w:val="center"/>
          <w:tblInd w:w="0" w:type="dxa"/>
          <w:tblLayout w:type="fixed"/>
          <w:tblCellMar>
            <w:top w:w="0" w:type="dxa"/>
            <w:left w:w="0" w:type="dxa"/>
            <w:bottom w:w="0" w:type="dxa"/>
            <w:right w:w="0" w:type="dxa"/>
          </w:tblCellMar>
        </w:tblPrEx>
        <w:trPr>
          <w:cantSplit/>
          <w:tblHeader/>
          <w:jc w:val="center"/>
        </w:trPr>
        <w:tc>
          <w:tcPr>
            <w:tcW w:w="2592" w:type="dxa"/>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left"/>
              <w:rPr>
                <w:rFonts w:ascii="SimSun" w:hAnsi="SimSun" w:cs="SimSun"/>
                <w:color w:val="000000"/>
                <w:sz w:val="2"/>
                <w:szCs w:val="2"/>
              </w:rPr>
            </w:pPr>
            <w:r>
              <w:rPr>
                <w:rFonts w:ascii="Times New Roman" w:eastAsia="宋体" w:hAnsi="Times New Roman" w:cs="Times New Roman"/>
                <w:snapToGrid/>
                <w:color w:val="000000"/>
                <w:sz w:val="16"/>
                <w:szCs w:val="16"/>
              </w:rPr>
              <w:t>总生存期 [4]</w:t>
            </w:r>
            <w:r>
              <w:rPr>
                <w:rFonts w:ascii="Times New Roman" w:eastAsia="宋体" w:hAnsi="Times New Roman" w:cs="Times New Roman"/>
                <w:snapToGrid/>
                <w:color w:val="000000"/>
                <w:sz w:val="16"/>
                <w:szCs w:val="16"/>
              </w:rPr>
              <w:br/>
            </w:r>
          </w:p>
        </w:tc>
        <w:tc>
          <w:tcPr>
            <w:tcW w:w="1296" w:type="dxa"/>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center"/>
              <w:rPr>
                <w:rFonts w:ascii="SimSun" w:hAnsi="SimSun" w:cs="SimSun"/>
                <w:color w:val="000000"/>
                <w:sz w:val="2"/>
                <w:szCs w:val="2"/>
              </w:rPr>
            </w:pPr>
            <w:r>
              <w:rPr>
                <w:rFonts w:ascii="Times New Roman" w:eastAsia="宋体" w:hAnsi="Times New Roman" w:cs="Times New Roman"/>
                <w:snapToGrid/>
                <w:color w:val="000000"/>
                <w:sz w:val="16"/>
                <w:szCs w:val="16"/>
              </w:rPr>
              <w:t>统计量</w:t>
            </w:r>
            <w:r>
              <w:rPr>
                <w:rFonts w:ascii="Times New Roman" w:eastAsia="宋体" w:hAnsi="Times New Roman" w:cs="Times New Roman"/>
                <w:snapToGrid/>
                <w:color w:val="000000"/>
                <w:sz w:val="16"/>
                <w:szCs w:val="16"/>
              </w:rPr>
              <w:br/>
            </w:r>
          </w:p>
        </w:tc>
        <w:tc>
          <w:tcPr>
            <w:tcW w:w="1296" w:type="dxa"/>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center"/>
              <w:rPr>
                <w:rFonts w:ascii="SimSun" w:hAnsi="SimSun" w:cs="SimSun"/>
                <w:color w:val="000000"/>
                <w:sz w:val="2"/>
                <w:szCs w:val="2"/>
              </w:rPr>
            </w:pPr>
            <w:r>
              <w:rPr>
                <w:rFonts w:ascii="Times New Roman" w:eastAsia="宋体" w:hAnsi="Times New Roman" w:cs="Times New Roman"/>
                <w:snapToGrid/>
                <w:color w:val="000000"/>
                <w:sz w:val="16"/>
                <w:szCs w:val="16"/>
              </w:rPr>
              <w:t>20 mg</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(N=1)</w:t>
            </w:r>
            <w:r>
              <w:rPr>
                <w:rFonts w:ascii="Times New Roman" w:eastAsia="宋体" w:hAnsi="Times New Roman" w:cs="Times New Roman"/>
                <w:snapToGrid/>
                <w:color w:val="000000"/>
                <w:sz w:val="16"/>
                <w:szCs w:val="16"/>
              </w:rPr>
              <w:br/>
            </w:r>
          </w:p>
        </w:tc>
        <w:tc>
          <w:tcPr>
            <w:tcW w:w="1296" w:type="dxa"/>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center"/>
              <w:rPr>
                <w:rFonts w:ascii="SimSun" w:hAnsi="SimSun" w:cs="SimSun"/>
                <w:color w:val="000000"/>
                <w:sz w:val="2"/>
                <w:szCs w:val="2"/>
              </w:rPr>
            </w:pPr>
            <w:r>
              <w:rPr>
                <w:rFonts w:ascii="Times New Roman" w:eastAsia="宋体" w:hAnsi="Times New Roman" w:cs="Times New Roman"/>
                <w:snapToGrid/>
                <w:color w:val="000000"/>
                <w:sz w:val="16"/>
                <w:szCs w:val="16"/>
              </w:rPr>
              <w:t>40 mg</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(N=2)</w:t>
            </w:r>
            <w:r>
              <w:rPr>
                <w:rFonts w:ascii="Times New Roman" w:eastAsia="宋体" w:hAnsi="Times New Roman" w:cs="Times New Roman"/>
                <w:snapToGrid/>
                <w:color w:val="000000"/>
                <w:sz w:val="16"/>
                <w:szCs w:val="16"/>
              </w:rPr>
              <w:br/>
            </w:r>
          </w:p>
        </w:tc>
        <w:tc>
          <w:tcPr>
            <w:tcW w:w="1296" w:type="dxa"/>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center"/>
              <w:rPr>
                <w:rFonts w:ascii="SimSun" w:hAnsi="SimSun" w:cs="SimSun"/>
                <w:color w:val="000000"/>
                <w:sz w:val="2"/>
                <w:szCs w:val="2"/>
              </w:rPr>
            </w:pPr>
            <w:r>
              <w:rPr>
                <w:rFonts w:ascii="Times New Roman" w:eastAsia="宋体" w:hAnsi="Times New Roman" w:cs="Times New Roman"/>
                <w:snapToGrid/>
                <w:color w:val="000000"/>
                <w:sz w:val="16"/>
                <w:szCs w:val="16"/>
              </w:rPr>
              <w:t>80 mg</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(N=4)</w:t>
            </w:r>
            <w:r>
              <w:rPr>
                <w:rFonts w:ascii="Times New Roman" w:eastAsia="宋体" w:hAnsi="Times New Roman" w:cs="Times New Roman"/>
                <w:snapToGrid/>
                <w:color w:val="000000"/>
                <w:sz w:val="16"/>
                <w:szCs w:val="16"/>
              </w:rPr>
              <w:br/>
            </w:r>
          </w:p>
        </w:tc>
        <w:tc>
          <w:tcPr>
            <w:tcW w:w="1296" w:type="dxa"/>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center"/>
              <w:rPr>
                <w:rFonts w:ascii="SimSun" w:hAnsi="SimSun" w:cs="SimSun"/>
                <w:color w:val="000000"/>
                <w:sz w:val="2"/>
                <w:szCs w:val="2"/>
              </w:rPr>
            </w:pPr>
            <w:r>
              <w:rPr>
                <w:rFonts w:ascii="Times New Roman" w:eastAsia="宋体" w:hAnsi="Times New Roman" w:cs="Times New Roman"/>
                <w:snapToGrid/>
                <w:color w:val="000000"/>
                <w:sz w:val="16"/>
                <w:szCs w:val="16"/>
              </w:rPr>
              <w:t>120 mg</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(N=7)</w:t>
            </w:r>
            <w:r>
              <w:rPr>
                <w:rFonts w:ascii="Times New Roman" w:eastAsia="宋体" w:hAnsi="Times New Roman" w:cs="Times New Roman"/>
                <w:snapToGrid/>
                <w:color w:val="000000"/>
                <w:sz w:val="16"/>
                <w:szCs w:val="16"/>
              </w:rPr>
              <w:br/>
            </w:r>
          </w:p>
        </w:tc>
        <w:tc>
          <w:tcPr>
            <w:tcW w:w="1296" w:type="dxa"/>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center"/>
              <w:rPr>
                <w:rFonts w:ascii="SimSun" w:hAnsi="SimSun" w:cs="SimSun"/>
                <w:color w:val="000000"/>
                <w:sz w:val="2"/>
                <w:szCs w:val="2"/>
              </w:rPr>
            </w:pPr>
            <w:r>
              <w:rPr>
                <w:rFonts w:ascii="Times New Roman" w:eastAsia="宋体" w:hAnsi="Times New Roman" w:cs="Times New Roman"/>
                <w:snapToGrid/>
                <w:color w:val="000000"/>
                <w:sz w:val="16"/>
                <w:szCs w:val="16"/>
              </w:rPr>
              <w:t>160 mg</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(N=7)</w:t>
            </w:r>
            <w:r>
              <w:rPr>
                <w:rFonts w:ascii="Times New Roman" w:eastAsia="宋体" w:hAnsi="Times New Roman" w:cs="Times New Roman"/>
                <w:snapToGrid/>
                <w:color w:val="000000"/>
                <w:sz w:val="16"/>
                <w:szCs w:val="16"/>
              </w:rPr>
              <w:br/>
            </w:r>
          </w:p>
        </w:tc>
        <w:tc>
          <w:tcPr>
            <w:tcW w:w="1296" w:type="dxa"/>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center"/>
              <w:rPr>
                <w:rFonts w:ascii="SimSun" w:hAnsi="SimSun" w:cs="SimSun"/>
                <w:color w:val="000000"/>
                <w:sz w:val="2"/>
                <w:szCs w:val="2"/>
              </w:rPr>
            </w:pPr>
            <w:r>
              <w:rPr>
                <w:rFonts w:ascii="Times New Roman" w:eastAsia="宋体" w:hAnsi="Times New Roman" w:cs="Times New Roman"/>
                <w:snapToGrid/>
                <w:color w:val="000000"/>
                <w:sz w:val="16"/>
                <w:szCs w:val="16"/>
              </w:rPr>
              <w:t>210 mg</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(N=6)</w:t>
            </w:r>
            <w:r>
              <w:rPr>
                <w:rFonts w:ascii="Times New Roman" w:eastAsia="宋体" w:hAnsi="Times New Roman" w:cs="Times New Roman"/>
                <w:snapToGrid/>
                <w:color w:val="000000"/>
                <w:sz w:val="16"/>
                <w:szCs w:val="16"/>
              </w:rPr>
              <w:br/>
            </w:r>
          </w:p>
        </w:tc>
        <w:tc>
          <w:tcPr>
            <w:tcW w:w="1296" w:type="dxa"/>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center"/>
              <w:rPr>
                <w:rFonts w:ascii="SimSun" w:hAnsi="SimSun" w:cs="SimSun"/>
                <w:color w:val="000000"/>
                <w:sz w:val="2"/>
                <w:szCs w:val="2"/>
              </w:rPr>
            </w:pPr>
            <w:r>
              <w:rPr>
                <w:rFonts w:ascii="Times New Roman" w:eastAsia="宋体" w:hAnsi="Times New Roman" w:cs="Times New Roman"/>
                <w:snapToGrid/>
                <w:color w:val="000000"/>
                <w:sz w:val="16"/>
                <w:szCs w:val="16"/>
              </w:rPr>
              <w:t>总计</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(N=27)</w:t>
            </w:r>
            <w:r>
              <w:rPr>
                <w:rFonts w:ascii="Times New Roman" w:eastAsia="宋体" w:hAnsi="Times New Roman" w:cs="Times New Roman"/>
                <w:snapToGrid/>
                <w:color w:val="000000"/>
                <w:sz w:val="16"/>
                <w:szCs w:val="16"/>
              </w:rPr>
              <w:br/>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发生事件的受试者例数（死亡）</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(25.0)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 (42.9)</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(14.3)</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(16.7)</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7 (25.9)</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未发生事件的受试者例数（删失）</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 (75.0)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 (57.1)</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6 (85.7)</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 (83.3)</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20 (74.1)</w:t>
            </w:r>
          </w:p>
        </w:tc>
      </w:tr>
      <w:tr>
        <w:tblPrEx>
          <w:tblW w:w="5000" w:type="pct"/>
          <w:jc w:val="center"/>
          <w:tblInd w:w="0" w:type="dxa"/>
          <w:tblLayout w:type="fixed"/>
          <w:tblCellMar>
            <w:top w:w="0" w:type="dxa"/>
            <w:left w:w="0" w:type="dxa"/>
            <w:bottom w:w="0" w:type="dxa"/>
            <w:right w:w="0" w:type="dxa"/>
          </w:tblCellMar>
        </w:tblPrEx>
        <w:trPr>
          <w:cantSplit/>
          <w:jc w:val="center"/>
        </w:trPr>
        <w:tc>
          <w:tcPr>
            <w:tcW w:w="12960" w:type="dxa"/>
            <w:gridSpan w:val="9"/>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总生存期（月）[1]</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中位数</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67.12</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50.23</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36.32</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67.12</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95% CI</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[28.32,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[47.80,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[42.87,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[40.21, -]</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Q1, Q3</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67.12, 67.12</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50.23, 50.23</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30.38,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42.87, 67.12</w:t>
            </w:r>
          </w:p>
        </w:tc>
      </w:tr>
      <w:tr>
        <w:tblPrEx>
          <w:tblW w:w="5000" w:type="pct"/>
          <w:jc w:val="center"/>
          <w:tblInd w:w="0" w:type="dxa"/>
          <w:tblLayout w:type="fixed"/>
          <w:tblCellMar>
            <w:top w:w="0" w:type="dxa"/>
            <w:left w:w="0" w:type="dxa"/>
            <w:bottom w:w="0" w:type="dxa"/>
            <w:right w:w="0" w:type="dxa"/>
          </w:tblCellMar>
        </w:tblPrEx>
        <w:trPr>
          <w:cantSplit/>
          <w:jc w:val="center"/>
        </w:trPr>
        <w:tc>
          <w:tcPr>
            <w:tcW w:w="12960" w:type="dxa"/>
            <w:gridSpan w:val="9"/>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风险患者例数/删失例数/</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总生存率[95% CI][2]</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3/1/100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7/0/100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7/0/100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6/0/100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26/1/100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6个月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3/1/100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7/0/100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7/0/100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6/0/100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26/1/100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9个月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3/1/100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7/0/100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7/0/100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6/0/100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26/1/100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12个月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3/1/100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7/0/100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6/1/100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6/0/100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25/2/100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15个月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1/1/100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2/2/100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6/1/100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4/3/100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5/1/100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19/8/100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18个月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0/2/-</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2/2/100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5/2/100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4/3/100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5/1/100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17/10/100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21个月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0/2/-</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1/3/100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5/2/100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4/3/100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5/1/100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16/11/100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24个月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0/2/-</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1/3/100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4/3/100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4/3/100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5/1/100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15/12/100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27个月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0/2/-</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1/3/100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4/3/100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4/3/100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5/1/100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15/12/100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30个月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0/2/-</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1/3/100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3/3/75.00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[12.79, 96.05]</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4/3/100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5/1/100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14/12/93.33</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[61.26, 99.03]</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33个月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0/2/-</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1/3/100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2/3/50.00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[5.78, 84.49]</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4/3/100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5/1/100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13/12/86.67</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[56.39, 96.49]</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36个月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0/2/-</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1/3/100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2/3/50.00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[5.78, 84.49]</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4/3/100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5/1/100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13/12/86.67</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[56.39, 96.49]</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39个月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0/2/-</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1/3/100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2/3/50.00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[5.78, 84.49]</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4/3/100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5/1/100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13/12/86.67</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[56.39, 96.49]</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42个月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0/2/-</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1/3/100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1/3/25.00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[0.89, 66.53]</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4/3/100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5/1/100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12/12/80.00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[49.98, 93.07]</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45个月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0/2/-</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1/3/100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1/3/25.00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[0.89, 66.53]</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4/3/100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4/1/80.00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[20.38, 96.92]</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11/12/73.33</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[43.62, 89.05]</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48个月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0/2/-</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1/3/100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1/3/25.00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[0.89, 66.53]</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3/3/75.00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[12.79, 96.05]</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4/2/80.00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[20.38, 96.92]</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10/13/66.67</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[37.53, 84.56]</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51个月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0/2/-</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0/3/0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1/3/25.00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[0.89, 66.53]</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3/3/75.00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[12.79, 96.05]</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2/3/80.00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[20.38, 96.92]</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7/14/58.33</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[29.31, 78.92]</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54个月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0/2/-</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0/3/0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0/4/-</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3/3/75.00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[12.79, 96.05]</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1/4/80.00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[20.38, 96.92]</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5/16/58.33</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[29.31, 78.92]</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57个月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0/2/-</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0/3/0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0/4/-</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2/4/75.00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[12.79, 96.05]</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1/4/80.00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[20.38, 96.92]</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4/17/58.33</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[29.31, 78.92]</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60个月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0/2/-</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0/3/0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0/4/-</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1/5/75.00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[12.79, 96.05]</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1/4/80.00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[20.38, 96.92]</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3/18/58.33</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[29.31, 78.92]</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63个月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0/2/-</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0/3/0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0/4/-</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1/5/75.00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[12.79, 96.05]</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0/5/-</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2/19/58.33</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[29.31, 78.92]</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66个月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0/2/-</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0/3/0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0/4/-</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1/5/75.00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[12.79, 96.05]</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0/5/-</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2/19/58.33</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[29.31, 78.92]</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69个月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0/2/-</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0/3/0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0/4/-</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0/6/-</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0/5/-</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0/20/0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r>
      <w:tr>
        <w:tblPrEx>
          <w:tblW w:w="5000" w:type="pct"/>
          <w:jc w:val="center"/>
          <w:tblInd w:w="0" w:type="dxa"/>
          <w:tblLayout w:type="fixed"/>
          <w:tblCellMar>
            <w:top w:w="0" w:type="dxa"/>
            <w:left w:w="0" w:type="dxa"/>
            <w:bottom w:w="0" w:type="dxa"/>
            <w:right w:w="0" w:type="dxa"/>
          </w:tblCellMar>
        </w:tblPrEx>
        <w:trPr>
          <w:cantSplit/>
          <w:jc w:val="center"/>
        </w:trPr>
        <w:tc>
          <w:tcPr>
            <w:tcW w:w="12960" w:type="dxa"/>
            <w:gridSpan w:val="9"/>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随访时间（月）[3]</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中位数</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(95% CI)</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15.58</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[14.85,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16.83</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[1.48,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53.39</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[13.40,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56.51</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[10.28,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48.46</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[14.49,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48.23</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[14.85, 56.51]</w:t>
            </w:r>
          </w:p>
        </w:tc>
      </w:tr>
      <w:tr>
        <w:tblPrEx>
          <w:tblW w:w="5000" w:type="pct"/>
          <w:jc w:val="center"/>
          <w:tblInd w:w="0" w:type="dxa"/>
          <w:tblLayout w:type="fixed"/>
          <w:tblCellMar>
            <w:top w:w="0" w:type="dxa"/>
            <w:left w:w="0" w:type="dxa"/>
            <w:bottom w:w="0" w:type="dxa"/>
            <w:right w:w="0" w:type="dxa"/>
          </w:tblCellMar>
        </w:tblPrEx>
        <w:trPr>
          <w:cantSplit/>
          <w:jc w:val="center"/>
        </w:trPr>
        <w:tc>
          <w:tcPr>
            <w:tcW w:w="12960" w:type="dxa"/>
            <w:gridSpan w:val="9"/>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p>
        </w:tc>
      </w:tr>
      <w:tr>
        <w:tblPrEx>
          <w:tblW w:w="5000" w:type="pct"/>
          <w:jc w:val="center"/>
          <w:tblInd w:w="0" w:type="dxa"/>
          <w:tblLayout w:type="fixed"/>
          <w:tblCellMar>
            <w:top w:w="0" w:type="dxa"/>
            <w:left w:w="0" w:type="dxa"/>
            <w:bottom w:w="0" w:type="dxa"/>
            <w:right w:w="0" w:type="dxa"/>
          </w:tblCellMar>
        </w:tblPrEx>
        <w:trPr>
          <w:cantSplit/>
          <w:jc w:val="center"/>
        </w:trPr>
        <w:tc>
          <w:tcPr>
            <w:tcW w:w="12960" w:type="dxa"/>
            <w:gridSpan w:val="9"/>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left"/>
              <w:rPr>
                <w:rFonts w:ascii="SimSun" w:hAnsi="SimSun" w:cs="SimSun"/>
                <w:color w:val="000000"/>
                <w:sz w:val="2"/>
                <w:szCs w:val="2"/>
              </w:rPr>
            </w:pPr>
          </w:p>
        </w:tc>
      </w:tr>
      <w:tr>
        <w:tblPrEx>
          <w:tblW w:w="5000" w:type="pct"/>
          <w:jc w:val="center"/>
          <w:tblInd w:w="0" w:type="dxa"/>
          <w:tblLayout w:type="fixed"/>
          <w:tblCellMar>
            <w:top w:w="0" w:type="dxa"/>
            <w:left w:w="0" w:type="dxa"/>
            <w:bottom w:w="0" w:type="dxa"/>
            <w:right w:w="0" w:type="dxa"/>
          </w:tblCellMar>
        </w:tblPrEx>
        <w:trPr>
          <w:cantSplit/>
          <w:jc w:val="center"/>
        </w:trPr>
        <w:tc>
          <w:tcPr>
            <w:tcW w:w="12960" w:type="dxa"/>
            <w:gridSpan w:val="9"/>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来源：列表16.2.6.6和列表16.2.6.7</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[1]总生存期定义为从首次研究给药至全因死亡的持续时间。未发生事件（无死亡）的受试者在末次已知存活日期删失。</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[2]使用Kaplan-Meier方法估算。</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[3]通过切换事件、删失状态的逆Kaplan-Meier方法估计DoR/PFS/OS的中位随访时间。</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[4]在方案6.0之前未设置生存期随访，所以在此版本方案更新后未签署新的知情的患者没有进行后续生存期随访，以出组时间作为删失节点。</w:t>
            </w:r>
          </w:p>
        </w:tc>
      </w:tr>
    </w:tbl>
    <w:p>
      <w:pPr>
        <w:pStyle w:val="ERIS5"/>
        <w:numPr>
          <w:ilvl w:val="12"/>
          <w:numId w:val="0"/>
        </w:numPr>
        <w:outlineLvl w:val="4"/>
        <w:rPr>
          <w:rFonts w:cs="Times New Roman"/>
        </w:rPr>
      </w:pPr>
      <w:bookmarkStart w:id="656" w:name="_Toc17282"/>
      <w:r>
        <w:rPr>
          <w:rFonts w:cs="Times New Roman"/>
          <w:b/>
          <w:bCs/>
        </w:rPr>
        <w:t>1</w:t>
      </w:r>
      <w:r>
        <w:rPr>
          <w:rFonts w:cs="Times New Roman" w:hint="eastAsia"/>
          <w:b/>
          <w:bCs/>
          <w:lang w:val="en-US" w:eastAsia="zh-CN"/>
        </w:rPr>
        <w:t>2.2</w:t>
      </w:r>
      <w:r>
        <w:rPr>
          <w:rFonts w:cs="Times New Roman"/>
        </w:rPr>
        <w:t>.2.1.2</w:t>
      </w:r>
      <w:r>
        <w:rPr>
          <w:rFonts w:cs="Times New Roman" w:hint="eastAsia"/>
        </w:rPr>
        <w:t xml:space="preserve"> </w:t>
      </w:r>
      <w:r>
        <w:rPr>
          <w:rFonts w:cs="Times New Roman"/>
        </w:rPr>
        <w:t>按既往是否接受过ALK抑制剂治疗进行的亚组分析</w:t>
      </w:r>
      <w:bookmarkEnd w:id="656"/>
    </w:p>
    <w:p>
      <w:pPr>
        <w:pStyle w:val="a"/>
      </w:pPr>
      <w:r>
        <w:t>既往接受过ALK抑制剂34例受试者中，30例受试者既往接受过克唑替尼，3例受试者既往接受过塞瑞替尼，1例受试者既往接受过为TQ-B3139，详见列表16.2.6.4-16.2.6.5。</w:t>
      </w:r>
    </w:p>
    <w:p>
      <w:pPr>
        <w:pStyle w:val="ERIS6"/>
        <w:numPr>
          <w:ilvl w:val="12"/>
          <w:numId w:val="0"/>
        </w:numPr>
        <w:outlineLvl w:val="5"/>
        <w:rPr>
          <w:rFonts w:cs="Times New Roman"/>
        </w:rPr>
      </w:pPr>
      <w:bookmarkStart w:id="657" w:name="_Toc21043"/>
      <w:r>
        <w:rPr>
          <w:rFonts w:cs="Times New Roman"/>
          <w:b/>
          <w:bCs/>
        </w:rPr>
        <w:t>1</w:t>
      </w:r>
      <w:r>
        <w:rPr>
          <w:rFonts w:cs="Times New Roman" w:hint="eastAsia"/>
          <w:b/>
          <w:bCs/>
          <w:lang w:val="en-US" w:eastAsia="zh-CN"/>
        </w:rPr>
        <w:t>2.2</w:t>
      </w:r>
      <w:r>
        <w:rPr>
          <w:rFonts w:cs="Times New Roman"/>
        </w:rPr>
        <w:t>.2.1.2.1</w:t>
      </w:r>
      <w:r>
        <w:rPr>
          <w:rFonts w:cs="Times New Roman" w:hint="eastAsia"/>
        </w:rPr>
        <w:t xml:space="preserve"> </w:t>
      </w:r>
      <w:r>
        <w:rPr>
          <w:rFonts w:cs="Times New Roman"/>
        </w:rPr>
        <w:t>按既往是否接受过ALK抑制剂亚组的ORR分析</w:t>
      </w:r>
      <w:bookmarkEnd w:id="657"/>
    </w:p>
    <w:p>
      <w:pPr>
        <w:pStyle w:val="ERIS"/>
        <w:ind w:firstLine="480" w:firstLineChars="200"/>
        <w:jc w:val="left"/>
      </w:pPr>
      <w:r>
        <w:rPr>
          <w:rFonts w:ascii="Times New Roman" w:eastAsia="宋体" w:hAnsi="Times New Roman" w:cs="Times New Roman"/>
          <w:sz w:val="24"/>
        </w:rPr>
        <w:t>截止至数据分析日期，既往接受过ALK抑制剂治疗34例受试者中，无受试者评价为CR，20例（58.8%）受试者获得PR，13例（38.2%）受试者评价为SD，11例（32.4%）受试者SD持续≥24周，1例（2.9%）受试者PD；ORR为58.8%（95%CI：40.70，75.35），DCR为97.1%（95% CI：84.67，99.93），CBR为91.2%（95% CI：76.32，98.14）。各剂量组ORR为20mg组50.0%（95% CI：1.26，98.74），40mg组50.0%（95% CI：6.76，93.24），80mg组50.0%（95% CI：6.76，93.24），120mg组55.6%（95% CI：21.20，86.30），160mg组50.0%（95% CI：11.81，88.19），210mg组77.8%（95% CI：39.99，97.19）。结果详见表14.2.1.3。</w:t>
      </w:r>
    </w:p>
    <w:p>
      <w:pPr>
        <w:pStyle w:val="ERIS"/>
        <w:ind w:firstLine="480" w:firstLineChars="200"/>
        <w:jc w:val="left"/>
      </w:pPr>
      <w:r>
        <w:rPr>
          <w:rFonts w:ascii="Times New Roman" w:eastAsia="宋体" w:hAnsi="Times New Roman" w:cs="Times New Roman"/>
          <w:sz w:val="24"/>
        </w:rPr>
        <w:t>既往未接受过ALK抑制剂治疗11例受试者中，无受试者评价为CR，8例（72.7%）受试者获得PR，3例（27.3%）受试者评价为SD，2例（18.2%）受试者SD持续≥24周，无PD受试者；未接受过ALK抑制剂治疗的ORR为72.7%（95%CI：39.03，93.98），DCR为100%（95% CI：71.51，100），CBR为90.9%（95% CI：58.72，99.77）。20mg组和120mg无未受过ALK抑制剂受试者，其他各剂量组ORR为40mg组100%（95% CI：15.81，100），80mg组75.0%（95% CI：19.41，99.37），160mg组66.7%（95% CI：9.43，99.16），210mg组50.0%（95% CI：1.26，98.74）。结果详见表14.2.1.3。</w:t>
      </w:r>
    </w:p>
    <w:p>
      <w:pPr>
        <w:spacing w:before="0" w:after="0"/>
        <w:jc w:val="center"/>
      </w:pPr>
      <w:r>
        <w:rPr>
          <w:b/>
        </w:rPr>
        <w:t>表 30 按剂量水平列出的客观缓解率（FAS）-既往接受过ALK抑制剂治疗亚组</w:t>
      </w:r>
    </w:p>
    <w:tbl>
      <w:tblPr>
        <w:tblStyle w:val="TableNormal"/>
        <w:tblW w:w="5000" w:type="pct"/>
        <w:jc w:val="center"/>
        <w:tblInd w:w="0" w:type="dxa"/>
        <w:tblLayout w:type="fixed"/>
        <w:tblCellMar>
          <w:top w:w="0" w:type="dxa"/>
          <w:left w:w="0" w:type="dxa"/>
          <w:bottom w:w="0" w:type="dxa"/>
          <w:right w:w="0" w:type="dxa"/>
        </w:tblCellMar>
      </w:tblPr>
      <w:tblGrid>
        <w:gridCol w:w="1809"/>
        <w:gridCol w:w="905"/>
        <w:gridCol w:w="905"/>
        <w:gridCol w:w="905"/>
        <w:gridCol w:w="905"/>
        <w:gridCol w:w="905"/>
        <w:gridCol w:w="905"/>
        <w:gridCol w:w="905"/>
        <w:gridCol w:w="902"/>
      </w:tblGrid>
      <w:tr>
        <w:tblPrEx>
          <w:tblW w:w="5000" w:type="pct"/>
          <w:jc w:val="center"/>
          <w:tblInd w:w="0" w:type="dxa"/>
          <w:tblLayout w:type="fixed"/>
          <w:tblCellMar>
            <w:top w:w="0" w:type="dxa"/>
            <w:left w:w="0" w:type="dxa"/>
            <w:bottom w:w="0" w:type="dxa"/>
            <w:right w:w="0" w:type="dxa"/>
          </w:tblCellMar>
        </w:tblPrEx>
        <w:trPr>
          <w:cantSplit/>
          <w:tblHeader/>
          <w:jc w:val="center"/>
        </w:trPr>
        <w:tc>
          <w:tcPr>
            <w:tcW w:w="2592" w:type="dxa"/>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left"/>
              <w:rPr>
                <w:rFonts w:ascii="SimSun" w:hAnsi="SimSun" w:cs="SimSun"/>
                <w:color w:val="000000"/>
                <w:sz w:val="2"/>
                <w:szCs w:val="2"/>
              </w:rPr>
            </w:pPr>
          </w:p>
        </w:tc>
        <w:tc>
          <w:tcPr>
            <w:tcW w:w="1296" w:type="dxa"/>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center"/>
              <w:rPr>
                <w:rFonts w:ascii="SimSun" w:hAnsi="SimSun" w:cs="SimSun"/>
                <w:color w:val="000000"/>
                <w:sz w:val="2"/>
                <w:szCs w:val="2"/>
              </w:rPr>
            </w:pPr>
            <w:r>
              <w:rPr>
                <w:rFonts w:ascii="Times New Roman" w:eastAsia="宋体" w:hAnsi="Times New Roman" w:cs="Times New Roman"/>
                <w:snapToGrid/>
                <w:color w:val="000000"/>
                <w:sz w:val="16"/>
                <w:szCs w:val="16"/>
              </w:rPr>
              <w:t>统计量</w:t>
            </w:r>
            <w:r>
              <w:rPr>
                <w:rFonts w:ascii="Times New Roman" w:eastAsia="宋体" w:hAnsi="Times New Roman" w:cs="Times New Roman"/>
                <w:snapToGrid/>
                <w:color w:val="000000"/>
                <w:sz w:val="16"/>
                <w:szCs w:val="16"/>
              </w:rPr>
              <w:br/>
            </w:r>
          </w:p>
        </w:tc>
        <w:tc>
          <w:tcPr>
            <w:tcW w:w="1296" w:type="dxa"/>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center"/>
              <w:rPr>
                <w:rFonts w:ascii="SimSun" w:hAnsi="SimSun" w:cs="SimSun"/>
                <w:color w:val="000000"/>
                <w:sz w:val="2"/>
                <w:szCs w:val="2"/>
              </w:rPr>
            </w:pPr>
            <w:r>
              <w:rPr>
                <w:rFonts w:ascii="Times New Roman" w:eastAsia="宋体" w:hAnsi="Times New Roman" w:cs="Times New Roman"/>
                <w:snapToGrid/>
                <w:color w:val="000000"/>
                <w:sz w:val="16"/>
                <w:szCs w:val="16"/>
              </w:rPr>
              <w:t>20 mg</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(N=0)</w:t>
            </w:r>
            <w:r>
              <w:rPr>
                <w:rFonts w:ascii="Times New Roman" w:eastAsia="宋体" w:hAnsi="Times New Roman" w:cs="Times New Roman"/>
                <w:snapToGrid/>
                <w:color w:val="000000"/>
                <w:sz w:val="16"/>
                <w:szCs w:val="16"/>
              </w:rPr>
              <w:br/>
            </w:r>
          </w:p>
        </w:tc>
        <w:tc>
          <w:tcPr>
            <w:tcW w:w="1296" w:type="dxa"/>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center"/>
              <w:rPr>
                <w:rFonts w:ascii="SimSun" w:hAnsi="SimSun" w:cs="SimSun"/>
                <w:color w:val="000000"/>
                <w:sz w:val="2"/>
                <w:szCs w:val="2"/>
              </w:rPr>
            </w:pPr>
            <w:r>
              <w:rPr>
                <w:rFonts w:ascii="Times New Roman" w:eastAsia="宋体" w:hAnsi="Times New Roman" w:cs="Times New Roman"/>
                <w:snapToGrid/>
                <w:color w:val="000000"/>
                <w:sz w:val="16"/>
                <w:szCs w:val="16"/>
              </w:rPr>
              <w:t>40 mg</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(N=2)</w:t>
            </w:r>
            <w:r>
              <w:rPr>
                <w:rFonts w:ascii="Times New Roman" w:eastAsia="宋体" w:hAnsi="Times New Roman" w:cs="Times New Roman"/>
                <w:snapToGrid/>
                <w:color w:val="000000"/>
                <w:sz w:val="16"/>
                <w:szCs w:val="16"/>
              </w:rPr>
              <w:br/>
            </w:r>
          </w:p>
        </w:tc>
        <w:tc>
          <w:tcPr>
            <w:tcW w:w="1296" w:type="dxa"/>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center"/>
              <w:rPr>
                <w:rFonts w:ascii="SimSun" w:hAnsi="SimSun" w:cs="SimSun"/>
                <w:color w:val="000000"/>
                <w:sz w:val="2"/>
                <w:szCs w:val="2"/>
              </w:rPr>
            </w:pPr>
            <w:r>
              <w:rPr>
                <w:rFonts w:ascii="Times New Roman" w:eastAsia="宋体" w:hAnsi="Times New Roman" w:cs="Times New Roman"/>
                <w:snapToGrid/>
                <w:color w:val="000000"/>
                <w:sz w:val="16"/>
                <w:szCs w:val="16"/>
              </w:rPr>
              <w:t>80 mg</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(N=4)</w:t>
            </w:r>
            <w:r>
              <w:rPr>
                <w:rFonts w:ascii="Times New Roman" w:eastAsia="宋体" w:hAnsi="Times New Roman" w:cs="Times New Roman"/>
                <w:snapToGrid/>
                <w:color w:val="000000"/>
                <w:sz w:val="16"/>
                <w:szCs w:val="16"/>
              </w:rPr>
              <w:br/>
            </w:r>
          </w:p>
        </w:tc>
        <w:tc>
          <w:tcPr>
            <w:tcW w:w="1296" w:type="dxa"/>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center"/>
              <w:rPr>
                <w:rFonts w:ascii="SimSun" w:hAnsi="SimSun" w:cs="SimSun"/>
                <w:color w:val="000000"/>
                <w:sz w:val="2"/>
                <w:szCs w:val="2"/>
              </w:rPr>
            </w:pPr>
            <w:r>
              <w:rPr>
                <w:rFonts w:ascii="Times New Roman" w:eastAsia="宋体" w:hAnsi="Times New Roman" w:cs="Times New Roman"/>
                <w:snapToGrid/>
                <w:color w:val="000000"/>
                <w:sz w:val="16"/>
                <w:szCs w:val="16"/>
              </w:rPr>
              <w:t>120 mg</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(N=0)</w:t>
            </w:r>
            <w:r>
              <w:rPr>
                <w:rFonts w:ascii="Times New Roman" w:eastAsia="宋体" w:hAnsi="Times New Roman" w:cs="Times New Roman"/>
                <w:snapToGrid/>
                <w:color w:val="000000"/>
                <w:sz w:val="16"/>
                <w:szCs w:val="16"/>
              </w:rPr>
              <w:br/>
            </w:r>
          </w:p>
        </w:tc>
        <w:tc>
          <w:tcPr>
            <w:tcW w:w="1296" w:type="dxa"/>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center"/>
              <w:rPr>
                <w:rFonts w:ascii="SimSun" w:hAnsi="SimSun" w:cs="SimSun"/>
                <w:color w:val="000000"/>
                <w:sz w:val="2"/>
                <w:szCs w:val="2"/>
              </w:rPr>
            </w:pPr>
            <w:r>
              <w:rPr>
                <w:rFonts w:ascii="Times New Roman" w:eastAsia="宋体" w:hAnsi="Times New Roman" w:cs="Times New Roman"/>
                <w:snapToGrid/>
                <w:color w:val="000000"/>
                <w:sz w:val="16"/>
                <w:szCs w:val="16"/>
              </w:rPr>
              <w:t>160 mg</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(N=3)</w:t>
            </w:r>
            <w:r>
              <w:rPr>
                <w:rFonts w:ascii="Times New Roman" w:eastAsia="宋体" w:hAnsi="Times New Roman" w:cs="Times New Roman"/>
                <w:snapToGrid/>
                <w:color w:val="000000"/>
                <w:sz w:val="16"/>
                <w:szCs w:val="16"/>
              </w:rPr>
              <w:br/>
            </w:r>
          </w:p>
        </w:tc>
        <w:tc>
          <w:tcPr>
            <w:tcW w:w="1296" w:type="dxa"/>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center"/>
              <w:rPr>
                <w:rFonts w:ascii="SimSun" w:hAnsi="SimSun" w:cs="SimSun"/>
                <w:color w:val="000000"/>
                <w:sz w:val="2"/>
                <w:szCs w:val="2"/>
              </w:rPr>
            </w:pPr>
            <w:r>
              <w:rPr>
                <w:rFonts w:ascii="Times New Roman" w:eastAsia="宋体" w:hAnsi="Times New Roman" w:cs="Times New Roman"/>
                <w:snapToGrid/>
                <w:color w:val="000000"/>
                <w:sz w:val="16"/>
                <w:szCs w:val="16"/>
              </w:rPr>
              <w:t>210 mg</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(N=2)</w:t>
            </w:r>
            <w:r>
              <w:rPr>
                <w:rFonts w:ascii="Times New Roman" w:eastAsia="宋体" w:hAnsi="Times New Roman" w:cs="Times New Roman"/>
                <w:snapToGrid/>
                <w:color w:val="000000"/>
                <w:sz w:val="16"/>
                <w:szCs w:val="16"/>
              </w:rPr>
              <w:br/>
            </w:r>
          </w:p>
        </w:tc>
        <w:tc>
          <w:tcPr>
            <w:tcW w:w="1296" w:type="dxa"/>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center"/>
              <w:rPr>
                <w:rFonts w:ascii="SimSun" w:hAnsi="SimSun" w:cs="SimSun"/>
                <w:color w:val="000000"/>
                <w:sz w:val="2"/>
                <w:szCs w:val="2"/>
              </w:rPr>
            </w:pPr>
            <w:r>
              <w:rPr>
                <w:rFonts w:ascii="Times New Roman" w:eastAsia="宋体" w:hAnsi="Times New Roman" w:cs="Times New Roman"/>
                <w:snapToGrid/>
                <w:color w:val="000000"/>
                <w:sz w:val="16"/>
                <w:szCs w:val="16"/>
              </w:rPr>
              <w:t>总计</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(N=11)</w:t>
            </w:r>
            <w:r>
              <w:rPr>
                <w:rFonts w:ascii="Times New Roman" w:eastAsia="宋体" w:hAnsi="Times New Roman" w:cs="Times New Roman"/>
                <w:snapToGrid/>
                <w:color w:val="000000"/>
                <w:sz w:val="16"/>
                <w:szCs w:val="16"/>
              </w:rPr>
              <w:br/>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经确认的最佳疗效 [1]</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CR</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PR</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 (75.0)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(66.7)</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(50.0)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8 (72.7)</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SD</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(25.0)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(33.3)</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(50.0)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 (27.3)</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SD≥24周</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(25.0)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(33.3)</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(18.2)</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PD</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NE</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12960" w:type="dxa"/>
            <w:gridSpan w:val="9"/>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客观缓解率（经确认的CR/PR）</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 (75.0)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(66.7)</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(50.0)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8 (72.7)</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95% CI [2]</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[15.81,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[19.41, 99.37]</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[9.43, 99.16]</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[1.26, 98.74]</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[39.03, 93.98]</w:t>
            </w:r>
          </w:p>
        </w:tc>
      </w:tr>
      <w:tr>
        <w:tblPrEx>
          <w:tblW w:w="5000" w:type="pct"/>
          <w:jc w:val="center"/>
          <w:tblInd w:w="0" w:type="dxa"/>
          <w:tblLayout w:type="fixed"/>
          <w:tblCellMar>
            <w:top w:w="0" w:type="dxa"/>
            <w:left w:w="0" w:type="dxa"/>
            <w:bottom w:w="0" w:type="dxa"/>
            <w:right w:w="0" w:type="dxa"/>
          </w:tblCellMar>
        </w:tblPrEx>
        <w:trPr>
          <w:cantSplit/>
          <w:jc w:val="center"/>
        </w:trPr>
        <w:tc>
          <w:tcPr>
            <w:tcW w:w="12960" w:type="dxa"/>
            <w:gridSpan w:val="9"/>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疾病控制率（经确认的CR/PR+SD）</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11 (100)</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95% CI [2]</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[15.81,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[39.76,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[29.24,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[15.81,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[71.51, 100]</w:t>
            </w:r>
          </w:p>
        </w:tc>
      </w:tr>
      <w:tr>
        <w:tblPrEx>
          <w:tblW w:w="5000" w:type="pct"/>
          <w:jc w:val="center"/>
          <w:tblInd w:w="0" w:type="dxa"/>
          <w:tblLayout w:type="fixed"/>
          <w:tblCellMar>
            <w:top w:w="0" w:type="dxa"/>
            <w:left w:w="0" w:type="dxa"/>
            <w:bottom w:w="0" w:type="dxa"/>
            <w:right w:w="0" w:type="dxa"/>
          </w:tblCellMar>
        </w:tblPrEx>
        <w:trPr>
          <w:cantSplit/>
          <w:jc w:val="center"/>
        </w:trPr>
        <w:tc>
          <w:tcPr>
            <w:tcW w:w="12960" w:type="dxa"/>
            <w:gridSpan w:val="9"/>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临床获益率（经确认的CR/PR+SD&gt;=24周）</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(50.0)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 (90.9)</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95% CI [2]</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[15.81,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[39.76,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[29.24,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[1.26, 98.74]</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[58.72, 99.77]</w:t>
            </w:r>
          </w:p>
        </w:tc>
      </w:tr>
      <w:tr>
        <w:tblPrEx>
          <w:tblW w:w="5000" w:type="pct"/>
          <w:jc w:val="center"/>
          <w:tblInd w:w="0" w:type="dxa"/>
          <w:tblLayout w:type="fixed"/>
          <w:tblCellMar>
            <w:top w:w="0" w:type="dxa"/>
            <w:left w:w="0" w:type="dxa"/>
            <w:bottom w:w="0" w:type="dxa"/>
            <w:right w:w="0" w:type="dxa"/>
          </w:tblCellMar>
        </w:tblPrEx>
        <w:trPr>
          <w:cantSplit/>
          <w:jc w:val="center"/>
        </w:trPr>
        <w:tc>
          <w:tcPr>
            <w:tcW w:w="12960" w:type="dxa"/>
            <w:gridSpan w:val="9"/>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p>
        </w:tc>
      </w:tr>
      <w:tr>
        <w:tblPrEx>
          <w:tblW w:w="5000" w:type="pct"/>
          <w:jc w:val="center"/>
          <w:tblInd w:w="0" w:type="dxa"/>
          <w:tblLayout w:type="fixed"/>
          <w:tblCellMar>
            <w:top w:w="0" w:type="dxa"/>
            <w:left w:w="0" w:type="dxa"/>
            <w:bottom w:w="0" w:type="dxa"/>
            <w:right w:w="0" w:type="dxa"/>
          </w:tblCellMar>
        </w:tblPrEx>
        <w:trPr>
          <w:cantSplit/>
          <w:jc w:val="center"/>
        </w:trPr>
        <w:tc>
          <w:tcPr>
            <w:tcW w:w="12960" w:type="dxa"/>
            <w:gridSpan w:val="9"/>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left"/>
              <w:rPr>
                <w:rFonts w:ascii="SimSun" w:hAnsi="SimSun" w:cs="SimSun"/>
                <w:color w:val="000000"/>
                <w:sz w:val="2"/>
                <w:szCs w:val="2"/>
              </w:rPr>
            </w:pPr>
          </w:p>
        </w:tc>
      </w:tr>
      <w:tr>
        <w:tblPrEx>
          <w:tblW w:w="5000" w:type="pct"/>
          <w:jc w:val="center"/>
          <w:tblInd w:w="0" w:type="dxa"/>
          <w:tblLayout w:type="fixed"/>
          <w:tblCellMar>
            <w:top w:w="0" w:type="dxa"/>
            <w:left w:w="0" w:type="dxa"/>
            <w:bottom w:w="0" w:type="dxa"/>
            <w:right w:w="0" w:type="dxa"/>
          </w:tblCellMar>
        </w:tblPrEx>
        <w:trPr>
          <w:cantSplit/>
          <w:jc w:val="center"/>
        </w:trPr>
        <w:tc>
          <w:tcPr>
            <w:tcW w:w="12960" w:type="dxa"/>
            <w:gridSpan w:val="9"/>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来源：列表16.2.6.4和列表16.2.6.5</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[1]CR = 完全缓解；PR = 部分缓解；SD = 疾病稳定；PD = 疾病进展；NE=无法评估。</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[2]使用Clopper-Pearson方法计算95 % 置信区间。</w:t>
            </w:r>
          </w:p>
        </w:tc>
      </w:tr>
      <w:tr>
        <w:tblPrEx>
          <w:tblW w:w="5000" w:type="pct"/>
          <w:jc w:val="center"/>
          <w:tblInd w:w="0" w:type="dxa"/>
          <w:tblLayout w:type="fixed"/>
          <w:tblCellMar>
            <w:top w:w="0" w:type="dxa"/>
            <w:left w:w="0" w:type="dxa"/>
            <w:bottom w:w="0" w:type="dxa"/>
            <w:right w:w="0" w:type="dxa"/>
          </w:tblCellMar>
        </w:tblPrEx>
        <w:trPr>
          <w:cantSplit/>
          <w:tblHeader/>
          <w:jc w:val="center"/>
        </w:trPr>
        <w:tc>
          <w:tcPr>
            <w:tcW w:w="2592" w:type="dxa"/>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left"/>
              <w:rPr>
                <w:rFonts w:ascii="SimSun" w:hAnsi="SimSun" w:cs="SimSun"/>
                <w:color w:val="000000"/>
                <w:sz w:val="2"/>
                <w:szCs w:val="2"/>
              </w:rPr>
            </w:pPr>
          </w:p>
        </w:tc>
        <w:tc>
          <w:tcPr>
            <w:tcW w:w="1296" w:type="dxa"/>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center"/>
              <w:rPr>
                <w:rFonts w:ascii="SimSun" w:hAnsi="SimSun" w:cs="SimSun"/>
                <w:color w:val="000000"/>
                <w:sz w:val="2"/>
                <w:szCs w:val="2"/>
              </w:rPr>
            </w:pPr>
            <w:r>
              <w:rPr>
                <w:rFonts w:ascii="Times New Roman" w:eastAsia="宋体" w:hAnsi="Times New Roman" w:cs="Times New Roman"/>
                <w:snapToGrid/>
                <w:color w:val="000000"/>
                <w:sz w:val="16"/>
                <w:szCs w:val="16"/>
              </w:rPr>
              <w:t>统计量</w:t>
            </w:r>
            <w:r>
              <w:rPr>
                <w:rFonts w:ascii="Times New Roman" w:eastAsia="宋体" w:hAnsi="Times New Roman" w:cs="Times New Roman"/>
                <w:snapToGrid/>
                <w:color w:val="000000"/>
                <w:sz w:val="16"/>
                <w:szCs w:val="16"/>
              </w:rPr>
              <w:br/>
            </w:r>
          </w:p>
        </w:tc>
        <w:tc>
          <w:tcPr>
            <w:tcW w:w="1296" w:type="dxa"/>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center"/>
              <w:rPr>
                <w:rFonts w:ascii="SimSun" w:hAnsi="SimSun" w:cs="SimSun"/>
                <w:color w:val="000000"/>
                <w:sz w:val="2"/>
                <w:szCs w:val="2"/>
              </w:rPr>
            </w:pPr>
            <w:r>
              <w:rPr>
                <w:rFonts w:ascii="Times New Roman" w:eastAsia="宋体" w:hAnsi="Times New Roman" w:cs="Times New Roman"/>
                <w:snapToGrid/>
                <w:color w:val="000000"/>
                <w:sz w:val="16"/>
                <w:szCs w:val="16"/>
              </w:rPr>
              <w:t>20 mg</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(N=2)</w:t>
            </w:r>
            <w:r>
              <w:rPr>
                <w:rFonts w:ascii="Times New Roman" w:eastAsia="宋体" w:hAnsi="Times New Roman" w:cs="Times New Roman"/>
                <w:snapToGrid/>
                <w:color w:val="000000"/>
                <w:sz w:val="16"/>
                <w:szCs w:val="16"/>
              </w:rPr>
              <w:br/>
            </w:r>
          </w:p>
        </w:tc>
        <w:tc>
          <w:tcPr>
            <w:tcW w:w="1296" w:type="dxa"/>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center"/>
              <w:rPr>
                <w:rFonts w:ascii="SimSun" w:hAnsi="SimSun" w:cs="SimSun"/>
                <w:color w:val="000000"/>
                <w:sz w:val="2"/>
                <w:szCs w:val="2"/>
              </w:rPr>
            </w:pPr>
            <w:r>
              <w:rPr>
                <w:rFonts w:ascii="Times New Roman" w:eastAsia="宋体" w:hAnsi="Times New Roman" w:cs="Times New Roman"/>
                <w:snapToGrid/>
                <w:color w:val="000000"/>
                <w:sz w:val="16"/>
                <w:szCs w:val="16"/>
              </w:rPr>
              <w:t>40 mg</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(N=4)</w:t>
            </w:r>
            <w:r>
              <w:rPr>
                <w:rFonts w:ascii="Times New Roman" w:eastAsia="宋体" w:hAnsi="Times New Roman" w:cs="Times New Roman"/>
                <w:snapToGrid/>
                <w:color w:val="000000"/>
                <w:sz w:val="16"/>
                <w:szCs w:val="16"/>
              </w:rPr>
              <w:br/>
            </w:r>
          </w:p>
        </w:tc>
        <w:tc>
          <w:tcPr>
            <w:tcW w:w="1296" w:type="dxa"/>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center"/>
              <w:rPr>
                <w:rFonts w:ascii="SimSun" w:hAnsi="SimSun" w:cs="SimSun"/>
                <w:color w:val="000000"/>
                <w:sz w:val="2"/>
                <w:szCs w:val="2"/>
              </w:rPr>
            </w:pPr>
            <w:r>
              <w:rPr>
                <w:rFonts w:ascii="Times New Roman" w:eastAsia="宋体" w:hAnsi="Times New Roman" w:cs="Times New Roman"/>
                <w:snapToGrid/>
                <w:color w:val="000000"/>
                <w:sz w:val="16"/>
                <w:szCs w:val="16"/>
              </w:rPr>
              <w:t>80 mg</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(N=4)</w:t>
            </w:r>
            <w:r>
              <w:rPr>
                <w:rFonts w:ascii="Times New Roman" w:eastAsia="宋体" w:hAnsi="Times New Roman" w:cs="Times New Roman"/>
                <w:snapToGrid/>
                <w:color w:val="000000"/>
                <w:sz w:val="16"/>
                <w:szCs w:val="16"/>
              </w:rPr>
              <w:br/>
            </w:r>
          </w:p>
        </w:tc>
        <w:tc>
          <w:tcPr>
            <w:tcW w:w="1296" w:type="dxa"/>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center"/>
              <w:rPr>
                <w:rFonts w:ascii="SimSun" w:hAnsi="SimSun" w:cs="SimSun"/>
                <w:color w:val="000000"/>
                <w:sz w:val="2"/>
                <w:szCs w:val="2"/>
              </w:rPr>
            </w:pPr>
            <w:r>
              <w:rPr>
                <w:rFonts w:ascii="Times New Roman" w:eastAsia="宋体" w:hAnsi="Times New Roman" w:cs="Times New Roman"/>
                <w:snapToGrid/>
                <w:color w:val="000000"/>
                <w:sz w:val="16"/>
                <w:szCs w:val="16"/>
              </w:rPr>
              <w:t>120 mg</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(N=9)</w:t>
            </w:r>
            <w:r>
              <w:rPr>
                <w:rFonts w:ascii="Times New Roman" w:eastAsia="宋体" w:hAnsi="Times New Roman" w:cs="Times New Roman"/>
                <w:snapToGrid/>
                <w:color w:val="000000"/>
                <w:sz w:val="16"/>
                <w:szCs w:val="16"/>
              </w:rPr>
              <w:br/>
            </w:r>
          </w:p>
        </w:tc>
        <w:tc>
          <w:tcPr>
            <w:tcW w:w="1296" w:type="dxa"/>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center"/>
              <w:rPr>
                <w:rFonts w:ascii="SimSun" w:hAnsi="SimSun" w:cs="SimSun"/>
                <w:color w:val="000000"/>
                <w:sz w:val="2"/>
                <w:szCs w:val="2"/>
              </w:rPr>
            </w:pPr>
            <w:r>
              <w:rPr>
                <w:rFonts w:ascii="Times New Roman" w:eastAsia="宋体" w:hAnsi="Times New Roman" w:cs="Times New Roman"/>
                <w:snapToGrid/>
                <w:color w:val="000000"/>
                <w:sz w:val="16"/>
                <w:szCs w:val="16"/>
              </w:rPr>
              <w:t>160 mg</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(N=6)</w:t>
            </w:r>
            <w:r>
              <w:rPr>
                <w:rFonts w:ascii="Times New Roman" w:eastAsia="宋体" w:hAnsi="Times New Roman" w:cs="Times New Roman"/>
                <w:snapToGrid/>
                <w:color w:val="000000"/>
                <w:sz w:val="16"/>
                <w:szCs w:val="16"/>
              </w:rPr>
              <w:br/>
            </w:r>
          </w:p>
        </w:tc>
        <w:tc>
          <w:tcPr>
            <w:tcW w:w="1296" w:type="dxa"/>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center"/>
              <w:rPr>
                <w:rFonts w:ascii="SimSun" w:hAnsi="SimSun" w:cs="SimSun"/>
                <w:color w:val="000000"/>
                <w:sz w:val="2"/>
                <w:szCs w:val="2"/>
              </w:rPr>
            </w:pPr>
            <w:r>
              <w:rPr>
                <w:rFonts w:ascii="Times New Roman" w:eastAsia="宋体" w:hAnsi="Times New Roman" w:cs="Times New Roman"/>
                <w:snapToGrid/>
                <w:color w:val="000000"/>
                <w:sz w:val="16"/>
                <w:szCs w:val="16"/>
              </w:rPr>
              <w:t>210 mg</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(N=9)</w:t>
            </w:r>
            <w:r>
              <w:rPr>
                <w:rFonts w:ascii="Times New Roman" w:eastAsia="宋体" w:hAnsi="Times New Roman" w:cs="Times New Roman"/>
                <w:snapToGrid/>
                <w:color w:val="000000"/>
                <w:sz w:val="16"/>
                <w:szCs w:val="16"/>
              </w:rPr>
              <w:br/>
            </w:r>
          </w:p>
        </w:tc>
        <w:tc>
          <w:tcPr>
            <w:tcW w:w="1296" w:type="dxa"/>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center"/>
              <w:rPr>
                <w:rFonts w:ascii="SimSun" w:hAnsi="SimSun" w:cs="SimSun"/>
                <w:color w:val="000000"/>
                <w:sz w:val="2"/>
                <w:szCs w:val="2"/>
              </w:rPr>
            </w:pPr>
            <w:r>
              <w:rPr>
                <w:rFonts w:ascii="Times New Roman" w:eastAsia="宋体" w:hAnsi="Times New Roman" w:cs="Times New Roman"/>
                <w:snapToGrid/>
                <w:color w:val="000000"/>
                <w:sz w:val="16"/>
                <w:szCs w:val="16"/>
              </w:rPr>
              <w:t>总计</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(N=34)</w:t>
            </w:r>
            <w:r>
              <w:rPr>
                <w:rFonts w:ascii="Times New Roman" w:eastAsia="宋体" w:hAnsi="Times New Roman" w:cs="Times New Roman"/>
                <w:snapToGrid/>
                <w:color w:val="000000"/>
                <w:sz w:val="16"/>
                <w:szCs w:val="16"/>
              </w:rPr>
              <w:br/>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经确认的最佳疗效 [1]</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CR</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PR</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(50.0)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(50.0)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(50.0)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 (55.6)</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 (50.0)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7 (77.8)</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20 (58.8)</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SD</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(50.0)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(50.0)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 (44.4)</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 (50.0)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(22.2)</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13 (38.2)</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SD≥24周</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(50.0)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(25.0)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 (44.4)</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 (50.0)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11 (32.4)</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PD</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(50.0)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(2.9)</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NE</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12960" w:type="dxa"/>
            <w:gridSpan w:val="9"/>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客观缓解率（经确认的CR/PR）</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(50.0)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(50.0)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(50.0)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 (55.6)</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 (50.0)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7 (77.8)</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20 (58.8)</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95% CI [2]</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[1.26, 98.74]</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[6.76, 93.24]</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[6.76, 93.24]</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[21.20, 86.30]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[11.81, 88.19]</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[39.99, 97.19]</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[40.70, 75.35]</w:t>
            </w:r>
          </w:p>
        </w:tc>
      </w:tr>
      <w:tr>
        <w:tblPrEx>
          <w:tblW w:w="5000" w:type="pct"/>
          <w:jc w:val="center"/>
          <w:tblInd w:w="0" w:type="dxa"/>
          <w:tblLayout w:type="fixed"/>
          <w:tblCellMar>
            <w:top w:w="0" w:type="dxa"/>
            <w:left w:w="0" w:type="dxa"/>
            <w:bottom w:w="0" w:type="dxa"/>
            <w:right w:w="0" w:type="dxa"/>
          </w:tblCellMar>
        </w:tblPrEx>
        <w:trPr>
          <w:cantSplit/>
          <w:jc w:val="center"/>
        </w:trPr>
        <w:tc>
          <w:tcPr>
            <w:tcW w:w="12960" w:type="dxa"/>
            <w:gridSpan w:val="9"/>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疾病控制率（经确认的CR/PR+SD）</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(50.0)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9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6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9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33 (97.1)</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95% CI [2]</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[1.26, 98.74]</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[39.76,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[39.76,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[66.37,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[54.07,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[66.37,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[84.67, 99.93]</w:t>
            </w:r>
          </w:p>
        </w:tc>
      </w:tr>
      <w:tr>
        <w:tblPrEx>
          <w:tblW w:w="5000" w:type="pct"/>
          <w:jc w:val="center"/>
          <w:tblInd w:w="0" w:type="dxa"/>
          <w:tblLayout w:type="fixed"/>
          <w:tblCellMar>
            <w:top w:w="0" w:type="dxa"/>
            <w:left w:w="0" w:type="dxa"/>
            <w:bottom w:w="0" w:type="dxa"/>
            <w:right w:w="0" w:type="dxa"/>
          </w:tblCellMar>
        </w:tblPrEx>
        <w:trPr>
          <w:cantSplit/>
          <w:jc w:val="center"/>
        </w:trPr>
        <w:tc>
          <w:tcPr>
            <w:tcW w:w="12960" w:type="dxa"/>
            <w:gridSpan w:val="9"/>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临床获益率（经确认的CR/PR+SD&gt;=24周）</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(50.0)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 (75.0)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9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6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8 (88.9)</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31 (91.2)</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95% CI [2]</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[1.26, 98.74]</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[39.76,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[19.41, 99.37]</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[66.37,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[54.07,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[51.75, 99.72]</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[76.32, 98.14]</w:t>
            </w:r>
          </w:p>
        </w:tc>
      </w:tr>
      <w:tr>
        <w:tblPrEx>
          <w:tblW w:w="5000" w:type="pct"/>
          <w:jc w:val="center"/>
          <w:tblInd w:w="0" w:type="dxa"/>
          <w:tblLayout w:type="fixed"/>
          <w:tblCellMar>
            <w:top w:w="0" w:type="dxa"/>
            <w:left w:w="0" w:type="dxa"/>
            <w:bottom w:w="0" w:type="dxa"/>
            <w:right w:w="0" w:type="dxa"/>
          </w:tblCellMar>
        </w:tblPrEx>
        <w:trPr>
          <w:cantSplit/>
          <w:jc w:val="center"/>
        </w:trPr>
        <w:tc>
          <w:tcPr>
            <w:tcW w:w="12960" w:type="dxa"/>
            <w:gridSpan w:val="9"/>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p>
        </w:tc>
      </w:tr>
      <w:tr>
        <w:tblPrEx>
          <w:tblW w:w="5000" w:type="pct"/>
          <w:jc w:val="center"/>
          <w:tblInd w:w="0" w:type="dxa"/>
          <w:tblLayout w:type="fixed"/>
          <w:tblCellMar>
            <w:top w:w="0" w:type="dxa"/>
            <w:left w:w="0" w:type="dxa"/>
            <w:bottom w:w="0" w:type="dxa"/>
            <w:right w:w="0" w:type="dxa"/>
          </w:tblCellMar>
        </w:tblPrEx>
        <w:trPr>
          <w:cantSplit/>
          <w:jc w:val="center"/>
        </w:trPr>
        <w:tc>
          <w:tcPr>
            <w:tcW w:w="12960" w:type="dxa"/>
            <w:gridSpan w:val="9"/>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left"/>
              <w:rPr>
                <w:rFonts w:ascii="SimSun" w:hAnsi="SimSun" w:cs="SimSun"/>
                <w:color w:val="000000"/>
                <w:sz w:val="2"/>
                <w:szCs w:val="2"/>
              </w:rPr>
            </w:pPr>
          </w:p>
        </w:tc>
      </w:tr>
      <w:tr>
        <w:tblPrEx>
          <w:tblW w:w="5000" w:type="pct"/>
          <w:jc w:val="center"/>
          <w:tblInd w:w="0" w:type="dxa"/>
          <w:tblLayout w:type="fixed"/>
          <w:tblCellMar>
            <w:top w:w="0" w:type="dxa"/>
            <w:left w:w="0" w:type="dxa"/>
            <w:bottom w:w="0" w:type="dxa"/>
            <w:right w:w="0" w:type="dxa"/>
          </w:tblCellMar>
        </w:tblPrEx>
        <w:trPr>
          <w:cantSplit/>
          <w:jc w:val="center"/>
        </w:trPr>
        <w:tc>
          <w:tcPr>
            <w:tcW w:w="12960" w:type="dxa"/>
            <w:gridSpan w:val="9"/>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来源：列表16.2.6.4和列表16.2.6.5</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[1]CR = 完全缓解；PR = 部分缓解；SD = 疾病稳定；PD = 疾病进展；NE=无法评估。</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[2]使用Clopper-Pearson方法计算95 % 置信区间。</w:t>
            </w:r>
          </w:p>
        </w:tc>
      </w:tr>
    </w:tbl>
    <w:p>
      <w:pPr>
        <w:pStyle w:val="ERIS6"/>
        <w:numPr>
          <w:ilvl w:val="12"/>
          <w:numId w:val="0"/>
        </w:numPr>
        <w:outlineLvl w:val="5"/>
        <w:rPr>
          <w:rFonts w:cs="Times New Roman"/>
        </w:rPr>
      </w:pPr>
      <w:bookmarkStart w:id="658" w:name="_Toc6128"/>
      <w:r>
        <w:rPr>
          <w:rFonts w:cs="Times New Roman"/>
          <w:b/>
          <w:bCs/>
        </w:rPr>
        <w:t>1</w:t>
      </w:r>
      <w:r>
        <w:rPr>
          <w:rFonts w:cs="Times New Roman" w:hint="eastAsia"/>
          <w:b/>
          <w:bCs/>
          <w:lang w:val="en-US" w:eastAsia="zh-CN"/>
        </w:rPr>
        <w:t>2.2</w:t>
      </w:r>
      <w:r>
        <w:rPr>
          <w:rFonts w:cs="Times New Roman"/>
        </w:rPr>
        <w:t>.2.1.2.2</w:t>
      </w:r>
      <w:r>
        <w:rPr>
          <w:rFonts w:cs="Times New Roman" w:hint="eastAsia"/>
        </w:rPr>
        <w:t xml:space="preserve"> </w:t>
      </w:r>
      <w:r>
        <w:rPr>
          <w:rFonts w:cs="Times New Roman"/>
        </w:rPr>
        <w:t>按既往是否接受过ALK抑制剂亚组的DOR分析</w:t>
      </w:r>
      <w:bookmarkEnd w:id="658"/>
    </w:p>
    <w:p>
      <w:pPr>
        <w:pStyle w:val="ERIS"/>
        <w:ind w:firstLine="480" w:firstLineChars="200"/>
        <w:jc w:val="left"/>
      </w:pPr>
      <w:r>
        <w:rPr>
          <w:rFonts w:ascii="Times New Roman" w:eastAsia="宋体" w:hAnsi="Times New Roman" w:cs="Times New Roman"/>
          <w:sz w:val="24"/>
        </w:rPr>
        <w:t>截止至数据分析日期，既往接受过ALK抑制剂治疗34例受试者中，中位随访时间58.02个月（95%CI：20.76，-），20例受试者获得PR或CR，15例（75.0%）受试者发生疾病进展/死亡，5例（25.0%）受试者未发生疾病进展/死亡（删失）。目前接受过ALK抑制剂治疗受试者中位DOR为18.00个月（95%CI：11.33, 34.50），75.00%个月DOR率为15/0（95%CI：49.99, 88.75），43.31%个月DOR率为7/2（95%CI：21.14, 63.73）。各剂量组DOR为20mg组34.50个月（95%CI：-，-），40mg组12.44个月（95%CI：12.42，-），120mg组16.56个月（95%CI：11.10，-），160mg组12.48个月（95%CI：11.07，-），80mg组和210mg组尚未达到，结果详见表14.2.2.3和图14.2.2.3。</w:t>
      </w:r>
    </w:p>
    <w:p>
      <w:pPr>
        <w:pStyle w:val="ERIS"/>
        <w:ind w:firstLine="480" w:firstLineChars="200"/>
        <w:jc w:val="left"/>
      </w:pPr>
      <w:r>
        <w:rPr>
          <w:rFonts w:ascii="Times New Roman" w:eastAsia="宋体" w:hAnsi="Times New Roman" w:cs="Times New Roman"/>
          <w:sz w:val="24"/>
        </w:rPr>
        <w:t>既往未接受过ALK抑制剂治疗11例受试者中，中位随访时间53.82个月（95%CI：50.33，-），8例受试者获得PR或CR，6例（75.0%）受试者发生疾病进展/死亡，2例（25.0%）受试者未发生疾病进展/死亡（删失）。既往未接受过ALK抑制剂治疗受试者中位DOR为32.43个月（95%CI：13.80，-），62.50%个月DOR率为5/0（95%CI：22.93, 86.07），37.50%个月DOR率为3/0（95%CI：8.70, 67.44）。20mg组和120mg组无既往未接受过ALK抑制剂治疗患者，其他各剂量组DOR为40mg组23.46个月（95%CI：13.80，-），80mg组22.11个月（95%CI：18.10，-），160mg组和210mg组尚未达到，结果详见表14.2.2.3和图14.2.2.3。</w:t>
      </w:r>
    </w:p>
    <w:p>
      <w:pPr>
        <w:spacing w:before="0" w:after="0"/>
        <w:jc w:val="center"/>
      </w:pPr>
      <w:r>
        <w:rPr>
          <w:b/>
        </w:rPr>
        <w:t>表 32 按剂量水平列出的缓解持续时间（FAS）-既往接受过ALK抑制剂治疗亚组</w:t>
      </w:r>
    </w:p>
    <w:tbl>
      <w:tblPr>
        <w:tblStyle w:val="TableNormal"/>
        <w:tblW w:w="5000" w:type="pct"/>
        <w:jc w:val="center"/>
        <w:tblInd w:w="0" w:type="dxa"/>
        <w:tblLayout w:type="fixed"/>
        <w:tblCellMar>
          <w:top w:w="0" w:type="dxa"/>
          <w:left w:w="0" w:type="dxa"/>
          <w:bottom w:w="0" w:type="dxa"/>
          <w:right w:w="0" w:type="dxa"/>
        </w:tblCellMar>
      </w:tblPr>
      <w:tblGrid>
        <w:gridCol w:w="1809"/>
        <w:gridCol w:w="905"/>
        <w:gridCol w:w="905"/>
        <w:gridCol w:w="905"/>
        <w:gridCol w:w="905"/>
        <w:gridCol w:w="905"/>
        <w:gridCol w:w="905"/>
        <w:gridCol w:w="905"/>
        <w:gridCol w:w="902"/>
      </w:tblGrid>
      <w:tr>
        <w:tblPrEx>
          <w:tblW w:w="5000" w:type="pct"/>
          <w:jc w:val="center"/>
          <w:tblInd w:w="0" w:type="dxa"/>
          <w:tblLayout w:type="fixed"/>
          <w:tblCellMar>
            <w:top w:w="0" w:type="dxa"/>
            <w:left w:w="0" w:type="dxa"/>
            <w:bottom w:w="0" w:type="dxa"/>
            <w:right w:w="0" w:type="dxa"/>
          </w:tblCellMar>
        </w:tblPrEx>
        <w:trPr>
          <w:cantSplit/>
          <w:tblHeader/>
          <w:jc w:val="center"/>
        </w:trPr>
        <w:tc>
          <w:tcPr>
            <w:tcW w:w="2592" w:type="dxa"/>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left"/>
              <w:rPr>
                <w:rFonts w:ascii="SimSun" w:hAnsi="SimSun" w:cs="SimSun"/>
                <w:color w:val="000000"/>
                <w:sz w:val="2"/>
                <w:szCs w:val="2"/>
              </w:rPr>
            </w:pPr>
          </w:p>
        </w:tc>
        <w:tc>
          <w:tcPr>
            <w:tcW w:w="1296" w:type="dxa"/>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center"/>
              <w:rPr>
                <w:rFonts w:ascii="SimSun" w:hAnsi="SimSun" w:cs="SimSun"/>
                <w:color w:val="000000"/>
                <w:sz w:val="2"/>
                <w:szCs w:val="2"/>
              </w:rPr>
            </w:pPr>
            <w:r>
              <w:rPr>
                <w:rFonts w:ascii="Times New Roman" w:eastAsia="宋体" w:hAnsi="Times New Roman" w:cs="Times New Roman"/>
                <w:snapToGrid/>
                <w:color w:val="000000"/>
                <w:sz w:val="16"/>
                <w:szCs w:val="16"/>
              </w:rPr>
              <w:t>统计量</w:t>
            </w:r>
            <w:r>
              <w:rPr>
                <w:rFonts w:ascii="Times New Roman" w:eastAsia="宋体" w:hAnsi="Times New Roman" w:cs="Times New Roman"/>
                <w:snapToGrid/>
                <w:color w:val="000000"/>
                <w:sz w:val="16"/>
                <w:szCs w:val="16"/>
              </w:rPr>
              <w:br/>
            </w:r>
          </w:p>
        </w:tc>
        <w:tc>
          <w:tcPr>
            <w:tcW w:w="1296" w:type="dxa"/>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center"/>
              <w:rPr>
                <w:rFonts w:ascii="SimSun" w:hAnsi="SimSun" w:cs="SimSun"/>
                <w:color w:val="000000"/>
                <w:sz w:val="2"/>
                <w:szCs w:val="2"/>
              </w:rPr>
            </w:pPr>
            <w:r>
              <w:rPr>
                <w:rFonts w:ascii="Times New Roman" w:eastAsia="宋体" w:hAnsi="Times New Roman" w:cs="Times New Roman"/>
                <w:snapToGrid/>
                <w:color w:val="000000"/>
                <w:sz w:val="16"/>
                <w:szCs w:val="16"/>
              </w:rPr>
              <w:t>20 mg</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(N=0)</w:t>
            </w:r>
            <w:r>
              <w:rPr>
                <w:rFonts w:ascii="Times New Roman" w:eastAsia="宋体" w:hAnsi="Times New Roman" w:cs="Times New Roman"/>
                <w:snapToGrid/>
                <w:color w:val="000000"/>
                <w:sz w:val="16"/>
                <w:szCs w:val="16"/>
              </w:rPr>
              <w:br/>
            </w:r>
          </w:p>
        </w:tc>
        <w:tc>
          <w:tcPr>
            <w:tcW w:w="1296" w:type="dxa"/>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center"/>
              <w:rPr>
                <w:rFonts w:ascii="SimSun" w:hAnsi="SimSun" w:cs="SimSun"/>
                <w:color w:val="000000"/>
                <w:sz w:val="2"/>
                <w:szCs w:val="2"/>
              </w:rPr>
            </w:pPr>
            <w:r>
              <w:rPr>
                <w:rFonts w:ascii="Times New Roman" w:eastAsia="宋体" w:hAnsi="Times New Roman" w:cs="Times New Roman"/>
                <w:snapToGrid/>
                <w:color w:val="000000"/>
                <w:sz w:val="16"/>
                <w:szCs w:val="16"/>
              </w:rPr>
              <w:t>40 mg</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(N=2)</w:t>
            </w:r>
            <w:r>
              <w:rPr>
                <w:rFonts w:ascii="Times New Roman" w:eastAsia="宋体" w:hAnsi="Times New Roman" w:cs="Times New Roman"/>
                <w:snapToGrid/>
                <w:color w:val="000000"/>
                <w:sz w:val="16"/>
                <w:szCs w:val="16"/>
              </w:rPr>
              <w:br/>
            </w:r>
          </w:p>
        </w:tc>
        <w:tc>
          <w:tcPr>
            <w:tcW w:w="1296" w:type="dxa"/>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center"/>
              <w:rPr>
                <w:rFonts w:ascii="SimSun" w:hAnsi="SimSun" w:cs="SimSun"/>
                <w:color w:val="000000"/>
                <w:sz w:val="2"/>
                <w:szCs w:val="2"/>
              </w:rPr>
            </w:pPr>
            <w:r>
              <w:rPr>
                <w:rFonts w:ascii="Times New Roman" w:eastAsia="宋体" w:hAnsi="Times New Roman" w:cs="Times New Roman"/>
                <w:snapToGrid/>
                <w:color w:val="000000"/>
                <w:sz w:val="16"/>
                <w:szCs w:val="16"/>
              </w:rPr>
              <w:t>80 mg</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(N=4)</w:t>
            </w:r>
            <w:r>
              <w:rPr>
                <w:rFonts w:ascii="Times New Roman" w:eastAsia="宋体" w:hAnsi="Times New Roman" w:cs="Times New Roman"/>
                <w:snapToGrid/>
                <w:color w:val="000000"/>
                <w:sz w:val="16"/>
                <w:szCs w:val="16"/>
              </w:rPr>
              <w:br/>
            </w:r>
          </w:p>
        </w:tc>
        <w:tc>
          <w:tcPr>
            <w:tcW w:w="1296" w:type="dxa"/>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center"/>
              <w:rPr>
                <w:rFonts w:ascii="SimSun" w:hAnsi="SimSun" w:cs="SimSun"/>
                <w:color w:val="000000"/>
                <w:sz w:val="2"/>
                <w:szCs w:val="2"/>
              </w:rPr>
            </w:pPr>
            <w:r>
              <w:rPr>
                <w:rFonts w:ascii="Times New Roman" w:eastAsia="宋体" w:hAnsi="Times New Roman" w:cs="Times New Roman"/>
                <w:snapToGrid/>
                <w:color w:val="000000"/>
                <w:sz w:val="16"/>
                <w:szCs w:val="16"/>
              </w:rPr>
              <w:t>120 mg</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(N=0)</w:t>
            </w:r>
            <w:r>
              <w:rPr>
                <w:rFonts w:ascii="Times New Roman" w:eastAsia="宋体" w:hAnsi="Times New Roman" w:cs="Times New Roman"/>
                <w:snapToGrid/>
                <w:color w:val="000000"/>
                <w:sz w:val="16"/>
                <w:szCs w:val="16"/>
              </w:rPr>
              <w:br/>
            </w:r>
          </w:p>
        </w:tc>
        <w:tc>
          <w:tcPr>
            <w:tcW w:w="1296" w:type="dxa"/>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center"/>
              <w:rPr>
                <w:rFonts w:ascii="SimSun" w:hAnsi="SimSun" w:cs="SimSun"/>
                <w:color w:val="000000"/>
                <w:sz w:val="2"/>
                <w:szCs w:val="2"/>
              </w:rPr>
            </w:pPr>
            <w:r>
              <w:rPr>
                <w:rFonts w:ascii="Times New Roman" w:eastAsia="宋体" w:hAnsi="Times New Roman" w:cs="Times New Roman"/>
                <w:snapToGrid/>
                <w:color w:val="000000"/>
                <w:sz w:val="16"/>
                <w:szCs w:val="16"/>
              </w:rPr>
              <w:t>160 mg</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(N=3)</w:t>
            </w:r>
            <w:r>
              <w:rPr>
                <w:rFonts w:ascii="Times New Roman" w:eastAsia="宋体" w:hAnsi="Times New Roman" w:cs="Times New Roman"/>
                <w:snapToGrid/>
                <w:color w:val="000000"/>
                <w:sz w:val="16"/>
                <w:szCs w:val="16"/>
              </w:rPr>
              <w:br/>
            </w:r>
          </w:p>
        </w:tc>
        <w:tc>
          <w:tcPr>
            <w:tcW w:w="1296" w:type="dxa"/>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center"/>
              <w:rPr>
                <w:rFonts w:ascii="SimSun" w:hAnsi="SimSun" w:cs="SimSun"/>
                <w:color w:val="000000"/>
                <w:sz w:val="2"/>
                <w:szCs w:val="2"/>
              </w:rPr>
            </w:pPr>
            <w:r>
              <w:rPr>
                <w:rFonts w:ascii="Times New Roman" w:eastAsia="宋体" w:hAnsi="Times New Roman" w:cs="Times New Roman"/>
                <w:snapToGrid/>
                <w:color w:val="000000"/>
                <w:sz w:val="16"/>
                <w:szCs w:val="16"/>
              </w:rPr>
              <w:t>210 mg</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(N=2)</w:t>
            </w:r>
            <w:r>
              <w:rPr>
                <w:rFonts w:ascii="Times New Roman" w:eastAsia="宋体" w:hAnsi="Times New Roman" w:cs="Times New Roman"/>
                <w:snapToGrid/>
                <w:color w:val="000000"/>
                <w:sz w:val="16"/>
                <w:szCs w:val="16"/>
              </w:rPr>
              <w:br/>
            </w:r>
          </w:p>
        </w:tc>
        <w:tc>
          <w:tcPr>
            <w:tcW w:w="1296" w:type="dxa"/>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center"/>
              <w:rPr>
                <w:rFonts w:ascii="SimSun" w:hAnsi="SimSun" w:cs="SimSun"/>
                <w:color w:val="000000"/>
                <w:sz w:val="2"/>
                <w:szCs w:val="2"/>
              </w:rPr>
            </w:pPr>
            <w:r>
              <w:rPr>
                <w:rFonts w:ascii="Times New Roman" w:eastAsia="宋体" w:hAnsi="Times New Roman" w:cs="Times New Roman"/>
                <w:snapToGrid/>
                <w:color w:val="000000"/>
                <w:sz w:val="16"/>
                <w:szCs w:val="16"/>
              </w:rPr>
              <w:t>总计</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(N=11)</w:t>
            </w:r>
            <w:r>
              <w:rPr>
                <w:rFonts w:ascii="Times New Roman" w:eastAsia="宋体" w:hAnsi="Times New Roman" w:cs="Times New Roman"/>
                <w:snapToGrid/>
                <w:color w:val="000000"/>
                <w:sz w:val="16"/>
                <w:szCs w:val="16"/>
              </w:rPr>
              <w:br/>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终点发生率</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CR+PR患者例数</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8</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事件例数（疾病进展/死亡）</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(50.0)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6 (75.0)</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疾病进展</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(50.0)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6 (75.0)</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死亡</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未发生事件例数（删失）</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(50.0)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(25.0)</w:t>
            </w:r>
          </w:p>
        </w:tc>
      </w:tr>
      <w:tr>
        <w:tblPrEx>
          <w:tblW w:w="5000" w:type="pct"/>
          <w:jc w:val="center"/>
          <w:tblInd w:w="0" w:type="dxa"/>
          <w:tblLayout w:type="fixed"/>
          <w:tblCellMar>
            <w:top w:w="0" w:type="dxa"/>
            <w:left w:w="0" w:type="dxa"/>
            <w:bottom w:w="0" w:type="dxa"/>
            <w:right w:w="0" w:type="dxa"/>
          </w:tblCellMar>
        </w:tblPrEx>
        <w:trPr>
          <w:cantSplit/>
          <w:jc w:val="center"/>
        </w:trPr>
        <w:tc>
          <w:tcPr>
            <w:tcW w:w="12960" w:type="dxa"/>
            <w:gridSpan w:val="9"/>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缓解持续时间（月）[1] [2]</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中位数</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23.46</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22.11</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53.88</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32.43</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95% CI</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[13.80,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[18.10,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[13.80, -]</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Q1, Q3</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13.80, 33.12</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18.10, 31.74</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53.88, 53.88</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20.11, 53.88</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最小值, 最大值[4]</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13.80, 33.12</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18.10, 31.74</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53.82, 53.88</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50.33, 50.33+</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13.80, 53.88</w:t>
            </w:r>
          </w:p>
        </w:tc>
      </w:tr>
      <w:tr>
        <w:tblPrEx>
          <w:tblW w:w="5000" w:type="pct"/>
          <w:jc w:val="center"/>
          <w:tblInd w:w="0" w:type="dxa"/>
          <w:tblLayout w:type="fixed"/>
          <w:tblCellMar>
            <w:top w:w="0" w:type="dxa"/>
            <w:left w:w="0" w:type="dxa"/>
            <w:bottom w:w="0" w:type="dxa"/>
            <w:right w:w="0" w:type="dxa"/>
          </w:tblCellMar>
        </w:tblPrEx>
        <w:trPr>
          <w:cantSplit/>
          <w:jc w:val="center"/>
        </w:trPr>
        <w:tc>
          <w:tcPr>
            <w:tcW w:w="12960" w:type="dxa"/>
            <w:gridSpan w:val="9"/>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风险患者例数/删失例数/无进展生存率[95%CI][1]</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8/0/100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6个月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8/0/100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9个月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8/0/100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12个月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8/0/100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15个月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1/0/50.00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[0.60, 91.04]</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7/0/87.50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[38.70, 98.14]</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18个月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1/0/50.00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[0.60, 91.04]</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7/0/87.50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[38.70, 98.14]</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21个月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1/0/50.00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[0.60, 91.04]</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2/0/66.67</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[5.41, 94.52]</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6/0/75.00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[31.48, 93.09]</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24个月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1/0/50.00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[0.60, 91.04]</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1/0/33.33</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[0.90, 77.41]</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5/0/62.50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[22.93, 86.07]</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27个月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1/0/50.00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[0.60, 91.04]</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1/0/33.33</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[0.90, 77.41]</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5/0/62.50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[22.93, 86.07]</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30个月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1/0/50.00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[0.60, 91.04]</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1/0/33.33</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[0.90, 77.41]</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5/0/62.50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[22.93, 86.07]</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33个月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1/0/50.00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[0.60, 91.04]</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4/0/50.00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[15.20, 77.49]</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36个月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3/0/37.50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[8.70, 67.44]</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39个月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3/0/37.50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[8.70, 67.44]</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42个月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3/0/37.50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[8.70, 67.44]</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45个月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3/0/37.50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[8.70, 67.44]</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48个月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3/0/37.50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[8.70, 67.44]</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51个月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0/1/-</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2/1/37.50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[8.70, 67.44]</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54个月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0/1/0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0/1/-</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0/2/0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r>
      <w:tr>
        <w:tblPrEx>
          <w:tblW w:w="5000" w:type="pct"/>
          <w:jc w:val="center"/>
          <w:tblInd w:w="0" w:type="dxa"/>
          <w:tblLayout w:type="fixed"/>
          <w:tblCellMar>
            <w:top w:w="0" w:type="dxa"/>
            <w:left w:w="0" w:type="dxa"/>
            <w:bottom w:w="0" w:type="dxa"/>
            <w:right w:w="0" w:type="dxa"/>
          </w:tblCellMar>
        </w:tblPrEx>
        <w:trPr>
          <w:cantSplit/>
          <w:jc w:val="center"/>
        </w:trPr>
        <w:tc>
          <w:tcPr>
            <w:tcW w:w="12960" w:type="dxa"/>
            <w:gridSpan w:val="9"/>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随访时间（月）[3]</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中位数</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(95% CI)</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[53.82,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50.33</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53.82</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[50.33, -]</w:t>
            </w:r>
          </w:p>
        </w:tc>
      </w:tr>
      <w:tr>
        <w:tblPrEx>
          <w:tblW w:w="5000" w:type="pct"/>
          <w:jc w:val="center"/>
          <w:tblInd w:w="0" w:type="dxa"/>
          <w:tblLayout w:type="fixed"/>
          <w:tblCellMar>
            <w:top w:w="0" w:type="dxa"/>
            <w:left w:w="0" w:type="dxa"/>
            <w:bottom w:w="0" w:type="dxa"/>
            <w:right w:w="0" w:type="dxa"/>
          </w:tblCellMar>
        </w:tblPrEx>
        <w:trPr>
          <w:cantSplit/>
          <w:jc w:val="center"/>
        </w:trPr>
        <w:tc>
          <w:tcPr>
            <w:tcW w:w="12960" w:type="dxa"/>
            <w:gridSpan w:val="9"/>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p>
        </w:tc>
      </w:tr>
      <w:tr>
        <w:tblPrEx>
          <w:tblW w:w="5000" w:type="pct"/>
          <w:jc w:val="center"/>
          <w:tblInd w:w="0" w:type="dxa"/>
          <w:tblLayout w:type="fixed"/>
          <w:tblCellMar>
            <w:top w:w="0" w:type="dxa"/>
            <w:left w:w="0" w:type="dxa"/>
            <w:bottom w:w="0" w:type="dxa"/>
            <w:right w:w="0" w:type="dxa"/>
          </w:tblCellMar>
        </w:tblPrEx>
        <w:trPr>
          <w:cantSplit/>
          <w:jc w:val="center"/>
        </w:trPr>
        <w:tc>
          <w:tcPr>
            <w:tcW w:w="12960" w:type="dxa"/>
            <w:gridSpan w:val="9"/>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left"/>
              <w:rPr>
                <w:rFonts w:ascii="SimSun" w:hAnsi="SimSun" w:cs="SimSun"/>
                <w:color w:val="000000"/>
                <w:sz w:val="2"/>
                <w:szCs w:val="2"/>
              </w:rPr>
            </w:pPr>
          </w:p>
        </w:tc>
      </w:tr>
      <w:tr>
        <w:tblPrEx>
          <w:tblW w:w="5000" w:type="pct"/>
          <w:jc w:val="center"/>
          <w:tblInd w:w="0" w:type="dxa"/>
          <w:tblLayout w:type="fixed"/>
          <w:tblCellMar>
            <w:top w:w="0" w:type="dxa"/>
            <w:left w:w="0" w:type="dxa"/>
            <w:bottom w:w="0" w:type="dxa"/>
            <w:right w:w="0" w:type="dxa"/>
          </w:tblCellMar>
        </w:tblPrEx>
        <w:trPr>
          <w:cantSplit/>
          <w:jc w:val="center"/>
        </w:trPr>
        <w:tc>
          <w:tcPr>
            <w:tcW w:w="12960" w:type="dxa"/>
            <w:gridSpan w:val="9"/>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来源：列表16.2.6.5</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百分比 (%) 根据各剂量组的“CR+PR患者例数”计算</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[1]缓解持续时间定义为从首次CR或PR至疾病进展或死亡（任何原因）的持续时间。</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[2]使用Kaplan-Meier方法计算95% 置信区间。</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[3]通过切换事件、删失状态的逆Kaplan-Meier方法估计DoR/PFS/OS的中位随访时间。</w:t>
            </w:r>
          </w:p>
        </w:tc>
      </w:tr>
      <w:tr>
        <w:tblPrEx>
          <w:tblW w:w="5000" w:type="pct"/>
          <w:jc w:val="center"/>
          <w:tblInd w:w="0" w:type="dxa"/>
          <w:tblLayout w:type="fixed"/>
          <w:tblCellMar>
            <w:top w:w="0" w:type="dxa"/>
            <w:left w:w="0" w:type="dxa"/>
            <w:bottom w:w="0" w:type="dxa"/>
            <w:right w:w="0" w:type="dxa"/>
          </w:tblCellMar>
        </w:tblPrEx>
        <w:trPr>
          <w:cantSplit/>
          <w:tblHeader/>
          <w:jc w:val="center"/>
        </w:trPr>
        <w:tc>
          <w:tcPr>
            <w:tcW w:w="2592" w:type="dxa"/>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left"/>
              <w:rPr>
                <w:rFonts w:ascii="SimSun" w:hAnsi="SimSun" w:cs="SimSun"/>
                <w:color w:val="000000"/>
                <w:sz w:val="2"/>
                <w:szCs w:val="2"/>
              </w:rPr>
            </w:pPr>
          </w:p>
        </w:tc>
        <w:tc>
          <w:tcPr>
            <w:tcW w:w="1296" w:type="dxa"/>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center"/>
              <w:rPr>
                <w:rFonts w:ascii="SimSun" w:hAnsi="SimSun" w:cs="SimSun"/>
                <w:color w:val="000000"/>
                <w:sz w:val="2"/>
                <w:szCs w:val="2"/>
              </w:rPr>
            </w:pPr>
            <w:r>
              <w:rPr>
                <w:rFonts w:ascii="Times New Roman" w:eastAsia="宋体" w:hAnsi="Times New Roman" w:cs="Times New Roman"/>
                <w:snapToGrid/>
                <w:color w:val="000000"/>
                <w:sz w:val="16"/>
                <w:szCs w:val="16"/>
              </w:rPr>
              <w:t>统计量</w:t>
            </w:r>
            <w:r>
              <w:rPr>
                <w:rFonts w:ascii="Times New Roman" w:eastAsia="宋体" w:hAnsi="Times New Roman" w:cs="Times New Roman"/>
                <w:snapToGrid/>
                <w:color w:val="000000"/>
                <w:sz w:val="16"/>
                <w:szCs w:val="16"/>
              </w:rPr>
              <w:br/>
            </w:r>
          </w:p>
        </w:tc>
        <w:tc>
          <w:tcPr>
            <w:tcW w:w="1296" w:type="dxa"/>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center"/>
              <w:rPr>
                <w:rFonts w:ascii="SimSun" w:hAnsi="SimSun" w:cs="SimSun"/>
                <w:color w:val="000000"/>
                <w:sz w:val="2"/>
                <w:szCs w:val="2"/>
              </w:rPr>
            </w:pPr>
            <w:r>
              <w:rPr>
                <w:rFonts w:ascii="Times New Roman" w:eastAsia="宋体" w:hAnsi="Times New Roman" w:cs="Times New Roman"/>
                <w:snapToGrid/>
                <w:color w:val="000000"/>
                <w:sz w:val="16"/>
                <w:szCs w:val="16"/>
              </w:rPr>
              <w:t>20 mg</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(N=2)</w:t>
            </w:r>
            <w:r>
              <w:rPr>
                <w:rFonts w:ascii="Times New Roman" w:eastAsia="宋体" w:hAnsi="Times New Roman" w:cs="Times New Roman"/>
                <w:snapToGrid/>
                <w:color w:val="000000"/>
                <w:sz w:val="16"/>
                <w:szCs w:val="16"/>
              </w:rPr>
              <w:br/>
            </w:r>
          </w:p>
        </w:tc>
        <w:tc>
          <w:tcPr>
            <w:tcW w:w="1296" w:type="dxa"/>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center"/>
              <w:rPr>
                <w:rFonts w:ascii="SimSun" w:hAnsi="SimSun" w:cs="SimSun"/>
                <w:color w:val="000000"/>
                <w:sz w:val="2"/>
                <w:szCs w:val="2"/>
              </w:rPr>
            </w:pPr>
            <w:r>
              <w:rPr>
                <w:rFonts w:ascii="Times New Roman" w:eastAsia="宋体" w:hAnsi="Times New Roman" w:cs="Times New Roman"/>
                <w:snapToGrid/>
                <w:color w:val="000000"/>
                <w:sz w:val="16"/>
                <w:szCs w:val="16"/>
              </w:rPr>
              <w:t>40 mg</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(N=4)</w:t>
            </w:r>
            <w:r>
              <w:rPr>
                <w:rFonts w:ascii="Times New Roman" w:eastAsia="宋体" w:hAnsi="Times New Roman" w:cs="Times New Roman"/>
                <w:snapToGrid/>
                <w:color w:val="000000"/>
                <w:sz w:val="16"/>
                <w:szCs w:val="16"/>
              </w:rPr>
              <w:br/>
            </w:r>
          </w:p>
        </w:tc>
        <w:tc>
          <w:tcPr>
            <w:tcW w:w="1296" w:type="dxa"/>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center"/>
              <w:rPr>
                <w:rFonts w:ascii="SimSun" w:hAnsi="SimSun" w:cs="SimSun"/>
                <w:color w:val="000000"/>
                <w:sz w:val="2"/>
                <w:szCs w:val="2"/>
              </w:rPr>
            </w:pPr>
            <w:r>
              <w:rPr>
                <w:rFonts w:ascii="Times New Roman" w:eastAsia="宋体" w:hAnsi="Times New Roman" w:cs="Times New Roman"/>
                <w:snapToGrid/>
                <w:color w:val="000000"/>
                <w:sz w:val="16"/>
                <w:szCs w:val="16"/>
              </w:rPr>
              <w:t>80 mg</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(N=4)</w:t>
            </w:r>
            <w:r>
              <w:rPr>
                <w:rFonts w:ascii="Times New Roman" w:eastAsia="宋体" w:hAnsi="Times New Roman" w:cs="Times New Roman"/>
                <w:snapToGrid/>
                <w:color w:val="000000"/>
                <w:sz w:val="16"/>
                <w:szCs w:val="16"/>
              </w:rPr>
              <w:br/>
            </w:r>
          </w:p>
        </w:tc>
        <w:tc>
          <w:tcPr>
            <w:tcW w:w="1296" w:type="dxa"/>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center"/>
              <w:rPr>
                <w:rFonts w:ascii="SimSun" w:hAnsi="SimSun" w:cs="SimSun"/>
                <w:color w:val="000000"/>
                <w:sz w:val="2"/>
                <w:szCs w:val="2"/>
              </w:rPr>
            </w:pPr>
            <w:r>
              <w:rPr>
                <w:rFonts w:ascii="Times New Roman" w:eastAsia="宋体" w:hAnsi="Times New Roman" w:cs="Times New Roman"/>
                <w:snapToGrid/>
                <w:color w:val="000000"/>
                <w:sz w:val="16"/>
                <w:szCs w:val="16"/>
              </w:rPr>
              <w:t>120 mg</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(N=9)</w:t>
            </w:r>
            <w:r>
              <w:rPr>
                <w:rFonts w:ascii="Times New Roman" w:eastAsia="宋体" w:hAnsi="Times New Roman" w:cs="Times New Roman"/>
                <w:snapToGrid/>
                <w:color w:val="000000"/>
                <w:sz w:val="16"/>
                <w:szCs w:val="16"/>
              </w:rPr>
              <w:br/>
            </w:r>
          </w:p>
        </w:tc>
        <w:tc>
          <w:tcPr>
            <w:tcW w:w="1296" w:type="dxa"/>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center"/>
              <w:rPr>
                <w:rFonts w:ascii="SimSun" w:hAnsi="SimSun" w:cs="SimSun"/>
                <w:color w:val="000000"/>
                <w:sz w:val="2"/>
                <w:szCs w:val="2"/>
              </w:rPr>
            </w:pPr>
            <w:r>
              <w:rPr>
                <w:rFonts w:ascii="Times New Roman" w:eastAsia="宋体" w:hAnsi="Times New Roman" w:cs="Times New Roman"/>
                <w:snapToGrid/>
                <w:color w:val="000000"/>
                <w:sz w:val="16"/>
                <w:szCs w:val="16"/>
              </w:rPr>
              <w:t>160 mg</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(N=6)</w:t>
            </w:r>
            <w:r>
              <w:rPr>
                <w:rFonts w:ascii="Times New Roman" w:eastAsia="宋体" w:hAnsi="Times New Roman" w:cs="Times New Roman"/>
                <w:snapToGrid/>
                <w:color w:val="000000"/>
                <w:sz w:val="16"/>
                <w:szCs w:val="16"/>
              </w:rPr>
              <w:br/>
            </w:r>
          </w:p>
        </w:tc>
        <w:tc>
          <w:tcPr>
            <w:tcW w:w="1296" w:type="dxa"/>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center"/>
              <w:rPr>
                <w:rFonts w:ascii="SimSun" w:hAnsi="SimSun" w:cs="SimSun"/>
                <w:color w:val="000000"/>
                <w:sz w:val="2"/>
                <w:szCs w:val="2"/>
              </w:rPr>
            </w:pPr>
            <w:r>
              <w:rPr>
                <w:rFonts w:ascii="Times New Roman" w:eastAsia="宋体" w:hAnsi="Times New Roman" w:cs="Times New Roman"/>
                <w:snapToGrid/>
                <w:color w:val="000000"/>
                <w:sz w:val="16"/>
                <w:szCs w:val="16"/>
              </w:rPr>
              <w:t>210 mg</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(N=9)</w:t>
            </w:r>
            <w:r>
              <w:rPr>
                <w:rFonts w:ascii="Times New Roman" w:eastAsia="宋体" w:hAnsi="Times New Roman" w:cs="Times New Roman"/>
                <w:snapToGrid/>
                <w:color w:val="000000"/>
                <w:sz w:val="16"/>
                <w:szCs w:val="16"/>
              </w:rPr>
              <w:br/>
            </w:r>
          </w:p>
        </w:tc>
        <w:tc>
          <w:tcPr>
            <w:tcW w:w="1296" w:type="dxa"/>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center"/>
              <w:rPr>
                <w:rFonts w:ascii="SimSun" w:hAnsi="SimSun" w:cs="SimSun"/>
                <w:color w:val="000000"/>
                <w:sz w:val="2"/>
                <w:szCs w:val="2"/>
              </w:rPr>
            </w:pPr>
            <w:r>
              <w:rPr>
                <w:rFonts w:ascii="Times New Roman" w:eastAsia="宋体" w:hAnsi="Times New Roman" w:cs="Times New Roman"/>
                <w:snapToGrid/>
                <w:color w:val="000000"/>
                <w:sz w:val="16"/>
                <w:szCs w:val="16"/>
              </w:rPr>
              <w:t>总计</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(N=34)</w:t>
            </w:r>
            <w:r>
              <w:rPr>
                <w:rFonts w:ascii="Times New Roman" w:eastAsia="宋体" w:hAnsi="Times New Roman" w:cs="Times New Roman"/>
                <w:snapToGrid/>
                <w:color w:val="000000"/>
                <w:sz w:val="16"/>
                <w:szCs w:val="16"/>
              </w:rPr>
              <w:br/>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终点发生率</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CR+PR患者例数</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7</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20</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事件例数（疾病进展/死亡）</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(50.0)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(66.7)</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 (57.1)</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15 (75.0)</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疾病进展</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(50.0)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(66.7)</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 (57.1)</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15 (75.0)</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死亡</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未发生事件例数（删失）</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(50.0)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(33.3)</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 (42.9)</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 (25.0)</w:t>
            </w:r>
          </w:p>
        </w:tc>
      </w:tr>
      <w:tr>
        <w:tblPrEx>
          <w:tblW w:w="5000" w:type="pct"/>
          <w:jc w:val="center"/>
          <w:tblInd w:w="0" w:type="dxa"/>
          <w:tblLayout w:type="fixed"/>
          <w:tblCellMar>
            <w:top w:w="0" w:type="dxa"/>
            <w:left w:w="0" w:type="dxa"/>
            <w:bottom w:w="0" w:type="dxa"/>
            <w:right w:w="0" w:type="dxa"/>
          </w:tblCellMar>
        </w:tblPrEx>
        <w:trPr>
          <w:cantSplit/>
          <w:jc w:val="center"/>
        </w:trPr>
        <w:tc>
          <w:tcPr>
            <w:tcW w:w="12960" w:type="dxa"/>
            <w:gridSpan w:val="9"/>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缓解持续时间（月）[1] [2]</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中位数</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34.50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12.44</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16.56</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12.48</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34.69</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18.00</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95% CI</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[12.42,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[2.79,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[11.10,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[11.07,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[5.36,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[11.33, 34.50]</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Q1, Q3</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34.50, 34.50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12.42, 12.45</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2.79,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11.33, 18.00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11.07,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20.80,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11.88, 34.50</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最小值, 最大值[4]</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34.50, 34.50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12.42, 12.45</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2.79, 17.94+</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11.10, 29.01</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11.07, 28.98+</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5.36, 58.02+</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2.79, 58.02+</w:t>
            </w:r>
          </w:p>
        </w:tc>
      </w:tr>
      <w:tr>
        <w:tblPrEx>
          <w:tblW w:w="5000" w:type="pct"/>
          <w:jc w:val="center"/>
          <w:tblInd w:w="0" w:type="dxa"/>
          <w:tblLayout w:type="fixed"/>
          <w:tblCellMar>
            <w:top w:w="0" w:type="dxa"/>
            <w:left w:w="0" w:type="dxa"/>
            <w:bottom w:w="0" w:type="dxa"/>
            <w:right w:w="0" w:type="dxa"/>
          </w:tblCellMar>
        </w:tblPrEx>
        <w:trPr>
          <w:cantSplit/>
          <w:jc w:val="center"/>
        </w:trPr>
        <w:tc>
          <w:tcPr>
            <w:tcW w:w="12960" w:type="dxa"/>
            <w:gridSpan w:val="9"/>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风险患者例数/删失例数/无进展生存率[95%CI][1]</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1/0/50.00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[0.60, 91.04]</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7/0/100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19/0/95.00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[69.47, 99.28]</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6个月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1/0/50.00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[0.60, 91.04]</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6/0/85.71</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[33.41, 97.86]</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18/0/90.00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[65.60, 97.40]</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9个月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1/0/50.00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[0.60, 91.04]</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6/0/85.71</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[33.41, 97.86]</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18/0/90.00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[65.60, 97.40]</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12个月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1/0/50.00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[0.60, 91.04]</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3/0/60.00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[12.57, 88.18]</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2/0/66.67</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[5.41, 94.52]</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6/0/85.71</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[33.41, 97.86]</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15/0/75.00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[49.99, 88.75]</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15个月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1/0/50.00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[0.60, 91.04]</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3/0/60.00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[12.57, 88.18]</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1/0/33.33</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[0.90, 77.41]</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6/0/85.71</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[33.41, 97.86]</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12/0/60.00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[35.73, 77.60]</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18个月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0/1/-</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2/0/20.00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[0.84, 58.19]</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1/0/33.33</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[0.90, 77.41]</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6/0/85.71</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[33.41, 97.86]</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10/1/49.50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[26.50, 68.91]</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21个月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0/1/-</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1/0/20.00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[0.84, 58.19]</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1/0/33.33</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[0.90, 77.41]</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4/1/68.57</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[21.28, 91.21]</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7/2/43.31</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[21.14, 63.73]</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24个月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0/1/-</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1/0/20.00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[0.84, 58.19]</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1/0/33.33</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[0.90, 77.41]</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4/1/68.57</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[21.28, 91.21]</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7/2/43.31</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[21.14, 63.73]</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27个月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0/1/-</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1/0/20.00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[0.84, 58.19]</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1/0/33.33</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[0.90, 77.41]</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4/1/68.57</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[21.28, 91.21]</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7/2/43.31</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[21.14, 63.73]</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30个月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0/1/-</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0/1/-</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2/2/51.43</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[11.78, 81.32]</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3/4/29.70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[10.66, 51.77]</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33个月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0/1/-</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0/1/-</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2/2/51.43</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[11.78, 81.32]</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3/4/29.70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[10.66, 51.77]</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36个月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0/1/-</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0/1/-</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1/2/25.71</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[1.26, 65.60]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1/4/9.90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[0.70, 34.01]</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39个月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0/1/-</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0/1/-</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1/2/25.71</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[1.26, 65.60]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1/4/9.90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[0.70, 34.01]</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42个月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0/1/-</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0/1/-</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1/2/25.71</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[1.26, 65.60]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1/4/9.90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[0.70, 34.01]</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45个月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0/1/-</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0/1/-</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1/2/25.71</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[1.26, 65.60]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1/4/9.90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[0.70, 34.01]</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48个月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0/1/-</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0/1/-</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1/2/25.71</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[1.26, 65.60]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1/4/9.90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[0.70, 34.01]</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51个月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0/1/-</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0/1/-</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1/2/25.71</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[1.26, 65.60]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1/4/9.90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[0.70, 34.01]</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54个月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0/1/-</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0/1/-</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1/2/25.71</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[1.26, 65.60]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1/4/9.90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[0.70, 34.01]</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57个月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0/1/-</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0/1/-</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1/2/25.71</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[1.26, 65.60]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1/4/9.90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[0.70, 34.01]</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60个月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0/1/-</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0/1/-</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0/3/-</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0/5/-</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r>
      <w:tr>
        <w:tblPrEx>
          <w:tblW w:w="5000" w:type="pct"/>
          <w:jc w:val="center"/>
          <w:tblInd w:w="0" w:type="dxa"/>
          <w:tblLayout w:type="fixed"/>
          <w:tblCellMar>
            <w:top w:w="0" w:type="dxa"/>
            <w:left w:w="0" w:type="dxa"/>
            <w:bottom w:w="0" w:type="dxa"/>
            <w:right w:w="0" w:type="dxa"/>
          </w:tblCellMar>
        </w:tblPrEx>
        <w:trPr>
          <w:cantSplit/>
          <w:jc w:val="center"/>
        </w:trPr>
        <w:tc>
          <w:tcPr>
            <w:tcW w:w="12960" w:type="dxa"/>
            <w:gridSpan w:val="9"/>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随访时间（月）[3]</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中位数</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(95% CI)</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17.94</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28.98</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58.02</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[20.76,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58.02</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[20.76, -]</w:t>
            </w:r>
          </w:p>
        </w:tc>
      </w:tr>
      <w:tr>
        <w:tblPrEx>
          <w:tblW w:w="5000" w:type="pct"/>
          <w:jc w:val="center"/>
          <w:tblInd w:w="0" w:type="dxa"/>
          <w:tblLayout w:type="fixed"/>
          <w:tblCellMar>
            <w:top w:w="0" w:type="dxa"/>
            <w:left w:w="0" w:type="dxa"/>
            <w:bottom w:w="0" w:type="dxa"/>
            <w:right w:w="0" w:type="dxa"/>
          </w:tblCellMar>
        </w:tblPrEx>
        <w:trPr>
          <w:cantSplit/>
          <w:jc w:val="center"/>
        </w:trPr>
        <w:tc>
          <w:tcPr>
            <w:tcW w:w="12960" w:type="dxa"/>
            <w:gridSpan w:val="9"/>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p>
        </w:tc>
      </w:tr>
      <w:tr>
        <w:tblPrEx>
          <w:tblW w:w="5000" w:type="pct"/>
          <w:jc w:val="center"/>
          <w:tblInd w:w="0" w:type="dxa"/>
          <w:tblLayout w:type="fixed"/>
          <w:tblCellMar>
            <w:top w:w="0" w:type="dxa"/>
            <w:left w:w="0" w:type="dxa"/>
            <w:bottom w:w="0" w:type="dxa"/>
            <w:right w:w="0" w:type="dxa"/>
          </w:tblCellMar>
        </w:tblPrEx>
        <w:trPr>
          <w:cantSplit/>
          <w:jc w:val="center"/>
        </w:trPr>
        <w:tc>
          <w:tcPr>
            <w:tcW w:w="12960" w:type="dxa"/>
            <w:gridSpan w:val="9"/>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left"/>
              <w:rPr>
                <w:rFonts w:ascii="SimSun" w:hAnsi="SimSun" w:cs="SimSun"/>
                <w:color w:val="000000"/>
                <w:sz w:val="2"/>
                <w:szCs w:val="2"/>
              </w:rPr>
            </w:pPr>
          </w:p>
        </w:tc>
      </w:tr>
      <w:tr>
        <w:tblPrEx>
          <w:tblW w:w="5000" w:type="pct"/>
          <w:jc w:val="center"/>
          <w:tblInd w:w="0" w:type="dxa"/>
          <w:tblLayout w:type="fixed"/>
          <w:tblCellMar>
            <w:top w:w="0" w:type="dxa"/>
            <w:left w:w="0" w:type="dxa"/>
            <w:bottom w:w="0" w:type="dxa"/>
            <w:right w:w="0" w:type="dxa"/>
          </w:tblCellMar>
        </w:tblPrEx>
        <w:trPr>
          <w:cantSplit/>
          <w:jc w:val="center"/>
        </w:trPr>
        <w:tc>
          <w:tcPr>
            <w:tcW w:w="12960" w:type="dxa"/>
            <w:gridSpan w:val="9"/>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来源：列表16.2.6.5</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百分比 (%) 根据各剂量组的“CR+PR患者例数”计算</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[1]缓解持续时间定义为从首次CR或PR至疾病进展或死亡（任何原因）的持续时间。</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[2]使用Kaplan-Meier方法计算95% 置信区间。</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[3]通过切换事件、删失状态的逆Kaplan-Meier方法估计DoR/PFS/OS的中位随访时间。</w:t>
            </w:r>
          </w:p>
        </w:tc>
      </w:tr>
    </w:tbl>
    <w:p>
      <w:pPr>
        <w:pStyle w:val="ERIS6"/>
        <w:numPr>
          <w:ilvl w:val="12"/>
          <w:numId w:val="0"/>
        </w:numPr>
        <w:outlineLvl w:val="5"/>
        <w:rPr>
          <w:rFonts w:cs="Times New Roman"/>
        </w:rPr>
      </w:pPr>
      <w:bookmarkStart w:id="659" w:name="_Toc1216"/>
      <w:r>
        <w:rPr>
          <w:rFonts w:cs="Times New Roman"/>
          <w:b/>
          <w:bCs/>
        </w:rPr>
        <w:t>1</w:t>
      </w:r>
      <w:r>
        <w:rPr>
          <w:rFonts w:cs="Times New Roman" w:hint="eastAsia"/>
          <w:b/>
          <w:bCs/>
          <w:lang w:val="en-US" w:eastAsia="zh-CN"/>
        </w:rPr>
        <w:t>2.2</w:t>
      </w:r>
      <w:r>
        <w:rPr>
          <w:rFonts w:cs="Times New Roman"/>
        </w:rPr>
        <w:t>.2.1.2.3</w:t>
      </w:r>
      <w:r>
        <w:rPr>
          <w:rFonts w:cs="Times New Roman" w:hint="eastAsia"/>
        </w:rPr>
        <w:t xml:space="preserve"> </w:t>
      </w:r>
      <w:r>
        <w:rPr>
          <w:rFonts w:cs="Times New Roman"/>
        </w:rPr>
        <w:t>按既往是否接受过ALK抑制剂亚组的PFS分析</w:t>
      </w:r>
      <w:bookmarkEnd w:id="659"/>
    </w:p>
    <w:p>
      <w:pPr>
        <w:pStyle w:val="ERIS"/>
        <w:ind w:firstLine="480" w:firstLineChars="200"/>
        <w:jc w:val="left"/>
      </w:pPr>
      <w:r>
        <w:rPr>
          <w:rFonts w:ascii="Times New Roman" w:eastAsia="宋体" w:hAnsi="Times New Roman" w:cs="Times New Roman"/>
          <w:sz w:val="24"/>
        </w:rPr>
        <w:t>截止至数据分析日期，既往接受过ALK抑制剂治疗的34例患者中，中位随访时间47.01个月（95%CI：30.49，56.71），24例（70.6%）受试者发生疾病进展/死亡，10例（29.4%）受试者未发生疾病进展/死亡（删失）。既往接受过ALK抑制剂治疗的患者中位PFS为22.11个月（95%CI：13.80，29.04）。1年PFS率为87.76%（95%CI：70.57，95.23），2年PFS率为46.22%（95%CI：28.32，62.37），3年PFS率为23.70%（95%CI：10.01，40.65）。各剂量组中位PFS为20mg组18.21个月（95%CI：0.53，-），40mg组19.37个月（95%CI：13.80，-），80mg组12.42个月（95%CI：4.17，-），120mg组21.49个月（95%CI：12.42，30.36），160mg组14.62个月（95%CI：9.76，-），210mg组尚未达到。结果详见表14.2.3.3和图14.2.3.3。</w:t>
      </w:r>
    </w:p>
    <w:p>
      <w:pPr>
        <w:pStyle w:val="ERIS"/>
        <w:ind w:firstLine="480" w:firstLineChars="200"/>
        <w:jc w:val="left"/>
      </w:pPr>
      <w:r>
        <w:rPr>
          <w:rFonts w:ascii="Times New Roman" w:eastAsia="宋体" w:hAnsi="Times New Roman" w:cs="Times New Roman"/>
          <w:sz w:val="24"/>
        </w:rPr>
        <w:t>既往未接受过ALK抑制剂治疗的11例患者中，中位随访时间51.78个月（95%CI：40.11，-），7例（63.6%）受试者发生疾病进展/死亡，4例（36.4%）受试者未发生疾病进展/死亡（删失）。既往未接受过ALK抑制剂治疗的患者中位PFS为33.84个月（95%CI：6.93，-）。1年PFS率为90.00%（95%CI：47.30，98.53），2年PFS率为60.00%（95%CI：25.27，82.72），20mg组和120mg组无既往接受过ALK抑制剂治患者，其他各组中位PFS为40mg组24.88个月（95%CI：15.15，-），80mg组21.51个月（95%CI：6.93，-），160mg组和210mg组尚未达到。结果详见表14.2.3.3和图14.2.3.3。</w:t>
      </w:r>
    </w:p>
    <w:p>
      <w:pPr>
        <w:spacing w:before="0" w:after="0"/>
        <w:jc w:val="center"/>
      </w:pPr>
      <w:r>
        <w:rPr>
          <w:b/>
        </w:rPr>
        <w:t>表 34 按剂量水平列出的无进展生存期（FAS）-既往接受过ALK抑制剂治疗亚组
</w:t>
      </w:r>
    </w:p>
    <w:tbl>
      <w:tblPr>
        <w:tblStyle w:val="TableNormal"/>
        <w:tblW w:w="5000" w:type="pct"/>
        <w:jc w:val="center"/>
        <w:tblInd w:w="0" w:type="dxa"/>
        <w:tblLayout w:type="fixed"/>
        <w:tblCellMar>
          <w:top w:w="0" w:type="dxa"/>
          <w:left w:w="0" w:type="dxa"/>
          <w:bottom w:w="0" w:type="dxa"/>
          <w:right w:w="0" w:type="dxa"/>
        </w:tblCellMar>
      </w:tblPr>
      <w:tblGrid>
        <w:gridCol w:w="1809"/>
        <w:gridCol w:w="905"/>
        <w:gridCol w:w="905"/>
        <w:gridCol w:w="905"/>
        <w:gridCol w:w="905"/>
        <w:gridCol w:w="905"/>
        <w:gridCol w:w="905"/>
        <w:gridCol w:w="905"/>
        <w:gridCol w:w="902"/>
      </w:tblGrid>
      <w:tr>
        <w:tblPrEx>
          <w:tblW w:w="5000" w:type="pct"/>
          <w:jc w:val="center"/>
          <w:tblInd w:w="0" w:type="dxa"/>
          <w:tblLayout w:type="fixed"/>
          <w:tblCellMar>
            <w:top w:w="0" w:type="dxa"/>
            <w:left w:w="0" w:type="dxa"/>
            <w:bottom w:w="0" w:type="dxa"/>
            <w:right w:w="0" w:type="dxa"/>
          </w:tblCellMar>
        </w:tblPrEx>
        <w:trPr>
          <w:cantSplit/>
          <w:tblHeader/>
          <w:jc w:val="center"/>
        </w:trPr>
        <w:tc>
          <w:tcPr>
            <w:tcW w:w="2592" w:type="dxa"/>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left"/>
              <w:rPr>
                <w:rFonts w:ascii="SimSun" w:hAnsi="SimSun" w:cs="SimSun"/>
                <w:color w:val="000000"/>
                <w:sz w:val="2"/>
                <w:szCs w:val="2"/>
              </w:rPr>
            </w:pPr>
          </w:p>
        </w:tc>
        <w:tc>
          <w:tcPr>
            <w:tcW w:w="1296" w:type="dxa"/>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center"/>
              <w:rPr>
                <w:rFonts w:ascii="SimSun" w:hAnsi="SimSun" w:cs="SimSun"/>
                <w:color w:val="000000"/>
                <w:sz w:val="2"/>
                <w:szCs w:val="2"/>
              </w:rPr>
            </w:pPr>
            <w:r>
              <w:rPr>
                <w:rFonts w:ascii="Times New Roman" w:eastAsia="宋体" w:hAnsi="Times New Roman" w:cs="Times New Roman"/>
                <w:snapToGrid/>
                <w:color w:val="000000"/>
                <w:sz w:val="16"/>
                <w:szCs w:val="16"/>
              </w:rPr>
              <w:t>统计量</w:t>
            </w:r>
            <w:r>
              <w:rPr>
                <w:rFonts w:ascii="Times New Roman" w:eastAsia="宋体" w:hAnsi="Times New Roman" w:cs="Times New Roman"/>
                <w:snapToGrid/>
                <w:color w:val="000000"/>
                <w:sz w:val="16"/>
                <w:szCs w:val="16"/>
              </w:rPr>
              <w:br/>
            </w:r>
          </w:p>
        </w:tc>
        <w:tc>
          <w:tcPr>
            <w:tcW w:w="1296" w:type="dxa"/>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center"/>
              <w:rPr>
                <w:rFonts w:ascii="SimSun" w:hAnsi="SimSun" w:cs="SimSun"/>
                <w:color w:val="000000"/>
                <w:sz w:val="2"/>
                <w:szCs w:val="2"/>
              </w:rPr>
            </w:pPr>
            <w:r>
              <w:rPr>
                <w:rFonts w:ascii="Times New Roman" w:eastAsia="宋体" w:hAnsi="Times New Roman" w:cs="Times New Roman"/>
                <w:snapToGrid/>
                <w:color w:val="000000"/>
                <w:sz w:val="16"/>
                <w:szCs w:val="16"/>
              </w:rPr>
              <w:t>20 mg</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(N=0)</w:t>
            </w:r>
            <w:r>
              <w:rPr>
                <w:rFonts w:ascii="Times New Roman" w:eastAsia="宋体" w:hAnsi="Times New Roman" w:cs="Times New Roman"/>
                <w:snapToGrid/>
                <w:color w:val="000000"/>
                <w:sz w:val="16"/>
                <w:szCs w:val="16"/>
              </w:rPr>
              <w:br/>
            </w:r>
          </w:p>
        </w:tc>
        <w:tc>
          <w:tcPr>
            <w:tcW w:w="1296" w:type="dxa"/>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center"/>
              <w:rPr>
                <w:rFonts w:ascii="SimSun" w:hAnsi="SimSun" w:cs="SimSun"/>
                <w:color w:val="000000"/>
                <w:sz w:val="2"/>
                <w:szCs w:val="2"/>
              </w:rPr>
            </w:pPr>
            <w:r>
              <w:rPr>
                <w:rFonts w:ascii="Times New Roman" w:eastAsia="宋体" w:hAnsi="Times New Roman" w:cs="Times New Roman"/>
                <w:snapToGrid/>
                <w:color w:val="000000"/>
                <w:sz w:val="16"/>
                <w:szCs w:val="16"/>
              </w:rPr>
              <w:t>40 mg</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(N=2)</w:t>
            </w:r>
            <w:r>
              <w:rPr>
                <w:rFonts w:ascii="Times New Roman" w:eastAsia="宋体" w:hAnsi="Times New Roman" w:cs="Times New Roman"/>
                <w:snapToGrid/>
                <w:color w:val="000000"/>
                <w:sz w:val="16"/>
                <w:szCs w:val="16"/>
              </w:rPr>
              <w:br/>
            </w:r>
          </w:p>
        </w:tc>
        <w:tc>
          <w:tcPr>
            <w:tcW w:w="1296" w:type="dxa"/>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center"/>
              <w:rPr>
                <w:rFonts w:ascii="SimSun" w:hAnsi="SimSun" w:cs="SimSun"/>
                <w:color w:val="000000"/>
                <w:sz w:val="2"/>
                <w:szCs w:val="2"/>
              </w:rPr>
            </w:pPr>
            <w:r>
              <w:rPr>
                <w:rFonts w:ascii="Times New Roman" w:eastAsia="宋体" w:hAnsi="Times New Roman" w:cs="Times New Roman"/>
                <w:snapToGrid/>
                <w:color w:val="000000"/>
                <w:sz w:val="16"/>
                <w:szCs w:val="16"/>
              </w:rPr>
              <w:t>80 mg</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(N=4)</w:t>
            </w:r>
            <w:r>
              <w:rPr>
                <w:rFonts w:ascii="Times New Roman" w:eastAsia="宋体" w:hAnsi="Times New Roman" w:cs="Times New Roman"/>
                <w:snapToGrid/>
                <w:color w:val="000000"/>
                <w:sz w:val="16"/>
                <w:szCs w:val="16"/>
              </w:rPr>
              <w:br/>
            </w:r>
          </w:p>
        </w:tc>
        <w:tc>
          <w:tcPr>
            <w:tcW w:w="1296" w:type="dxa"/>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center"/>
              <w:rPr>
                <w:rFonts w:ascii="SimSun" w:hAnsi="SimSun" w:cs="SimSun"/>
                <w:color w:val="000000"/>
                <w:sz w:val="2"/>
                <w:szCs w:val="2"/>
              </w:rPr>
            </w:pPr>
            <w:r>
              <w:rPr>
                <w:rFonts w:ascii="Times New Roman" w:eastAsia="宋体" w:hAnsi="Times New Roman" w:cs="Times New Roman"/>
                <w:snapToGrid/>
                <w:color w:val="000000"/>
                <w:sz w:val="16"/>
                <w:szCs w:val="16"/>
              </w:rPr>
              <w:t>120 mg</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(N=0)</w:t>
            </w:r>
            <w:r>
              <w:rPr>
                <w:rFonts w:ascii="Times New Roman" w:eastAsia="宋体" w:hAnsi="Times New Roman" w:cs="Times New Roman"/>
                <w:snapToGrid/>
                <w:color w:val="000000"/>
                <w:sz w:val="16"/>
                <w:szCs w:val="16"/>
              </w:rPr>
              <w:br/>
            </w:r>
          </w:p>
        </w:tc>
        <w:tc>
          <w:tcPr>
            <w:tcW w:w="1296" w:type="dxa"/>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center"/>
              <w:rPr>
                <w:rFonts w:ascii="SimSun" w:hAnsi="SimSun" w:cs="SimSun"/>
                <w:color w:val="000000"/>
                <w:sz w:val="2"/>
                <w:szCs w:val="2"/>
              </w:rPr>
            </w:pPr>
            <w:r>
              <w:rPr>
                <w:rFonts w:ascii="Times New Roman" w:eastAsia="宋体" w:hAnsi="Times New Roman" w:cs="Times New Roman"/>
                <w:snapToGrid/>
                <w:color w:val="000000"/>
                <w:sz w:val="16"/>
                <w:szCs w:val="16"/>
              </w:rPr>
              <w:t>160 mg</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(N=3)</w:t>
            </w:r>
            <w:r>
              <w:rPr>
                <w:rFonts w:ascii="Times New Roman" w:eastAsia="宋体" w:hAnsi="Times New Roman" w:cs="Times New Roman"/>
                <w:snapToGrid/>
                <w:color w:val="000000"/>
                <w:sz w:val="16"/>
                <w:szCs w:val="16"/>
              </w:rPr>
              <w:br/>
            </w:r>
          </w:p>
        </w:tc>
        <w:tc>
          <w:tcPr>
            <w:tcW w:w="1296" w:type="dxa"/>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center"/>
              <w:rPr>
                <w:rFonts w:ascii="SimSun" w:hAnsi="SimSun" w:cs="SimSun"/>
                <w:color w:val="000000"/>
                <w:sz w:val="2"/>
                <w:szCs w:val="2"/>
              </w:rPr>
            </w:pPr>
            <w:r>
              <w:rPr>
                <w:rFonts w:ascii="Times New Roman" w:eastAsia="宋体" w:hAnsi="Times New Roman" w:cs="Times New Roman"/>
                <w:snapToGrid/>
                <w:color w:val="000000"/>
                <w:sz w:val="16"/>
                <w:szCs w:val="16"/>
              </w:rPr>
              <w:t>210 mg</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(N=2)</w:t>
            </w:r>
            <w:r>
              <w:rPr>
                <w:rFonts w:ascii="Times New Roman" w:eastAsia="宋体" w:hAnsi="Times New Roman" w:cs="Times New Roman"/>
                <w:snapToGrid/>
                <w:color w:val="000000"/>
                <w:sz w:val="16"/>
                <w:szCs w:val="16"/>
              </w:rPr>
              <w:br/>
            </w:r>
          </w:p>
        </w:tc>
        <w:tc>
          <w:tcPr>
            <w:tcW w:w="1296" w:type="dxa"/>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center"/>
              <w:rPr>
                <w:rFonts w:ascii="SimSun" w:hAnsi="SimSun" w:cs="SimSun"/>
                <w:color w:val="000000"/>
                <w:sz w:val="2"/>
                <w:szCs w:val="2"/>
              </w:rPr>
            </w:pPr>
            <w:r>
              <w:rPr>
                <w:rFonts w:ascii="Times New Roman" w:eastAsia="宋体" w:hAnsi="Times New Roman" w:cs="Times New Roman"/>
                <w:snapToGrid/>
                <w:color w:val="000000"/>
                <w:sz w:val="16"/>
                <w:szCs w:val="16"/>
              </w:rPr>
              <w:t>总计</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(N=11)</w:t>
            </w:r>
            <w:r>
              <w:rPr>
                <w:rFonts w:ascii="Times New Roman" w:eastAsia="宋体" w:hAnsi="Times New Roman" w:cs="Times New Roman"/>
                <w:snapToGrid/>
                <w:color w:val="000000"/>
                <w:sz w:val="16"/>
                <w:szCs w:val="16"/>
              </w:rPr>
              <w:br/>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发生事件的受试者例数（疾病进展/死亡）</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(33.3)</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7 (63.6)</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未发生事件的受试者例数（删失）</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(66.7)</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 (36.4)</w:t>
            </w:r>
          </w:p>
        </w:tc>
      </w:tr>
      <w:tr>
        <w:tblPrEx>
          <w:tblW w:w="5000" w:type="pct"/>
          <w:jc w:val="center"/>
          <w:tblInd w:w="0" w:type="dxa"/>
          <w:tblLayout w:type="fixed"/>
          <w:tblCellMar>
            <w:top w:w="0" w:type="dxa"/>
            <w:left w:w="0" w:type="dxa"/>
            <w:bottom w:w="0" w:type="dxa"/>
            <w:right w:w="0" w:type="dxa"/>
          </w:tblCellMar>
        </w:tblPrEx>
        <w:trPr>
          <w:cantSplit/>
          <w:jc w:val="center"/>
        </w:trPr>
        <w:tc>
          <w:tcPr>
            <w:tcW w:w="12960" w:type="dxa"/>
            <w:gridSpan w:val="9"/>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无进展生存期（月）[1]</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中位数</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24.88</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21.51</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33.84</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95% CI</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[15.15,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[6.93,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[55.20,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[6.93, -]</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Q1, Q3</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15.15, 34.60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13.18, 28.34</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55.20,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19.42, 55.20</w:t>
            </w:r>
          </w:p>
        </w:tc>
      </w:tr>
      <w:tr>
        <w:tblPrEx>
          <w:tblW w:w="5000" w:type="pct"/>
          <w:jc w:val="center"/>
          <w:tblInd w:w="0" w:type="dxa"/>
          <w:tblLayout w:type="fixed"/>
          <w:tblCellMar>
            <w:top w:w="0" w:type="dxa"/>
            <w:left w:w="0" w:type="dxa"/>
            <w:bottom w:w="0" w:type="dxa"/>
            <w:right w:w="0" w:type="dxa"/>
          </w:tblCellMar>
        </w:tblPrEx>
        <w:trPr>
          <w:cantSplit/>
          <w:jc w:val="center"/>
        </w:trPr>
        <w:tc>
          <w:tcPr>
            <w:tcW w:w="12960" w:type="dxa"/>
            <w:gridSpan w:val="9"/>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风险患者例数/删失例数/无进展生存率[95%CI][2]</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1/1/100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10/1/100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6个月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1/1/100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10/1/100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9个月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3/0/75.00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[12.79, 96.05]</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1/1/100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9/1/90.00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[47.30, 98.53]</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12个月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3/0/75.00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[12.79, 96.05]</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1/1/100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9/1/90.00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[47.30, 98.53]</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15个月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3/0/75.00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[12.79, 96.05]</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1/1/100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9/1/90.00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[47.30, 98.53]</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18个月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1/0/50.00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[0.60, 91.04]</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3/0/75.00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[12.79, 96.05]</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1/1/100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8/1/80.00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[40.87, 94.59]</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21个月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1/0/50.00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[0.60, 91.04]</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2/0/50.00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[5.78, 84.49]</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1/1/100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7/1/70.00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[32.87, 89.19]</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24个月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1/0/50.00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[0.60, 91.04]</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1/0/25.00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[0.89, 66.53]</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1/1/100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6/1/60.00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[25.27, 82.72]</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27个月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1/0/50.00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[0.60, 91.04]</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1/0/25.00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[0.89, 66.53]</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1/1/100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6/1/60.00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[25.27, 82.72]</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30个月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1/0/50.00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[0.60, 91.04]</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1/0/25.00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[0.89, 66.53]</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1/1/100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6/1/60.00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[25.27, 82.72]</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33个月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1/0/50.00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[0.60, 91.04]</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1/0/25.00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[0.89, 66.53]</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1/1/100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6/1/60.00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[25.27, 82.72]</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36个月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1/1/100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4/1/40.00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[12.27, 67.02]</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39个月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1/1/100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4/1/40.00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[12.27, 67.02]</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42个月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2/1/100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1/1/100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3/2/40.00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[12.27, 67.02]</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45个月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2/1/100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1/1/100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3/2/40.00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[12.27, 67.02]</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48个月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2/1/100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1/1/100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3/2/40.00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[12.27, 67.02]</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51个月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2/1/100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1/1/100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3/2/40.00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[12.27, 67.02]</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54个月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2/1/100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0/2/-</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2/3/40.00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[12.27, 67.02]</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57个月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0/2/-</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0/2/-</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0/4/-</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r>
      <w:tr>
        <w:tblPrEx>
          <w:tblW w:w="5000" w:type="pct"/>
          <w:jc w:val="center"/>
          <w:tblInd w:w="0" w:type="dxa"/>
          <w:tblLayout w:type="fixed"/>
          <w:tblCellMar>
            <w:top w:w="0" w:type="dxa"/>
            <w:left w:w="0" w:type="dxa"/>
            <w:bottom w:w="0" w:type="dxa"/>
            <w:right w:w="0" w:type="dxa"/>
          </w:tblCellMar>
        </w:tblPrEx>
        <w:trPr>
          <w:cantSplit/>
          <w:jc w:val="center"/>
        </w:trPr>
        <w:tc>
          <w:tcPr>
            <w:tcW w:w="12960" w:type="dxa"/>
            <w:gridSpan w:val="9"/>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随访时间（月）[3]</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中位数</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(95% CI)</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55.33</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[40.11,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26.60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[1.41,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51.78</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[40.11, -]</w:t>
            </w:r>
          </w:p>
        </w:tc>
      </w:tr>
      <w:tr>
        <w:tblPrEx>
          <w:tblW w:w="5000" w:type="pct"/>
          <w:jc w:val="center"/>
          <w:tblInd w:w="0" w:type="dxa"/>
          <w:tblLayout w:type="fixed"/>
          <w:tblCellMar>
            <w:top w:w="0" w:type="dxa"/>
            <w:left w:w="0" w:type="dxa"/>
            <w:bottom w:w="0" w:type="dxa"/>
            <w:right w:w="0" w:type="dxa"/>
          </w:tblCellMar>
        </w:tblPrEx>
        <w:trPr>
          <w:cantSplit/>
          <w:jc w:val="center"/>
        </w:trPr>
        <w:tc>
          <w:tcPr>
            <w:tcW w:w="12960" w:type="dxa"/>
            <w:gridSpan w:val="9"/>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p>
        </w:tc>
      </w:tr>
      <w:tr>
        <w:tblPrEx>
          <w:tblW w:w="5000" w:type="pct"/>
          <w:jc w:val="center"/>
          <w:tblInd w:w="0" w:type="dxa"/>
          <w:tblLayout w:type="fixed"/>
          <w:tblCellMar>
            <w:top w:w="0" w:type="dxa"/>
            <w:left w:w="0" w:type="dxa"/>
            <w:bottom w:w="0" w:type="dxa"/>
            <w:right w:w="0" w:type="dxa"/>
          </w:tblCellMar>
        </w:tblPrEx>
        <w:trPr>
          <w:cantSplit/>
          <w:jc w:val="center"/>
        </w:trPr>
        <w:tc>
          <w:tcPr>
            <w:tcW w:w="12960" w:type="dxa"/>
            <w:gridSpan w:val="9"/>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left"/>
              <w:rPr>
                <w:rFonts w:ascii="SimSun" w:hAnsi="SimSun" w:cs="SimSun"/>
                <w:color w:val="000000"/>
                <w:sz w:val="2"/>
                <w:szCs w:val="2"/>
              </w:rPr>
            </w:pPr>
          </w:p>
        </w:tc>
      </w:tr>
      <w:tr>
        <w:tblPrEx>
          <w:tblW w:w="5000" w:type="pct"/>
          <w:jc w:val="center"/>
          <w:tblInd w:w="0" w:type="dxa"/>
          <w:tblLayout w:type="fixed"/>
          <w:tblCellMar>
            <w:top w:w="0" w:type="dxa"/>
            <w:left w:w="0" w:type="dxa"/>
            <w:bottom w:w="0" w:type="dxa"/>
            <w:right w:w="0" w:type="dxa"/>
          </w:tblCellMar>
        </w:tblPrEx>
        <w:trPr>
          <w:cantSplit/>
          <w:jc w:val="center"/>
        </w:trPr>
        <w:tc>
          <w:tcPr>
            <w:tcW w:w="12960" w:type="dxa"/>
            <w:gridSpan w:val="9"/>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来源：列表16.2.6.5</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[1]无进展生存期定义为从首次给药至疾病进展或死亡（以先发生者为准）的持续时间。未发生事件（无疾病进展或死亡）的受试者在“末次肿瘤评估”日期删失。</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[2]使用Kaplan-Meier方法计算95% 置信区间。</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[3]通过切换事件、删失状态的逆Kaplan-Meier方法估计DoR/PFS/OS的中位随访时间。</w:t>
            </w:r>
          </w:p>
        </w:tc>
      </w:tr>
      <w:tr>
        <w:tblPrEx>
          <w:tblW w:w="5000" w:type="pct"/>
          <w:jc w:val="center"/>
          <w:tblInd w:w="0" w:type="dxa"/>
          <w:tblLayout w:type="fixed"/>
          <w:tblCellMar>
            <w:top w:w="0" w:type="dxa"/>
            <w:left w:w="0" w:type="dxa"/>
            <w:bottom w:w="0" w:type="dxa"/>
            <w:right w:w="0" w:type="dxa"/>
          </w:tblCellMar>
        </w:tblPrEx>
        <w:trPr>
          <w:cantSplit/>
          <w:tblHeader/>
          <w:jc w:val="center"/>
        </w:trPr>
        <w:tc>
          <w:tcPr>
            <w:tcW w:w="2592" w:type="dxa"/>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left"/>
              <w:rPr>
                <w:rFonts w:ascii="SimSun" w:hAnsi="SimSun" w:cs="SimSun"/>
                <w:color w:val="000000"/>
                <w:sz w:val="2"/>
                <w:szCs w:val="2"/>
              </w:rPr>
            </w:pPr>
          </w:p>
        </w:tc>
        <w:tc>
          <w:tcPr>
            <w:tcW w:w="1296" w:type="dxa"/>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center"/>
              <w:rPr>
                <w:rFonts w:ascii="SimSun" w:hAnsi="SimSun" w:cs="SimSun"/>
                <w:color w:val="000000"/>
                <w:sz w:val="2"/>
                <w:szCs w:val="2"/>
              </w:rPr>
            </w:pPr>
            <w:r>
              <w:rPr>
                <w:rFonts w:ascii="Times New Roman" w:eastAsia="宋体" w:hAnsi="Times New Roman" w:cs="Times New Roman"/>
                <w:snapToGrid/>
                <w:color w:val="000000"/>
                <w:sz w:val="16"/>
                <w:szCs w:val="16"/>
              </w:rPr>
              <w:t>统计量</w:t>
            </w:r>
            <w:r>
              <w:rPr>
                <w:rFonts w:ascii="Times New Roman" w:eastAsia="宋体" w:hAnsi="Times New Roman" w:cs="Times New Roman"/>
                <w:snapToGrid/>
                <w:color w:val="000000"/>
                <w:sz w:val="16"/>
                <w:szCs w:val="16"/>
              </w:rPr>
              <w:br/>
            </w:r>
          </w:p>
        </w:tc>
        <w:tc>
          <w:tcPr>
            <w:tcW w:w="1296" w:type="dxa"/>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center"/>
              <w:rPr>
                <w:rFonts w:ascii="SimSun" w:hAnsi="SimSun" w:cs="SimSun"/>
                <w:color w:val="000000"/>
                <w:sz w:val="2"/>
                <w:szCs w:val="2"/>
              </w:rPr>
            </w:pPr>
            <w:r>
              <w:rPr>
                <w:rFonts w:ascii="Times New Roman" w:eastAsia="宋体" w:hAnsi="Times New Roman" w:cs="Times New Roman"/>
                <w:snapToGrid/>
                <w:color w:val="000000"/>
                <w:sz w:val="16"/>
                <w:szCs w:val="16"/>
              </w:rPr>
              <w:t>20 mg</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(N=2)</w:t>
            </w:r>
            <w:r>
              <w:rPr>
                <w:rFonts w:ascii="Times New Roman" w:eastAsia="宋体" w:hAnsi="Times New Roman" w:cs="Times New Roman"/>
                <w:snapToGrid/>
                <w:color w:val="000000"/>
                <w:sz w:val="16"/>
                <w:szCs w:val="16"/>
              </w:rPr>
              <w:br/>
            </w:r>
          </w:p>
        </w:tc>
        <w:tc>
          <w:tcPr>
            <w:tcW w:w="1296" w:type="dxa"/>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center"/>
              <w:rPr>
                <w:rFonts w:ascii="SimSun" w:hAnsi="SimSun" w:cs="SimSun"/>
                <w:color w:val="000000"/>
                <w:sz w:val="2"/>
                <w:szCs w:val="2"/>
              </w:rPr>
            </w:pPr>
            <w:r>
              <w:rPr>
                <w:rFonts w:ascii="Times New Roman" w:eastAsia="宋体" w:hAnsi="Times New Roman" w:cs="Times New Roman"/>
                <w:snapToGrid/>
                <w:color w:val="000000"/>
                <w:sz w:val="16"/>
                <w:szCs w:val="16"/>
              </w:rPr>
              <w:t>40 mg</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(N=4)</w:t>
            </w:r>
            <w:r>
              <w:rPr>
                <w:rFonts w:ascii="Times New Roman" w:eastAsia="宋体" w:hAnsi="Times New Roman" w:cs="Times New Roman"/>
                <w:snapToGrid/>
                <w:color w:val="000000"/>
                <w:sz w:val="16"/>
                <w:szCs w:val="16"/>
              </w:rPr>
              <w:br/>
            </w:r>
          </w:p>
        </w:tc>
        <w:tc>
          <w:tcPr>
            <w:tcW w:w="1296" w:type="dxa"/>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center"/>
              <w:rPr>
                <w:rFonts w:ascii="SimSun" w:hAnsi="SimSun" w:cs="SimSun"/>
                <w:color w:val="000000"/>
                <w:sz w:val="2"/>
                <w:szCs w:val="2"/>
              </w:rPr>
            </w:pPr>
            <w:r>
              <w:rPr>
                <w:rFonts w:ascii="Times New Roman" w:eastAsia="宋体" w:hAnsi="Times New Roman" w:cs="Times New Roman"/>
                <w:snapToGrid/>
                <w:color w:val="000000"/>
                <w:sz w:val="16"/>
                <w:szCs w:val="16"/>
              </w:rPr>
              <w:t>80 mg</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(N=4)</w:t>
            </w:r>
            <w:r>
              <w:rPr>
                <w:rFonts w:ascii="Times New Roman" w:eastAsia="宋体" w:hAnsi="Times New Roman" w:cs="Times New Roman"/>
                <w:snapToGrid/>
                <w:color w:val="000000"/>
                <w:sz w:val="16"/>
                <w:szCs w:val="16"/>
              </w:rPr>
              <w:br/>
            </w:r>
          </w:p>
        </w:tc>
        <w:tc>
          <w:tcPr>
            <w:tcW w:w="1296" w:type="dxa"/>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center"/>
              <w:rPr>
                <w:rFonts w:ascii="SimSun" w:hAnsi="SimSun" w:cs="SimSun"/>
                <w:color w:val="000000"/>
                <w:sz w:val="2"/>
                <w:szCs w:val="2"/>
              </w:rPr>
            </w:pPr>
            <w:r>
              <w:rPr>
                <w:rFonts w:ascii="Times New Roman" w:eastAsia="宋体" w:hAnsi="Times New Roman" w:cs="Times New Roman"/>
                <w:snapToGrid/>
                <w:color w:val="000000"/>
                <w:sz w:val="16"/>
                <w:szCs w:val="16"/>
              </w:rPr>
              <w:t>120 mg</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(N=9)</w:t>
            </w:r>
            <w:r>
              <w:rPr>
                <w:rFonts w:ascii="Times New Roman" w:eastAsia="宋体" w:hAnsi="Times New Roman" w:cs="Times New Roman"/>
                <w:snapToGrid/>
                <w:color w:val="000000"/>
                <w:sz w:val="16"/>
                <w:szCs w:val="16"/>
              </w:rPr>
              <w:br/>
            </w:r>
          </w:p>
        </w:tc>
        <w:tc>
          <w:tcPr>
            <w:tcW w:w="1296" w:type="dxa"/>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center"/>
              <w:rPr>
                <w:rFonts w:ascii="SimSun" w:hAnsi="SimSun" w:cs="SimSun"/>
                <w:color w:val="000000"/>
                <w:sz w:val="2"/>
                <w:szCs w:val="2"/>
              </w:rPr>
            </w:pPr>
            <w:r>
              <w:rPr>
                <w:rFonts w:ascii="Times New Roman" w:eastAsia="宋体" w:hAnsi="Times New Roman" w:cs="Times New Roman"/>
                <w:snapToGrid/>
                <w:color w:val="000000"/>
                <w:sz w:val="16"/>
                <w:szCs w:val="16"/>
              </w:rPr>
              <w:t>160 mg</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(N=6)</w:t>
            </w:r>
            <w:r>
              <w:rPr>
                <w:rFonts w:ascii="Times New Roman" w:eastAsia="宋体" w:hAnsi="Times New Roman" w:cs="Times New Roman"/>
                <w:snapToGrid/>
                <w:color w:val="000000"/>
                <w:sz w:val="16"/>
                <w:szCs w:val="16"/>
              </w:rPr>
              <w:br/>
            </w:r>
          </w:p>
        </w:tc>
        <w:tc>
          <w:tcPr>
            <w:tcW w:w="1296" w:type="dxa"/>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center"/>
              <w:rPr>
                <w:rFonts w:ascii="SimSun" w:hAnsi="SimSun" w:cs="SimSun"/>
                <w:color w:val="000000"/>
                <w:sz w:val="2"/>
                <w:szCs w:val="2"/>
              </w:rPr>
            </w:pPr>
            <w:r>
              <w:rPr>
                <w:rFonts w:ascii="Times New Roman" w:eastAsia="宋体" w:hAnsi="Times New Roman" w:cs="Times New Roman"/>
                <w:snapToGrid/>
                <w:color w:val="000000"/>
                <w:sz w:val="16"/>
                <w:szCs w:val="16"/>
              </w:rPr>
              <w:t>210 mg</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(N=9)</w:t>
            </w:r>
            <w:r>
              <w:rPr>
                <w:rFonts w:ascii="Times New Roman" w:eastAsia="宋体" w:hAnsi="Times New Roman" w:cs="Times New Roman"/>
                <w:snapToGrid/>
                <w:color w:val="000000"/>
                <w:sz w:val="16"/>
                <w:szCs w:val="16"/>
              </w:rPr>
              <w:br/>
            </w:r>
          </w:p>
        </w:tc>
        <w:tc>
          <w:tcPr>
            <w:tcW w:w="1296" w:type="dxa"/>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center"/>
              <w:rPr>
                <w:rFonts w:ascii="SimSun" w:hAnsi="SimSun" w:cs="SimSun"/>
                <w:color w:val="000000"/>
                <w:sz w:val="2"/>
                <w:szCs w:val="2"/>
              </w:rPr>
            </w:pPr>
            <w:r>
              <w:rPr>
                <w:rFonts w:ascii="Times New Roman" w:eastAsia="宋体" w:hAnsi="Times New Roman" w:cs="Times New Roman"/>
                <w:snapToGrid/>
                <w:color w:val="000000"/>
                <w:sz w:val="16"/>
                <w:szCs w:val="16"/>
              </w:rPr>
              <w:t>总计</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(N=34)</w:t>
            </w:r>
            <w:r>
              <w:rPr>
                <w:rFonts w:ascii="Times New Roman" w:eastAsia="宋体" w:hAnsi="Times New Roman" w:cs="Times New Roman"/>
                <w:snapToGrid/>
                <w:color w:val="000000"/>
                <w:sz w:val="16"/>
                <w:szCs w:val="16"/>
              </w:rPr>
              <w:br/>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发生事件的受试者例数（疾病进展/死亡）</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(50.0)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8 (88.9)</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 (66.7)</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 (44.4)</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24 (70.6)</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未发生事件的受试者例数（删失）</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(50.0)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(33.3)</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 (55.6)</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 (29.4)</w:t>
            </w:r>
          </w:p>
        </w:tc>
      </w:tr>
      <w:tr>
        <w:tblPrEx>
          <w:tblW w:w="5000" w:type="pct"/>
          <w:jc w:val="center"/>
          <w:tblInd w:w="0" w:type="dxa"/>
          <w:tblLayout w:type="fixed"/>
          <w:tblCellMar>
            <w:top w:w="0" w:type="dxa"/>
            <w:left w:w="0" w:type="dxa"/>
            <w:bottom w:w="0" w:type="dxa"/>
            <w:right w:w="0" w:type="dxa"/>
          </w:tblCellMar>
        </w:tblPrEx>
        <w:trPr>
          <w:cantSplit/>
          <w:jc w:val="center"/>
        </w:trPr>
        <w:tc>
          <w:tcPr>
            <w:tcW w:w="12960" w:type="dxa"/>
            <w:gridSpan w:val="9"/>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无进展生存期（月）[1]</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中位数</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18.21</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19.37</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12.42</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21.49</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14.62</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36.01</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22.11</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95% CI</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[0.53,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[13.80,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[4.17,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[12.42, 30.36]</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[9.76,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[6.93,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[13.80, 29.04]</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Q1, Q3</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0.53, 35.88</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13.82, 25.73</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4.17,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12.91, 24.84</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12.52,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25.58,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12.91, 35.88</w:t>
            </w:r>
          </w:p>
        </w:tc>
      </w:tr>
      <w:tr>
        <w:tblPrEx>
          <w:tblW w:w="5000" w:type="pct"/>
          <w:jc w:val="center"/>
          <w:tblInd w:w="0" w:type="dxa"/>
          <w:tblLayout w:type="fixed"/>
          <w:tblCellMar>
            <w:top w:w="0" w:type="dxa"/>
            <w:left w:w="0" w:type="dxa"/>
            <w:bottom w:w="0" w:type="dxa"/>
            <w:right w:w="0" w:type="dxa"/>
          </w:tblCellMar>
        </w:tblPrEx>
        <w:trPr>
          <w:cantSplit/>
          <w:jc w:val="center"/>
        </w:trPr>
        <w:tc>
          <w:tcPr>
            <w:tcW w:w="12960" w:type="dxa"/>
            <w:gridSpan w:val="9"/>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风险患者例数/删失例数/无进展生存率[95%CI][2]</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1/0/50.00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[0.60, 91.04]</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3/1/100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9/0/100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6/0/100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9/0/100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32/1/97.06</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[80.90, 99.58]</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6个月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1/0/50.00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[0.60, 91.04]</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2/1/66.67</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[5.41, 94.52]</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9/0/100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6/0/100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8/1/100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30/2/94.03</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[78.15, 98.47]</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9个月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1/0/50.00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[0.60, 91.04]</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2/1/66.67</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[5.41, 94.52]</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9/0/100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6/0/100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7/1/87.50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[38.70, 98.14]</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29/2/90.89</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[74.34, 96.97]</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12个月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1/0/50.00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[0.60, 91.04]</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2/1/66.67</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[5.41, 94.52]</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9/0/100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5/0/83.33</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[27.31, 97.47]</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7/1/87.50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[38.70, 98.14]</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28/2/87.76</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[70.57, 95.23]</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15个月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1/0/50.00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[0.60, 91.04]</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2/0/50.00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[5.78, 84.49]</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1/1/33.33</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[0.90, 77.41]</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6/0/66.67</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[28.17, 87.83]</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3/0/50.00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[11.09, 80.37]</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7/1/87.50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[38.70, 98.14]</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20/2/62.68</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[43.72, 76.82]</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18个月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1/0/50.00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[0.60, 91.04]</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2/0/50.00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[5.78, 84.49]</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1/1/33.33</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[0.90, 77.41]</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5/0/55.56</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[20.42, 80.45]</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2/0/33.33</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[4.61, 67.56]</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7/1/87.50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[38.70, 98.14]</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18/2/56.42</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[37.75, 71.44]</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21个月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1/0/50.00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[0.60, 91.04]</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2/0/50.00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[5.78, 84.49]</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0/2/-</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5/0/55.56</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[20.42, 80.45]</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2/0/33.33</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[4.61, 67.56]</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7/1/87.50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[38.70, 98.14]</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17/3/56.42</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[37.75, 71.44]</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24个月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1/0/50.00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[0.60, 91.04]</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2/0/50.00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[5.78, 84.49]</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0/2/-</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3/0/33.33</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[7.83, 62.26]</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2/0/33.33</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[4.61, 67.56]</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5/2/75.00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[31.48, 93.09]</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13/4/46.22</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[28.32, 62.37]</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27个月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1/0/50.00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[0.60, 91.04]</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0/2/-</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2/0/22.22</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[3.37, 51.31]</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2/0/33.33</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[4.61, 67.56]</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5/2/75.00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[31.48, 93.09]</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10/4/35.56</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[19.23, 52.27]</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30个月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1/0/50.00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[0.60, 91.04]</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0/2/-</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2/0/22.22</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[3.37, 51.31]</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2/0/33.33</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[4.61, 67.56]</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4/2/60.00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[19.55, 85.23]</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9/4/32.00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[16.44, 48.72]</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33个月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1/0/50.00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[0.60, 91.04]</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0/2/-</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1/0/11.11</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[0.61, 38.77]</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2/0/33.33</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[4.61, 67.56]</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3/3/60.00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[19.55, 85.23]</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7/5/28.44</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[13.76, 45.07]</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36个月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0/2/-</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1/0/11.11</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[0.61, 38.77]</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1/1/33.33</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[4.61, 67.56]</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3/3/60.00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[19.55, 85.23]</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5/6/23.70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[10.01, 40.65]</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39个月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0/2/-</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1/0/11.11</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[0.61, 38.77]</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1/1/33.33</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[4.61, 67.56]</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2/3/40.00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[6.60, 73.42]</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4/6/18.96</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[6.73, 35.90]</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42个月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0/2/-</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1/0/11.11</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[0.61, 38.77]</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1/1/33.33</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[4.61, 67.56]</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2/3/40.00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[6.60, 73.42]</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4/6/18.96</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[6.73, 35.90]</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45个月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0/2/-</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1/0/11.11</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[0.61, 38.77]</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1/1/33.33</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[4.61, 67.56]</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2/3/40.00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[6.60, 73.42]</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4/6/18.96</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[6.73, 35.90]</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48个月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0/2/-</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1/0/11.11</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[0.61, 38.77]</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1/1/33.33</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[4.61, 67.56]</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1/4/40.00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[6.60, 73.42]</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3/7/18.96</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[6.73, 35.90]</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51个月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0/2/-</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1/0/11.11</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[0.61, 38.77]</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1/1/33.33</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[4.61, 67.56]</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1/4/40.00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[6.60, 73.42]</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3/7/18.96</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[6.73, 35.90]</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54个月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0/2/-</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0/1/-</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1/1/33.33</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[4.61, 67.56]</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1/4/40.00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[6.60, 73.42]</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2/8/18.96</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[6.73, 35.90]</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57个月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0/2/-</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0/1/-</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0/2/-</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1/4/40.00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[6.60, 73.42]</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1/9/18.96</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[6.73, 35.90]</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60个月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0/2/-</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0/1/-</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0/2/-</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0/5/-</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0/10/-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r>
      <w:tr>
        <w:tblPrEx>
          <w:tblW w:w="5000" w:type="pct"/>
          <w:jc w:val="center"/>
          <w:tblInd w:w="0" w:type="dxa"/>
          <w:tblLayout w:type="fixed"/>
          <w:tblCellMar>
            <w:top w:w="0" w:type="dxa"/>
            <w:left w:w="0" w:type="dxa"/>
            <w:bottom w:w="0" w:type="dxa"/>
            <w:right w:w="0" w:type="dxa"/>
          </w:tblCellMar>
        </w:tblPrEx>
        <w:trPr>
          <w:cantSplit/>
          <w:jc w:val="center"/>
        </w:trPr>
        <w:tc>
          <w:tcPr>
            <w:tcW w:w="12960" w:type="dxa"/>
            <w:gridSpan w:val="9"/>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随访时间（月）[3]</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中位数</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(95% CI)</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19.48</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[1.45,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51.12</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45.62</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[34.53,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47.01</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[4.34,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47.01</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[30.49, 56.71]</w:t>
            </w:r>
          </w:p>
        </w:tc>
      </w:tr>
      <w:tr>
        <w:tblPrEx>
          <w:tblW w:w="5000" w:type="pct"/>
          <w:jc w:val="center"/>
          <w:tblInd w:w="0" w:type="dxa"/>
          <w:tblLayout w:type="fixed"/>
          <w:tblCellMar>
            <w:top w:w="0" w:type="dxa"/>
            <w:left w:w="0" w:type="dxa"/>
            <w:bottom w:w="0" w:type="dxa"/>
            <w:right w:w="0" w:type="dxa"/>
          </w:tblCellMar>
        </w:tblPrEx>
        <w:trPr>
          <w:cantSplit/>
          <w:jc w:val="center"/>
        </w:trPr>
        <w:tc>
          <w:tcPr>
            <w:tcW w:w="12960" w:type="dxa"/>
            <w:gridSpan w:val="9"/>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p>
        </w:tc>
      </w:tr>
      <w:tr>
        <w:tblPrEx>
          <w:tblW w:w="5000" w:type="pct"/>
          <w:jc w:val="center"/>
          <w:tblInd w:w="0" w:type="dxa"/>
          <w:tblLayout w:type="fixed"/>
          <w:tblCellMar>
            <w:top w:w="0" w:type="dxa"/>
            <w:left w:w="0" w:type="dxa"/>
            <w:bottom w:w="0" w:type="dxa"/>
            <w:right w:w="0" w:type="dxa"/>
          </w:tblCellMar>
        </w:tblPrEx>
        <w:trPr>
          <w:cantSplit/>
          <w:jc w:val="center"/>
        </w:trPr>
        <w:tc>
          <w:tcPr>
            <w:tcW w:w="12960" w:type="dxa"/>
            <w:gridSpan w:val="9"/>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left"/>
              <w:rPr>
                <w:rFonts w:ascii="SimSun" w:hAnsi="SimSun" w:cs="SimSun"/>
                <w:color w:val="000000"/>
                <w:sz w:val="2"/>
                <w:szCs w:val="2"/>
              </w:rPr>
            </w:pPr>
          </w:p>
        </w:tc>
      </w:tr>
      <w:tr>
        <w:tblPrEx>
          <w:tblW w:w="5000" w:type="pct"/>
          <w:jc w:val="center"/>
          <w:tblInd w:w="0" w:type="dxa"/>
          <w:tblLayout w:type="fixed"/>
          <w:tblCellMar>
            <w:top w:w="0" w:type="dxa"/>
            <w:left w:w="0" w:type="dxa"/>
            <w:bottom w:w="0" w:type="dxa"/>
            <w:right w:w="0" w:type="dxa"/>
          </w:tblCellMar>
        </w:tblPrEx>
        <w:trPr>
          <w:cantSplit/>
          <w:jc w:val="center"/>
        </w:trPr>
        <w:tc>
          <w:tcPr>
            <w:tcW w:w="12960" w:type="dxa"/>
            <w:gridSpan w:val="9"/>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来源：列表16.2.6.5</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[1]无进展生存期定义为从首次给药至疾病进展或死亡（以先发生者为准）的持续时间。未发生事件（无疾病进展或死亡）的受试者在“末次肿瘤评估”日期删失。</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[2]使用Kaplan-Meier方法计算95% 置信区间。</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[3]通过切换事件、删失状态的逆Kaplan-Meier方法估计DoR/PFS/OS的中位随访时间。</w:t>
            </w:r>
          </w:p>
        </w:tc>
      </w:tr>
    </w:tbl>
    <w:p>
      <w:pPr>
        <w:pStyle w:val="ERIS6"/>
        <w:numPr>
          <w:ilvl w:val="12"/>
          <w:numId w:val="0"/>
        </w:numPr>
        <w:adjustRightInd w:val="0"/>
        <w:snapToGrid w:val="0"/>
        <w:spacing w:after="0" w:line="360" w:lineRule="auto"/>
        <w:outlineLvl w:val="5"/>
        <w:rPr>
          <w:rFonts w:cs="Times New Roman"/>
        </w:rPr>
      </w:pPr>
      <w:bookmarkStart w:id="660" w:name="_Toc2542"/>
      <w:r>
        <w:rPr>
          <w:rFonts w:cs="Times New Roman"/>
          <w:b/>
          <w:bCs/>
        </w:rPr>
        <w:t>1</w:t>
      </w:r>
      <w:r>
        <w:rPr>
          <w:rFonts w:cs="Times New Roman" w:hint="eastAsia"/>
          <w:b/>
          <w:bCs/>
          <w:lang w:val="en-US" w:eastAsia="zh-CN"/>
        </w:rPr>
        <w:t>2.2</w:t>
      </w:r>
      <w:r>
        <w:rPr>
          <w:rFonts w:cs="Times New Roman"/>
        </w:rPr>
        <w:t>.2.1.2.4</w:t>
      </w:r>
      <w:r>
        <w:rPr>
          <w:rFonts w:cs="Times New Roman" w:hint="eastAsia"/>
        </w:rPr>
        <w:t xml:space="preserve"> </w:t>
      </w:r>
      <w:r>
        <w:rPr>
          <w:rFonts w:cs="Times New Roman"/>
        </w:rPr>
        <w:t>按既往是否接受过ALK抑制剂亚组的OS分析</w:t>
      </w:r>
      <w:bookmarkEnd w:id="660"/>
    </w:p>
    <w:p>
      <w:pPr>
        <w:pStyle w:val="ERIS"/>
        <w:ind w:firstLine="480" w:firstLineChars="200"/>
        <w:jc w:val="left"/>
      </w:pPr>
      <w:r>
        <w:rPr>
          <w:rFonts w:ascii="Times New Roman" w:eastAsia="宋体" w:hAnsi="Times New Roman" w:cs="Times New Roman"/>
          <w:sz w:val="24"/>
        </w:rPr>
        <w:t>截止至数据分析日期，既往接受过ALK抑制剂治疗的34例患者中，中位随访时间48.46个月（95%CI：15.51，53.39），9例（26.5%）受试者发生死亡，25例（73.5%）受试者未发生死亡（删失）。既往接受过ALK抑制剂治疗患者中位OS为67.12个月（95%CI：42.87，-）。1年OS率为96.97%（95%CI：80.37，99.57），2年OS率为93.63%（95%CI：76.79，98.37），3年OS率为83.22%（95%CI：60.11，93.59）。中位OS除120 mg组为40.21个月（95%CI：12.48，-），其他各剂量组尚未达到。结果详见表14.2.4.3和图14.2.4.3。</w:t>
      </w:r>
    </w:p>
    <w:p>
      <w:pPr>
        <w:pStyle w:val="ERIS"/>
        <w:ind w:firstLine="480" w:firstLineChars="200"/>
        <w:jc w:val="left"/>
      </w:pPr>
      <w:r>
        <w:rPr>
          <w:rFonts w:ascii="Times New Roman" w:eastAsia="宋体" w:hAnsi="Times New Roman" w:cs="Times New Roman"/>
          <w:sz w:val="24"/>
        </w:rPr>
        <w:t>既往未接受过ALK抑制剂治疗的11例患者中，中位随访时间52.01个月（95%CI：16.30，-），3例（27.3%）受试者发生死亡，8例（72.7%）受试者未发生死亡（删失）。既往未接受过ALK抑制剂治疗患者中位OS为58.32个月（95%CI：22.60，-）。1年OS率为100%（95%CI：100，100），2年OS率为88.89%（95%CI：43.30，98.36），3年OS率为88.89%（95%CI：43.30，98.36）。除40 mg组和210 mg组无既往未接受过ALK抑制剂治疗患者，80 mg组中位OS为50.23个月（95%CI：22.60，-），其他各剂量组均未达到。结果详见表14.2.4.3和图14.2.4.3。</w:t>
      </w:r>
    </w:p>
    <w:p>
      <w:pPr>
        <w:pStyle w:val="ERIS"/>
        <w:ind w:firstLine="480" w:firstLineChars="200"/>
        <w:jc w:val="left"/>
      </w:pPr>
      <w:r>
        <w:rPr>
          <w:rFonts w:ascii="Times New Roman" w:eastAsia="宋体" w:hAnsi="Times New Roman" w:cs="Times New Roman"/>
          <w:sz w:val="24"/>
        </w:rPr>
        <w:t>[1]在方案6.0之前未设置生存期随访，所以在此版本方案更新后未签署新的知情的患者没有进行后续生存期随访，以出组时间作为删失节点。</w:t>
      </w:r>
    </w:p>
    <w:p>
      <w:pPr>
        <w:spacing w:before="0" w:after="0"/>
        <w:jc w:val="center"/>
      </w:pPr>
      <w:r>
        <w:rPr>
          <w:b/>
        </w:rPr>
        <w:t>表 36 按剂量水平列出的总生存期（FAS）-既往接受过ALK抑制剂治疗亚组</w:t>
      </w:r>
    </w:p>
    <w:tbl>
      <w:tblPr>
        <w:tblStyle w:val="TableNormal"/>
        <w:tblW w:w="5000" w:type="pct"/>
        <w:jc w:val="center"/>
        <w:tblInd w:w="0" w:type="dxa"/>
        <w:tblLayout w:type="fixed"/>
        <w:tblCellMar>
          <w:top w:w="0" w:type="dxa"/>
          <w:left w:w="0" w:type="dxa"/>
          <w:bottom w:w="0" w:type="dxa"/>
          <w:right w:w="0" w:type="dxa"/>
        </w:tblCellMar>
      </w:tblPr>
      <w:tblGrid>
        <w:gridCol w:w="1809"/>
        <w:gridCol w:w="905"/>
        <w:gridCol w:w="905"/>
        <w:gridCol w:w="905"/>
        <w:gridCol w:w="905"/>
        <w:gridCol w:w="905"/>
        <w:gridCol w:w="905"/>
        <w:gridCol w:w="905"/>
        <w:gridCol w:w="902"/>
      </w:tblGrid>
      <w:tr>
        <w:tblPrEx>
          <w:tblW w:w="5000" w:type="pct"/>
          <w:jc w:val="center"/>
          <w:tblInd w:w="0" w:type="dxa"/>
          <w:tblLayout w:type="fixed"/>
          <w:tblCellMar>
            <w:top w:w="0" w:type="dxa"/>
            <w:left w:w="0" w:type="dxa"/>
            <w:bottom w:w="0" w:type="dxa"/>
            <w:right w:w="0" w:type="dxa"/>
          </w:tblCellMar>
        </w:tblPrEx>
        <w:trPr>
          <w:cantSplit/>
          <w:tblHeader/>
          <w:jc w:val="center"/>
        </w:trPr>
        <w:tc>
          <w:tcPr>
            <w:tcW w:w="2592" w:type="dxa"/>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left"/>
              <w:rPr>
                <w:rFonts w:ascii="SimSun" w:hAnsi="SimSun" w:cs="SimSun"/>
                <w:color w:val="000000"/>
                <w:sz w:val="2"/>
                <w:szCs w:val="2"/>
              </w:rPr>
            </w:pPr>
            <w:r>
              <w:rPr>
                <w:rFonts w:ascii="Times New Roman" w:eastAsia="宋体" w:hAnsi="Times New Roman" w:cs="Times New Roman"/>
                <w:snapToGrid/>
                <w:color w:val="000000"/>
                <w:sz w:val="16"/>
                <w:szCs w:val="16"/>
              </w:rPr>
              <w:t>总生存期 [4]</w:t>
            </w:r>
            <w:r>
              <w:rPr>
                <w:rFonts w:ascii="Times New Roman" w:eastAsia="宋体" w:hAnsi="Times New Roman" w:cs="Times New Roman"/>
                <w:snapToGrid/>
                <w:color w:val="000000"/>
                <w:sz w:val="16"/>
                <w:szCs w:val="16"/>
              </w:rPr>
              <w:br/>
            </w:r>
          </w:p>
        </w:tc>
        <w:tc>
          <w:tcPr>
            <w:tcW w:w="1296" w:type="dxa"/>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center"/>
              <w:rPr>
                <w:rFonts w:ascii="SimSun" w:hAnsi="SimSun" w:cs="SimSun"/>
                <w:color w:val="000000"/>
                <w:sz w:val="2"/>
                <w:szCs w:val="2"/>
              </w:rPr>
            </w:pPr>
            <w:r>
              <w:rPr>
                <w:rFonts w:ascii="Times New Roman" w:eastAsia="宋体" w:hAnsi="Times New Roman" w:cs="Times New Roman"/>
                <w:snapToGrid/>
                <w:color w:val="000000"/>
                <w:sz w:val="16"/>
                <w:szCs w:val="16"/>
              </w:rPr>
              <w:t>统计量</w:t>
            </w:r>
            <w:r>
              <w:rPr>
                <w:rFonts w:ascii="Times New Roman" w:eastAsia="宋体" w:hAnsi="Times New Roman" w:cs="Times New Roman"/>
                <w:snapToGrid/>
                <w:color w:val="000000"/>
                <w:sz w:val="16"/>
                <w:szCs w:val="16"/>
              </w:rPr>
              <w:br/>
            </w:r>
          </w:p>
        </w:tc>
        <w:tc>
          <w:tcPr>
            <w:tcW w:w="1296" w:type="dxa"/>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center"/>
              <w:rPr>
                <w:rFonts w:ascii="SimSun" w:hAnsi="SimSun" w:cs="SimSun"/>
                <w:color w:val="000000"/>
                <w:sz w:val="2"/>
                <w:szCs w:val="2"/>
              </w:rPr>
            </w:pPr>
            <w:r>
              <w:rPr>
                <w:rFonts w:ascii="Times New Roman" w:eastAsia="宋体" w:hAnsi="Times New Roman" w:cs="Times New Roman"/>
                <w:snapToGrid/>
                <w:color w:val="000000"/>
                <w:sz w:val="16"/>
                <w:szCs w:val="16"/>
              </w:rPr>
              <w:t>20 mg</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(N=0)</w:t>
            </w:r>
            <w:r>
              <w:rPr>
                <w:rFonts w:ascii="Times New Roman" w:eastAsia="宋体" w:hAnsi="Times New Roman" w:cs="Times New Roman"/>
                <w:snapToGrid/>
                <w:color w:val="000000"/>
                <w:sz w:val="16"/>
                <w:szCs w:val="16"/>
              </w:rPr>
              <w:br/>
            </w:r>
          </w:p>
        </w:tc>
        <w:tc>
          <w:tcPr>
            <w:tcW w:w="1296" w:type="dxa"/>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center"/>
              <w:rPr>
                <w:rFonts w:ascii="SimSun" w:hAnsi="SimSun" w:cs="SimSun"/>
                <w:color w:val="000000"/>
                <w:sz w:val="2"/>
                <w:szCs w:val="2"/>
              </w:rPr>
            </w:pPr>
            <w:r>
              <w:rPr>
                <w:rFonts w:ascii="Times New Roman" w:eastAsia="宋体" w:hAnsi="Times New Roman" w:cs="Times New Roman"/>
                <w:snapToGrid/>
                <w:color w:val="000000"/>
                <w:sz w:val="16"/>
                <w:szCs w:val="16"/>
              </w:rPr>
              <w:t>40 mg</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(N=2)</w:t>
            </w:r>
            <w:r>
              <w:rPr>
                <w:rFonts w:ascii="Times New Roman" w:eastAsia="宋体" w:hAnsi="Times New Roman" w:cs="Times New Roman"/>
                <w:snapToGrid/>
                <w:color w:val="000000"/>
                <w:sz w:val="16"/>
                <w:szCs w:val="16"/>
              </w:rPr>
              <w:br/>
            </w:r>
          </w:p>
        </w:tc>
        <w:tc>
          <w:tcPr>
            <w:tcW w:w="1296" w:type="dxa"/>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center"/>
              <w:rPr>
                <w:rFonts w:ascii="SimSun" w:hAnsi="SimSun" w:cs="SimSun"/>
                <w:color w:val="000000"/>
                <w:sz w:val="2"/>
                <w:szCs w:val="2"/>
              </w:rPr>
            </w:pPr>
            <w:r>
              <w:rPr>
                <w:rFonts w:ascii="Times New Roman" w:eastAsia="宋体" w:hAnsi="Times New Roman" w:cs="Times New Roman"/>
                <w:snapToGrid/>
                <w:color w:val="000000"/>
                <w:sz w:val="16"/>
                <w:szCs w:val="16"/>
              </w:rPr>
              <w:t>80 mg</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(N=4)</w:t>
            </w:r>
            <w:r>
              <w:rPr>
                <w:rFonts w:ascii="Times New Roman" w:eastAsia="宋体" w:hAnsi="Times New Roman" w:cs="Times New Roman"/>
                <w:snapToGrid/>
                <w:color w:val="000000"/>
                <w:sz w:val="16"/>
                <w:szCs w:val="16"/>
              </w:rPr>
              <w:br/>
            </w:r>
          </w:p>
        </w:tc>
        <w:tc>
          <w:tcPr>
            <w:tcW w:w="1296" w:type="dxa"/>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center"/>
              <w:rPr>
                <w:rFonts w:ascii="SimSun" w:hAnsi="SimSun" w:cs="SimSun"/>
                <w:color w:val="000000"/>
                <w:sz w:val="2"/>
                <w:szCs w:val="2"/>
              </w:rPr>
            </w:pPr>
            <w:r>
              <w:rPr>
                <w:rFonts w:ascii="Times New Roman" w:eastAsia="宋体" w:hAnsi="Times New Roman" w:cs="Times New Roman"/>
                <w:snapToGrid/>
                <w:color w:val="000000"/>
                <w:sz w:val="16"/>
                <w:szCs w:val="16"/>
              </w:rPr>
              <w:t>120 mg</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(N=0)</w:t>
            </w:r>
            <w:r>
              <w:rPr>
                <w:rFonts w:ascii="Times New Roman" w:eastAsia="宋体" w:hAnsi="Times New Roman" w:cs="Times New Roman"/>
                <w:snapToGrid/>
                <w:color w:val="000000"/>
                <w:sz w:val="16"/>
                <w:szCs w:val="16"/>
              </w:rPr>
              <w:br/>
            </w:r>
          </w:p>
        </w:tc>
        <w:tc>
          <w:tcPr>
            <w:tcW w:w="1296" w:type="dxa"/>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center"/>
              <w:rPr>
                <w:rFonts w:ascii="SimSun" w:hAnsi="SimSun" w:cs="SimSun"/>
                <w:color w:val="000000"/>
                <w:sz w:val="2"/>
                <w:szCs w:val="2"/>
              </w:rPr>
            </w:pPr>
            <w:r>
              <w:rPr>
                <w:rFonts w:ascii="Times New Roman" w:eastAsia="宋体" w:hAnsi="Times New Roman" w:cs="Times New Roman"/>
                <w:snapToGrid/>
                <w:color w:val="000000"/>
                <w:sz w:val="16"/>
                <w:szCs w:val="16"/>
              </w:rPr>
              <w:t>160 mg</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(N=3)</w:t>
            </w:r>
            <w:r>
              <w:rPr>
                <w:rFonts w:ascii="Times New Roman" w:eastAsia="宋体" w:hAnsi="Times New Roman" w:cs="Times New Roman"/>
                <w:snapToGrid/>
                <w:color w:val="000000"/>
                <w:sz w:val="16"/>
                <w:szCs w:val="16"/>
              </w:rPr>
              <w:br/>
            </w:r>
          </w:p>
        </w:tc>
        <w:tc>
          <w:tcPr>
            <w:tcW w:w="1296" w:type="dxa"/>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center"/>
              <w:rPr>
                <w:rFonts w:ascii="SimSun" w:hAnsi="SimSun" w:cs="SimSun"/>
                <w:color w:val="000000"/>
                <w:sz w:val="2"/>
                <w:szCs w:val="2"/>
              </w:rPr>
            </w:pPr>
            <w:r>
              <w:rPr>
                <w:rFonts w:ascii="Times New Roman" w:eastAsia="宋体" w:hAnsi="Times New Roman" w:cs="Times New Roman"/>
                <w:snapToGrid/>
                <w:color w:val="000000"/>
                <w:sz w:val="16"/>
                <w:szCs w:val="16"/>
              </w:rPr>
              <w:t>210 mg</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(N=2)</w:t>
            </w:r>
            <w:r>
              <w:rPr>
                <w:rFonts w:ascii="Times New Roman" w:eastAsia="宋体" w:hAnsi="Times New Roman" w:cs="Times New Roman"/>
                <w:snapToGrid/>
                <w:color w:val="000000"/>
                <w:sz w:val="16"/>
                <w:szCs w:val="16"/>
              </w:rPr>
              <w:br/>
            </w:r>
          </w:p>
        </w:tc>
        <w:tc>
          <w:tcPr>
            <w:tcW w:w="1296" w:type="dxa"/>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center"/>
              <w:rPr>
                <w:rFonts w:ascii="SimSun" w:hAnsi="SimSun" w:cs="SimSun"/>
                <w:color w:val="000000"/>
                <w:sz w:val="2"/>
                <w:szCs w:val="2"/>
              </w:rPr>
            </w:pPr>
            <w:r>
              <w:rPr>
                <w:rFonts w:ascii="Times New Roman" w:eastAsia="宋体" w:hAnsi="Times New Roman" w:cs="Times New Roman"/>
                <w:snapToGrid/>
                <w:color w:val="000000"/>
                <w:sz w:val="16"/>
                <w:szCs w:val="16"/>
              </w:rPr>
              <w:t>总计</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(N=11)</w:t>
            </w:r>
            <w:r>
              <w:rPr>
                <w:rFonts w:ascii="Times New Roman" w:eastAsia="宋体" w:hAnsi="Times New Roman" w:cs="Times New Roman"/>
                <w:snapToGrid/>
                <w:color w:val="000000"/>
                <w:sz w:val="16"/>
                <w:szCs w:val="16"/>
              </w:rPr>
              <w:br/>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发生事件的受试者例数（死亡）</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(50.0)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(50.0)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 (27.3)</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未发生事件的受试者例数（删失）</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(50.0)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(50.0)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8 (72.7)</w:t>
            </w:r>
          </w:p>
        </w:tc>
      </w:tr>
      <w:tr>
        <w:tblPrEx>
          <w:tblW w:w="5000" w:type="pct"/>
          <w:jc w:val="center"/>
          <w:tblInd w:w="0" w:type="dxa"/>
          <w:tblLayout w:type="fixed"/>
          <w:tblCellMar>
            <w:top w:w="0" w:type="dxa"/>
            <w:left w:w="0" w:type="dxa"/>
            <w:bottom w:w="0" w:type="dxa"/>
            <w:right w:w="0" w:type="dxa"/>
          </w:tblCellMar>
        </w:tblPrEx>
        <w:trPr>
          <w:cantSplit/>
          <w:jc w:val="center"/>
        </w:trPr>
        <w:tc>
          <w:tcPr>
            <w:tcW w:w="12960" w:type="dxa"/>
            <w:gridSpan w:val="9"/>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总生存期（月）[1]</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中位数</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50.23</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58.32</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58.32</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95% CI</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[22.60,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[22.60, -]</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Q1, Q3</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22.60, 50.23</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58.32, 58.32</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50.23, -</w:t>
            </w:r>
          </w:p>
        </w:tc>
      </w:tr>
      <w:tr>
        <w:tblPrEx>
          <w:tblW w:w="5000" w:type="pct"/>
          <w:jc w:val="center"/>
          <w:tblInd w:w="0" w:type="dxa"/>
          <w:tblLayout w:type="fixed"/>
          <w:tblCellMar>
            <w:top w:w="0" w:type="dxa"/>
            <w:left w:w="0" w:type="dxa"/>
            <w:bottom w:w="0" w:type="dxa"/>
            <w:right w:w="0" w:type="dxa"/>
          </w:tblCellMar>
        </w:tblPrEx>
        <w:trPr>
          <w:cantSplit/>
          <w:jc w:val="center"/>
        </w:trPr>
        <w:tc>
          <w:tcPr>
            <w:tcW w:w="12960" w:type="dxa"/>
            <w:gridSpan w:val="9"/>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风险患者例数/删失例数/</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总生存率[95% CI][2]</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11/0/100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6个月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11/0/100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9个月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3/1/100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10/1/100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12个月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3/1/100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10/1/100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15个月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3/1/100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10/1/100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18个月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1/1/100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3/1/100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9/2/100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21个月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1/1/100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3/1/100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9/2/100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24个月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1/1/100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2/1/66.67</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[5.41, 94.52]</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8/2/88.89</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[43.30, 98.36]</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27个月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1/1/100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1/2/66.67</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[5.41, 94.52]</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7/3/88.89</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[43.30, 98.36]</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30个月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1/1/100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1/2/66.67</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[5.41, 94.52]</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7/3/88.89</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[43.30, 98.36]</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33个月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1/1/100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1/2/66.67</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[5.41, 94.52]</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7/3/88.89</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[43.30, 98.36]</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36个月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1/1/100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1/2/66.67</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[5.41, 94.52]</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7/3/88.89</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[43.30, 98.36]</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39个月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1/1/100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1/2/66.67</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[5.41, 94.52]</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7/3/88.89</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[43.30, 98.36]</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42个月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1/1/100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1/2/66.67</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[5.41, 94.52]</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2/1/100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6/4/88.89</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[43.30, 98.36]</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45个月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1/1/100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1/2/66.67</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[5.41, 94.52]</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2/1/100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6/4/88.89</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[43.30, 98.36]</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48个月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1/1/100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1/2/66.67</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[5.41, 94.52]</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2/1/100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6/4/88.89</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[43.30, 98.36]</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51个月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1/1/100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0/2/0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2/1/100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5/4/74.07</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[28.92, 93.00]</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54个月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1/1/100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0/2/0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2/1/100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1/1/100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4/5/74.07</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[28.92, 93.00]</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57个月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1/1/100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0/2/0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1/2/100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1/1/100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3/6/74.07</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[28.92, 93.00]</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60个月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1/1/100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0/2/0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1/2/100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0/1/0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2/6/49.38</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[7.81, 82.26]</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63个月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1/1/100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0/2/0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1/2/100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0/1/0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2/6/49.38</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[7.81, 82.26]</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66个月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1/1/100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0/2/0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1/2/100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0/1/0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2/6/49.38</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[7.81, 82.26]</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69个月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1/1/100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0/2/0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0/3/-</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0/1/0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1/7/49.38</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[7.81, 82.26]</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72个月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1/1/100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0/2/0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0/3/-</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0/1/0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1/7/49.38</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[7.81, 82.26]</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75个月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0/2/-</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0/2/0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0/3/-</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0/1/0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0/8/-</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r>
      <w:tr>
        <w:tblPrEx>
          <w:tblW w:w="5000" w:type="pct"/>
          <w:jc w:val="center"/>
          <w:tblInd w:w="0" w:type="dxa"/>
          <w:tblLayout w:type="fixed"/>
          <w:tblCellMar>
            <w:top w:w="0" w:type="dxa"/>
            <w:left w:w="0" w:type="dxa"/>
            <w:bottom w:w="0" w:type="dxa"/>
            <w:right w:w="0" w:type="dxa"/>
          </w:tblCellMar>
        </w:tblPrEx>
        <w:trPr>
          <w:cantSplit/>
          <w:jc w:val="center"/>
        </w:trPr>
        <w:tc>
          <w:tcPr>
            <w:tcW w:w="12960" w:type="dxa"/>
            <w:gridSpan w:val="9"/>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随访时间（月）[3]</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中位数</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(95% CI)</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45.33</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[16.30,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24.34</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[6.97,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56.51</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[41.49,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[52.01,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52.01</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[16.30, -]</w:t>
            </w:r>
          </w:p>
        </w:tc>
      </w:tr>
      <w:tr>
        <w:tblPrEx>
          <w:tblW w:w="5000" w:type="pct"/>
          <w:jc w:val="center"/>
          <w:tblInd w:w="0" w:type="dxa"/>
          <w:tblLayout w:type="fixed"/>
          <w:tblCellMar>
            <w:top w:w="0" w:type="dxa"/>
            <w:left w:w="0" w:type="dxa"/>
            <w:bottom w:w="0" w:type="dxa"/>
            <w:right w:w="0" w:type="dxa"/>
          </w:tblCellMar>
        </w:tblPrEx>
        <w:trPr>
          <w:cantSplit/>
          <w:jc w:val="center"/>
        </w:trPr>
        <w:tc>
          <w:tcPr>
            <w:tcW w:w="12960" w:type="dxa"/>
            <w:gridSpan w:val="9"/>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p>
        </w:tc>
      </w:tr>
      <w:tr>
        <w:tblPrEx>
          <w:tblW w:w="5000" w:type="pct"/>
          <w:jc w:val="center"/>
          <w:tblInd w:w="0" w:type="dxa"/>
          <w:tblLayout w:type="fixed"/>
          <w:tblCellMar>
            <w:top w:w="0" w:type="dxa"/>
            <w:left w:w="0" w:type="dxa"/>
            <w:bottom w:w="0" w:type="dxa"/>
            <w:right w:w="0" w:type="dxa"/>
          </w:tblCellMar>
        </w:tblPrEx>
        <w:trPr>
          <w:cantSplit/>
          <w:jc w:val="center"/>
        </w:trPr>
        <w:tc>
          <w:tcPr>
            <w:tcW w:w="12960" w:type="dxa"/>
            <w:gridSpan w:val="9"/>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left"/>
              <w:rPr>
                <w:rFonts w:ascii="SimSun" w:hAnsi="SimSun" w:cs="SimSun"/>
                <w:color w:val="000000"/>
                <w:sz w:val="2"/>
                <w:szCs w:val="2"/>
              </w:rPr>
            </w:pPr>
          </w:p>
        </w:tc>
      </w:tr>
      <w:tr>
        <w:tblPrEx>
          <w:tblW w:w="5000" w:type="pct"/>
          <w:jc w:val="center"/>
          <w:tblInd w:w="0" w:type="dxa"/>
          <w:tblLayout w:type="fixed"/>
          <w:tblCellMar>
            <w:top w:w="0" w:type="dxa"/>
            <w:left w:w="0" w:type="dxa"/>
            <w:bottom w:w="0" w:type="dxa"/>
            <w:right w:w="0" w:type="dxa"/>
          </w:tblCellMar>
        </w:tblPrEx>
        <w:trPr>
          <w:cantSplit/>
          <w:jc w:val="center"/>
        </w:trPr>
        <w:tc>
          <w:tcPr>
            <w:tcW w:w="12960" w:type="dxa"/>
            <w:gridSpan w:val="9"/>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来源：列表16.2.6.6和列表16.2.6.7</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[1]总生存期定义为从首次研究给药至全因死亡的持续时间。未发生事件（无死亡）的受试者在末次已知存活日期删失。</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[2]使用Kaplan-Meier方法估算。</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[3]通过切换事件、删失状态的逆Kaplan-Meier方法估计DoR/PFS/OS的中位随访时间。</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[4]在方案6.0之前未设置生存期随访，所以在此版本方案更新后未签署新的知情的患者没有进行后续生存期随访，以出组时间作为删失节点。</w:t>
            </w:r>
          </w:p>
        </w:tc>
      </w:tr>
      <w:tr>
        <w:tblPrEx>
          <w:tblW w:w="5000" w:type="pct"/>
          <w:jc w:val="center"/>
          <w:tblInd w:w="0" w:type="dxa"/>
          <w:tblLayout w:type="fixed"/>
          <w:tblCellMar>
            <w:top w:w="0" w:type="dxa"/>
            <w:left w:w="0" w:type="dxa"/>
            <w:bottom w:w="0" w:type="dxa"/>
            <w:right w:w="0" w:type="dxa"/>
          </w:tblCellMar>
        </w:tblPrEx>
        <w:trPr>
          <w:cantSplit/>
          <w:tblHeader/>
          <w:jc w:val="center"/>
        </w:trPr>
        <w:tc>
          <w:tcPr>
            <w:tcW w:w="2592" w:type="dxa"/>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left"/>
              <w:rPr>
                <w:rFonts w:ascii="SimSun" w:hAnsi="SimSun" w:cs="SimSun"/>
                <w:color w:val="000000"/>
                <w:sz w:val="2"/>
                <w:szCs w:val="2"/>
              </w:rPr>
            </w:pPr>
            <w:r>
              <w:rPr>
                <w:rFonts w:ascii="Times New Roman" w:eastAsia="宋体" w:hAnsi="Times New Roman" w:cs="Times New Roman"/>
                <w:snapToGrid/>
                <w:color w:val="000000"/>
                <w:sz w:val="16"/>
                <w:szCs w:val="16"/>
              </w:rPr>
              <w:t>总生存期 [4]</w:t>
            </w:r>
            <w:r>
              <w:rPr>
                <w:rFonts w:ascii="Times New Roman" w:eastAsia="宋体" w:hAnsi="Times New Roman" w:cs="Times New Roman"/>
                <w:snapToGrid/>
                <w:color w:val="000000"/>
                <w:sz w:val="16"/>
                <w:szCs w:val="16"/>
              </w:rPr>
              <w:br/>
            </w:r>
          </w:p>
        </w:tc>
        <w:tc>
          <w:tcPr>
            <w:tcW w:w="1296" w:type="dxa"/>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center"/>
              <w:rPr>
                <w:rFonts w:ascii="SimSun" w:hAnsi="SimSun" w:cs="SimSun"/>
                <w:color w:val="000000"/>
                <w:sz w:val="2"/>
                <w:szCs w:val="2"/>
              </w:rPr>
            </w:pPr>
            <w:r>
              <w:rPr>
                <w:rFonts w:ascii="Times New Roman" w:eastAsia="宋体" w:hAnsi="Times New Roman" w:cs="Times New Roman"/>
                <w:snapToGrid/>
                <w:color w:val="000000"/>
                <w:sz w:val="16"/>
                <w:szCs w:val="16"/>
              </w:rPr>
              <w:t>统计量</w:t>
            </w:r>
            <w:r>
              <w:rPr>
                <w:rFonts w:ascii="Times New Roman" w:eastAsia="宋体" w:hAnsi="Times New Roman" w:cs="Times New Roman"/>
                <w:snapToGrid/>
                <w:color w:val="000000"/>
                <w:sz w:val="16"/>
                <w:szCs w:val="16"/>
              </w:rPr>
              <w:br/>
            </w:r>
          </w:p>
        </w:tc>
        <w:tc>
          <w:tcPr>
            <w:tcW w:w="1296" w:type="dxa"/>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center"/>
              <w:rPr>
                <w:rFonts w:ascii="SimSun" w:hAnsi="SimSun" w:cs="SimSun"/>
                <w:color w:val="000000"/>
                <w:sz w:val="2"/>
                <w:szCs w:val="2"/>
              </w:rPr>
            </w:pPr>
            <w:r>
              <w:rPr>
                <w:rFonts w:ascii="Times New Roman" w:eastAsia="宋体" w:hAnsi="Times New Roman" w:cs="Times New Roman"/>
                <w:snapToGrid/>
                <w:color w:val="000000"/>
                <w:sz w:val="16"/>
                <w:szCs w:val="16"/>
              </w:rPr>
              <w:t>20 mg</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(N=2)</w:t>
            </w:r>
            <w:r>
              <w:rPr>
                <w:rFonts w:ascii="Times New Roman" w:eastAsia="宋体" w:hAnsi="Times New Roman" w:cs="Times New Roman"/>
                <w:snapToGrid/>
                <w:color w:val="000000"/>
                <w:sz w:val="16"/>
                <w:szCs w:val="16"/>
              </w:rPr>
              <w:br/>
            </w:r>
          </w:p>
        </w:tc>
        <w:tc>
          <w:tcPr>
            <w:tcW w:w="1296" w:type="dxa"/>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center"/>
              <w:rPr>
                <w:rFonts w:ascii="SimSun" w:hAnsi="SimSun" w:cs="SimSun"/>
                <w:color w:val="000000"/>
                <w:sz w:val="2"/>
                <w:szCs w:val="2"/>
              </w:rPr>
            </w:pPr>
            <w:r>
              <w:rPr>
                <w:rFonts w:ascii="Times New Roman" w:eastAsia="宋体" w:hAnsi="Times New Roman" w:cs="Times New Roman"/>
                <w:snapToGrid/>
                <w:color w:val="000000"/>
                <w:sz w:val="16"/>
                <w:szCs w:val="16"/>
              </w:rPr>
              <w:t>40 mg</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(N=4)</w:t>
            </w:r>
            <w:r>
              <w:rPr>
                <w:rFonts w:ascii="Times New Roman" w:eastAsia="宋体" w:hAnsi="Times New Roman" w:cs="Times New Roman"/>
                <w:snapToGrid/>
                <w:color w:val="000000"/>
                <w:sz w:val="16"/>
                <w:szCs w:val="16"/>
              </w:rPr>
              <w:br/>
            </w:r>
          </w:p>
        </w:tc>
        <w:tc>
          <w:tcPr>
            <w:tcW w:w="1296" w:type="dxa"/>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center"/>
              <w:rPr>
                <w:rFonts w:ascii="SimSun" w:hAnsi="SimSun" w:cs="SimSun"/>
                <w:color w:val="000000"/>
                <w:sz w:val="2"/>
                <w:szCs w:val="2"/>
              </w:rPr>
            </w:pPr>
            <w:r>
              <w:rPr>
                <w:rFonts w:ascii="Times New Roman" w:eastAsia="宋体" w:hAnsi="Times New Roman" w:cs="Times New Roman"/>
                <w:snapToGrid/>
                <w:color w:val="000000"/>
                <w:sz w:val="16"/>
                <w:szCs w:val="16"/>
              </w:rPr>
              <w:t>80 mg</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(N=4)</w:t>
            </w:r>
            <w:r>
              <w:rPr>
                <w:rFonts w:ascii="Times New Roman" w:eastAsia="宋体" w:hAnsi="Times New Roman" w:cs="Times New Roman"/>
                <w:snapToGrid/>
                <w:color w:val="000000"/>
                <w:sz w:val="16"/>
                <w:szCs w:val="16"/>
              </w:rPr>
              <w:br/>
            </w:r>
          </w:p>
        </w:tc>
        <w:tc>
          <w:tcPr>
            <w:tcW w:w="1296" w:type="dxa"/>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center"/>
              <w:rPr>
                <w:rFonts w:ascii="SimSun" w:hAnsi="SimSun" w:cs="SimSun"/>
                <w:color w:val="000000"/>
                <w:sz w:val="2"/>
                <w:szCs w:val="2"/>
              </w:rPr>
            </w:pPr>
            <w:r>
              <w:rPr>
                <w:rFonts w:ascii="Times New Roman" w:eastAsia="宋体" w:hAnsi="Times New Roman" w:cs="Times New Roman"/>
                <w:snapToGrid/>
                <w:color w:val="000000"/>
                <w:sz w:val="16"/>
                <w:szCs w:val="16"/>
              </w:rPr>
              <w:t>120 mg</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(N=9)</w:t>
            </w:r>
            <w:r>
              <w:rPr>
                <w:rFonts w:ascii="Times New Roman" w:eastAsia="宋体" w:hAnsi="Times New Roman" w:cs="Times New Roman"/>
                <w:snapToGrid/>
                <w:color w:val="000000"/>
                <w:sz w:val="16"/>
                <w:szCs w:val="16"/>
              </w:rPr>
              <w:br/>
            </w:r>
          </w:p>
        </w:tc>
        <w:tc>
          <w:tcPr>
            <w:tcW w:w="1296" w:type="dxa"/>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center"/>
              <w:rPr>
                <w:rFonts w:ascii="SimSun" w:hAnsi="SimSun" w:cs="SimSun"/>
                <w:color w:val="000000"/>
                <w:sz w:val="2"/>
                <w:szCs w:val="2"/>
              </w:rPr>
            </w:pPr>
            <w:r>
              <w:rPr>
                <w:rFonts w:ascii="Times New Roman" w:eastAsia="宋体" w:hAnsi="Times New Roman" w:cs="Times New Roman"/>
                <w:snapToGrid/>
                <w:color w:val="000000"/>
                <w:sz w:val="16"/>
                <w:szCs w:val="16"/>
              </w:rPr>
              <w:t>160 mg</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(N=6)</w:t>
            </w:r>
            <w:r>
              <w:rPr>
                <w:rFonts w:ascii="Times New Roman" w:eastAsia="宋体" w:hAnsi="Times New Roman" w:cs="Times New Roman"/>
                <w:snapToGrid/>
                <w:color w:val="000000"/>
                <w:sz w:val="16"/>
                <w:szCs w:val="16"/>
              </w:rPr>
              <w:br/>
            </w:r>
          </w:p>
        </w:tc>
        <w:tc>
          <w:tcPr>
            <w:tcW w:w="1296" w:type="dxa"/>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center"/>
              <w:rPr>
                <w:rFonts w:ascii="SimSun" w:hAnsi="SimSun" w:cs="SimSun"/>
                <w:color w:val="000000"/>
                <w:sz w:val="2"/>
                <w:szCs w:val="2"/>
              </w:rPr>
            </w:pPr>
            <w:r>
              <w:rPr>
                <w:rFonts w:ascii="Times New Roman" w:eastAsia="宋体" w:hAnsi="Times New Roman" w:cs="Times New Roman"/>
                <w:snapToGrid/>
                <w:color w:val="000000"/>
                <w:sz w:val="16"/>
                <w:szCs w:val="16"/>
              </w:rPr>
              <w:t>210 mg</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(N=9)</w:t>
            </w:r>
            <w:r>
              <w:rPr>
                <w:rFonts w:ascii="Times New Roman" w:eastAsia="宋体" w:hAnsi="Times New Roman" w:cs="Times New Roman"/>
                <w:snapToGrid/>
                <w:color w:val="000000"/>
                <w:sz w:val="16"/>
                <w:szCs w:val="16"/>
              </w:rPr>
              <w:br/>
            </w:r>
          </w:p>
        </w:tc>
        <w:tc>
          <w:tcPr>
            <w:tcW w:w="1296" w:type="dxa"/>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center"/>
              <w:rPr>
                <w:rFonts w:ascii="SimSun" w:hAnsi="SimSun" w:cs="SimSun"/>
                <w:color w:val="000000"/>
                <w:sz w:val="2"/>
                <w:szCs w:val="2"/>
              </w:rPr>
            </w:pPr>
            <w:r>
              <w:rPr>
                <w:rFonts w:ascii="Times New Roman" w:eastAsia="宋体" w:hAnsi="Times New Roman" w:cs="Times New Roman"/>
                <w:snapToGrid/>
                <w:color w:val="000000"/>
                <w:sz w:val="16"/>
                <w:szCs w:val="16"/>
              </w:rPr>
              <w:t>总计</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(N=34)</w:t>
            </w:r>
            <w:r>
              <w:rPr>
                <w:rFonts w:ascii="Times New Roman" w:eastAsia="宋体" w:hAnsi="Times New Roman" w:cs="Times New Roman"/>
                <w:snapToGrid/>
                <w:color w:val="000000"/>
                <w:sz w:val="16"/>
                <w:szCs w:val="16"/>
              </w:rPr>
              <w:br/>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发生事件的受试者例数（死亡）</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 (55.6)</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(16.7)</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 (11.1)</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9 (26.5)</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未发生事件的受试者例数（删失）</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n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 (44.4)</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 (83.3)</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8 (88.9)</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25 (73.5)</w:t>
            </w:r>
          </w:p>
        </w:tc>
      </w:tr>
      <w:tr>
        <w:tblPrEx>
          <w:tblW w:w="5000" w:type="pct"/>
          <w:jc w:val="center"/>
          <w:tblInd w:w="0" w:type="dxa"/>
          <w:tblLayout w:type="fixed"/>
          <w:tblCellMar>
            <w:top w:w="0" w:type="dxa"/>
            <w:left w:w="0" w:type="dxa"/>
            <w:bottom w:w="0" w:type="dxa"/>
            <w:right w:w="0" w:type="dxa"/>
          </w:tblCellMar>
        </w:tblPrEx>
        <w:trPr>
          <w:cantSplit/>
          <w:jc w:val="center"/>
        </w:trPr>
        <w:tc>
          <w:tcPr>
            <w:tcW w:w="12960" w:type="dxa"/>
            <w:gridSpan w:val="9"/>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总生存期（月）[1]</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中位数</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35.37</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40.21</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67.12</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95% CI</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[3.61,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[12.48,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[47.80,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[42.87,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[42.87, -]</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Q1, Q3</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3.61, 67.12</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28.32, 47.54</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47.80,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42.87, -</w:t>
            </w:r>
          </w:p>
        </w:tc>
      </w:tr>
      <w:tr>
        <w:tblPrEx>
          <w:tblW w:w="5000" w:type="pct"/>
          <w:jc w:val="center"/>
          <w:tblInd w:w="0" w:type="dxa"/>
          <w:tblLayout w:type="fixed"/>
          <w:tblCellMar>
            <w:top w:w="0" w:type="dxa"/>
            <w:left w:w="0" w:type="dxa"/>
            <w:bottom w:w="0" w:type="dxa"/>
            <w:right w:w="0" w:type="dxa"/>
          </w:tblCellMar>
        </w:tblPrEx>
        <w:trPr>
          <w:cantSplit/>
          <w:jc w:val="center"/>
        </w:trPr>
        <w:tc>
          <w:tcPr>
            <w:tcW w:w="12960" w:type="dxa"/>
            <w:gridSpan w:val="9"/>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风险患者例数/删失例数/</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总生存率[95% CI][2]</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3/1/100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9/0/100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6/0/100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9/0/100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33/1/100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6个月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1/0/50.00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[0.60, 91.04]</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2/2/100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9/0/100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6/0/100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8/1/100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30/3/96.97</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[80.37, 99.57]</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9个月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1/0/50.00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[0.60, 91.04]</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2/2/100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9/0/100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6/0/100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8/1/100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30/3/96.97</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[80.37, 99.57]</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12个月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1/0/50.00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[0.60, 91.04]</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2/2/100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9/0/100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5/1/100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8/1/100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29/4/96.97</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[80.37, 99.57]</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15个月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1/0/50.00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[0.60, 91.04]</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3/1/100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1/3/100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7/1/88.89</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[43.30, 98.36]</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3/3/100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7/2/100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22/10/93.63</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[76.79, 98.37]</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18个月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1/0/50.00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[0.60, 91.04]</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3/1/100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1/3/100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6/2/88.89</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[43.30, 98.36]</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3/3/100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7/2/100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21/11/93.63</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[76.79, 98.37]</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21个月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1/0/50.00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[0.60, 91.04]</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3/1/100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0/4/-</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6/2/88.89</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[43.30, 98.36]</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3/3/100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7/2/100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20/12/93.63</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[76.79, 98.37]</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24个月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1/0/50.00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[0.60, 91.04]</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3/1/100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0/4/-</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5/3/88.89</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[43.30, 98.36]</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3/3/100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7/2/100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19/13/93.63</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[76.79, 98.37]</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27个月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1/0/50.00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[0.60, 91.04]</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3/1/100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0/4/-</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5/3/88.89</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[43.30, 98.36]</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3/3/100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7/2/100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19/13/93.63</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[76.79, 98.37]</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30个月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1/0/50.00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[0.60, 91.04]</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2/2/100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0/4/-</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4/3/71.11</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[23.27, 92.34]</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3/3/100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7/2/100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17/14/88.42</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[67.12, 96.27]</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33个月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1/0/50.00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[0.60, 91.04]</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2/2/100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0/4/-</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3/3/53.33</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[12.50, 82.69]</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3/3/100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7/2/100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16/14/83.22</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[60.11, 93.59]</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36个月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1/0/50.00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[0.60, 91.04]</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2/2/100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0/4/-</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3/3/53.33</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[12.50, 82.69]</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3/3/100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7/2/100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16/14/83.22</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[60.11, 93.59]</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39个月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1/0/50.00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[0.60, 91.04]</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2/2/100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0/4/-</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3/3/53.33</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[12.50, 82.69]</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3/3/100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7/2/100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16/14/83.22</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[60.11, 93.59]</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42个月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1/0/50.00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[0.60, 91.04]</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2/2/100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0/4/-</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2/3/35.56</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[5.03, 69.94]</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3/3/100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7/2/100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15/14/78.02</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[53.97, 90.50]</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45个月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1/0/50.00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[0.60, 91.04]</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2/2/100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0/4/-</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2/3/35.56</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[5.03, 69.94]</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3/3/100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6/2/85.71</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[33.41, 97.86]</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14/14/72.82</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[48.31, 87.09]</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48个月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1/0/50.00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[0.60, 91.04]</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2/2/100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0/4/-</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1/3/17.78</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[0.82, 53.77]</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2/3/66.67</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[5.41, 94.52]</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6/3/85.71</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[33.41, 97.86]</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12/15/62.42</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[37.98, 79.49]</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51个月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1/0/50.00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[0.60, 91.04]</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2/2/100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0/4/-</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1/3/17.78</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[0.82, 53.77]</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2/3/66.67</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[5.41, 94.52]</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3/5/85.71</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[33.41, 97.86]</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9/17/62.42</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[37.98, 79.49]</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54个月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1/0/50.00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[0.60, 91.04]</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2/2/100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0/4/-</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0/4/-</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2/3/66.67</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[5.41, 94.52]</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1/7/85.71</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[33.41, 97.86]</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6/20/62.42</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[37.98, 79.49]</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57个月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1/0/50.00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[0.60, 91.04]</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2/2/100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0/4/-</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0/4/-</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2/3/66.67</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[5.41, 94.52]</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1/7/85.71</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[33.41, 97.86]</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6/20/62.42</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[37.98, 79.49]</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60个月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1/0/50.00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[0.60, 91.04]</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2/2/100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0/4/-</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0/4/-</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0/5/-</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1/7/85.71</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[33.41, 97.86]</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4/22/62.42</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[37.98, 79.49]</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63个月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1/0/50.00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[0.60, 91.04]</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2/2/100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0/4/-</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0/4/-</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0/5/-</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0/8/-</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3/23/62.42</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[37.98, 79.49]</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66个月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1/0/50.00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[0.60, 91.04]</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2/2/100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0/4/-</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0/4/-</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0/5/-</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0/8/-</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3/23/62.42</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[37.98, 79.49]</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69个月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2/2/100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0/4/-</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0/4/-</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0/5/-</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0/8/-</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2/23/41.61</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[9.42, 72.22]</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72个月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2/2/100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0/4/-</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0/4/-</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0/5/-</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0/8/-</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2/23/41.61</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[9.42, 72.22]</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75个月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2/2/100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0/4/-</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0/4/-</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0/5/-</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0/8/-</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2/23/41.61</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[9.42, 72.22]</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78个月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1/3/100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[100, 100]</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0/4/-</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0/4/-</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0/5/-</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0/8/-</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1/24/41.61</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[9.42, 72.22]</w:t>
            </w: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 xml:space="preserve">  81个月</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0/4/-</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0/4/-</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0/4/-</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0/5/-</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0/8/-</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0/25/-</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r>
      <w:tr>
        <w:tblPrEx>
          <w:tblW w:w="5000" w:type="pct"/>
          <w:jc w:val="center"/>
          <w:tblInd w:w="0" w:type="dxa"/>
          <w:tblLayout w:type="fixed"/>
          <w:tblCellMar>
            <w:top w:w="0" w:type="dxa"/>
            <w:left w:w="0" w:type="dxa"/>
            <w:bottom w:w="0" w:type="dxa"/>
            <w:right w:w="0" w:type="dxa"/>
          </w:tblCellMar>
        </w:tblPrEx>
        <w:trPr>
          <w:cantSplit/>
          <w:jc w:val="center"/>
        </w:trPr>
        <w:tc>
          <w:tcPr>
            <w:tcW w:w="12960" w:type="dxa"/>
            <w:gridSpan w:val="9"/>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p>
        </w:tc>
      </w:tr>
      <w:tr>
        <w:tblPrEx>
          <w:tblW w:w="5000" w:type="pct"/>
          <w:jc w:val="center"/>
          <w:tblInd w:w="0" w:type="dxa"/>
          <w:tblLayout w:type="fixed"/>
          <w:tblCellMar>
            <w:top w:w="0" w:type="dxa"/>
            <w:left w:w="0" w:type="dxa"/>
            <w:bottom w:w="0" w:type="dxa"/>
            <w:right w:w="0" w:type="dxa"/>
          </w:tblCellMar>
        </w:tblPrEx>
        <w:trPr>
          <w:cantSplit/>
          <w:jc w:val="center"/>
        </w:trPr>
        <w:tc>
          <w:tcPr>
            <w:tcW w:w="2592" w:type="dxa"/>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随访时间（月）[3]</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中位数</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(95% CI)</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52.37</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[14.85,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9.33</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[1.48,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53.39</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[13.40,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36.00</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[10.28, -]</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48.46</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[5.19, 52.47]</w:t>
            </w:r>
          </w:p>
        </w:tc>
        <w:tc>
          <w:tcPr>
            <w:tcW w:w="1296" w:type="dxa"/>
            <w:shd w:val="clear" w:color="auto" w:fill="FFFFFF"/>
            <w:tcMar>
              <w:left w:w="10" w:type="dxa"/>
              <w:right w:w="10" w:type="dxa"/>
            </w:tcMar>
            <w:textDirection w:val="lrTb"/>
            <w:vAlign w:val="bottom"/>
          </w:tcPr>
          <w:p>
            <w:pPr>
              <w:keepNext/>
              <w:widowControl w:val="0"/>
              <w:adjustRightInd w:val="0"/>
              <w:spacing w:before="0" w:after="0" w:line="0" w:lineRule="exact"/>
              <w:jc w:val="center"/>
              <w:rPr>
                <w:rFonts w:ascii="SimSun" w:hAnsi="SimSun" w:cs="SimSun"/>
                <w:color w:val="000000"/>
                <w:sz w:val="16"/>
                <w:szCs w:val="16"/>
              </w:rPr>
            </w:pPr>
            <w:r>
              <w:rPr>
                <w:rFonts w:ascii="Times New Roman" w:eastAsia="宋体" w:hAnsi="Times New Roman" w:cs="Times New Roman"/>
                <w:snapToGrid/>
                <w:color w:val="000000"/>
                <w:sz w:val="16"/>
                <w:szCs w:val="16"/>
              </w:rPr>
              <w:t>48.46</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[15.51, 53.39]</w:t>
            </w:r>
          </w:p>
        </w:tc>
      </w:tr>
      <w:tr>
        <w:tblPrEx>
          <w:tblW w:w="5000" w:type="pct"/>
          <w:jc w:val="center"/>
          <w:tblInd w:w="0" w:type="dxa"/>
          <w:tblLayout w:type="fixed"/>
          <w:tblCellMar>
            <w:top w:w="0" w:type="dxa"/>
            <w:left w:w="0" w:type="dxa"/>
            <w:bottom w:w="0" w:type="dxa"/>
            <w:right w:w="0" w:type="dxa"/>
          </w:tblCellMar>
        </w:tblPrEx>
        <w:trPr>
          <w:cantSplit/>
          <w:jc w:val="center"/>
        </w:trPr>
        <w:tc>
          <w:tcPr>
            <w:tcW w:w="12960" w:type="dxa"/>
            <w:gridSpan w:val="9"/>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p>
        </w:tc>
      </w:tr>
      <w:tr>
        <w:tblPrEx>
          <w:tblW w:w="5000" w:type="pct"/>
          <w:jc w:val="center"/>
          <w:tblInd w:w="0" w:type="dxa"/>
          <w:tblLayout w:type="fixed"/>
          <w:tblCellMar>
            <w:top w:w="0" w:type="dxa"/>
            <w:left w:w="0" w:type="dxa"/>
            <w:bottom w:w="0" w:type="dxa"/>
            <w:right w:w="0" w:type="dxa"/>
          </w:tblCellMar>
        </w:tblPrEx>
        <w:trPr>
          <w:cantSplit/>
          <w:jc w:val="center"/>
        </w:trPr>
        <w:tc>
          <w:tcPr>
            <w:tcW w:w="12960" w:type="dxa"/>
            <w:gridSpan w:val="9"/>
            <w:shd w:val="clear" w:color="auto" w:fill="FFFFFF"/>
            <w:tcMar>
              <w:left w:w="10" w:type="dxa"/>
              <w:right w:w="10" w:type="dxa"/>
            </w:tcMar>
            <w:textDirection w:val="lrTb"/>
            <w:vAlign w:val="bottom"/>
          </w:tcPr>
          <w:p>
            <w:pPr>
              <w:keepNext/>
              <w:widowControl w:val="0"/>
              <w:pBdr>
                <w:bottom w:val="single" w:sz="8" w:space="0" w:color="auto"/>
              </w:pBdr>
              <w:adjustRightInd w:val="0"/>
              <w:spacing w:before="0" w:after="0" w:line="0" w:lineRule="exact"/>
              <w:jc w:val="left"/>
              <w:rPr>
                <w:rFonts w:ascii="SimSun" w:hAnsi="SimSun" w:cs="SimSun"/>
                <w:color w:val="000000"/>
                <w:sz w:val="2"/>
                <w:szCs w:val="2"/>
              </w:rPr>
            </w:pPr>
          </w:p>
        </w:tc>
      </w:tr>
      <w:tr>
        <w:tblPrEx>
          <w:tblW w:w="5000" w:type="pct"/>
          <w:jc w:val="center"/>
          <w:tblInd w:w="0" w:type="dxa"/>
          <w:tblLayout w:type="fixed"/>
          <w:tblCellMar>
            <w:top w:w="0" w:type="dxa"/>
            <w:left w:w="0" w:type="dxa"/>
            <w:bottom w:w="0" w:type="dxa"/>
            <w:right w:w="0" w:type="dxa"/>
          </w:tblCellMar>
        </w:tblPrEx>
        <w:trPr>
          <w:cantSplit/>
          <w:jc w:val="center"/>
        </w:trPr>
        <w:tc>
          <w:tcPr>
            <w:tcW w:w="12960" w:type="dxa"/>
            <w:gridSpan w:val="9"/>
            <w:shd w:val="clear" w:color="auto" w:fill="FFFFFF"/>
            <w:tcMar>
              <w:left w:w="10" w:type="dxa"/>
              <w:right w:w="10" w:type="dxa"/>
            </w:tcMar>
            <w:textDirection w:val="lrTb"/>
            <w:vAlign w:val="bottom"/>
          </w:tcPr>
          <w:p>
            <w:pPr>
              <w:keepNext/>
              <w:widowControl w:val="0"/>
              <w:adjustRightInd w:val="0"/>
              <w:spacing w:before="0" w:after="0" w:line="0" w:lineRule="exact"/>
              <w:jc w:val="left"/>
              <w:rPr>
                <w:rFonts w:ascii="SimSun" w:hAnsi="SimSun" w:cs="SimSun"/>
                <w:color w:val="000000"/>
                <w:sz w:val="16"/>
                <w:szCs w:val="16"/>
              </w:rPr>
            </w:pPr>
            <w:r>
              <w:rPr>
                <w:rFonts w:ascii="Times New Roman" w:eastAsia="宋体" w:hAnsi="Times New Roman" w:cs="Times New Roman"/>
                <w:snapToGrid/>
                <w:color w:val="000000"/>
                <w:sz w:val="16"/>
                <w:szCs w:val="16"/>
              </w:rPr>
              <w:t>来源：列表16.2.6.6和列表16.2.6.7</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[1]总生存期定义为从首次研究给药至全因死亡的持续时间。未发生事件（无死亡）的受试者在末次已知存活日期删失。</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[2]使用Kaplan-Meier方法估算。</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[3]通过切换事件、删失状态的逆Kaplan-Meier方法估计DoR/PFS/OS的中位随访时间。</w:t>
            </w:r>
            <w:r>
              <w:rPr>
                <w:rFonts w:ascii="Times New Roman" w:eastAsia="宋体" w:hAnsi="Times New Roman" w:cs="Times New Roman"/>
                <w:snapToGrid/>
                <w:color w:val="000000"/>
                <w:sz w:val="16"/>
                <w:szCs w:val="16"/>
              </w:rPr>
              <w:br/>
            </w:r>
            <w:r>
              <w:rPr>
                <w:rFonts w:ascii="Times New Roman" w:eastAsia="宋体" w:hAnsi="Times New Roman" w:cs="Times New Roman"/>
                <w:snapToGrid/>
                <w:color w:val="000000"/>
                <w:sz w:val="16"/>
                <w:szCs w:val="16"/>
              </w:rPr>
              <w:t>[4]在方案6.0之前未设置生存期随访，所以在此版本方案更新后未签署新的知情的患者没有进行后续生存期随访，以出组时间作为删失节点。</w:t>
            </w:r>
          </w:p>
        </w:tc>
      </w:tr>
    </w:tbl>
    <w:p>
      <w:pPr>
        <w:pStyle w:val="ERIS3"/>
        <w:numPr>
          <w:ilvl w:val="12"/>
          <w:numId w:val="0"/>
        </w:numPr>
        <w:spacing w:after="0" w:line="360" w:lineRule="auto"/>
        <w:rPr>
          <w:rFonts w:cs="Times New Roman"/>
        </w:rPr>
      </w:pPr>
      <w:bookmarkStart w:id="661" w:name="_Toc18037"/>
      <w:bookmarkStart w:id="662" w:name="_Toc23555"/>
      <w:r>
        <w:rPr>
          <w:rFonts w:cs="Times New Roman"/>
          <w:b/>
          <w:bCs/>
        </w:rPr>
        <w:t>1</w:t>
      </w:r>
      <w:r>
        <w:rPr>
          <w:rFonts w:cs="Times New Roman" w:hint="eastAsia"/>
          <w:b/>
          <w:bCs/>
          <w:lang w:val="en-US" w:eastAsia="zh-CN"/>
        </w:rPr>
        <w:t>2.2</w:t>
      </w:r>
      <w:r>
        <w:rPr>
          <w:rFonts w:cs="Times New Roman"/>
        </w:rPr>
        <w:t>.3</w:t>
      </w:r>
      <w:r>
        <w:rPr>
          <w:rFonts w:cs="Times New Roman" w:hint="eastAsia"/>
        </w:rPr>
        <w:t xml:space="preserve"> </w:t>
      </w:r>
      <w:r>
        <w:rPr>
          <w:rFonts w:cs="Times New Roman"/>
        </w:rPr>
        <w:t>个体疗效数据列表</w:t>
      </w:r>
      <w:bookmarkEnd w:id="661"/>
      <w:bookmarkEnd w:id="662"/>
    </w:p>
    <w:p>
      <w:pPr>
        <w:pStyle w:val="ERIS"/>
        <w:spacing w:after="0" w:line="360" w:lineRule="auto"/>
        <w:ind w:firstLine="480"/>
        <w:rPr>
          <w:rFonts w:cs="Times New Roman"/>
        </w:rPr>
      </w:pPr>
      <w:r>
        <w:rPr>
          <w:rFonts w:cs="Times New Roman"/>
        </w:rPr>
        <w:t>患者个体疗效数据列表见附录16.2.6。</w:t>
      </w:r>
    </w:p>
    <w:p>
      <w:pPr>
        <w:pStyle w:val="ERIS3"/>
        <w:numPr>
          <w:ilvl w:val="12"/>
          <w:numId w:val="0"/>
        </w:numPr>
        <w:snapToGrid w:val="0"/>
        <w:spacing w:after="0" w:line="360" w:lineRule="auto"/>
        <w:rPr>
          <w:rFonts w:cs="Times New Roman"/>
        </w:rPr>
      </w:pPr>
      <w:bookmarkStart w:id="663" w:name="_Toc24537"/>
      <w:bookmarkStart w:id="664" w:name="_Toc17610"/>
      <w:r>
        <w:rPr>
          <w:rFonts w:cs="Times New Roman"/>
          <w:b/>
          <w:bCs/>
        </w:rPr>
        <w:t>1</w:t>
      </w:r>
      <w:r>
        <w:rPr>
          <w:rFonts w:cs="Times New Roman" w:hint="eastAsia"/>
          <w:b/>
          <w:bCs/>
          <w:lang w:val="en-US" w:eastAsia="zh-CN"/>
        </w:rPr>
        <w:t>2.2</w:t>
      </w:r>
      <w:r>
        <w:rPr>
          <w:rFonts w:cs="Times New Roman"/>
        </w:rPr>
        <w:t>.4</w:t>
      </w:r>
      <w:r>
        <w:rPr>
          <w:rFonts w:cs="Times New Roman" w:hint="eastAsia"/>
        </w:rPr>
        <w:t xml:space="preserve"> </w:t>
      </w:r>
      <w:r>
        <w:rPr>
          <w:rFonts w:cs="Times New Roman"/>
        </w:rPr>
        <w:t>药物剂量、药物浓度以及效应之间的关系</w:t>
      </w:r>
      <w:bookmarkEnd w:id="663"/>
      <w:bookmarkEnd w:id="664"/>
    </w:p>
    <w:p>
      <w:pPr>
        <w:pStyle w:val="ERIS"/>
        <w:ind w:firstLine="480" w:firstLineChars="200"/>
        <w:jc w:val="left"/>
      </w:pPr>
      <w:r>
        <w:rPr>
          <w:rFonts w:ascii="Times New Roman" w:eastAsia="宋体" w:hAnsi="Times New Roman" w:cs="Times New Roman"/>
          <w:sz w:val="24"/>
        </w:rPr>
        <w:t>剂量暴露见章节[章节编号]暴露程度和表14.3.1，每例患者服用药物剂量见列表见[列表编号]。</w:t>
      </w:r>
    </w:p>
    <w:p>
      <w:pPr>
        <w:pStyle w:val="ERIS3"/>
        <w:numPr>
          <w:ilvl w:val="12"/>
          <w:numId w:val="0"/>
        </w:numPr>
        <w:adjustRightInd w:val="0"/>
        <w:snapToGrid w:val="0"/>
        <w:spacing w:after="0" w:line="360" w:lineRule="auto"/>
        <w:rPr>
          <w:rFonts w:cs="Times New Roman"/>
        </w:rPr>
      </w:pPr>
      <w:bookmarkStart w:id="665" w:name="_Toc19768"/>
      <w:bookmarkStart w:id="666" w:name="_Toc16244"/>
      <w:r>
        <w:rPr>
          <w:rFonts w:cs="Times New Roman"/>
          <w:b/>
          <w:bCs/>
        </w:rPr>
        <w:t>1</w:t>
      </w:r>
      <w:r>
        <w:rPr>
          <w:rFonts w:cs="Times New Roman" w:hint="eastAsia"/>
          <w:b/>
          <w:bCs/>
          <w:lang w:val="en-US" w:eastAsia="zh-CN"/>
        </w:rPr>
        <w:t>2.2</w:t>
      </w:r>
      <w:r>
        <w:rPr>
          <w:rFonts w:cs="Times New Roman"/>
        </w:rPr>
        <w:t>.5</w:t>
      </w:r>
      <w:r>
        <w:rPr>
          <w:rFonts w:cs="Times New Roman" w:hint="eastAsia"/>
        </w:rPr>
        <w:t xml:space="preserve"> </w:t>
      </w:r>
      <w:r>
        <w:rPr>
          <w:rFonts w:cs="Times New Roman"/>
        </w:rPr>
        <w:t>药物-药物和药物-疾病相互作用</w:t>
      </w:r>
      <w:bookmarkEnd w:id="665"/>
      <w:bookmarkEnd w:id="666"/>
    </w:p>
    <w:p>
      <w:pPr>
        <w:pStyle w:val="ERIS"/>
        <w:ind w:firstLine="480" w:firstLineChars="200"/>
        <w:rPr>
          <w:rFonts w:cs="Times New Roman"/>
        </w:rPr>
      </w:pPr>
      <w:r>
        <w:rPr>
          <w:rFonts w:cs="Times New Roman"/>
        </w:rPr>
        <w:t>不适用。</w:t>
      </w:r>
    </w:p>
    <w:p>
      <w:pPr>
        <w:pStyle w:val="ERIS3"/>
        <w:numPr>
          <w:ilvl w:val="12"/>
          <w:numId w:val="0"/>
        </w:numPr>
        <w:adjustRightInd w:val="0"/>
        <w:snapToGrid w:val="0"/>
        <w:spacing w:after="0" w:line="360" w:lineRule="auto"/>
        <w:rPr>
          <w:rFonts w:cs="Times New Roman"/>
        </w:rPr>
      </w:pPr>
      <w:bookmarkStart w:id="667" w:name="_Toc9513"/>
      <w:bookmarkStart w:id="668" w:name="_Toc13736"/>
      <w:r>
        <w:rPr>
          <w:rFonts w:cs="Times New Roman"/>
          <w:b/>
          <w:bCs/>
        </w:rPr>
        <w:t>1</w:t>
      </w:r>
      <w:r>
        <w:rPr>
          <w:rFonts w:cs="Times New Roman" w:hint="eastAsia"/>
          <w:b/>
          <w:bCs/>
          <w:lang w:val="en-US" w:eastAsia="zh-CN"/>
        </w:rPr>
        <w:t>2.2</w:t>
      </w:r>
      <w:r>
        <w:rPr>
          <w:rFonts w:cs="Times New Roman"/>
        </w:rPr>
        <w:t>.6</w:t>
      </w:r>
      <w:r>
        <w:rPr>
          <w:rFonts w:cs="Times New Roman" w:hint="eastAsia"/>
        </w:rPr>
        <w:t xml:space="preserve"> </w:t>
      </w:r>
      <w:r>
        <w:rPr>
          <w:rFonts w:cs="Times New Roman"/>
        </w:rPr>
        <w:t>按患者列出</w:t>
      </w:r>
      <w:bookmarkEnd w:id="667"/>
      <w:bookmarkEnd w:id="668"/>
    </w:p>
    <w:p>
      <w:pPr>
        <w:pStyle w:val="ERIS"/>
        <w:adjustRightInd w:val="0"/>
        <w:snapToGrid w:val="0"/>
        <w:spacing w:after="0" w:line="360" w:lineRule="auto"/>
        <w:ind w:firstLine="480" w:firstLineChars="200"/>
        <w:rPr>
          <w:rFonts w:cs="Times New Roman"/>
        </w:rPr>
      </w:pPr>
      <w:r>
        <w:rPr>
          <w:rFonts w:cs="Times New Roman"/>
        </w:rPr>
        <w:t>见附录16.2.6。</w:t>
      </w:r>
    </w:p>
    <w:p>
      <w:pPr>
        <w:pStyle w:val="ERIS3"/>
        <w:keepNext/>
        <w:keepLines/>
        <w:widowControl/>
        <w:numPr>
          <w:ilvl w:val="255"/>
          <w:numId w:val="0"/>
        </w:numPr>
        <w:adjustRightInd w:val="0"/>
        <w:snapToGrid w:val="0"/>
        <w:spacing w:line="360" w:lineRule="auto"/>
        <w:ind w:left="1000" w:hanging="1000"/>
        <w:jc w:val="left"/>
        <w:outlineLvl w:val="2"/>
        <w:pPrChange w:id="669" w:author="李兴栋" w:date="2024-04-09T14:48:31Z">
          <w:pPr>
            <w:keepNext/>
            <w:keepLines/>
            <w:widowControl/>
            <w:numPr>
              <w:ilvl w:val="2"/>
              <w:numId w:val="0"/>
            </w:numPr>
            <w:adjustRightInd w:val="0"/>
            <w:snapToGrid w:val="0"/>
            <w:spacing w:line="360" w:lineRule="auto"/>
            <w:ind w:left="1000" w:hanging="1000"/>
            <w:jc w:val="left"/>
            <w:outlineLvl w:val="2"/>
          </w:pPr>
        </w:pPrChange>
        <w:rPr>
          <w:rFonts w:cs="Times New Roman"/>
          <w:b/>
          <w:bCs w:val="0"/>
          <w:kern w:val="0"/>
          <w:rPrChange w:id="670" w:author="李兴栋" w:date="2024-04-09T14:48:31Z">
            <w:rPr>
              <w:rFonts w:cs="Times New Roman"/>
              <w:b/>
              <w:bCs/>
              <w:kern w:val="2"/>
            </w:rPr>
          </w:rPrChange>
        </w:rPr>
      </w:pPr>
      <w:bookmarkStart w:id="671" w:name="_Toc20712"/>
      <w:r>
        <w:rPr>
          <w:rFonts w:cs="Times New Roman"/>
          <w:b/>
          <w:bCs w:val="0"/>
          <w:rPrChange w:id="672" w:author="李兴栋" w:date="2024-04-09T14:48:31Z">
            <w:rPr>
              <w:rFonts w:cs="Times New Roman"/>
              <w:b/>
              <w:bCs/>
            </w:rPr>
          </w:rPrChange>
        </w:rPr>
        <w:t>1</w:t>
      </w:r>
      <w:r>
        <w:rPr>
          <w:rFonts w:cs="Times New Roman" w:hint="default"/>
          <w:b/>
          <w:bCs w:val="0"/>
          <w:lang w:val="en-US" w:eastAsia="zh-CN"/>
          <w:rPrChange w:id="673" w:author="李兴栋" w:date="2024-04-09T14:48:31Z">
            <w:rPr>
              <w:rFonts w:cs="Times New Roman" w:hint="eastAsia"/>
              <w:b/>
              <w:bCs/>
              <w:lang w:val="en-US" w:eastAsia="zh-CN"/>
            </w:rPr>
          </w:rPrChange>
        </w:rPr>
        <w:t>2.2</w:t>
      </w:r>
      <w:r>
        <w:rPr>
          <w:rFonts w:cs="Times New Roman"/>
          <w:b/>
          <w:bCs w:val="0"/>
          <w:kern w:val="0"/>
          <w:rPrChange w:id="674" w:author="李兴栋" w:date="2024-04-09T14:48:31Z">
            <w:rPr>
              <w:rFonts w:cs="Times New Roman"/>
              <w:b/>
              <w:bCs/>
              <w:kern w:val="2"/>
            </w:rPr>
          </w:rPrChange>
        </w:rPr>
        <w:t>.7 疗效结论</w:t>
      </w:r>
      <w:bookmarkEnd w:id="671"/>
    </w:p>
    <w:p>
      <w:pPr>
        <w:pStyle w:val="ERIS"/>
        <w:adjustRightInd w:val="0"/>
        <w:snapToGrid w:val="0"/>
        <w:spacing w:after="0" w:line="360" w:lineRule="auto"/>
        <w:ind w:firstLine="480"/>
        <w:jc w:val="both"/>
        <w:rPr>
          <w:rFonts w:cs="Times New Roman"/>
        </w:rPr>
      </w:pPr>
      <w:r>
        <w:rPr>
          <w:rFonts w:cs="Times New Roman"/>
          <w:szCs w:val="24"/>
        </w:rPr>
        <w:t>截止至2022年1月21日数据分析日期，</w:t>
      </w:r>
      <w:r>
        <w:rPr>
          <w:rFonts w:cs="Times New Roman"/>
          <w:szCs w:val="20"/>
        </w:rPr>
        <w:t>按照RECIST 1.1疗效评价标准，基于FAS集45例受试者，由研究者评价的ORR为</w:t>
      </w:r>
      <w:r>
        <w:rPr>
          <w:rFonts w:cs="Times New Roman"/>
        </w:rPr>
        <w:t>62.2%（95%CI：46.54，76.23），</w:t>
      </w:r>
      <w:r>
        <w:rPr>
          <w:rFonts w:cs="Times New Roman"/>
          <w:szCs w:val="20"/>
        </w:rPr>
        <w:t>28例（62.2%）受试者</w:t>
      </w:r>
      <w:r>
        <w:rPr>
          <w:rFonts w:cs="Times New Roman"/>
        </w:rPr>
        <w:t>均为</w:t>
      </w:r>
      <w:r>
        <w:rPr>
          <w:rFonts w:cs="Times New Roman"/>
          <w:szCs w:val="20"/>
        </w:rPr>
        <w:t>PR</w:t>
      </w:r>
      <w:r>
        <w:rPr>
          <w:rFonts w:cs="Times New Roman"/>
        </w:rPr>
        <w:t>；DCR为97.8%（95% CI：88.23，99.94），CBR为91.1%（95%CI：78.88，97.52）。中位DOR为22.11个月（95%CI：13.80，33.12），DOR中位随访31.74个月（</w:t>
      </w:r>
      <w:r>
        <w:rPr>
          <w:rFonts w:cs="Times New Roman"/>
          <w:szCs w:val="24"/>
        </w:rPr>
        <w:t>95%CI：26.22，-）。</w:t>
      </w:r>
      <w:r>
        <w:rPr>
          <w:rFonts w:cs="Times New Roman"/>
        </w:rPr>
        <w:t>中位PFS为23.59个月（95%CI：15.44，33.08），</w:t>
      </w:r>
      <w:r>
        <w:rPr>
          <w:rFonts w:cs="Times New Roman"/>
          <w:szCs w:val="24"/>
        </w:rPr>
        <w:t>PFS中位随访时间31.87个月（95%CI：27.60，37.42）。</w:t>
      </w:r>
      <w:r>
        <w:rPr>
          <w:rFonts w:cs="Times New Roman"/>
        </w:rPr>
        <w:t>中位OS为50.23个月（95%CI：40.21，-），</w:t>
      </w:r>
      <w:r>
        <w:rPr>
          <w:rFonts w:cs="Times New Roman"/>
          <w:szCs w:val="24"/>
        </w:rPr>
        <w:t>OS中位随访时间28.19个月（95%CI：21.62，34.63）</w:t>
      </w:r>
      <w:r>
        <w:rPr>
          <w:rFonts w:cs="Times New Roman"/>
        </w:rPr>
        <w:t>。44例受试者（28例PR和16例SD）的肿瘤靶病灶均有不同程度的缩小，且缓解持久。</w:t>
      </w:r>
    </w:p>
    <w:p>
      <w:pPr>
        <w:pStyle w:val="ERIS"/>
        <w:adjustRightInd w:val="0"/>
        <w:snapToGrid w:val="0"/>
        <w:spacing w:after="0" w:line="360" w:lineRule="auto"/>
        <w:ind w:firstLine="482"/>
        <w:jc w:val="both"/>
        <w:rPr>
          <w:rFonts w:cs="Times New Roman"/>
        </w:rPr>
      </w:pPr>
      <w:r>
        <w:rPr>
          <w:rFonts w:cs="Times New Roman"/>
        </w:rPr>
        <w:t>各剂量组的疗效结果相似，所有剂量组的ORR均&gt;50%。患者在40mg，80mg，120mg，160mg，</w:t>
      </w:r>
      <w:r>
        <w:rPr>
          <w:rFonts w:cs="Times New Roman" w:hint="eastAsia"/>
        </w:rPr>
        <w:t>210mg</w:t>
      </w:r>
      <w:r>
        <w:rPr>
          <w:rFonts w:cs="Times New Roman"/>
        </w:rPr>
        <w:t>均获得55.6%以上的ORR，PFS也在19.42月个以上。80mg组及以上剂量组间的疗效相当。当前研究结果提示丁二酸复瑞替尼与同类产品二代ALK TKI抑制剂具有相似甚至可能更高的疾病缓解率和缓解深度。</w:t>
      </w:r>
    </w:p>
    <w:p>
      <w:pPr>
        <w:pStyle w:val="ERIS"/>
        <w:adjustRightInd w:val="0"/>
        <w:snapToGrid w:val="0"/>
        <w:spacing w:after="0" w:line="360" w:lineRule="auto"/>
        <w:ind w:firstLine="482"/>
        <w:jc w:val="both"/>
        <w:rPr>
          <w:rFonts w:cs="Times New Roman"/>
        </w:rPr>
      </w:pPr>
      <w:r>
        <w:rPr>
          <w:rFonts w:cs="Times New Roman"/>
        </w:rPr>
        <w:t>在基线有或无脑转移亚组分析发现，丁二酸复瑞替尼对两组人群疗效基本一致。在是否接受过ALK抑制剂治疗的亚组分析中，DOR和PFS结果显示未接受过ALK抑制剂治疗患者获益较高于接受过ALK抑制剂治疗，在OS方面两组人群没有差异。</w:t>
      </w:r>
    </w:p>
    <w:bookmarkEnd w:id="455"/>
    <w:bookmarkEnd w:id="456"/>
    <w:bookmarkEnd w:id="457"/>
    <w:p>
      <w:pPr>
        <w:pStyle w:val="ERIS1"/>
        <w:numPr>
          <w:ilvl w:val="12"/>
          <w:numId w:val="0"/>
        </w:numPr>
        <w:adjustRightInd w:val="0"/>
        <w:snapToGrid w:val="0"/>
        <w:spacing w:after="0" w:line="360" w:lineRule="auto"/>
        <w:rPr>
          <w:rFonts w:cs="Times New Roman"/>
          <w:sz w:val="24"/>
          <w:szCs w:val="24"/>
        </w:rPr>
      </w:pPr>
      <w:bookmarkStart w:id="675" w:name="_Toc46860671"/>
      <w:bookmarkStart w:id="676" w:name="_Toc87617994"/>
      <w:bookmarkStart w:id="677" w:name="_Toc21249"/>
      <w:bookmarkStart w:id="678" w:name="_Toc44401465"/>
      <w:bookmarkStart w:id="679" w:name="_Toc27700"/>
      <w:r>
        <w:rPr>
          <w:rFonts w:cs="Times New Roman"/>
          <w:sz w:val="24"/>
          <w:szCs w:val="24"/>
        </w:rPr>
        <w:t>13</w:t>
      </w:r>
      <w:r>
        <w:rPr>
          <w:rFonts w:cs="Times New Roman" w:hint="eastAsia"/>
          <w:sz w:val="24"/>
          <w:szCs w:val="24"/>
        </w:rPr>
        <w:t xml:space="preserve"> </w:t>
      </w:r>
      <w:r>
        <w:rPr>
          <w:rFonts w:cs="Times New Roman"/>
          <w:sz w:val="24"/>
          <w:szCs w:val="24"/>
        </w:rPr>
        <w:t>讨论和总体结论</w:t>
      </w:r>
      <w:bookmarkEnd w:id="675"/>
      <w:bookmarkEnd w:id="676"/>
      <w:bookmarkEnd w:id="677"/>
      <w:bookmarkEnd w:id="678"/>
      <w:bookmarkEnd w:id="679"/>
    </w:p>
    <w:p>
      <w:pPr>
        <w:pStyle w:val="ERIS20"/>
        <w:numPr>
          <w:ilvl w:val="12"/>
          <w:numId w:val="0"/>
        </w:numPr>
        <w:adjustRightInd w:val="0"/>
        <w:snapToGrid w:val="0"/>
        <w:spacing w:after="0" w:line="360" w:lineRule="auto"/>
        <w:jc w:val="both"/>
        <w:rPr>
          <w:rFonts w:cs="Times New Roman"/>
          <w:szCs w:val="24"/>
        </w:rPr>
      </w:pPr>
      <w:bookmarkStart w:id="680" w:name="_Toc18508"/>
      <w:bookmarkStart w:id="681" w:name="_Toc25902"/>
      <w:r>
        <w:rPr>
          <w:rFonts w:cs="Times New Roman"/>
          <w:szCs w:val="24"/>
        </w:rPr>
        <w:t>13.1</w:t>
      </w:r>
      <w:r>
        <w:rPr>
          <w:rFonts w:cs="Times New Roman" w:hint="eastAsia"/>
          <w:szCs w:val="24"/>
        </w:rPr>
        <w:t xml:space="preserve"> </w:t>
      </w:r>
      <w:r>
        <w:rPr>
          <w:rFonts w:cs="Times New Roman"/>
          <w:szCs w:val="24"/>
        </w:rPr>
        <w:t>讨论</w:t>
      </w:r>
      <w:bookmarkEnd w:id="680"/>
      <w:bookmarkEnd w:id="681"/>
    </w:p>
    <w:p>
      <w:pPr>
        <w:pStyle w:val="ERIS"/>
        <w:ind w:firstLine="480" w:firstLineChars="200"/>
      </w:pPr>
      <w:r>
        <w:rPr>
          <w:rFonts w:ascii="Times New Roman" w:eastAsia="宋体" w:hAnsi="Times New Roman" w:cs="Times New Roman"/>
        </w:rPr>
        <w:t>在本临床研究中，共筛选了77例受试者，最终有45例（58.4%）成功入组。研究期间，所有入组患者均结束了治疗，其中29例（64.4%）因疾病进展而结束治疗，3例（6.7%）因不良事件结束治疗，4例（8.9%）患者撤回知情同意退出研究。所有入组患者中，11例（24.4%）因死亡结束研究，4例（8.9%）撤回知情并拒绝提供随访信息。本研究中记录了一些方案偏离，但这些偏离并未影响受试者进入安全性分析集和全分析集。</w:t>
      </w:r>
    </w:p>
    <w:p>
      <w:pPr>
        <w:pStyle w:val="ERIS"/>
        <w:ind w:firstLine="480" w:firstLineChars="200"/>
      </w:pPr>
      <w:r>
        <w:rPr>
          <w:rFonts w:ascii="Times New Roman" w:eastAsia="宋体" w:hAnsi="Times New Roman" w:cs="Times New Roman"/>
        </w:rPr>
        <w:t>在安全性分析中，所有45例受试者均发生了治疗紧急不良事件（TEAE），其中3级及以上TEAE发生在22例受试者中。最常见的TEAE包括血肌酐升高、高尿酸血症、恶心、血葡萄糖升高等。此外，与药物相关的TEAE在40例（88.9%）受试者中发生，表明研究药物的安全性档案需要进一步评估。</w:t>
      </w:r>
    </w:p>
    <w:p>
      <w:pPr>
        <w:pStyle w:val="ERIS"/>
        <w:ind w:firstLine="480" w:firstLineChars="200"/>
      </w:pPr>
      <w:r>
        <w:rPr>
          <w:rFonts w:ascii="Times New Roman" w:eastAsia="宋体" w:hAnsi="Times New Roman" w:cs="Times New Roman"/>
        </w:rPr>
        <w:t>综上所述，本研究提供了关于研究药物在治疗特定患者群体中的初步安全性和耐受性的数据。尽管存在一些方案偏离和不良事件，但这些发现为后续研究提供了基础。未来的研究应该考虑更严格的入组标准和方案遵循，以确保更准确的数据收集和分析。此外，对于发生的不良事件，需要进行更深入的分析，以确定与研究药物的直接关联性，并为临床实践提供更明确的安全性指导。</w:t>
      </w:r>
    </w:p>
    <w:p>
      <w:pPr>
        <w:pStyle w:val="ERIS3"/>
        <w:numPr>
          <w:ilvl w:val="255"/>
          <w:numId w:val="0"/>
        </w:numPr>
        <w:adjustRightInd w:val="0"/>
        <w:snapToGrid w:val="0"/>
        <w:spacing w:after="0" w:line="360" w:lineRule="auto"/>
        <w:ind w:left="0" w:firstLine="0"/>
        <w:jc w:val="both"/>
        <w:outlineLvl w:val="2"/>
        <w:pPrChange w:id="682" w:author="李兴栋" w:date="2024-04-09T14:31:13Z">
          <w:pPr>
            <w:pStyle w:val="ERIS"/>
            <w:numPr>
              <w:ilvl w:val="12"/>
              <w:numId w:val="0"/>
            </w:numPr>
            <w:adjustRightInd w:val="0"/>
            <w:snapToGrid w:val="0"/>
            <w:spacing w:after="0" w:line="360" w:lineRule="auto"/>
            <w:jc w:val="both"/>
            <w:outlineLvl w:val="2"/>
          </w:pPr>
        </w:pPrChange>
      </w:pPr>
      <w:bookmarkStart w:id="683" w:name="_Toc22156"/>
      <w:r>
        <w:t>13.1.1</w:t>
      </w:r>
      <w:r>
        <w:rPr>
          <w:rFonts w:hint="eastAsia"/>
        </w:rPr>
        <w:t xml:space="preserve"> </w:t>
      </w:r>
      <w:r>
        <w:t>背景</w:t>
      </w:r>
      <w:bookmarkEnd w:id="683"/>
    </w:p>
    <w:p>
      <w:pPr>
        <w:pStyle w:val="ERIS"/>
        <w:ind w:firstLine="480" w:firstLineChars="200"/>
      </w:pPr>
      <w:r>
        <w:rPr>
          <w:rFonts w:ascii="Times New Roman" w:eastAsia="宋体" w:hAnsi="Times New Roman" w:cs="Times New Roman"/>
        </w:rPr>
        <w:t>本研究为国内首个针对ALK融合阳性非小细胞肺癌患者的I期剂量探索研究。研究结果显示，所有入组的45例患者中，100%存在转移病灶，60%基线存在脑转移，表明入组患者普遍为晚期疾病状态。所有患者均接受过至少一线系统治疗，其中大多数为ALK抑制剂治疗，反映出ALK抑制剂在临床治疗中的广泛应用。</w:t>
      </w:r>
    </w:p>
    <w:p>
      <w:pPr>
        <w:pStyle w:val="ERIS"/>
        <w:ind w:firstLine="480" w:firstLineChars="200"/>
      </w:pPr>
      <w:r>
        <w:rPr>
          <w:rFonts w:ascii="Times New Roman" w:eastAsia="宋体" w:hAnsi="Times New Roman" w:cs="Times New Roman"/>
        </w:rPr>
        <w:t>在本研究中，所有受试者均结束了治疗，其中64.4%因疾病进展而结束治疗，6.7%因不良事件结束治疗，8.9%患者撤回知情同意退出研究。这些数据进一步说明了晚期非小细胞肺癌患者治疗的挑战性和复杂性。</w:t>
      </w:r>
    </w:p>
    <w:p>
      <w:pPr>
        <w:pStyle w:val="ERIS"/>
        <w:ind w:firstLine="480" w:firstLineChars="200"/>
      </w:pPr>
      <w:r>
        <w:rPr>
          <w:rFonts w:ascii="Times New Roman" w:eastAsia="宋体" w:hAnsi="Times New Roman" w:cs="Times New Roman"/>
        </w:rPr>
        <w:t>研究中记录的方案偏离情况表明，存在一定比例的受试者未严格满足入组标准或未遵循方案操作规程，但这些偏离未影响受试者的安全性分析集和全分析集的纳入。在安全性分析中，所有受试者都发生了治疗相关不良事件（TEAE），其中3级及以上TEAE的发生率为48.9%，4级TEAE为4.4%，未发生5级TEAE。这些数据表明，虽然研究药物的安全性总体可接受，但仍需关注较高等级的不良事件。</w:t>
      </w:r>
    </w:p>
    <w:p>
      <w:pPr>
        <w:pStyle w:val="ERIS"/>
        <w:ind w:firstLine="480" w:firstLineChars="200"/>
      </w:pPr>
      <w:r>
        <w:rPr>
          <w:rFonts w:ascii="Times New Roman" w:eastAsia="宋体" w:hAnsi="Times New Roman" w:cs="Times New Roman"/>
        </w:rPr>
        <w:t>综上所述，本研究提供了关于ALK融合阳性非小细胞肺癌患者使用新型ALK抑制剂的初步安全性和耐受性数据。尽管研究药物在一定程度上显示出安全性，但仍需进一步研究以确定最佳剂量，并在更大规模的临床试验中验证其疗效和长期安全性。</w:t>
      </w:r>
    </w:p>
    <w:p>
      <w:pPr>
        <w:pStyle w:val="ERIS3"/>
        <w:numPr>
          <w:ilvl w:val="255"/>
          <w:numId w:val="0"/>
        </w:numPr>
        <w:spacing w:after="0" w:line="360" w:lineRule="auto"/>
        <w:ind w:firstLine="0"/>
        <w:jc w:val="both"/>
        <w:outlineLvl w:val="2"/>
        <w:pPrChange w:id="684" w:author="李兴栋" w:date="2024-04-09T14:31:24Z">
          <w:pPr>
            <w:pStyle w:val="ERIS"/>
            <w:numPr>
              <w:ilvl w:val="12"/>
              <w:numId w:val="0"/>
            </w:numPr>
            <w:spacing w:after="0" w:line="360" w:lineRule="auto"/>
            <w:jc w:val="both"/>
            <w:outlineLvl w:val="2"/>
          </w:pPr>
        </w:pPrChange>
        <w:rPr>
          <w:rFonts w:cstheme="minorBidi"/>
          <w:b/>
          <w:rPrChange w:id="685" w:author="李兴栋" w:date="2024-04-09T14:31:24Z">
            <w:rPr>
              <w:rFonts w:cs="Times New Roman"/>
              <w:b/>
            </w:rPr>
          </w:rPrChange>
        </w:rPr>
      </w:pPr>
      <w:bookmarkStart w:id="686" w:name="_Toc20964"/>
      <w:r>
        <w:rPr>
          <w:rFonts w:cstheme="minorBidi"/>
          <w:b/>
          <w:rPrChange w:id="687" w:author="李兴栋" w:date="2024-04-09T14:31:24Z">
            <w:rPr>
              <w:rFonts w:cs="Times New Roman"/>
              <w:b/>
            </w:rPr>
          </w:rPrChange>
        </w:rPr>
        <w:t>13.1.2</w:t>
      </w:r>
      <w:r>
        <w:rPr>
          <w:rFonts w:cstheme="minorBidi" w:hint="default"/>
          <w:b/>
          <w:rPrChange w:id="688" w:author="李兴栋" w:date="2024-04-09T14:31:24Z">
            <w:rPr>
              <w:rFonts w:cs="Times New Roman" w:hint="eastAsia"/>
              <w:b/>
            </w:rPr>
          </w:rPrChange>
        </w:rPr>
        <w:t xml:space="preserve"> </w:t>
      </w:r>
      <w:r>
        <w:rPr>
          <w:rFonts w:cstheme="minorBidi"/>
          <w:b/>
          <w:rPrChange w:id="689" w:author="李兴栋" w:date="2024-04-09T14:31:24Z">
            <w:rPr>
              <w:rFonts w:cs="Times New Roman"/>
              <w:b/>
            </w:rPr>
          </w:rPrChange>
        </w:rPr>
        <w:t>安全性</w:t>
      </w:r>
      <w:bookmarkEnd w:id="686"/>
    </w:p>
    <w:p>
      <w:pPr>
        <w:pStyle w:val="ERIS"/>
        <w:ind w:firstLine="480" w:firstLineChars="200"/>
      </w:pPr>
      <w:r>
        <w:rPr>
          <w:rFonts w:ascii="Times New Roman" w:eastAsia="宋体" w:hAnsi="Times New Roman" w:cs="Times New Roman"/>
        </w:rPr>
        <w:t>在截止至2022年1月21日的数据分析中，本临床研究的所有受试者的总暴露时间中位数为21.590个月，其中91.1%的患者暴露剂量在80%至120%之间。在不同剂量组中，患者的暴露剂量和相对剂量强度均达到了试验设计的要求，显示出良好的依从性。在安全性分析中，所有45例受试者均发生了治疗紧急不良事件（TEAE），其中3级及以上TEAE的发生率为46.7%，4级TEAE为4.4%，未发生5级TEAE。与药物相关的TEAE在40例受试者中发生，占比88.9%。在210mg剂量组中，超过一半的患者发生了3级药物相关不良事件，因此经SMC讨论后决定不再探索剂量递增，暂定210mg为最大耐受剂量（MTD），并在II期研究中在80mg、120mg和160mg剂量组上平行扩展探索，以寻找疗效相当且耐受性更好的剂量。</w:t>
      </w:r>
    </w:p>
    <w:p>
      <w:pPr>
        <w:pStyle w:val="ERIS"/>
        <w:ind w:firstLine="480" w:firstLineChars="200"/>
      </w:pPr>
      <w:r>
        <w:rPr>
          <w:rFonts w:ascii="Times New Roman" w:eastAsia="宋体" w:hAnsi="Times New Roman" w:cs="Times New Roman"/>
        </w:rPr>
        <w:t>本研究中，共有6例（13.3%）受试者发生了严重不良事件（SAE），其中仅1例与研究药物有关。在实验室指标和生命体征等相关性指标异常方面，210mg组发生的不良事件最多，其他各剂量组变化相似。在血葡萄糖升高方面，210mg组的发生率和级别均高于其他剂量组，但无受试者因血葡萄糖升高TEAE终止用药。在210mg组中，3级及以上不良事件的发生人数较其他剂量组高出近一倍，表明该剂量组的耐受性较差。</w:t>
      </w:r>
    </w:p>
    <w:p>
      <w:pPr>
        <w:pStyle w:val="ERIS"/>
        <w:ind w:firstLine="480" w:firstLineChars="200"/>
      </w:pPr>
      <w:r>
        <w:rPr>
          <w:rFonts w:ascii="Times New Roman" w:eastAsia="宋体" w:hAnsi="Times New Roman" w:cs="Times New Roman"/>
        </w:rPr>
        <w:t>综上所述，本研究的数据显示，尽管所有受试者均发生了TEAE，但在低剂量组（特别是80mg组）的耐受性良好，而在210mg剂量组中观察到较高的3级及以上不良事件发生率。因此，建议在后续研究中考虑使用更低的剂量，以期获得更好的安全性和耐受性。同时，本研究的结果也为未来的剂量选择提供了重要的参考信息。</w:t>
      </w:r>
    </w:p>
    <w:p>
      <w:pPr>
        <w:pStyle w:val="ERIS3"/>
        <w:numPr>
          <w:ilvl w:val="255"/>
          <w:numId w:val="0"/>
        </w:numPr>
        <w:spacing w:after="0" w:line="360" w:lineRule="auto"/>
        <w:ind w:firstLine="0"/>
        <w:jc w:val="both"/>
        <w:outlineLvl w:val="2"/>
        <w:pPrChange w:id="690" w:author="李兴栋" w:date="2024-04-09T14:31:32Z">
          <w:pPr>
            <w:pStyle w:val="ERIS"/>
            <w:numPr>
              <w:ilvl w:val="12"/>
              <w:numId w:val="0"/>
            </w:numPr>
            <w:spacing w:after="0" w:line="360" w:lineRule="auto"/>
            <w:jc w:val="both"/>
            <w:outlineLvl w:val="2"/>
          </w:pPr>
        </w:pPrChange>
        <w:rPr>
          <w:rFonts w:cstheme="minorBidi"/>
          <w:b/>
          <w:rPrChange w:id="691" w:author="李兴栋" w:date="2024-04-09T14:31:32Z">
            <w:rPr>
              <w:rFonts w:cs="Times New Roman"/>
              <w:b/>
            </w:rPr>
          </w:rPrChange>
        </w:rPr>
      </w:pPr>
      <w:bookmarkStart w:id="692" w:name="_Toc1153"/>
      <w:r>
        <w:rPr>
          <w:rFonts w:cstheme="minorBidi"/>
          <w:b/>
          <w:rPrChange w:id="693" w:author="李兴栋" w:date="2024-04-09T14:31:32Z">
            <w:rPr>
              <w:rFonts w:cs="Times New Roman"/>
              <w:b/>
            </w:rPr>
          </w:rPrChange>
        </w:rPr>
        <w:t>13.1.3</w:t>
      </w:r>
      <w:r>
        <w:rPr>
          <w:rFonts w:cstheme="minorBidi" w:hint="default"/>
          <w:b/>
          <w:rPrChange w:id="694" w:author="李兴栋" w:date="2024-04-09T14:31:32Z">
            <w:rPr>
              <w:rFonts w:cs="Times New Roman" w:hint="eastAsia"/>
              <w:b/>
            </w:rPr>
          </w:rPrChange>
        </w:rPr>
        <w:t xml:space="preserve"> </w:t>
      </w:r>
      <w:r>
        <w:rPr>
          <w:rFonts w:cstheme="minorBidi"/>
          <w:b/>
          <w:rPrChange w:id="695" w:author="李兴栋" w:date="2024-04-09T14:31:32Z">
            <w:rPr>
              <w:rFonts w:cs="Times New Roman"/>
              <w:b/>
            </w:rPr>
          </w:rPrChange>
        </w:rPr>
        <w:t>有效性</w:t>
      </w:r>
      <w:bookmarkEnd w:id="692"/>
    </w:p>
    <w:p>
      <w:pPr>
        <w:pStyle w:val="ERIS"/>
        <w:ind w:firstLine="480" w:firstLineChars="200"/>
      </w:pPr>
      <w:r>
        <w:rPr>
          <w:rFonts w:ascii="Times New Roman" w:eastAsia="宋体" w:hAnsi="Times New Roman" w:cs="Times New Roman"/>
        </w:rPr>
        <w:t>在本研究中，丁二酸复瑞替尼在ALK阳性晚期恶性实体瘤患者中表现出良好的安全性和有效性。所有剂量组的客观缓解率（ORR）均超过55.6%，疾病控制率（DCR）在除20mg剂量组外的其他剂量组达到100%。进一步的亚组分析显示，无论患者基线是否有脑转移，或是否接受过ALK TKI治疗，ORR均相似。在80mg及以上剂量组间，疗效相当。与同类二代ALK TKI抑制剂相比，丁二酸复瑞替尼在疾病缓解率和缓解深度上具有相似甚至可能更高的表现。</w:t>
      </w:r>
    </w:p>
    <w:p>
      <w:pPr>
        <w:pStyle w:val="ERIS"/>
        <w:ind w:firstLine="480" w:firstLineChars="200"/>
      </w:pPr>
      <w:r>
        <w:rPr>
          <w:rFonts w:ascii="Times New Roman" w:eastAsia="宋体" w:hAnsi="Times New Roman" w:cs="Times New Roman"/>
        </w:rPr>
        <w:t>在中位随访时间31.74个月的情况下，整体受试者的中位持续缓解时间（DOR）为22.11个月，中位无进展生存期（PFS）为23.59个月，中位总生存期（OS）为50.23个月。这些数据与同类二代产品在一线患者中的PFS相当，显示了丁二酸复瑞替尼在晚期ALK阳性患者中的有效性。</w:t>
      </w:r>
    </w:p>
    <w:p>
      <w:pPr>
        <w:pStyle w:val="ERIS"/>
        <w:ind w:firstLine="480" w:firstLineChars="200"/>
      </w:pPr>
      <w:r>
        <w:rPr>
          <w:rFonts w:ascii="Times New Roman" w:eastAsia="宋体" w:hAnsi="Times New Roman" w:cs="Times New Roman"/>
        </w:rPr>
        <w:t>在安全性方面，210mg剂量组观察到的3级及以上不良事件发生率较其他剂量组高，因此确定210mg为最大耐受剂量（MTD）。80mg、120mg和160mg剂量组的安全性良好，且与药物剂量和血浆暴露的临床疗效未观察到明显相关性。最常见的不良反应为血糖升高，但通过对症治疗和剂量调整均可控制。</w:t>
      </w:r>
    </w:p>
    <w:p>
      <w:pPr>
        <w:pStyle w:val="ERIS"/>
        <w:ind w:firstLine="480" w:firstLineChars="200"/>
      </w:pPr>
      <w:r>
        <w:rPr>
          <w:rFonts w:ascii="Times New Roman" w:eastAsia="宋体" w:hAnsi="Times New Roman" w:cs="Times New Roman"/>
        </w:rPr>
        <w:t>综合考虑，丁二酸复瑞替尼在治疗ALK阳性晚期恶性实体瘤患者中显示出良好的疗效和可控的安全性，其在ALK阳性患者中的使用获益远大于风险。</w:t>
      </w:r>
    </w:p>
    <w:p>
      <w:pPr>
        <w:pStyle w:val="ERIS20"/>
        <w:numPr>
          <w:ilvl w:val="12"/>
          <w:numId w:val="0"/>
        </w:numPr>
        <w:adjustRightInd w:val="0"/>
        <w:snapToGrid w:val="0"/>
        <w:spacing w:after="0" w:line="360" w:lineRule="auto"/>
        <w:jc w:val="both"/>
        <w:rPr>
          <w:rFonts w:cs="Times New Roman"/>
        </w:rPr>
      </w:pPr>
      <w:bookmarkStart w:id="696" w:name="_Toc7961"/>
      <w:bookmarkStart w:id="697" w:name="_Toc31210"/>
      <w:r>
        <w:rPr>
          <w:rFonts w:cs="Times New Roman"/>
        </w:rPr>
        <w:t>13.2</w:t>
      </w:r>
      <w:r>
        <w:rPr>
          <w:rFonts w:cs="Times New Roman" w:hint="eastAsia"/>
        </w:rPr>
        <w:t xml:space="preserve"> </w:t>
      </w:r>
      <w:r>
        <w:rPr>
          <w:rFonts w:cs="Times New Roman"/>
        </w:rPr>
        <w:t>结论</w:t>
      </w:r>
      <w:bookmarkEnd w:id="696"/>
      <w:bookmarkEnd w:id="697"/>
    </w:p>
    <w:p>
      <w:pPr>
        <w:pStyle w:val="ERIS"/>
        <w:ind w:firstLine="480" w:firstLineChars="200"/>
      </w:pPr>
      <w:r>
        <w:rPr>
          <w:rFonts w:ascii="Times New Roman" w:eastAsia="宋体" w:hAnsi="Times New Roman" w:cs="Times New Roman"/>
        </w:rPr>
        <w:t>本研究结果提示丁二酸复瑞替尼在ALK阳性晚期NSCLC受试者中安全性和耐受性良好，210mg剂量组发现1例DLT，未在其他剂量组观察到DLT事件，I期MTD为210mg。丁二酸复瑞替尼在ALK阳性晚期NSCLC人群中展现出良好的疗效。丁二酸复瑞替尼将在II期第一部分和第二部分进一步研究ALK及ROS1阳性晚期非小细胞肺癌患者中的疗效、抗肿瘤活性及安全性。</w:t>
      </w:r>
    </w:p>
    <w:p>
      <w:pPr>
        <w:pStyle w:val="ERIS1"/>
        <w:numPr>
          <w:ilvl w:val="12"/>
          <w:numId w:val="0"/>
        </w:numPr>
        <w:spacing w:after="156"/>
        <w:rPr>
          <w:rFonts w:cs="Times New Roman"/>
          <w:sz w:val="24"/>
          <w:szCs w:val="24"/>
        </w:rPr>
      </w:pPr>
      <w:bookmarkStart w:id="698" w:name="_Toc87617995"/>
      <w:bookmarkStart w:id="699" w:name="_Toc8563"/>
      <w:bookmarkStart w:id="700" w:name="_Toc16477"/>
      <w:bookmarkStart w:id="701" w:name="_Toc44401466"/>
      <w:bookmarkStart w:id="702" w:name="_Toc46860672"/>
      <w:r>
        <w:rPr>
          <w:rFonts w:cs="Times New Roman"/>
          <w:sz w:val="24"/>
          <w:szCs w:val="24"/>
        </w:rPr>
        <w:t>14</w:t>
      </w:r>
      <w:r>
        <w:rPr>
          <w:rFonts w:cs="Times New Roman" w:hint="eastAsia"/>
          <w:sz w:val="24"/>
          <w:szCs w:val="24"/>
        </w:rPr>
        <w:t xml:space="preserve"> </w:t>
      </w:r>
      <w:r>
        <w:rPr>
          <w:rFonts w:cs="Times New Roman"/>
          <w:sz w:val="24"/>
          <w:szCs w:val="24"/>
        </w:rPr>
        <w:t>参考但不纳入文本的表格、图示和图表</w:t>
      </w:r>
      <w:bookmarkEnd w:id="698"/>
      <w:bookmarkEnd w:id="699"/>
      <w:bookmarkEnd w:id="700"/>
      <w:bookmarkEnd w:id="701"/>
      <w:bookmarkEnd w:id="702"/>
    </w:p>
    <w:p>
      <w:pPr>
        <w:pStyle w:val="ERIS"/>
        <w:spacing w:after="156"/>
        <w:ind w:firstLine="0"/>
        <w:rPr>
          <w:rFonts w:cs="Times New Roman"/>
        </w:rPr>
      </w:pPr>
      <w:r>
        <w:rPr>
          <w:rFonts w:cs="Times New Roman"/>
        </w:rPr>
        <w:t>此章节单独提供</w:t>
      </w:r>
      <w:r>
        <w:rPr>
          <w:rFonts w:cs="Times New Roman"/>
        </w:rPr>
        <w:br w:type="page"/>
      </w:r>
    </w:p>
    <w:p>
      <w:pPr>
        <w:pStyle w:val="ERIS1"/>
        <w:numPr>
          <w:ilvl w:val="12"/>
          <w:numId w:val="0"/>
        </w:numPr>
        <w:spacing w:after="156"/>
        <w:rPr>
          <w:rFonts w:cs="Times New Roman"/>
          <w:sz w:val="24"/>
          <w:szCs w:val="24"/>
        </w:rPr>
      </w:pPr>
      <w:bookmarkStart w:id="703" w:name="_Toc44401475"/>
      <w:bookmarkStart w:id="704" w:name="_Toc17860"/>
      <w:bookmarkStart w:id="705" w:name="_Toc87618004"/>
      <w:bookmarkStart w:id="706" w:name="_Toc46860681"/>
      <w:bookmarkStart w:id="707" w:name="_Toc19886"/>
      <w:r>
        <w:rPr>
          <w:rFonts w:cs="Times New Roman"/>
          <w:sz w:val="24"/>
          <w:szCs w:val="24"/>
        </w:rPr>
        <w:t>15</w:t>
      </w:r>
      <w:r>
        <w:rPr>
          <w:rFonts w:cs="Times New Roman" w:hint="eastAsia"/>
          <w:sz w:val="24"/>
          <w:szCs w:val="24"/>
        </w:rPr>
        <w:t xml:space="preserve"> </w:t>
      </w:r>
      <w:r>
        <w:rPr>
          <w:rFonts w:cs="Times New Roman"/>
          <w:sz w:val="24"/>
          <w:szCs w:val="24"/>
        </w:rPr>
        <w:t>参考文献列表</w:t>
      </w:r>
      <w:bookmarkEnd w:id="703"/>
      <w:bookmarkEnd w:id="704"/>
      <w:bookmarkEnd w:id="705"/>
      <w:bookmarkEnd w:id="706"/>
      <w:bookmarkEnd w:id="707"/>
    </w:p>
    <w:p>
      <w:pPr>
        <w:pStyle w:val="a"/>
        <w:numPr>
          <w:ilvl w:val="0"/>
          <w:numId w:val="36"/>
        </w:numPr>
      </w:pPr>
      <w:bookmarkStart w:id="708" w:name="_Ref105166105"/>
      <w:r>
        <w:t>Rongshou Zheng, Siwei Zhang, Hongmei Zeng, et al. Cancer incidence and mortality in China, 2016. Journal of the National Cancer Center 2022; 2(1):1-9.</w:t>
      </w:r>
      <w:bookmarkEnd w:id="708"/>
    </w:p>
    <w:p>
      <w:pPr>
        <w:pStyle w:val="a"/>
        <w:numPr>
          <w:ilvl w:val="0"/>
          <w:numId w:val="36"/>
        </w:numPr>
      </w:pPr>
      <w:bookmarkStart w:id="709" w:name="_Ref105167439"/>
      <w:r>
        <w:t>CSCO非小细胞肺癌诊疗指南 2021.</w:t>
      </w:r>
      <w:bookmarkEnd w:id="709"/>
    </w:p>
    <w:p>
      <w:pPr>
        <w:pStyle w:val="a"/>
        <w:numPr>
          <w:ilvl w:val="0"/>
          <w:numId w:val="36"/>
        </w:numPr>
      </w:pPr>
      <w:bookmarkStart w:id="710" w:name="_Ref105167517"/>
      <w:r>
        <w:rPr>
          <w:color w:val="33353C"/>
          <w:shd w:val="clear" w:color="auto" w:fill="FFFFFF"/>
        </w:rPr>
        <w:t>中国国家药监局</w:t>
      </w:r>
      <w:r>
        <w:t>（</w:t>
      </w:r>
      <w:r>
        <w:rPr>
          <w:color w:val="33353C"/>
          <w:shd w:val="clear" w:color="auto" w:fill="FFFFFF"/>
        </w:rPr>
        <w:t>NMPA</w:t>
      </w:r>
      <w:r>
        <w:t>）官网。</w:t>
      </w:r>
      <w:bookmarkEnd w:id="710"/>
    </w:p>
    <w:p>
      <w:pPr>
        <w:pStyle w:val="a"/>
        <w:numPr>
          <w:ilvl w:val="0"/>
          <w:numId w:val="36"/>
        </w:numPr>
      </w:pPr>
      <w:bookmarkStart w:id="711" w:name="_Ref105167546"/>
      <w:r>
        <w:t>塞瑞替尼FDA说明书 2021年8月。</w:t>
      </w:r>
      <w:bookmarkEnd w:id="711"/>
    </w:p>
    <w:p>
      <w:pPr>
        <w:pStyle w:val="a"/>
        <w:numPr>
          <w:ilvl w:val="0"/>
          <w:numId w:val="36"/>
        </w:numPr>
      </w:pPr>
      <w:bookmarkStart w:id="712" w:name="_Ref105167582"/>
      <w:r>
        <w:t>Soria JC, Tan DSW, Chiari R, et al. First-line ceritinib versus platinum-based chemotherapy in advanced ALK-rearranged non-small-cell lung cancer (ASCEND-4): a randomised, open-label, phase 3 study. Lancet. 2017;389(10072):917-929.</w:t>
      </w:r>
      <w:bookmarkEnd w:id="712"/>
    </w:p>
    <w:p>
      <w:pPr>
        <w:pStyle w:val="a"/>
        <w:numPr>
          <w:ilvl w:val="0"/>
          <w:numId w:val="36"/>
        </w:numPr>
      </w:pPr>
      <w:bookmarkStart w:id="713" w:name="_Ref105167594"/>
      <w:r>
        <w:t>D Ross Camidge, Rafal Dziadziuszko, Solange Peters, et al. Updated Efficacy and Safety Data and Impact of the EML4-ALK Fusion Variant on the Efficacy of Alectinib in Untreated ALK-Positive Advanced Non-Small Cell Lung Cancer in the Global Phase III ALEX Study. J Thorac Oncol. 2019 Jul;14(7):1233-1243.</w:t>
      </w:r>
      <w:bookmarkEnd w:id="713"/>
    </w:p>
    <w:p>
      <w:pPr>
        <w:pStyle w:val="ERIS"/>
        <w:rPr>
          <w:rFonts w:cs="Times New Roman"/>
        </w:rPr>
      </w:pPr>
    </w:p>
    <w:p>
      <w:pPr>
        <w:pStyle w:val="ERIS"/>
        <w:rPr>
          <w:rFonts w:cs="Times New Roman"/>
        </w:rPr>
      </w:pPr>
    </w:p>
    <w:p>
      <w:pPr>
        <w:pStyle w:val="ERIS"/>
        <w:rPr>
          <w:rFonts w:cs="Times New Roman"/>
        </w:rPr>
      </w:pPr>
    </w:p>
    <w:p>
      <w:pPr>
        <w:pStyle w:val="ERIS"/>
        <w:rPr>
          <w:rFonts w:cs="Times New Roman"/>
        </w:rPr>
      </w:pPr>
    </w:p>
    <w:p>
      <w:pPr>
        <w:pStyle w:val="ERIS"/>
        <w:rPr>
          <w:rFonts w:cs="Times New Roman"/>
        </w:rPr>
      </w:pPr>
    </w:p>
    <w:p>
      <w:pPr>
        <w:pStyle w:val="ERIS"/>
        <w:rPr>
          <w:rFonts w:cs="Times New Roman"/>
        </w:rPr>
      </w:pPr>
    </w:p>
    <w:p>
      <w:pPr>
        <w:pStyle w:val="ERIS"/>
        <w:rPr>
          <w:rFonts w:cs="Times New Roman"/>
        </w:rPr>
      </w:pPr>
    </w:p>
    <w:p>
      <w:pPr>
        <w:pStyle w:val="ERIS"/>
        <w:rPr>
          <w:rFonts w:cs="Times New Roman"/>
        </w:rPr>
      </w:pPr>
    </w:p>
    <w:p>
      <w:pPr>
        <w:pStyle w:val="ERIS"/>
        <w:rPr>
          <w:rFonts w:cs="Times New Roman"/>
        </w:rPr>
      </w:pPr>
    </w:p>
    <w:p>
      <w:pPr>
        <w:pStyle w:val="ERIS"/>
        <w:rPr>
          <w:rFonts w:cs="Times New Roman"/>
        </w:rPr>
      </w:pPr>
    </w:p>
    <w:p>
      <w:pPr>
        <w:pStyle w:val="ERIS"/>
        <w:rPr>
          <w:rFonts w:cs="Times New Roman"/>
        </w:rPr>
      </w:pPr>
    </w:p>
    <w:p>
      <w:pPr>
        <w:pStyle w:val="ERIS"/>
        <w:rPr>
          <w:rFonts w:cs="Times New Roman"/>
        </w:rPr>
      </w:pPr>
    </w:p>
    <w:p>
      <w:pPr>
        <w:pStyle w:val="ERIS"/>
        <w:rPr>
          <w:rFonts w:cs="Times New Roman"/>
        </w:rPr>
      </w:pPr>
    </w:p>
    <w:p>
      <w:pPr>
        <w:pStyle w:val="ERIS"/>
        <w:rPr>
          <w:rFonts w:cs="Times New Roman"/>
        </w:rPr>
      </w:pPr>
    </w:p>
    <w:p>
      <w:pPr>
        <w:pStyle w:val="ERIS"/>
        <w:rPr>
          <w:rFonts w:cs="Times New Roman"/>
        </w:rPr>
      </w:pPr>
    </w:p>
    <w:p>
      <w:pPr>
        <w:pStyle w:val="ERIS"/>
        <w:rPr>
          <w:rFonts w:cs="Times New Roman"/>
        </w:rPr>
      </w:pPr>
    </w:p>
    <w:p>
      <w:pPr>
        <w:pStyle w:val="ERIS"/>
        <w:rPr>
          <w:rFonts w:cs="Times New Roman"/>
        </w:rPr>
      </w:pPr>
    </w:p>
    <w:p>
      <w:pPr>
        <w:pStyle w:val="ERIS"/>
        <w:rPr>
          <w:rFonts w:cs="Times New Roman"/>
        </w:rPr>
      </w:pPr>
    </w:p>
    <w:p>
      <w:pPr>
        <w:pStyle w:val="ERIS"/>
        <w:rPr>
          <w:rFonts w:cs="Times New Roman"/>
        </w:rPr>
      </w:pPr>
    </w:p>
    <w:p>
      <w:pPr>
        <w:pStyle w:val="ERIS"/>
        <w:rPr>
          <w:rFonts w:cs="Times New Roman"/>
        </w:rPr>
      </w:pPr>
    </w:p>
    <w:p>
      <w:pPr>
        <w:pStyle w:val="ERIS"/>
        <w:rPr>
          <w:rFonts w:cs="Times New Roman"/>
        </w:rPr>
      </w:pPr>
    </w:p>
    <w:p>
      <w:pPr>
        <w:pStyle w:val="ERIS"/>
        <w:rPr>
          <w:rFonts w:cs="Times New Roman"/>
        </w:rPr>
      </w:pPr>
    </w:p>
    <w:p>
      <w:pPr>
        <w:pStyle w:val="ERIS"/>
        <w:rPr>
          <w:rFonts w:cs="Times New Roman"/>
        </w:rPr>
      </w:pPr>
    </w:p>
    <w:p>
      <w:pPr>
        <w:pStyle w:val="ERIS"/>
        <w:rPr>
          <w:rFonts w:cs="Times New Roman"/>
        </w:rPr>
      </w:pPr>
    </w:p>
    <w:p>
      <w:pPr>
        <w:pStyle w:val="ERIS1"/>
        <w:numPr>
          <w:ilvl w:val="12"/>
          <w:numId w:val="0"/>
        </w:numPr>
        <w:spacing w:after="156"/>
        <w:rPr>
          <w:rFonts w:cs="Times New Roman"/>
          <w:sz w:val="24"/>
          <w:szCs w:val="24"/>
        </w:rPr>
      </w:pPr>
      <w:bookmarkStart w:id="714" w:name="_Toc17843"/>
      <w:bookmarkStart w:id="715" w:name="_Toc44401476"/>
      <w:bookmarkStart w:id="716" w:name="_Toc25510"/>
      <w:bookmarkStart w:id="717" w:name="_Toc87618005"/>
      <w:bookmarkStart w:id="718" w:name="_Toc46860682"/>
      <w:r>
        <w:rPr>
          <w:rFonts w:cs="Times New Roman"/>
          <w:sz w:val="24"/>
          <w:szCs w:val="24"/>
        </w:rPr>
        <w:t>16 附录</w:t>
      </w:r>
      <w:bookmarkEnd w:id="714"/>
      <w:bookmarkEnd w:id="715"/>
      <w:bookmarkEnd w:id="716"/>
      <w:bookmarkEnd w:id="717"/>
      <w:bookmarkEnd w:id="718"/>
    </w:p>
    <w:p>
      <w:pPr>
        <w:pStyle w:val="ERIS20"/>
        <w:numPr>
          <w:ilvl w:val="255"/>
          <w:numId w:val="0"/>
        </w:numPr>
        <w:adjustRightInd w:val="0"/>
        <w:snapToGrid w:val="0"/>
        <w:spacing w:after="0" w:line="360" w:lineRule="auto"/>
        <w:jc w:val="both"/>
        <w:outlineLvl w:val="1"/>
        <w:pPrChange w:id="719" w:author="李兴栋" w:date="2024-04-09T14:33:56Z">
          <w:pPr>
            <w:pStyle w:val="ERIS2"/>
            <w:spacing w:after="156"/>
            <w:outlineLvl w:val="1"/>
          </w:pPr>
        </w:pPrChange>
        <w:rPr>
          <w:rFonts w:cs="Times New Roman"/>
          <w:b/>
          <w:szCs w:val="24"/>
          <w:rPrChange w:id="720" w:author="李兴栋" w:date="2024-04-09T14:33:56Z">
            <w:rPr>
              <w:rFonts w:cs="Times New Roman"/>
            </w:rPr>
          </w:rPrChange>
        </w:rPr>
      </w:pPr>
      <w:bookmarkStart w:id="721" w:name="_Toc16229"/>
      <w:bookmarkStart w:id="722" w:name="_Toc7767"/>
      <w:bookmarkStart w:id="723" w:name="_Toc30697"/>
      <w:r>
        <w:rPr>
          <w:rFonts w:cs="Times New Roman"/>
          <w:szCs w:val="24"/>
          <w:rPrChange w:id="724" w:author="李兴栋" w:date="2024-04-09T14:33:56Z">
            <w:rPr>
              <w:rFonts w:cs="Times New Roman"/>
            </w:rPr>
          </w:rPrChange>
        </w:rPr>
        <w:t>16.1</w:t>
      </w:r>
      <w:r>
        <w:rPr>
          <w:rFonts w:cs="Times New Roman"/>
          <w:szCs w:val="24"/>
          <w:rPrChange w:id="725" w:author="李兴栋" w:date="2024-04-09T14:33:56Z">
            <w:rPr>
              <w:rFonts w:cs="Times New Roman"/>
            </w:rPr>
          </w:rPrChange>
        </w:rPr>
        <w:tab/>
      </w:r>
      <w:r>
        <w:rPr>
          <w:rFonts w:cs="Times New Roman"/>
          <w:szCs w:val="24"/>
          <w:rPrChange w:id="726" w:author="李兴栋" w:date="2024-04-09T14:33:56Z">
            <w:rPr>
              <w:rFonts w:cs="Times New Roman"/>
            </w:rPr>
          </w:rPrChange>
        </w:rPr>
        <w:t>研究信息</w:t>
      </w:r>
      <w:bookmarkEnd w:id="721"/>
      <w:bookmarkEnd w:id="722"/>
      <w:bookmarkEnd w:id="723"/>
    </w:p>
    <w:p>
      <w:pPr>
        <w:pStyle w:val="ERIS3"/>
        <w:numPr>
          <w:ilvl w:val="2"/>
          <w:numId w:val="0"/>
        </w:numPr>
        <w:spacing w:after="156"/>
        <w:ind w:firstLine="0"/>
        <w:pPrChange w:id="727" w:author="李兴栋" w:date="2024-04-09T14:34:08Z">
          <w:pPr>
            <w:pStyle w:val="ERIS"/>
            <w:spacing w:after="156"/>
            <w:ind w:firstLine="480"/>
          </w:pPr>
        </w:pPrChange>
        <w:rPr>
          <w:rFonts w:cstheme="minorBidi"/>
          <w:b/>
          <w:rPrChange w:id="728" w:author="李兴栋" w:date="2024-04-09T14:34:08Z">
            <w:rPr>
              <w:rFonts w:cs="Times New Roman"/>
            </w:rPr>
          </w:rPrChange>
        </w:rPr>
      </w:pPr>
      <w:r>
        <w:rPr>
          <w:rFonts w:cstheme="minorBidi"/>
          <w:rPrChange w:id="729" w:author="李兴栋" w:date="2024-04-09T14:34:08Z">
            <w:rPr>
              <w:rFonts w:cs="Times New Roman"/>
            </w:rPr>
          </w:rPrChange>
        </w:rPr>
        <w:t>16.1.1</w:t>
      </w:r>
      <w:r>
        <w:rPr>
          <w:rFonts w:cstheme="minorBidi"/>
          <w:rPrChange w:id="730" w:author="李兴栋" w:date="2024-04-09T14:34:08Z">
            <w:rPr>
              <w:rFonts w:cs="Times New Roman"/>
            </w:rPr>
          </w:rPrChange>
        </w:rPr>
        <w:tab/>
      </w:r>
      <w:r>
        <w:rPr>
          <w:rFonts w:cstheme="minorBidi"/>
          <w:rPrChange w:id="731" w:author="李兴栋" w:date="2024-04-09T14:34:08Z">
            <w:rPr>
              <w:rFonts w:cs="Times New Roman"/>
            </w:rPr>
          </w:rPrChange>
        </w:rPr>
        <w:t>方案和方案修订</w:t>
      </w:r>
    </w:p>
    <w:p>
      <w:pPr>
        <w:pStyle w:val="ERIS3"/>
        <w:numPr>
          <w:ilvl w:val="2"/>
          <w:numId w:val="0"/>
        </w:numPr>
        <w:spacing w:after="156"/>
        <w:ind w:firstLine="0"/>
        <w:pPrChange w:id="732" w:author="李兴栋" w:date="2024-04-09T14:34:20Z">
          <w:pPr>
            <w:pStyle w:val="ERIS"/>
            <w:spacing w:after="156"/>
            <w:ind w:firstLine="480"/>
          </w:pPr>
        </w:pPrChange>
        <w:rPr>
          <w:rFonts w:cstheme="minorBidi"/>
          <w:b/>
          <w:rPrChange w:id="733" w:author="李兴栋" w:date="2024-04-09T14:34:20Z">
            <w:rPr>
              <w:rFonts w:cs="Times New Roman"/>
            </w:rPr>
          </w:rPrChange>
        </w:rPr>
      </w:pPr>
      <w:r>
        <w:rPr>
          <w:rFonts w:cstheme="minorBidi"/>
          <w:rPrChange w:id="734" w:author="李兴栋" w:date="2024-04-09T14:34:20Z">
            <w:rPr>
              <w:rFonts w:cs="Times New Roman"/>
            </w:rPr>
          </w:rPrChange>
        </w:rPr>
        <w:t>16.1.2</w:t>
      </w:r>
      <w:r>
        <w:rPr>
          <w:rFonts w:cstheme="minorBidi"/>
          <w:rPrChange w:id="735" w:author="李兴栋" w:date="2024-04-09T14:34:20Z">
            <w:rPr>
              <w:rFonts w:cs="Times New Roman"/>
            </w:rPr>
          </w:rPrChange>
        </w:rPr>
        <w:tab/>
      </w:r>
      <w:r>
        <w:rPr>
          <w:rFonts w:cstheme="minorBidi"/>
          <w:rPrChange w:id="736" w:author="李兴栋" w:date="2024-04-09T14:34:20Z">
            <w:rPr>
              <w:rFonts w:cs="Times New Roman"/>
            </w:rPr>
          </w:rPrChange>
        </w:rPr>
        <w:t>病例报告表样本</w:t>
      </w:r>
    </w:p>
    <w:p>
      <w:pPr>
        <w:pStyle w:val="ERIS3"/>
        <w:numPr>
          <w:ilvl w:val="2"/>
          <w:numId w:val="0"/>
        </w:numPr>
        <w:spacing w:after="156"/>
        <w:ind w:firstLine="0"/>
        <w:pPrChange w:id="737" w:author="李兴栋" w:date="2024-04-09T14:34:20Z">
          <w:pPr>
            <w:pStyle w:val="ERIS"/>
            <w:spacing w:after="156"/>
            <w:ind w:firstLine="480"/>
          </w:pPr>
        </w:pPrChange>
        <w:rPr>
          <w:rFonts w:cstheme="minorBidi"/>
          <w:b/>
          <w:rPrChange w:id="738" w:author="李兴栋" w:date="2024-04-09T14:34:20Z">
            <w:rPr>
              <w:rFonts w:cs="Times New Roman"/>
            </w:rPr>
          </w:rPrChange>
        </w:rPr>
      </w:pPr>
      <w:r>
        <w:rPr>
          <w:rFonts w:cstheme="minorBidi"/>
          <w:rPrChange w:id="739" w:author="李兴栋" w:date="2024-04-09T14:34:20Z">
            <w:rPr>
              <w:rFonts w:cs="Times New Roman"/>
            </w:rPr>
          </w:rPrChange>
        </w:rPr>
        <w:t>16.1.3</w:t>
      </w:r>
      <w:r>
        <w:rPr>
          <w:rFonts w:cstheme="minorBidi"/>
          <w:rPrChange w:id="740" w:author="李兴栋" w:date="2024-04-09T14:34:20Z">
            <w:rPr>
              <w:rFonts w:cs="Times New Roman"/>
            </w:rPr>
          </w:rPrChange>
        </w:rPr>
        <w:tab/>
      </w:r>
      <w:r>
        <w:rPr>
          <w:rFonts w:cstheme="minorBidi"/>
          <w:rPrChange w:id="741" w:author="李兴栋" w:date="2024-04-09T14:34:20Z">
            <w:rPr>
              <w:rFonts w:cs="Times New Roman"/>
            </w:rPr>
          </w:rPrChange>
        </w:rPr>
        <w:t>IEC或IRB列表-代表性患者书面信息和同意书样本</w:t>
      </w:r>
    </w:p>
    <w:p>
      <w:pPr>
        <w:pStyle w:val="ERIS3"/>
        <w:numPr>
          <w:ilvl w:val="2"/>
          <w:numId w:val="0"/>
        </w:numPr>
        <w:spacing w:after="156"/>
        <w:ind w:firstLine="0"/>
        <w:pPrChange w:id="742" w:author="李兴栋" w:date="2024-04-09T14:34:20Z">
          <w:pPr>
            <w:pStyle w:val="ERIS"/>
            <w:spacing w:after="156"/>
            <w:ind w:firstLine="480"/>
          </w:pPr>
        </w:pPrChange>
        <w:rPr>
          <w:rFonts w:cstheme="minorBidi"/>
          <w:b/>
          <w:rPrChange w:id="743" w:author="李兴栋" w:date="2024-04-09T14:34:20Z">
            <w:rPr>
              <w:rFonts w:cs="Times New Roman"/>
            </w:rPr>
          </w:rPrChange>
        </w:rPr>
      </w:pPr>
      <w:r>
        <w:rPr>
          <w:rFonts w:cstheme="minorBidi"/>
          <w:rPrChange w:id="744" w:author="李兴栋" w:date="2024-04-09T14:34:20Z">
            <w:rPr>
              <w:rFonts w:cs="Times New Roman"/>
            </w:rPr>
          </w:rPrChange>
        </w:rPr>
        <w:t>16.1.4</w:t>
      </w:r>
      <w:r>
        <w:rPr>
          <w:rFonts w:cstheme="minorBidi"/>
          <w:rPrChange w:id="745" w:author="李兴栋" w:date="2024-04-09T14:34:20Z">
            <w:rPr>
              <w:rFonts w:cs="Times New Roman"/>
            </w:rPr>
          </w:rPrChange>
        </w:rPr>
        <w:tab/>
      </w:r>
      <w:r>
        <w:rPr>
          <w:rFonts w:cstheme="minorBidi"/>
          <w:rPrChange w:id="746" w:author="李兴栋" w:date="2024-04-09T14:34:20Z">
            <w:rPr>
              <w:rFonts w:cs="Times New Roman"/>
            </w:rPr>
          </w:rPrChange>
        </w:rPr>
        <w:t>研究者及其他重要研究参与者的列表和描述，包括个人简历（1页）</w:t>
      </w:r>
    </w:p>
    <w:p>
      <w:pPr>
        <w:pStyle w:val="ERIS3"/>
        <w:numPr>
          <w:ilvl w:val="2"/>
          <w:numId w:val="0"/>
        </w:numPr>
        <w:spacing w:after="156"/>
        <w:ind w:firstLine="0"/>
        <w:pPrChange w:id="747" w:author="李兴栋" w:date="2024-04-09T14:34:20Z">
          <w:pPr>
            <w:pStyle w:val="ERIS"/>
            <w:spacing w:after="156"/>
            <w:ind w:firstLine="480"/>
          </w:pPr>
        </w:pPrChange>
        <w:rPr>
          <w:rFonts w:cstheme="minorBidi"/>
          <w:b/>
          <w:rPrChange w:id="748" w:author="李兴栋" w:date="2024-04-09T14:34:20Z">
            <w:rPr>
              <w:rFonts w:cs="Times New Roman"/>
            </w:rPr>
          </w:rPrChange>
        </w:rPr>
      </w:pPr>
      <w:r>
        <w:rPr>
          <w:rFonts w:cstheme="minorBidi"/>
          <w:rPrChange w:id="749" w:author="李兴栋" w:date="2024-04-09T14:34:20Z">
            <w:rPr>
              <w:rFonts w:cs="Times New Roman"/>
            </w:rPr>
          </w:rPrChange>
        </w:rPr>
        <w:t>16.1.5</w:t>
      </w:r>
      <w:r>
        <w:rPr>
          <w:rFonts w:cstheme="minorBidi"/>
          <w:rPrChange w:id="750" w:author="李兴栋" w:date="2024-04-09T14:34:20Z">
            <w:rPr>
              <w:rFonts w:cs="Times New Roman"/>
            </w:rPr>
          </w:rPrChange>
        </w:rPr>
        <w:tab/>
      </w:r>
      <w:r>
        <w:rPr>
          <w:rFonts w:cstheme="minorBidi"/>
          <w:rPrChange w:id="751" w:author="李兴栋" w:date="2024-04-09T14:34:20Z">
            <w:rPr>
              <w:rFonts w:cs="Times New Roman"/>
            </w:rPr>
          </w:rPrChange>
        </w:rPr>
        <w:t>主要或协调研究者或申办方负责医学专员的签名</w:t>
      </w:r>
    </w:p>
    <w:p>
      <w:pPr>
        <w:pStyle w:val="ERIS3"/>
        <w:numPr>
          <w:ilvl w:val="2"/>
          <w:numId w:val="0"/>
        </w:numPr>
        <w:spacing w:after="156"/>
        <w:ind w:firstLine="0"/>
        <w:pPrChange w:id="752" w:author="李兴栋" w:date="2024-04-09T14:34:20Z">
          <w:pPr>
            <w:pStyle w:val="ERIS"/>
            <w:spacing w:after="156"/>
            <w:ind w:firstLine="480"/>
          </w:pPr>
        </w:pPrChange>
        <w:rPr>
          <w:rFonts w:cstheme="minorBidi"/>
          <w:b/>
          <w:rPrChange w:id="753" w:author="李兴栋" w:date="2024-04-09T14:34:20Z">
            <w:rPr>
              <w:rFonts w:cs="Times New Roman"/>
            </w:rPr>
          </w:rPrChange>
        </w:rPr>
      </w:pPr>
      <w:r>
        <w:rPr>
          <w:rFonts w:cstheme="minorBidi"/>
          <w:rPrChange w:id="754" w:author="李兴栋" w:date="2024-04-09T14:34:20Z">
            <w:rPr>
              <w:rFonts w:cs="Times New Roman"/>
            </w:rPr>
          </w:rPrChange>
        </w:rPr>
        <w:t>16.1.6</w:t>
      </w:r>
      <w:r>
        <w:rPr>
          <w:rFonts w:cstheme="minorBidi"/>
          <w:rPrChange w:id="755" w:author="李兴栋" w:date="2024-04-09T14:34:20Z">
            <w:rPr>
              <w:rFonts w:cs="Times New Roman"/>
            </w:rPr>
          </w:rPrChange>
        </w:rPr>
        <w:tab/>
      </w:r>
      <w:r>
        <w:rPr>
          <w:rFonts w:cstheme="minorBidi"/>
          <w:rPrChange w:id="756" w:author="李兴栋" w:date="2024-04-09T14:34:20Z">
            <w:rPr>
              <w:rFonts w:cs="Times New Roman"/>
            </w:rPr>
          </w:rPrChange>
        </w:rPr>
        <w:t>接受特定批次试验药品/研究性产品的患者列表</w:t>
      </w:r>
    </w:p>
    <w:p>
      <w:pPr>
        <w:pStyle w:val="ERIS3"/>
        <w:numPr>
          <w:ilvl w:val="2"/>
          <w:numId w:val="0"/>
        </w:numPr>
        <w:spacing w:after="156"/>
        <w:ind w:firstLine="0"/>
        <w:pPrChange w:id="757" w:author="李兴栋" w:date="2024-04-09T14:34:20Z">
          <w:pPr>
            <w:pStyle w:val="ERIS"/>
            <w:spacing w:after="156"/>
            <w:ind w:firstLine="480"/>
          </w:pPr>
        </w:pPrChange>
        <w:rPr>
          <w:rFonts w:cstheme="minorBidi"/>
          <w:b/>
          <w:rPrChange w:id="758" w:author="李兴栋" w:date="2024-04-09T14:34:20Z">
            <w:rPr>
              <w:rFonts w:cs="Times New Roman"/>
            </w:rPr>
          </w:rPrChange>
        </w:rPr>
      </w:pPr>
      <w:r>
        <w:rPr>
          <w:rFonts w:cstheme="minorBidi"/>
          <w:rPrChange w:id="759" w:author="李兴栋" w:date="2024-04-09T14:34:20Z">
            <w:rPr>
              <w:rFonts w:cs="Times New Roman"/>
            </w:rPr>
          </w:rPrChange>
        </w:rPr>
        <w:t>16.1.7</w:t>
      </w:r>
      <w:r>
        <w:rPr>
          <w:rFonts w:cstheme="minorBidi"/>
          <w:rPrChange w:id="760" w:author="李兴栋" w:date="2024-04-09T14:34:20Z">
            <w:rPr>
              <w:rFonts w:cs="Times New Roman"/>
            </w:rPr>
          </w:rPrChange>
        </w:rPr>
        <w:tab/>
      </w:r>
      <w:r>
        <w:rPr>
          <w:rFonts w:cstheme="minorBidi"/>
          <w:rPrChange w:id="761" w:author="李兴栋" w:date="2024-04-09T14:34:20Z">
            <w:rPr>
              <w:rFonts w:cs="Times New Roman"/>
            </w:rPr>
          </w:rPrChange>
        </w:rPr>
        <w:t>随机方案和编号</w:t>
      </w:r>
    </w:p>
    <w:p>
      <w:pPr>
        <w:pStyle w:val="ERIS3"/>
        <w:numPr>
          <w:ilvl w:val="2"/>
          <w:numId w:val="0"/>
        </w:numPr>
        <w:spacing w:after="156"/>
        <w:ind w:firstLine="0"/>
        <w:pPrChange w:id="762" w:author="李兴栋" w:date="2024-04-09T14:34:20Z">
          <w:pPr>
            <w:pStyle w:val="ERIS"/>
            <w:spacing w:after="156"/>
            <w:ind w:firstLine="480"/>
          </w:pPr>
        </w:pPrChange>
        <w:rPr>
          <w:rFonts w:cstheme="minorBidi"/>
          <w:b/>
          <w:rPrChange w:id="763" w:author="李兴栋" w:date="2024-04-09T14:34:20Z">
            <w:rPr>
              <w:rFonts w:cs="Times New Roman"/>
            </w:rPr>
          </w:rPrChange>
        </w:rPr>
      </w:pPr>
      <w:r>
        <w:rPr>
          <w:rFonts w:cstheme="minorBidi"/>
          <w:rPrChange w:id="764" w:author="李兴栋" w:date="2024-04-09T14:34:20Z">
            <w:rPr>
              <w:rFonts w:cs="Times New Roman"/>
            </w:rPr>
          </w:rPrChange>
        </w:rPr>
        <w:t>16.1.8</w:t>
      </w:r>
      <w:r>
        <w:rPr>
          <w:rFonts w:cstheme="minorBidi"/>
          <w:rPrChange w:id="765" w:author="李兴栋" w:date="2024-04-09T14:34:20Z">
            <w:rPr>
              <w:rFonts w:cs="Times New Roman"/>
            </w:rPr>
          </w:rPrChange>
        </w:rPr>
        <w:tab/>
      </w:r>
      <w:r>
        <w:rPr>
          <w:rFonts w:cstheme="minorBidi"/>
          <w:rPrChange w:id="766" w:author="李兴栋" w:date="2024-04-09T14:34:20Z">
            <w:rPr>
              <w:rFonts w:cs="Times New Roman"/>
            </w:rPr>
          </w:rPrChange>
        </w:rPr>
        <w:t>稽查证书</w:t>
      </w:r>
    </w:p>
    <w:p>
      <w:pPr>
        <w:pStyle w:val="ERIS3"/>
        <w:numPr>
          <w:ilvl w:val="2"/>
          <w:numId w:val="0"/>
        </w:numPr>
        <w:spacing w:after="156"/>
        <w:ind w:firstLine="0"/>
        <w:pPrChange w:id="767" w:author="李兴栋" w:date="2024-04-09T14:34:20Z">
          <w:pPr>
            <w:pStyle w:val="ERIS"/>
            <w:spacing w:after="156"/>
            <w:ind w:firstLine="480"/>
          </w:pPr>
        </w:pPrChange>
        <w:rPr>
          <w:rFonts w:cstheme="minorBidi"/>
          <w:b/>
          <w:rPrChange w:id="768" w:author="李兴栋" w:date="2024-04-09T14:34:20Z">
            <w:rPr>
              <w:rFonts w:cs="Times New Roman"/>
            </w:rPr>
          </w:rPrChange>
        </w:rPr>
      </w:pPr>
      <w:r>
        <w:rPr>
          <w:rFonts w:cstheme="minorBidi"/>
          <w:rPrChange w:id="769" w:author="李兴栋" w:date="2024-04-09T14:34:20Z">
            <w:rPr>
              <w:rFonts w:cs="Times New Roman"/>
            </w:rPr>
          </w:rPrChange>
        </w:rPr>
        <w:t>16.1.9</w:t>
      </w:r>
      <w:r>
        <w:rPr>
          <w:rFonts w:cstheme="minorBidi"/>
          <w:rPrChange w:id="770" w:author="李兴栋" w:date="2024-04-09T14:34:20Z">
            <w:rPr>
              <w:rFonts w:cs="Times New Roman"/>
            </w:rPr>
          </w:rPrChange>
        </w:rPr>
        <w:tab/>
      </w:r>
      <w:r>
        <w:rPr>
          <w:rFonts w:cstheme="minorBidi"/>
          <w:rPrChange w:id="771" w:author="李兴栋" w:date="2024-04-09T14:34:20Z">
            <w:rPr>
              <w:rFonts w:cs="Times New Roman"/>
            </w:rPr>
          </w:rPrChange>
        </w:rPr>
        <w:t>统计学方法的文件</w:t>
      </w:r>
    </w:p>
    <w:p>
      <w:pPr>
        <w:pStyle w:val="ERIS3"/>
        <w:numPr>
          <w:ilvl w:val="2"/>
          <w:numId w:val="0"/>
        </w:numPr>
        <w:spacing w:after="156"/>
        <w:ind w:firstLine="0"/>
        <w:pPrChange w:id="772" w:author="李兴栋" w:date="2024-04-09T14:34:20Z">
          <w:pPr>
            <w:pStyle w:val="ERIS"/>
            <w:spacing w:after="156"/>
            <w:ind w:firstLine="480"/>
          </w:pPr>
        </w:pPrChange>
        <w:rPr>
          <w:rFonts w:cstheme="minorBidi"/>
          <w:b/>
          <w:rPrChange w:id="773" w:author="李兴栋" w:date="2024-04-09T14:34:20Z">
            <w:rPr>
              <w:rFonts w:cs="Times New Roman"/>
            </w:rPr>
          </w:rPrChange>
        </w:rPr>
      </w:pPr>
      <w:r>
        <w:rPr>
          <w:rFonts w:cstheme="minorBidi"/>
          <w:rPrChange w:id="774" w:author="李兴栋" w:date="2024-04-09T14:34:20Z">
            <w:rPr>
              <w:rFonts w:cs="Times New Roman"/>
            </w:rPr>
          </w:rPrChange>
        </w:rPr>
        <w:t>16.1.10</w:t>
      </w:r>
      <w:r>
        <w:rPr>
          <w:rFonts w:cstheme="minorBidi"/>
          <w:rPrChange w:id="775" w:author="李兴栋" w:date="2024-04-09T14:34:20Z">
            <w:rPr>
              <w:rFonts w:cs="Times New Roman"/>
            </w:rPr>
          </w:rPrChange>
        </w:rPr>
        <w:tab/>
      </w:r>
      <w:r>
        <w:rPr>
          <w:rFonts w:cstheme="minorBidi"/>
          <w:rPrChange w:id="776" w:author="李兴栋" w:date="2024-04-09T14:34:20Z">
            <w:rPr>
              <w:rFonts w:cs="Times New Roman"/>
            </w:rPr>
          </w:rPrChange>
        </w:rPr>
        <w:t>实验室间标准化方法和质量保证程序的文件</w:t>
      </w:r>
    </w:p>
    <w:p>
      <w:pPr>
        <w:pStyle w:val="ERIS3"/>
        <w:numPr>
          <w:ilvl w:val="2"/>
          <w:numId w:val="0"/>
        </w:numPr>
        <w:spacing w:after="156"/>
        <w:ind w:firstLine="0"/>
        <w:pPrChange w:id="777" w:author="李兴栋" w:date="2024-04-09T14:34:20Z">
          <w:pPr>
            <w:pStyle w:val="ERIS"/>
            <w:spacing w:after="156"/>
            <w:ind w:firstLine="480"/>
          </w:pPr>
        </w:pPrChange>
        <w:rPr>
          <w:rFonts w:cstheme="minorBidi"/>
          <w:b/>
          <w:rPrChange w:id="778" w:author="李兴栋" w:date="2024-04-09T14:34:20Z">
            <w:rPr>
              <w:rFonts w:cs="Times New Roman"/>
            </w:rPr>
          </w:rPrChange>
        </w:rPr>
      </w:pPr>
      <w:r>
        <w:rPr>
          <w:rFonts w:cstheme="minorBidi"/>
          <w:rPrChange w:id="779" w:author="李兴栋" w:date="2024-04-09T14:34:20Z">
            <w:rPr>
              <w:rFonts w:cs="Times New Roman"/>
            </w:rPr>
          </w:rPrChange>
        </w:rPr>
        <w:t>16.1.11</w:t>
      </w:r>
      <w:r>
        <w:rPr>
          <w:rFonts w:cstheme="minorBidi"/>
          <w:rPrChange w:id="780" w:author="李兴栋" w:date="2024-04-09T14:34:20Z">
            <w:rPr>
              <w:rFonts w:cs="Times New Roman"/>
            </w:rPr>
          </w:rPrChange>
        </w:rPr>
        <w:tab/>
      </w:r>
      <w:r>
        <w:rPr>
          <w:rFonts w:cstheme="minorBidi"/>
          <w:rPrChange w:id="781" w:author="李兴栋" w:date="2024-04-09T14:34:20Z">
            <w:rPr>
              <w:rFonts w:cs="Times New Roman"/>
            </w:rPr>
          </w:rPrChange>
        </w:rPr>
        <w:t>基于研究的发表文章</w:t>
      </w:r>
    </w:p>
    <w:p>
      <w:pPr>
        <w:pStyle w:val="ERIS3"/>
        <w:numPr>
          <w:ilvl w:val="2"/>
          <w:numId w:val="0"/>
        </w:numPr>
        <w:spacing w:after="156"/>
        <w:ind w:firstLine="0"/>
        <w:pPrChange w:id="782" w:author="李兴栋" w:date="2024-04-09T14:34:20Z">
          <w:pPr>
            <w:pStyle w:val="ERIS"/>
            <w:spacing w:after="156"/>
            <w:ind w:firstLine="480"/>
          </w:pPr>
        </w:pPrChange>
        <w:rPr>
          <w:rFonts w:cstheme="minorBidi"/>
          <w:b/>
          <w:rPrChange w:id="783" w:author="李兴栋" w:date="2024-04-09T14:34:20Z">
            <w:rPr>
              <w:rFonts w:cs="Times New Roman"/>
            </w:rPr>
          </w:rPrChange>
        </w:rPr>
      </w:pPr>
      <w:r>
        <w:rPr>
          <w:rFonts w:cstheme="minorBidi"/>
          <w:rPrChange w:id="784" w:author="李兴栋" w:date="2024-04-09T14:34:20Z">
            <w:rPr>
              <w:rFonts w:cs="Times New Roman"/>
            </w:rPr>
          </w:rPrChange>
        </w:rPr>
        <w:t>16.1.12</w:t>
      </w:r>
      <w:r>
        <w:rPr>
          <w:rFonts w:cstheme="minorBidi"/>
          <w:rPrChange w:id="785" w:author="李兴栋" w:date="2024-04-09T14:34:20Z">
            <w:rPr>
              <w:rFonts w:cs="Times New Roman"/>
            </w:rPr>
          </w:rPrChange>
        </w:rPr>
        <w:tab/>
      </w:r>
      <w:r>
        <w:rPr>
          <w:rFonts w:cstheme="minorBidi"/>
          <w:rPrChange w:id="786" w:author="李兴栋" w:date="2024-04-09T14:34:20Z">
            <w:rPr>
              <w:rFonts w:cs="Times New Roman"/>
            </w:rPr>
          </w:rPrChange>
        </w:rPr>
        <w:t>报告中引用的重要发表文章</w:t>
      </w:r>
    </w:p>
    <w:p>
      <w:pPr>
        <w:pStyle w:val="ERIS20"/>
        <w:numPr>
          <w:ilvl w:val="255"/>
          <w:numId w:val="0"/>
        </w:numPr>
        <w:adjustRightInd w:val="0"/>
        <w:snapToGrid w:val="0"/>
        <w:spacing w:after="0" w:line="360" w:lineRule="auto"/>
        <w:jc w:val="both"/>
        <w:outlineLvl w:val="1"/>
        <w:pPrChange w:id="787" w:author="李兴栋" w:date="2024-04-09T14:34:29Z">
          <w:pPr>
            <w:pStyle w:val="ERIS2"/>
            <w:spacing w:after="156"/>
            <w:outlineLvl w:val="1"/>
          </w:pPr>
        </w:pPrChange>
        <w:rPr>
          <w:rFonts w:cs="Times New Roman"/>
          <w:b/>
          <w:szCs w:val="24"/>
          <w:rPrChange w:id="788" w:author="李兴栋" w:date="2024-04-09T14:34:29Z">
            <w:rPr>
              <w:rFonts w:cs="Times New Roman"/>
            </w:rPr>
          </w:rPrChange>
        </w:rPr>
      </w:pPr>
      <w:bookmarkStart w:id="789" w:name="_Toc25574"/>
      <w:bookmarkStart w:id="790" w:name="_Toc8502"/>
      <w:bookmarkStart w:id="791" w:name="_Toc8539"/>
      <w:r>
        <w:rPr>
          <w:rFonts w:cs="Times New Roman"/>
          <w:szCs w:val="24"/>
          <w:rPrChange w:id="792" w:author="李兴栋" w:date="2024-04-09T14:34:29Z">
            <w:rPr>
              <w:rFonts w:cs="Times New Roman"/>
            </w:rPr>
          </w:rPrChange>
        </w:rPr>
        <w:t>16.2</w:t>
      </w:r>
      <w:r>
        <w:rPr>
          <w:rFonts w:cs="Times New Roman"/>
          <w:szCs w:val="24"/>
          <w:rPrChange w:id="793" w:author="李兴栋" w:date="2024-04-09T14:34:29Z">
            <w:rPr>
              <w:rFonts w:cs="Times New Roman"/>
            </w:rPr>
          </w:rPrChange>
        </w:rPr>
        <w:tab/>
      </w:r>
      <w:r>
        <w:rPr>
          <w:rFonts w:cs="Times New Roman"/>
          <w:szCs w:val="24"/>
          <w:rPrChange w:id="794" w:author="李兴栋" w:date="2024-04-09T14:34:29Z">
            <w:rPr>
              <w:rFonts w:cs="Times New Roman"/>
            </w:rPr>
          </w:rPrChange>
        </w:rPr>
        <w:t>患者数据列表</w:t>
      </w:r>
      <w:bookmarkEnd w:id="789"/>
      <w:bookmarkEnd w:id="790"/>
      <w:bookmarkEnd w:id="791"/>
    </w:p>
    <w:p>
      <w:pPr>
        <w:pStyle w:val="ERIS3"/>
        <w:numPr>
          <w:ilvl w:val="2"/>
          <w:numId w:val="0"/>
        </w:numPr>
        <w:spacing w:after="156"/>
        <w:ind w:firstLine="0"/>
        <w:pPrChange w:id="795" w:author="李兴栋" w:date="2024-04-09T14:34:39Z">
          <w:pPr>
            <w:pStyle w:val="ERIS"/>
            <w:spacing w:after="156"/>
            <w:ind w:firstLine="480"/>
          </w:pPr>
        </w:pPrChange>
        <w:rPr>
          <w:rFonts w:cstheme="minorBidi"/>
          <w:b/>
          <w:rPrChange w:id="796" w:author="李兴栋" w:date="2024-04-09T14:34:39Z">
            <w:rPr>
              <w:rFonts w:cs="Times New Roman"/>
            </w:rPr>
          </w:rPrChange>
        </w:rPr>
      </w:pPr>
      <w:r>
        <w:rPr>
          <w:rFonts w:cstheme="minorBidi"/>
          <w:rPrChange w:id="797" w:author="李兴栋" w:date="2024-04-09T14:34:39Z">
            <w:rPr>
              <w:rFonts w:cs="Times New Roman"/>
            </w:rPr>
          </w:rPrChange>
        </w:rPr>
        <w:t>16.2.1</w:t>
      </w:r>
      <w:r>
        <w:rPr>
          <w:rFonts w:cstheme="minorBidi"/>
          <w:rPrChange w:id="798" w:author="李兴栋" w:date="2024-04-09T14:34:39Z">
            <w:rPr>
              <w:rFonts w:cs="Times New Roman"/>
            </w:rPr>
          </w:rPrChange>
        </w:rPr>
        <w:tab/>
      </w:r>
      <w:r>
        <w:rPr>
          <w:rFonts w:cstheme="minorBidi"/>
          <w:rPrChange w:id="799" w:author="李兴栋" w:date="2024-04-09T14:34:39Z">
            <w:rPr>
              <w:rFonts w:cs="Times New Roman"/>
            </w:rPr>
          </w:rPrChange>
        </w:rPr>
        <w:t>终止研究患者</w:t>
      </w:r>
    </w:p>
    <w:p>
      <w:pPr>
        <w:pStyle w:val="ERIS3"/>
        <w:numPr>
          <w:ilvl w:val="2"/>
          <w:numId w:val="0"/>
        </w:numPr>
        <w:spacing w:after="156"/>
        <w:ind w:firstLine="0"/>
        <w:pPrChange w:id="800" w:author="李兴栋" w:date="2024-04-09T14:34:39Z">
          <w:pPr>
            <w:pStyle w:val="ERIS"/>
            <w:spacing w:after="156"/>
            <w:ind w:firstLine="480"/>
          </w:pPr>
        </w:pPrChange>
        <w:rPr>
          <w:rFonts w:cstheme="minorBidi"/>
          <w:b/>
          <w:rPrChange w:id="801" w:author="李兴栋" w:date="2024-04-09T14:34:39Z">
            <w:rPr>
              <w:rFonts w:cs="Times New Roman"/>
            </w:rPr>
          </w:rPrChange>
        </w:rPr>
      </w:pPr>
      <w:r>
        <w:rPr>
          <w:rFonts w:cstheme="minorBidi"/>
          <w:rPrChange w:id="802" w:author="李兴栋" w:date="2024-04-09T14:34:39Z">
            <w:rPr>
              <w:rFonts w:cs="Times New Roman"/>
            </w:rPr>
          </w:rPrChange>
        </w:rPr>
        <w:t>16.2.2</w:t>
      </w:r>
      <w:r>
        <w:rPr>
          <w:rFonts w:cstheme="minorBidi"/>
          <w:rPrChange w:id="803" w:author="李兴栋" w:date="2024-04-09T14:34:39Z">
            <w:rPr>
              <w:rFonts w:cs="Times New Roman"/>
            </w:rPr>
          </w:rPrChange>
        </w:rPr>
        <w:tab/>
      </w:r>
      <w:r>
        <w:rPr>
          <w:rFonts w:cstheme="minorBidi"/>
          <w:rPrChange w:id="804" w:author="李兴栋" w:date="2024-04-09T14:34:39Z">
            <w:rPr>
              <w:rFonts w:cs="Times New Roman"/>
            </w:rPr>
          </w:rPrChange>
        </w:rPr>
        <w:t>方案偏离</w:t>
      </w:r>
    </w:p>
    <w:p>
      <w:pPr>
        <w:pStyle w:val="ERIS3"/>
        <w:numPr>
          <w:ilvl w:val="2"/>
          <w:numId w:val="0"/>
        </w:numPr>
        <w:spacing w:after="156"/>
        <w:ind w:firstLine="0"/>
        <w:pPrChange w:id="805" w:author="李兴栋" w:date="2024-04-09T14:34:39Z">
          <w:pPr>
            <w:pStyle w:val="ERIS"/>
            <w:spacing w:after="156"/>
            <w:ind w:firstLine="480"/>
          </w:pPr>
        </w:pPrChange>
        <w:rPr>
          <w:rFonts w:cstheme="minorBidi"/>
          <w:b/>
          <w:rPrChange w:id="806" w:author="李兴栋" w:date="2024-04-09T14:34:39Z">
            <w:rPr>
              <w:rFonts w:cs="Times New Roman"/>
            </w:rPr>
          </w:rPrChange>
        </w:rPr>
      </w:pPr>
      <w:r>
        <w:rPr>
          <w:rFonts w:cstheme="minorBidi"/>
          <w:rPrChange w:id="807" w:author="李兴栋" w:date="2024-04-09T14:34:39Z">
            <w:rPr>
              <w:rFonts w:cs="Times New Roman"/>
            </w:rPr>
          </w:rPrChange>
        </w:rPr>
        <w:t>16.2.3</w:t>
      </w:r>
      <w:r>
        <w:rPr>
          <w:rFonts w:cstheme="minorBidi"/>
          <w:rPrChange w:id="808" w:author="李兴栋" w:date="2024-04-09T14:34:39Z">
            <w:rPr>
              <w:rFonts w:cs="Times New Roman"/>
            </w:rPr>
          </w:rPrChange>
        </w:rPr>
        <w:tab/>
      </w:r>
      <w:r>
        <w:rPr>
          <w:rFonts w:cstheme="minorBidi"/>
          <w:rPrChange w:id="809" w:author="李兴栋" w:date="2024-04-09T14:34:39Z">
            <w:rPr>
              <w:rFonts w:cs="Times New Roman"/>
            </w:rPr>
          </w:rPrChange>
        </w:rPr>
        <w:t>疗效分析中排除的患者</w:t>
      </w:r>
    </w:p>
    <w:p>
      <w:pPr>
        <w:pStyle w:val="ERIS3"/>
        <w:numPr>
          <w:ilvl w:val="2"/>
          <w:numId w:val="0"/>
        </w:numPr>
        <w:spacing w:after="156"/>
        <w:ind w:firstLine="0"/>
        <w:pPrChange w:id="810" w:author="李兴栋" w:date="2024-04-09T14:34:39Z">
          <w:pPr>
            <w:pStyle w:val="ERIS"/>
            <w:spacing w:after="156"/>
            <w:ind w:firstLine="480"/>
          </w:pPr>
        </w:pPrChange>
        <w:rPr>
          <w:rFonts w:cstheme="minorBidi"/>
          <w:b/>
          <w:rPrChange w:id="811" w:author="李兴栋" w:date="2024-04-09T14:34:39Z">
            <w:rPr>
              <w:rFonts w:cs="Times New Roman"/>
            </w:rPr>
          </w:rPrChange>
        </w:rPr>
      </w:pPr>
      <w:r>
        <w:rPr>
          <w:rFonts w:cstheme="minorBidi"/>
          <w:rPrChange w:id="812" w:author="李兴栋" w:date="2024-04-09T14:34:39Z">
            <w:rPr>
              <w:rFonts w:cs="Times New Roman"/>
            </w:rPr>
          </w:rPrChange>
        </w:rPr>
        <w:t>16.2.4</w:t>
      </w:r>
      <w:r>
        <w:rPr>
          <w:rFonts w:cstheme="minorBidi"/>
          <w:rPrChange w:id="813" w:author="李兴栋" w:date="2024-04-09T14:34:39Z">
            <w:rPr>
              <w:rFonts w:cs="Times New Roman"/>
            </w:rPr>
          </w:rPrChange>
        </w:rPr>
        <w:tab/>
      </w:r>
      <w:r>
        <w:rPr>
          <w:rFonts w:cstheme="minorBidi"/>
          <w:rPrChange w:id="814" w:author="李兴栋" w:date="2024-04-09T14:34:39Z">
            <w:rPr>
              <w:rFonts w:cs="Times New Roman"/>
            </w:rPr>
          </w:rPrChange>
        </w:rPr>
        <w:t>人口统计学数据</w:t>
      </w:r>
    </w:p>
    <w:p>
      <w:pPr>
        <w:pStyle w:val="ERIS3"/>
        <w:numPr>
          <w:ilvl w:val="2"/>
          <w:numId w:val="0"/>
        </w:numPr>
        <w:spacing w:after="156"/>
        <w:ind w:firstLine="0"/>
        <w:pPrChange w:id="815" w:author="李兴栋" w:date="2024-04-09T14:34:39Z">
          <w:pPr>
            <w:pStyle w:val="ERIS"/>
            <w:spacing w:after="156"/>
            <w:ind w:firstLine="480"/>
          </w:pPr>
        </w:pPrChange>
        <w:rPr>
          <w:rFonts w:cstheme="minorBidi"/>
          <w:b/>
          <w:rPrChange w:id="816" w:author="李兴栋" w:date="2024-04-09T14:34:39Z">
            <w:rPr>
              <w:rFonts w:cs="Times New Roman"/>
            </w:rPr>
          </w:rPrChange>
        </w:rPr>
      </w:pPr>
      <w:r>
        <w:rPr>
          <w:rFonts w:cstheme="minorBidi"/>
          <w:rPrChange w:id="817" w:author="李兴栋" w:date="2024-04-09T14:34:39Z">
            <w:rPr>
              <w:rFonts w:cs="Times New Roman"/>
            </w:rPr>
          </w:rPrChange>
        </w:rPr>
        <w:t>16.2.5</w:t>
      </w:r>
      <w:r>
        <w:rPr>
          <w:rFonts w:cstheme="minorBidi"/>
          <w:rPrChange w:id="818" w:author="李兴栋" w:date="2024-04-09T14:34:39Z">
            <w:rPr>
              <w:rFonts w:cs="Times New Roman"/>
            </w:rPr>
          </w:rPrChange>
        </w:rPr>
        <w:tab/>
      </w:r>
      <w:r>
        <w:rPr>
          <w:rFonts w:cstheme="minorBidi"/>
          <w:rPrChange w:id="819" w:author="李兴栋" w:date="2024-04-09T14:34:39Z">
            <w:rPr>
              <w:rFonts w:cs="Times New Roman"/>
            </w:rPr>
          </w:rPrChange>
        </w:rPr>
        <w:t>依从性和/或药物浓度数据</w:t>
      </w:r>
    </w:p>
    <w:p>
      <w:pPr>
        <w:pStyle w:val="ERIS3"/>
        <w:numPr>
          <w:ilvl w:val="2"/>
          <w:numId w:val="0"/>
        </w:numPr>
        <w:spacing w:after="156"/>
        <w:ind w:firstLine="0"/>
        <w:pPrChange w:id="820" w:author="李兴栋" w:date="2024-04-09T14:34:39Z">
          <w:pPr>
            <w:pStyle w:val="ERIS"/>
            <w:spacing w:after="156"/>
            <w:ind w:firstLine="480"/>
          </w:pPr>
        </w:pPrChange>
        <w:rPr>
          <w:rFonts w:cstheme="minorBidi"/>
          <w:b/>
          <w:rPrChange w:id="821" w:author="李兴栋" w:date="2024-04-09T14:34:39Z">
            <w:rPr>
              <w:rFonts w:cs="Times New Roman"/>
            </w:rPr>
          </w:rPrChange>
        </w:rPr>
      </w:pPr>
      <w:r>
        <w:rPr>
          <w:rFonts w:cstheme="minorBidi"/>
          <w:rPrChange w:id="822" w:author="李兴栋" w:date="2024-04-09T14:34:39Z">
            <w:rPr>
              <w:rFonts w:cs="Times New Roman"/>
            </w:rPr>
          </w:rPrChange>
        </w:rPr>
        <w:t>16.2.6</w:t>
      </w:r>
      <w:r>
        <w:rPr>
          <w:rFonts w:cstheme="minorBidi"/>
          <w:rPrChange w:id="823" w:author="李兴栋" w:date="2024-04-09T14:34:39Z">
            <w:rPr>
              <w:rFonts w:cs="Times New Roman"/>
            </w:rPr>
          </w:rPrChange>
        </w:rPr>
        <w:tab/>
      </w:r>
      <w:r>
        <w:rPr>
          <w:rFonts w:cstheme="minorBidi"/>
          <w:rPrChange w:id="824" w:author="李兴栋" w:date="2024-04-09T14:34:39Z">
            <w:rPr>
              <w:rFonts w:cs="Times New Roman"/>
            </w:rPr>
          </w:rPrChange>
        </w:rPr>
        <w:t>个体疗效数据</w:t>
      </w:r>
    </w:p>
    <w:p>
      <w:pPr>
        <w:pStyle w:val="ERIS3"/>
        <w:numPr>
          <w:ilvl w:val="2"/>
          <w:numId w:val="0"/>
        </w:numPr>
        <w:spacing w:after="156"/>
        <w:ind w:firstLine="0"/>
        <w:pPrChange w:id="825" w:author="李兴栋" w:date="2024-04-09T14:34:39Z">
          <w:pPr>
            <w:pStyle w:val="ERIS"/>
            <w:spacing w:after="156"/>
            <w:ind w:firstLine="480"/>
          </w:pPr>
        </w:pPrChange>
        <w:rPr>
          <w:rFonts w:cstheme="minorBidi"/>
          <w:b/>
          <w:rPrChange w:id="826" w:author="李兴栋" w:date="2024-04-09T14:34:39Z">
            <w:rPr>
              <w:rFonts w:cs="Times New Roman"/>
            </w:rPr>
          </w:rPrChange>
        </w:rPr>
      </w:pPr>
      <w:r>
        <w:rPr>
          <w:rFonts w:cstheme="minorBidi"/>
          <w:rPrChange w:id="827" w:author="李兴栋" w:date="2024-04-09T14:34:39Z">
            <w:rPr>
              <w:rFonts w:cs="Times New Roman"/>
            </w:rPr>
          </w:rPrChange>
        </w:rPr>
        <w:t>16.2.7</w:t>
      </w:r>
      <w:r>
        <w:rPr>
          <w:rFonts w:cstheme="minorBidi"/>
          <w:rPrChange w:id="828" w:author="李兴栋" w:date="2024-04-09T14:34:39Z">
            <w:rPr>
              <w:rFonts w:cs="Times New Roman"/>
            </w:rPr>
          </w:rPrChange>
        </w:rPr>
        <w:tab/>
      </w:r>
      <w:r>
        <w:rPr>
          <w:rFonts w:cstheme="minorBidi"/>
          <w:rPrChange w:id="829" w:author="李兴栋" w:date="2024-04-09T14:34:39Z">
            <w:rPr>
              <w:rFonts w:cs="Times New Roman"/>
            </w:rPr>
          </w:rPrChange>
        </w:rPr>
        <w:t>不良事件列表</w:t>
      </w:r>
    </w:p>
    <w:p>
      <w:pPr>
        <w:pStyle w:val="ERIS3"/>
        <w:numPr>
          <w:ilvl w:val="2"/>
          <w:numId w:val="0"/>
        </w:numPr>
        <w:spacing w:after="156"/>
        <w:ind w:firstLine="0"/>
        <w:pPrChange w:id="830" w:author="李兴栋" w:date="2024-04-09T14:34:39Z">
          <w:pPr>
            <w:pStyle w:val="ERIS"/>
            <w:spacing w:after="156"/>
            <w:ind w:firstLine="480"/>
          </w:pPr>
        </w:pPrChange>
        <w:rPr>
          <w:rFonts w:cstheme="minorBidi"/>
          <w:b/>
          <w:rPrChange w:id="831" w:author="李兴栋" w:date="2024-04-09T14:34:39Z">
            <w:rPr>
              <w:rFonts w:cs="Times New Roman"/>
            </w:rPr>
          </w:rPrChange>
        </w:rPr>
      </w:pPr>
      <w:r>
        <w:rPr>
          <w:rFonts w:cstheme="minorBidi"/>
          <w:rPrChange w:id="832" w:author="李兴栋" w:date="2024-04-09T14:34:39Z">
            <w:rPr>
              <w:rFonts w:cs="Times New Roman"/>
            </w:rPr>
          </w:rPrChange>
        </w:rPr>
        <w:t>16.2.8</w:t>
      </w:r>
      <w:r>
        <w:rPr>
          <w:rFonts w:cstheme="minorBidi"/>
          <w:rPrChange w:id="833" w:author="李兴栋" w:date="2024-04-09T14:34:39Z">
            <w:rPr>
              <w:rFonts w:cs="Times New Roman"/>
            </w:rPr>
          </w:rPrChange>
        </w:rPr>
        <w:tab/>
      </w:r>
      <w:r>
        <w:rPr>
          <w:rFonts w:cstheme="minorBidi"/>
          <w:rPrChange w:id="834" w:author="李兴栋" w:date="2024-04-09T14:34:39Z">
            <w:rPr>
              <w:rFonts w:cs="Times New Roman"/>
            </w:rPr>
          </w:rPrChange>
        </w:rPr>
        <w:t>按患者列出的个体实验室测量值列表</w:t>
      </w:r>
    </w:p>
    <w:p>
      <w:pPr>
        <w:pStyle w:val="ERIS20"/>
        <w:numPr>
          <w:ilvl w:val="255"/>
          <w:numId w:val="0"/>
        </w:numPr>
        <w:adjustRightInd w:val="0"/>
        <w:snapToGrid w:val="0"/>
        <w:spacing w:after="0" w:line="360" w:lineRule="auto"/>
        <w:jc w:val="both"/>
        <w:outlineLvl w:val="1"/>
        <w:pPrChange w:id="835" w:author="李兴栋" w:date="2024-04-09T14:34:59Z">
          <w:pPr>
            <w:pStyle w:val="ERIS2"/>
            <w:spacing w:after="156"/>
            <w:outlineLvl w:val="1"/>
          </w:pPr>
        </w:pPrChange>
        <w:rPr>
          <w:rFonts w:cs="Times New Roman"/>
          <w:b/>
          <w:szCs w:val="24"/>
          <w:rPrChange w:id="836" w:author="李兴栋" w:date="2024-04-09T14:34:59Z">
            <w:rPr>
              <w:rFonts w:cs="Times New Roman"/>
            </w:rPr>
          </w:rPrChange>
        </w:rPr>
      </w:pPr>
      <w:bookmarkStart w:id="837" w:name="_Toc20198"/>
      <w:bookmarkStart w:id="838" w:name="_Toc25536"/>
      <w:bookmarkStart w:id="839" w:name="_Toc29814"/>
      <w:r>
        <w:rPr>
          <w:rFonts w:cs="Times New Roman"/>
          <w:szCs w:val="24"/>
          <w:rPrChange w:id="840" w:author="李兴栋" w:date="2024-04-09T14:34:59Z">
            <w:rPr>
              <w:rFonts w:cs="Times New Roman"/>
            </w:rPr>
          </w:rPrChange>
        </w:rPr>
        <w:t>16.3</w:t>
      </w:r>
      <w:r>
        <w:rPr>
          <w:rFonts w:cs="Times New Roman"/>
          <w:szCs w:val="24"/>
          <w:rPrChange w:id="841" w:author="李兴栋" w:date="2024-04-09T14:34:59Z">
            <w:rPr>
              <w:rFonts w:cs="Times New Roman"/>
            </w:rPr>
          </w:rPrChange>
        </w:rPr>
        <w:tab/>
      </w:r>
      <w:r>
        <w:rPr>
          <w:rFonts w:cs="Times New Roman"/>
          <w:szCs w:val="24"/>
          <w:rPrChange w:id="842" w:author="李兴栋" w:date="2024-04-09T14:34:59Z">
            <w:rPr>
              <w:rFonts w:cs="Times New Roman"/>
            </w:rPr>
          </w:rPrChange>
        </w:rPr>
        <w:t>病</w:t>
      </w:r>
      <w:r>
        <w:rPr>
          <w:rFonts w:cs="Times New Roman" w:hint="default"/>
          <w:szCs w:val="24"/>
          <w:rPrChange w:id="843" w:author="李兴栋" w:date="2024-04-09T14:34:59Z">
            <w:rPr>
              <w:rFonts w:cs="Times New Roman" w:hint="eastAsia"/>
            </w:rPr>
          </w:rPrChange>
        </w:rPr>
        <w:t>例</w:t>
      </w:r>
      <w:r>
        <w:rPr>
          <w:rFonts w:cs="Times New Roman"/>
          <w:szCs w:val="24"/>
          <w:rPrChange w:id="844" w:author="李兴栋" w:date="2024-04-09T14:34:59Z">
            <w:rPr>
              <w:rFonts w:cs="Times New Roman"/>
            </w:rPr>
          </w:rPrChange>
        </w:rPr>
        <w:t>报告表</w:t>
      </w:r>
      <w:bookmarkEnd w:id="837"/>
      <w:bookmarkEnd w:id="838"/>
      <w:bookmarkEnd w:id="839"/>
    </w:p>
    <w:p>
      <w:pPr>
        <w:pStyle w:val="ERIS3"/>
        <w:numPr>
          <w:ilvl w:val="2"/>
          <w:numId w:val="0"/>
        </w:numPr>
        <w:spacing w:after="156"/>
        <w:ind w:firstLine="0"/>
        <w:pPrChange w:id="845" w:author="李兴栋" w:date="2024-04-09T14:34:52Z">
          <w:pPr>
            <w:pStyle w:val="ERIS"/>
            <w:spacing w:after="156"/>
            <w:ind w:firstLine="480"/>
          </w:pPr>
        </w:pPrChange>
        <w:rPr>
          <w:rFonts w:cstheme="minorBidi"/>
          <w:b/>
          <w:rPrChange w:id="846" w:author="李兴栋" w:date="2024-04-09T14:34:52Z">
            <w:rPr>
              <w:rFonts w:cs="Times New Roman"/>
            </w:rPr>
          </w:rPrChange>
        </w:rPr>
      </w:pPr>
      <w:r>
        <w:rPr>
          <w:rFonts w:cstheme="minorBidi"/>
          <w:rPrChange w:id="847" w:author="李兴栋" w:date="2024-04-09T14:34:52Z">
            <w:rPr>
              <w:rFonts w:cs="Times New Roman"/>
            </w:rPr>
          </w:rPrChange>
        </w:rPr>
        <w:t>16.3.1</w:t>
      </w:r>
      <w:r>
        <w:rPr>
          <w:rFonts w:cstheme="minorBidi"/>
          <w:rPrChange w:id="848" w:author="李兴栋" w:date="2024-04-09T14:34:52Z">
            <w:rPr>
              <w:rFonts w:cs="Times New Roman"/>
            </w:rPr>
          </w:rPrChange>
        </w:rPr>
        <w:tab/>
      </w:r>
      <w:r>
        <w:rPr>
          <w:rFonts w:cstheme="minorBidi"/>
          <w:rPrChange w:id="849" w:author="李兴栋" w:date="2024-04-09T14:34:52Z">
            <w:rPr>
              <w:rFonts w:cs="Times New Roman"/>
            </w:rPr>
          </w:rPrChange>
        </w:rPr>
        <w:t>死亡、其他严重不良反应事件或AE导致的退出的CRF</w:t>
      </w:r>
    </w:p>
    <w:p>
      <w:pPr>
        <w:pStyle w:val="ERIS3"/>
        <w:numPr>
          <w:ilvl w:val="2"/>
          <w:numId w:val="0"/>
        </w:numPr>
        <w:spacing w:after="156"/>
        <w:ind w:firstLine="0"/>
        <w:pPrChange w:id="850" w:author="李兴栋" w:date="2024-04-09T14:34:52Z">
          <w:pPr>
            <w:pStyle w:val="ERIS"/>
            <w:spacing w:after="156"/>
            <w:ind w:firstLine="480"/>
          </w:pPr>
        </w:pPrChange>
        <w:rPr>
          <w:rStyle w:val="DefaultParagraphFont"/>
          <w:rFonts w:cstheme="minorBidi"/>
          <w:b/>
          <w:i w:val="0"/>
          <w:vanish w:val="0"/>
          <w:color w:val="auto"/>
          <w:rPrChange w:id="851" w:author="李兴栋" w:date="2024-04-09T14:34:52Z">
            <w:rPr>
              <w:rStyle w:val="ERIS18"/>
              <w:rFonts w:cs="Times New Roman"/>
              <w:i w:val="0"/>
              <w:vanish w:val="0"/>
              <w:color w:val="auto"/>
            </w:rPr>
          </w:rPrChange>
        </w:rPr>
      </w:pPr>
      <w:r>
        <w:rPr>
          <w:rFonts w:cstheme="minorBidi"/>
          <w:rPrChange w:id="852" w:author="李兴栋" w:date="2024-04-09T14:34:52Z">
            <w:rPr>
              <w:rFonts w:cs="Times New Roman"/>
            </w:rPr>
          </w:rPrChange>
        </w:rPr>
        <w:t>16.3.2</w:t>
      </w:r>
      <w:r>
        <w:rPr>
          <w:rFonts w:cstheme="minorBidi"/>
          <w:rPrChange w:id="853" w:author="李兴栋" w:date="2024-04-09T14:34:52Z">
            <w:rPr>
              <w:rFonts w:cs="Times New Roman"/>
            </w:rPr>
          </w:rPrChange>
        </w:rPr>
        <w:tab/>
      </w:r>
      <w:r>
        <w:rPr>
          <w:rFonts w:cstheme="minorBidi"/>
          <w:rPrChange w:id="854" w:author="李兴栋" w:date="2024-04-09T14:34:52Z">
            <w:rPr>
              <w:rFonts w:cs="Times New Roman"/>
            </w:rPr>
          </w:rPrChange>
        </w:rPr>
        <w:t>递交的其他CRF</w:t>
      </w:r>
    </w:p>
    <w:p>
      <w:pPr>
        <w:rPr>
          <w:rFonts w:cs="Times New Roman"/>
        </w:rPr>
      </w:pPr>
    </w:p>
    <w:sectPr>
      <w:headerReference w:type="default" r:id="rId15"/>
      <w:pgSz w:w="11906" w:h="16838"/>
      <w:pgMar w:top="1440" w:right="1440" w:bottom="1440" w:left="1440" w:header="851" w:footer="851" w:gutter="0"/>
      <w:cols w:num="1" w:space="425"/>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汉仪中等线KW"/>
    <w:panose1 w:val="02010600030101010101"/>
    <w:charset w:val="86"/>
    <w:family w:val="auto"/>
    <w:pitch w:val="default"/>
    <w:sig w:usb0="00000000" w:usb1="00000000" w:usb2="00000016" w:usb3="00000000" w:csb0="0004000F" w:csb1="00000000"/>
  </w:font>
  <w:font w:name="Courier">
    <w:altName w:val="苹方-简"/>
    <w:panose1 w:val="02070409020205020404"/>
    <w:charset w:val="00"/>
    <w:family w:val="modern"/>
    <w:pitch w:val="fixed"/>
    <w:sig w:usb0="00000000" w:usb1="00000000" w:usb2="00000000" w:usb3="00000000" w:csb0="00000001" w:csb1="00000000"/>
  </w:font>
  <w:font w:name="Cambria Math">
    <w:altName w:val="Kingsoft Math"/>
    <w:panose1 w:val="02040503050406030204"/>
    <w:charset w:val="00"/>
    <w:family w:val="roman"/>
    <w:pitch w:val="default"/>
    <w:sig w:usb0="00000000" w:usb1="00000000" w:usb2="02000000" w:usb3="00000000" w:csb0="2000019F" w:csb1="00000000"/>
  </w:font>
  <w:font w:name="汉仪书宋二KW">
    <w:panose1 w:val="00020600040101010101"/>
    <w:charset w:val="86"/>
    <w:family w:val="auto"/>
    <w:pitch w:val="default"/>
    <w:sig w:usb0="A00002BF" w:usb1="18EF7CFA" w:usb2="00000016" w:usb3="00000000" w:csb0="00040000" w:csb1="00000000"/>
  </w:font>
  <w:font w:name="冬青黑体简体中文">
    <w:panose1 w:val="020B0300000000000000"/>
    <w:charset w:val="86"/>
    <w:family w:val="auto"/>
    <w:pitch w:val="default"/>
    <w:sig w:usb0="A00002BF" w:usb1="1ACF7CFA" w:usb2="00000016" w:usb3="00000000" w:csb0="00060007" w:csb1="00000000"/>
  </w:font>
  <w:font w:name="PingFang SC">
    <w:panose1 w:val="020B0400000000000000"/>
    <w:charset w:val="86"/>
    <w:family w:val="auto"/>
    <w:pitch w:val="default"/>
    <w:sig w:usb0="A00002FF" w:usb1="7ACFFDFB" w:usb2="00000017" w:usb3="00000000" w:csb0="00040001" w:csb1="00000000"/>
  </w:font>
  <w:font w:name="Tahoma">
    <w:panose1 w:val="020B0604030504040204"/>
    <w:charset w:val="00"/>
    <w:family w:val="auto"/>
    <w:pitch w:val="default"/>
    <w:sig w:usb0="E1002AFF" w:usb1="C000605B" w:usb2="00000029" w:usb3="00000000" w:csb0="200101FF" w:csb1="20280000"/>
  </w:font>
  <w:font w:name="宋体-简">
    <w:panose1 w:val="02010800040101010101"/>
    <w:charset w:val="86"/>
    <w:family w:val="auto"/>
    <w:pitch w:val="default"/>
    <w:sig w:usb0="00000001" w:usb1="080F0000" w:usb2="00000000" w:usb3="00000000" w:csb0="00040000" w:csb1="00000000"/>
  </w:font>
  <w:font w:name="Apple Braille">
    <w:panose1 w:val="05000000000000000000"/>
    <w:charset w:val="00"/>
    <w:family w:val="auto"/>
    <w:pitch w:val="default"/>
    <w:sig w:usb0="80000040" w:usb1="00000000" w:usb2="00040000" w:usb3="00000000" w:csb0="00000000" w:csb1="00000000"/>
  </w:font>
  <w:font w:name="Kingsoft Math">
    <w:panose1 w:val="02040503050406030204"/>
    <w:charset w:val="00"/>
    <w:family w:val="auto"/>
    <w:pitch w:val="default"/>
    <w:sig w:usb0="80000087" w:usb1="00002068" w:usb2="00000000" w:usb3="00000000" w:csb0="2000019F" w:csb1="00000000"/>
  </w:font>
  <w:font w:name="DejaVu Math TeX Gyre">
    <w:panose1 w:val="02000503000000000000"/>
    <w:charset w:val="00"/>
    <w:family w:val="auto"/>
    <w:pitch w:val="default"/>
    <w:sig w:usb0="A10000EF" w:usb1="4201F9EE" w:usb2="02000000" w:usb3="00000000" w:csb0="60000193" w:csb1="0DD40000"/>
  </w:font>
  <w:font w:name="苹方-简">
    <w:panose1 w:val="020B0400000000000000"/>
    <w:charset w:val="86"/>
    <w:family w:val="auto"/>
    <w:pitch w:val="default"/>
    <w:sig w:usb0="A00002FF" w:usb1="7ACFFDFB" w:usb2="00000017" w:usb3="00000000" w:csb0="00040001" w:csb1="00000000"/>
  </w:font>
  <w:font w:name="汉仪中等线KW">
    <w:panose1 w:val="01010104010101010101"/>
    <w:charset w:val="86"/>
    <w:family w:val="auto"/>
    <w:pitch w:val="default"/>
    <w:sig w:usb0="800002BF" w:usb1="004F7CFA" w:usb2="00000000" w:usb3="00000000" w:csb0="00040001" w:csb1="00000000"/>
  </w:font>
  <w:font w:name="Helvetica Neue">
    <w:panose1 w:val="02000503000000020004"/>
    <w:charset w:val="00"/>
    <w:family w:val="auto"/>
    <w:pitch w:val="default"/>
    <w:sig w:usb0="E50002FF" w:usb1="500079DB" w:usb2="00000010" w:usb3="00000000" w:csb0="00000000" w:csb1="00000000"/>
  </w:font>
  <w:font w:name="Kingsoft Sign">
    <w:panose1 w:val="05050102010706020507"/>
    <w:charset w:val="00"/>
    <w:family w:val="auto"/>
    <w:pitch w:val="default"/>
    <w:sig w:usb0="00000000" w:usb1="10000000" w:usb2="00000000" w:usb3="00000000" w:csb0="00000001" w:csb1="00000000"/>
  </w:font>
  <w:font w:name="汉仪中黑KW">
    <w:panose1 w:val="00020600040101010101"/>
    <w:charset w:val="86"/>
    <w:family w:val="auto"/>
    <w:pitch w:val="default"/>
    <w:sig w:usb0="A00002BF" w:usb1="18EF7CFA" w:usb2="00000016" w:usb3="00000000" w:csb0="00040000" w:csb1="00000000"/>
  </w:font>
  <w:font w:name="SimSun">
    <w:charset w:val="00"/>
    <w:family w:val="roman"/>
    <w:pitch w:val="variable"/>
    <w:sig w:usb0="00000000"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ERIS39"/>
      <w:pBdr>
        <w:top w:val="single" w:sz="4" w:space="1" w:color="auto"/>
      </w:pBdr>
      <w:jc w:val="both"/>
    </w:pPr>
    <w:r>
      <w:rPr>
        <w:rFonts w:hint="eastAsia"/>
      </w:rPr>
      <w:t>版本：1.0版                                                              第</w:t>
    </w:r>
    <w:sdt>
      <w:sdtPr>
        <w:id w:val="1674834242"/>
        <w:richText/>
      </w:sdtPr>
      <w:sdtContent>
        <w:sdt>
          <w:sdtPr>
            <w:id w:val="959467651"/>
            <w:richText/>
          </w:sdtPr>
          <w:sdtContent>
            <w:r>
              <w:fldChar w:fldCharType="begin"/>
            </w:r>
            <w:r>
              <w:instrText>PAGE</w:instrText>
            </w:r>
            <w:r>
              <w:fldChar w:fldCharType="separate"/>
            </w:r>
            <w:r>
              <w:t>12</w:t>
            </w:r>
            <w:r>
              <w:fldChar w:fldCharType="end"/>
            </w:r>
            <w:r>
              <w:t>/</w:t>
            </w:r>
            <w:r>
              <w:fldChar w:fldCharType="begin"/>
            </w:r>
            <w:r>
              <w:instrText>NUMPAGES</w:instrText>
            </w:r>
            <w:r>
              <w:fldChar w:fldCharType="separate"/>
            </w:r>
            <w:r>
              <w:t>117</w:t>
            </w:r>
            <w:r>
              <w:fldChar w:fldCharType="end"/>
            </w:r>
            <w:r>
              <w:rPr>
                <w:rFonts w:hint="eastAsia"/>
              </w:rPr>
              <w:t>页</w:t>
            </w:r>
          </w:sdtContent>
        </w:sdt>
      </w:sdtContent>
    </w:sdt>
    <w:r>
      <w:rPr>
        <w:rFonts w:hint="eastAsia"/>
      </w:rPr>
      <w:t xml:space="preserve">                                                           机密</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ERIS38"/>
      <w:pBdr>
        <w:bottom w:val="single" w:sz="4" w:space="1" w:color="auto"/>
      </w:pBdr>
      <w:rPr>
        <w:sz w:val="20"/>
      </w:rPr>
    </w:pPr>
    <w:bookmarkStart w:id="8" w:name="_Hlk18312050"/>
    <w:r>
      <w:rPr>
        <w:rFonts w:hint="eastAsia"/>
        <w:sz w:val="20"/>
      </w:rPr>
      <w:t>研究编号：SAF</w:t>
    </w:r>
    <w:r>
      <w:rPr>
        <w:sz w:val="20"/>
      </w:rPr>
      <w:t xml:space="preserve">001                                                                                                                   </w:t>
    </w:r>
    <w:r>
      <w:rPr>
        <w:rFonts w:hint="eastAsia"/>
      </w:rPr>
      <w:t>SAF001-CSR-PhI</w:t>
    </w:r>
    <w:r>
      <w:ptab w:relativeTo="margin" w:alignment="right" w:leader="none"/>
    </w:r>
  </w:p>
  <w:p>
    <w:pPr>
      <w:pStyle w:val="ERIS38"/>
      <w:pBdr>
        <w:bottom w:val="single" w:sz="4" w:space="1" w:color="auto"/>
      </w:pBdr>
      <w:rPr>
        <w:sz w:val="20"/>
      </w:rPr>
    </w:pPr>
    <w:r>
      <w:rPr>
        <w:rFonts w:hint="eastAsia"/>
        <w:sz w:val="20"/>
      </w:rPr>
      <w:t xml:space="preserve">申办方：江苏万邦生化医药集团有限责任公司 </w:t>
    </w:r>
    <w:r>
      <w:rPr>
        <w:sz w:val="20"/>
      </w:rPr>
      <w:t xml:space="preserve">                                                                   2022</w:t>
    </w:r>
    <w:r>
      <w:rPr>
        <w:rFonts w:hint="eastAsia"/>
        <w:sz w:val="20"/>
      </w:rPr>
      <w:t>年06月18日</w:t>
    </w:r>
  </w:p>
  <w:bookmarkEnd w:id="8"/>
  <w:p>
    <w:pPr>
      <w:pStyle w:val="ERIS38"/>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ERIS38"/>
      <w:pBdr>
        <w:bottom w:val="single" w:sz="4" w:space="1" w:color="auto"/>
      </w:pBdr>
      <w:rPr>
        <w:sz w:val="20"/>
      </w:rPr>
    </w:pPr>
    <w:r>
      <w:rPr>
        <w:rFonts w:hint="eastAsia"/>
        <w:sz w:val="20"/>
      </w:rPr>
      <w:t>研究编号：SAF</w:t>
    </w:r>
    <w:r>
      <w:rPr>
        <w:sz w:val="20"/>
      </w:rPr>
      <w:t xml:space="preserve">001                                                                                              </w:t>
    </w:r>
    <w:r>
      <w:rPr>
        <w:rFonts w:hint="eastAsia"/>
        <w:sz w:val="20"/>
      </w:rPr>
      <w:t xml:space="preserve">      </w:t>
    </w:r>
    <w:r>
      <w:rPr>
        <w:sz w:val="20"/>
      </w:rPr>
      <w:t xml:space="preserve">               </w:t>
    </w:r>
    <w:r>
      <w:rPr>
        <w:rFonts w:hint="eastAsia"/>
        <w:sz w:val="20"/>
      </w:rPr>
      <w:t xml:space="preserve">SAF001-CSR-PhI </w:t>
    </w:r>
  </w:p>
  <w:p>
    <w:pPr>
      <w:pStyle w:val="ERIS38"/>
      <w:pBdr>
        <w:bottom w:val="single" w:sz="4" w:space="1" w:color="auto"/>
      </w:pBdr>
      <w:rPr>
        <w:sz w:val="20"/>
      </w:rPr>
    </w:pPr>
    <w:r>
      <w:rPr>
        <w:rFonts w:hint="eastAsia"/>
        <w:sz w:val="20"/>
      </w:rPr>
      <w:t xml:space="preserve">申办方：江苏万邦生化医药集团有限责任公司 </w:t>
    </w:r>
    <w:r>
      <w:rPr>
        <w:sz w:val="20"/>
      </w:rPr>
      <w:t xml:space="preserve">                                                               </w:t>
    </w:r>
    <w:r>
      <w:rPr>
        <w:rFonts w:hint="eastAsia"/>
        <w:sz w:val="20"/>
      </w:rPr>
      <w:t xml:space="preserve">     </w:t>
    </w:r>
    <w:r>
      <w:rPr>
        <w:sz w:val="20"/>
      </w:rPr>
      <w:t xml:space="preserve"> 2022</w:t>
    </w:r>
    <w:r>
      <w:rPr>
        <w:rFonts w:hint="eastAsia"/>
        <w:sz w:val="20"/>
      </w:rPr>
      <w:t>年6月18日</w:t>
    </w:r>
  </w:p>
  <w:p>
    <w:pPr>
      <w:pStyle w:val="ERIS38"/>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ERIS38"/>
      <w:pBdr>
        <w:bottom w:val="single" w:sz="4" w:space="1" w:color="auto"/>
      </w:pBdr>
      <w:rPr>
        <w:sz w:val="20"/>
      </w:rPr>
    </w:pPr>
    <w:r>
      <w:rPr>
        <w:rFonts w:hint="eastAsia"/>
        <w:sz w:val="20"/>
      </w:rPr>
      <w:t>研究编号：SAF</w:t>
    </w:r>
    <w:r>
      <w:rPr>
        <w:sz w:val="20"/>
      </w:rPr>
      <w:t xml:space="preserve">001                                                                                              </w:t>
    </w:r>
    <w:r>
      <w:rPr>
        <w:rFonts w:hint="eastAsia"/>
        <w:sz w:val="20"/>
      </w:rPr>
      <w:t xml:space="preserve">      </w:t>
    </w:r>
    <w:r>
      <w:rPr>
        <w:sz w:val="20"/>
      </w:rPr>
      <w:t xml:space="preserve">               </w:t>
    </w:r>
    <w:r>
      <w:rPr>
        <w:rFonts w:hint="eastAsia"/>
        <w:sz w:val="20"/>
      </w:rPr>
      <w:t xml:space="preserve">SAF001-CSR-PhI </w:t>
    </w:r>
  </w:p>
  <w:p>
    <w:pPr>
      <w:pStyle w:val="ERIS38"/>
      <w:pBdr>
        <w:bottom w:val="single" w:sz="4" w:space="1" w:color="auto"/>
      </w:pBdr>
    </w:pPr>
    <w:r>
      <w:rPr>
        <w:rFonts w:hint="eastAsia"/>
        <w:sz w:val="20"/>
      </w:rPr>
      <w:t xml:space="preserve">申办方：江苏万邦生化医药集团有限责任公司 </w:t>
    </w:r>
    <w:r>
      <w:rPr>
        <w:sz w:val="20"/>
      </w:rPr>
      <w:t xml:space="preserve">                                                               </w:t>
    </w:r>
    <w:r>
      <w:rPr>
        <w:rFonts w:hint="eastAsia"/>
        <w:sz w:val="20"/>
      </w:rPr>
      <w:t xml:space="preserve">    </w:t>
    </w:r>
    <w:r>
      <w:rPr>
        <w:sz w:val="20"/>
      </w:rPr>
      <w:t xml:space="preserve"> 2022</w:t>
    </w:r>
    <w:r>
      <w:rPr>
        <w:rFonts w:hint="eastAsia"/>
        <w:sz w:val="20"/>
      </w:rPr>
      <w:t>年6月18日</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A21CC162"/>
    <w:multiLevelType w:val="singleLevel"/>
    <w:tmpl w:val="A21CC162"/>
    <w:lvl w:ilvl="0">
      <w:start w:val="1"/>
      <w:numFmt w:val="upperLetter"/>
      <w:suff w:val="space"/>
      <w:lvlText w:val="(%1)"/>
      <w:lvlJc w:val="left"/>
      <w:pPr>
        <w:ind w:left="2220" w:firstLine="0"/>
      </w:pPr>
    </w:lvl>
  </w:abstractNum>
  <w:abstractNum w:abstractNumId="1">
    <w:nsid w:val="06494B98"/>
    <w:multiLevelType w:val="multilevel"/>
    <w:tmpl w:val="06494B98"/>
    <w:lvl w:ilvl="0">
      <w:start w:val="1"/>
      <w:numFmt w:val="lowerLetter"/>
      <w:lvlText w:val="%1."/>
      <w:lvlJc w:val="left"/>
      <w:pPr>
        <w:ind w:left="425" w:hanging="425"/>
      </w:pPr>
      <w:rPr>
        <w:rFonts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2">
    <w:nsid w:val="089973C7"/>
    <w:multiLevelType w:val="multilevel"/>
    <w:tmpl w:val="089973C7"/>
    <w:lvl w:ilvl="0">
      <w:start w:val="1"/>
      <w:numFmt w:val="lowerLetter"/>
      <w:lvlText w:val="%1."/>
      <w:lvlJc w:val="left"/>
      <w:pPr>
        <w:ind w:left="1080" w:hanging="360"/>
      </w:pPr>
      <w:rPr>
        <w:sz w:val="24"/>
        <w:szCs w:val="24"/>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nsid w:val="09251213"/>
    <w:multiLevelType w:val="multilevel"/>
    <w:tmpl w:val="09251213"/>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09B5163A"/>
    <w:multiLevelType w:val="multilevel"/>
    <w:tmpl w:val="09B5163A"/>
    <w:lvl w:ilvl="0">
      <w:start w:val="1"/>
      <w:numFmt w:val="decimal"/>
      <w:pStyle w:val="ERIS15"/>
      <w:lvlText w:val="%1."/>
      <w:lvlJc w:val="left"/>
      <w:pPr>
        <w:ind w:left="420" w:hanging="420"/>
      </w:pPr>
      <w:rPr>
        <w:rFonts w:hint="eastAsia"/>
      </w:rPr>
    </w:lvl>
    <w:lvl w:ilvl="1">
      <w:start w:val="1"/>
      <w:numFmt w:val="decimal"/>
      <w:lvlText w:val="%2."/>
      <w:lvlJc w:val="left"/>
      <w:pPr>
        <w:ind w:left="840" w:hanging="420"/>
      </w:pPr>
      <w:rPr>
        <w:rFonts w:hint="eastAsia"/>
      </w:rPr>
    </w:lvl>
    <w:lvl w:ilvl="2">
      <w:start w:val="1"/>
      <w:numFmt w:val="decimal"/>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decimal"/>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5">
    <w:nsid w:val="0B463B51"/>
    <w:multiLevelType w:val="multilevel"/>
    <w:tmpl w:val="0B463B51"/>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6">
    <w:nsid w:val="0F112915"/>
    <w:multiLevelType w:val="multilevel"/>
    <w:tmpl w:val="0F112915"/>
    <w:lvl w:ilvl="0">
      <w:start w:val="1"/>
      <w:numFmt w:val="lowerLetter"/>
      <w:lvlText w:val="%1."/>
      <w:lvlJc w:val="left"/>
      <w:pPr>
        <w:ind w:left="425" w:hanging="425"/>
      </w:pPr>
      <w:rPr>
        <w:rFonts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7">
    <w:nsid w:val="17816F0E"/>
    <w:multiLevelType w:val="multilevel"/>
    <w:tmpl w:val="17816F0E"/>
    <w:lvl w:ilvl="0">
      <w:start w:val="1"/>
      <w:numFmt w:val="lowerLetter"/>
      <w:lvlText w:val="%1."/>
      <w:lvlJc w:val="left"/>
      <w:pPr>
        <w:ind w:left="1139" w:hanging="425"/>
      </w:pPr>
      <w:rPr>
        <w:rFonts w:hint="default"/>
      </w:rPr>
    </w:lvl>
    <w:lvl w:ilvl="1">
      <w:start w:val="1"/>
      <w:numFmt w:val="bullet"/>
      <w:lvlText w:val="o"/>
      <w:lvlJc w:val="left"/>
      <w:pPr>
        <w:ind w:left="2154" w:hanging="360"/>
      </w:pPr>
      <w:rPr>
        <w:rFonts w:ascii="Courier New" w:eastAsia="Courier New" w:hAnsi="Courier New" w:cs="Courier New" w:hint="default"/>
      </w:rPr>
    </w:lvl>
    <w:lvl w:ilvl="2">
      <w:start w:val="1"/>
      <w:numFmt w:val="bullet"/>
      <w:lvlText w:val="§"/>
      <w:lvlJc w:val="left"/>
      <w:pPr>
        <w:ind w:left="2874" w:hanging="360"/>
      </w:pPr>
      <w:rPr>
        <w:rFonts w:ascii="Wingdings" w:eastAsia="Wingdings" w:hAnsi="Wingdings" w:cs="Wingdings" w:hint="default"/>
      </w:rPr>
    </w:lvl>
    <w:lvl w:ilvl="3">
      <w:start w:val="1"/>
      <w:numFmt w:val="bullet"/>
      <w:lvlText w:val="·"/>
      <w:lvlJc w:val="left"/>
      <w:pPr>
        <w:ind w:left="3594" w:hanging="360"/>
      </w:pPr>
      <w:rPr>
        <w:rFonts w:ascii="Symbol" w:eastAsia="Symbol" w:hAnsi="Symbol" w:cs="Symbol" w:hint="default"/>
      </w:rPr>
    </w:lvl>
    <w:lvl w:ilvl="4">
      <w:start w:val="1"/>
      <w:numFmt w:val="bullet"/>
      <w:lvlText w:val="o"/>
      <w:lvlJc w:val="left"/>
      <w:pPr>
        <w:ind w:left="4314" w:hanging="360"/>
      </w:pPr>
      <w:rPr>
        <w:rFonts w:ascii="Courier New" w:eastAsia="Courier New" w:hAnsi="Courier New" w:cs="Courier New" w:hint="default"/>
      </w:rPr>
    </w:lvl>
    <w:lvl w:ilvl="5">
      <w:start w:val="1"/>
      <w:numFmt w:val="bullet"/>
      <w:lvlText w:val="§"/>
      <w:lvlJc w:val="left"/>
      <w:pPr>
        <w:ind w:left="5034" w:hanging="360"/>
      </w:pPr>
      <w:rPr>
        <w:rFonts w:ascii="Wingdings" w:eastAsia="Wingdings" w:hAnsi="Wingdings" w:cs="Wingdings" w:hint="default"/>
      </w:rPr>
    </w:lvl>
    <w:lvl w:ilvl="6">
      <w:start w:val="1"/>
      <w:numFmt w:val="bullet"/>
      <w:lvlText w:val="·"/>
      <w:lvlJc w:val="left"/>
      <w:pPr>
        <w:ind w:left="5754" w:hanging="360"/>
      </w:pPr>
      <w:rPr>
        <w:rFonts w:ascii="Symbol" w:eastAsia="Symbol" w:hAnsi="Symbol" w:cs="Symbol" w:hint="default"/>
      </w:rPr>
    </w:lvl>
    <w:lvl w:ilvl="7">
      <w:start w:val="1"/>
      <w:numFmt w:val="bullet"/>
      <w:lvlText w:val="o"/>
      <w:lvlJc w:val="left"/>
      <w:pPr>
        <w:ind w:left="6474" w:hanging="360"/>
      </w:pPr>
      <w:rPr>
        <w:rFonts w:ascii="Courier New" w:eastAsia="Courier New" w:hAnsi="Courier New" w:cs="Courier New" w:hint="default"/>
      </w:rPr>
    </w:lvl>
    <w:lvl w:ilvl="8">
      <w:start w:val="1"/>
      <w:numFmt w:val="bullet"/>
      <w:lvlText w:val="§"/>
      <w:lvlJc w:val="left"/>
      <w:pPr>
        <w:ind w:left="7194" w:hanging="360"/>
      </w:pPr>
      <w:rPr>
        <w:rFonts w:ascii="Wingdings" w:eastAsia="Wingdings" w:hAnsi="Wingdings" w:cs="Wingdings" w:hint="default"/>
      </w:rPr>
    </w:lvl>
  </w:abstractNum>
  <w:abstractNum w:abstractNumId="8">
    <w:nsid w:val="19F04B26"/>
    <w:multiLevelType w:val="multilevel"/>
    <w:tmpl w:val="19F04B26"/>
    <w:lvl w:ilvl="0">
      <w:start w:val="1"/>
      <w:numFmt w:val="bullet"/>
      <w:pStyle w:val="ERIS14"/>
      <w:lvlText w:val="●"/>
      <w:lvlJc w:val="left"/>
      <w:pPr>
        <w:ind w:left="400" w:hanging="400"/>
      </w:pPr>
      <w:rPr>
        <w:rFonts w:ascii="Times New Roman" w:hAnsi="Times New Roman" w:cs="Times New Roman" w:hint="default"/>
      </w:rPr>
    </w:lvl>
    <w:lvl w:ilvl="1">
      <w:start w:val="1"/>
      <w:numFmt w:val="bullet"/>
      <w:lvlText w:val="○"/>
      <w:lvlJc w:val="left"/>
      <w:pPr>
        <w:ind w:left="800" w:hanging="400"/>
      </w:pPr>
      <w:rPr>
        <w:rFonts w:ascii="Times New Roman" w:hAnsi="Times New Roman" w:cs="Times New Roman" w:hint="default"/>
      </w:rPr>
    </w:lvl>
    <w:lvl w:ilvl="2">
      <w:start w:val="1"/>
      <w:numFmt w:val="bullet"/>
      <w:lvlText w:val="̶"/>
      <w:lvlJc w:val="left"/>
      <w:pPr>
        <w:tabs>
          <w:tab w:val="left" w:pos="2268"/>
        </w:tabs>
        <w:ind w:left="1200" w:hanging="400"/>
      </w:pPr>
      <w:rPr>
        <w:rFonts w:ascii="Times New Roman" w:hAnsi="Times New Roman" w:cs="Times New Roman" w:hint="default"/>
      </w:rPr>
    </w:lvl>
    <w:lvl w:ilvl="3">
      <w:start w:val="1"/>
      <w:numFmt w:val="bullet"/>
      <w:lvlText w:val="●"/>
      <w:lvlJc w:val="left"/>
      <w:pPr>
        <w:tabs>
          <w:tab w:val="left" w:pos="3402"/>
        </w:tabs>
        <w:ind w:left="1600" w:hanging="400"/>
      </w:pPr>
      <w:rPr>
        <w:rFonts w:ascii="Times New Roman" w:hAnsi="Times New Roman" w:cs="Times New Roman" w:hint="default"/>
      </w:rPr>
    </w:lvl>
    <w:lvl w:ilvl="4">
      <w:start w:val="1"/>
      <w:numFmt w:val="bullet"/>
      <w:lvlText w:val="○"/>
      <w:lvlJc w:val="left"/>
      <w:pPr>
        <w:tabs>
          <w:tab w:val="left" w:pos="4536"/>
        </w:tabs>
        <w:ind w:left="2000" w:hanging="400"/>
      </w:pPr>
      <w:rPr>
        <w:rFonts w:ascii="Times New Roman" w:hAnsi="Times New Roman" w:cs="Times New Roman" w:hint="default"/>
      </w:rPr>
    </w:lvl>
    <w:lvl w:ilvl="5">
      <w:start w:val="1"/>
      <w:numFmt w:val="bullet"/>
      <w:lvlText w:val="̶"/>
      <w:lvlJc w:val="left"/>
      <w:pPr>
        <w:ind w:left="2400" w:hanging="400"/>
      </w:pPr>
      <w:rPr>
        <w:rFonts w:ascii="Times New Roman" w:hAnsi="Times New Roman" w:cs="Times New Roman" w:hint="default"/>
      </w:rPr>
    </w:lvl>
    <w:lvl w:ilvl="6">
      <w:start w:val="1"/>
      <w:numFmt w:val="bullet"/>
      <w:lvlText w:val=""/>
      <w:lvlJc w:val="left"/>
      <w:pPr>
        <w:ind w:left="3900" w:hanging="420"/>
      </w:pPr>
      <w:rPr>
        <w:rFonts w:ascii="Wingdings" w:hAnsi="Wingdings" w:hint="default"/>
      </w:rPr>
    </w:lvl>
    <w:lvl w:ilvl="7">
      <w:start w:val="1"/>
      <w:numFmt w:val="bullet"/>
      <w:lvlText w:val=""/>
      <w:lvlJc w:val="left"/>
      <w:pPr>
        <w:ind w:left="4320" w:hanging="420"/>
      </w:pPr>
      <w:rPr>
        <w:rFonts w:ascii="Wingdings" w:hAnsi="Wingdings" w:hint="default"/>
      </w:rPr>
    </w:lvl>
    <w:lvl w:ilvl="8">
      <w:start w:val="1"/>
      <w:numFmt w:val="bullet"/>
      <w:lvlText w:val=""/>
      <w:lvlJc w:val="left"/>
      <w:pPr>
        <w:ind w:left="4740" w:hanging="420"/>
      </w:pPr>
      <w:rPr>
        <w:rFonts w:ascii="Wingdings" w:hAnsi="Wingdings" w:hint="default"/>
      </w:rPr>
    </w:lvl>
  </w:abstractNum>
  <w:abstractNum w:abstractNumId="9">
    <w:nsid w:val="1CF4670F"/>
    <w:multiLevelType w:val="multilevel"/>
    <w:tmpl w:val="1CF4670F"/>
    <w:lvl w:ilvl="0">
      <w:start w:val="1"/>
      <w:numFmt w:val="lowerLetter"/>
      <w:pStyle w:val="listalpha"/>
      <w:lvlText w:val="%1."/>
      <w:lvlJc w:val="left"/>
      <w:pPr>
        <w:tabs>
          <w:tab w:val="left" w:pos="432"/>
        </w:tabs>
        <w:ind w:left="432" w:hanging="432"/>
      </w:p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10">
    <w:nsid w:val="227A624C"/>
    <w:multiLevelType w:val="multilevel"/>
    <w:tmpl w:val="227A624C"/>
    <w:lvl w:ilvl="0">
      <w:start w:val="1"/>
      <w:numFmt w:val="decimal"/>
      <w:lvlText w:val="%1."/>
      <w:lvlJc w:val="left"/>
      <w:pPr>
        <w:ind w:left="425" w:hanging="425"/>
      </w:pPr>
      <w:rPr>
        <w:rFonts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11">
    <w:nsid w:val="26165FF9"/>
    <w:multiLevelType w:val="multilevel"/>
    <w:tmpl w:val="26165FF9"/>
    <w:lvl w:ilvl="0">
      <w:start w:val="1"/>
      <w:numFmt w:val="decimal"/>
      <w:lvlText w:val="%1."/>
      <w:lvlJc w:val="left"/>
      <w:pPr>
        <w:ind w:left="425" w:hanging="425"/>
      </w:pPr>
      <w:rPr>
        <w:rFonts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12">
    <w:nsid w:val="2CA91B6B"/>
    <w:multiLevelType w:val="multilevel"/>
    <w:tmpl w:val="2CA91B6B"/>
    <w:lvl w:ilvl="0">
      <w:start w:val="1"/>
      <w:numFmt w:val="decimal"/>
      <w:pStyle w:val="ERIS1"/>
      <w:lvlText w:val="%1"/>
      <w:lvlJc w:val="left"/>
      <w:pPr>
        <w:ind w:left="600" w:hanging="600"/>
      </w:pPr>
      <w:rPr>
        <w:rFonts w:hint="eastAsia"/>
      </w:rPr>
    </w:lvl>
    <w:lvl w:ilvl="1">
      <w:start w:val="1"/>
      <w:numFmt w:val="decimal"/>
      <w:pStyle w:val="ERIS20"/>
      <w:lvlText w:val="%1.%2"/>
      <w:lvlJc w:val="left"/>
      <w:pPr>
        <w:ind w:left="800" w:hanging="800"/>
      </w:pPr>
      <w:rPr>
        <w:rFonts w:ascii="Times New Roman" w:hAnsi="Times New Roman" w:cs="Times New Roman"/>
        <w:b w:val="0"/>
        <w:bCs w:val="0"/>
        <w:i w:val="0"/>
        <w:iCs w:val="0"/>
        <w:caps w:val="0"/>
        <w:smallCaps w:val="0"/>
        <w:strike w:val="0"/>
        <w:dstrike w:val="0"/>
        <w:outline w:val="0"/>
        <w:shadow w:val="0"/>
        <w:emboss w:val="0"/>
        <w:imprint w:val="0"/>
        <w:snapToGrid w:val="0"/>
        <w:vanish w:val="0"/>
        <w:color w:val="000000"/>
        <w:spacing w:val="0"/>
        <w:w w:val="0"/>
        <w:kern w:val="0"/>
        <w:position w:val="0"/>
        <w:sz w:val="0"/>
        <w:szCs w:val="0"/>
        <w:u w:val="none" w:color="000000"/>
        <w:shd w:val="clear" w:color="000000" w:fill="000000"/>
        <w:vertAlign w:val="baseline"/>
        <w:lang w:val="zh-CN" w:eastAsia="zh-CN" w:bidi="zh-CN"/>
      </w:rPr>
    </w:lvl>
    <w:lvl w:ilvl="2">
      <w:start w:val="1"/>
      <w:numFmt w:val="decimal"/>
      <w:pStyle w:val="ERIS3"/>
      <w:lvlText w:val="%1.%2.%3"/>
      <w:lvlJc w:val="left"/>
      <w:pPr>
        <w:ind w:left="1000" w:hanging="1000"/>
      </w:pPr>
      <w:rPr>
        <w:rFonts w:hint="eastAsia"/>
      </w:rPr>
    </w:lvl>
    <w:lvl w:ilvl="3">
      <w:start w:val="1"/>
      <w:numFmt w:val="decimal"/>
      <w:pStyle w:val="ERIS4"/>
      <w:lvlText w:val="%1.%2.%3.%4"/>
      <w:lvlJc w:val="left"/>
      <w:pPr>
        <w:ind w:left="1200" w:hanging="1200"/>
      </w:pPr>
      <w:rPr>
        <w:rFonts w:hint="eastAsia"/>
      </w:rPr>
    </w:lvl>
    <w:lvl w:ilvl="4">
      <w:start w:val="1"/>
      <w:numFmt w:val="decimal"/>
      <w:pStyle w:val="ERIS5"/>
      <w:lvlText w:val="%1.%2.%3.%4.%5"/>
      <w:lvlJc w:val="left"/>
      <w:pPr>
        <w:ind w:left="1400" w:hanging="1400"/>
      </w:pPr>
      <w:rPr>
        <w:rFonts w:hint="eastAsia"/>
      </w:rPr>
    </w:lvl>
    <w:lvl w:ilvl="5">
      <w:start w:val="1"/>
      <w:numFmt w:val="decimal"/>
      <w:pStyle w:val="ERIS6"/>
      <w:lvlText w:val="%1.%2.%3.%4.%5.%6"/>
      <w:lvlJc w:val="left"/>
      <w:pPr>
        <w:ind w:left="1600" w:hanging="1600"/>
      </w:pPr>
      <w:rPr>
        <w:rFonts w:hint="eastAsia"/>
        <w:b/>
      </w:rPr>
    </w:lvl>
    <w:lvl w:ilvl="6">
      <w:start w:val="1"/>
      <w:numFmt w:val="decimal"/>
      <w:pStyle w:val="ERIS7"/>
      <w:lvlText w:val="%1.%2.%3.%4.%5.%6.%7"/>
      <w:lvlJc w:val="left"/>
      <w:pPr>
        <w:ind w:left="1800" w:hanging="1800"/>
      </w:pPr>
      <w:rPr>
        <w:rFonts w:hint="eastAsia"/>
      </w:rPr>
    </w:lvl>
    <w:lvl w:ilvl="7">
      <w:start w:val="1"/>
      <w:numFmt w:val="decimal"/>
      <w:pStyle w:val="ERIS80"/>
      <w:lvlText w:val="%1.%2.%3.%4.%5.%6.%7.%8"/>
      <w:lvlJc w:val="left"/>
      <w:pPr>
        <w:ind w:left="2000" w:hanging="2000"/>
      </w:pPr>
      <w:rPr>
        <w:rFonts w:hint="eastAsia"/>
      </w:rPr>
    </w:lvl>
    <w:lvl w:ilvl="8">
      <w:start w:val="1"/>
      <w:numFmt w:val="decimal"/>
      <w:pStyle w:val="ERIS9"/>
      <w:lvlText w:val="%1.%2.%3.%4.%5.%6.%7.%8.%9"/>
      <w:lvlJc w:val="left"/>
      <w:pPr>
        <w:ind w:left="2200" w:hanging="2200"/>
      </w:pPr>
      <w:rPr>
        <w:rFonts w:hint="eastAsia"/>
      </w:rPr>
    </w:lvl>
  </w:abstractNum>
  <w:abstractNum w:abstractNumId="13">
    <w:nsid w:val="2DAE2B5A"/>
    <w:multiLevelType w:val="multilevel"/>
    <w:tmpl w:val="2DAE2B5A"/>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nsid w:val="2E1506FB"/>
    <w:multiLevelType w:val="multilevel"/>
    <w:tmpl w:val="2E1506FB"/>
    <w:lvl w:ilvl="0">
      <w:start w:val="1"/>
      <w:numFmt w:val="decimal"/>
      <w:lvlText w:val="%1."/>
      <w:lvlJc w:val="left"/>
      <w:pPr>
        <w:ind w:left="720" w:hanging="360"/>
      </w:pPr>
      <w:rPr>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2E8E49EC"/>
    <w:multiLevelType w:val="multilevel"/>
    <w:tmpl w:val="2E8E49EC"/>
    <w:lvl w:ilvl="0">
      <w:start w:val="1"/>
      <w:numFmt w:val="decimal"/>
      <w:lvlText w:val="%1."/>
      <w:lvlJc w:val="left"/>
      <w:pPr>
        <w:tabs>
          <w:tab w:val="left" w:pos="312"/>
        </w:tabs>
      </w:p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16">
    <w:nsid w:val="383D2C8F"/>
    <w:multiLevelType w:val="multilevel"/>
    <w:tmpl w:val="383D2C8F"/>
    <w:lvl w:ilvl="0">
      <w:start w:val="1"/>
      <w:numFmt w:val="decimal"/>
      <w:lvlText w:val="%1)"/>
      <w:lvlJc w:val="left"/>
      <w:pPr>
        <w:ind w:left="420" w:hanging="420"/>
      </w:pPr>
      <w:rPr>
        <w:rFonts w:hint="default"/>
        <w:b w:val="0"/>
        <w:i w:val="0"/>
        <w:sz w:val="24"/>
        <w:lang w:val="en-GB"/>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7">
    <w:nsid w:val="388634D1"/>
    <w:multiLevelType w:val="multilevel"/>
    <w:tmpl w:val="388634D1"/>
    <w:lvl w:ilvl="0">
      <w:start w:val="1"/>
      <w:numFmt w:val="decimal"/>
      <w:pStyle w:val="ERIS35"/>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8">
    <w:nsid w:val="3CC80421"/>
    <w:multiLevelType w:val="multilevel"/>
    <w:tmpl w:val="3CC80421"/>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19">
    <w:nsid w:val="3D79E5C6"/>
    <w:multiLevelType w:val="singleLevel"/>
    <w:tmpl w:val="3D79E5C6"/>
    <w:lvl w:ilvl="0">
      <w:start w:val="1"/>
      <w:numFmt w:val="upperLetter"/>
      <w:suff w:val="space"/>
      <w:lvlText w:val="（%1)"/>
      <w:lvlJc w:val="left"/>
      <w:pPr>
        <w:ind w:left="1560" w:firstLine="0"/>
      </w:pPr>
    </w:lvl>
  </w:abstractNum>
  <w:abstractNum w:abstractNumId="20">
    <w:nsid w:val="4539546E"/>
    <w:multiLevelType w:val="multilevel"/>
    <w:tmpl w:val="4539546E"/>
    <w:lvl w:ilvl="0">
      <w:start w:val="0"/>
      <w:numFmt w:val="bullet"/>
      <w:lvlText w:val="•"/>
      <w:lvlJc w:val="left"/>
      <w:pPr>
        <w:ind w:left="900" w:hanging="420"/>
      </w:pPr>
      <w:rPr>
        <w:rFonts w:ascii="宋体" w:eastAsia="宋体" w:hAnsi="宋体" w:cs="Times New Roman" w:hint="eastAsia"/>
        <w:lang w:val="en-US"/>
      </w:rPr>
    </w:lvl>
    <w:lvl w:ilvl="1">
      <w:start w:val="5"/>
      <w:numFmt w:val="bullet"/>
      <w:lvlText w:val="-"/>
      <w:lvlJc w:val="left"/>
      <w:pPr>
        <w:ind w:left="1320" w:hanging="420"/>
      </w:pPr>
      <w:rPr>
        <w:rFonts w:ascii="Times New Roman" w:eastAsia="宋体" w:hAnsi="Times New Roman" w:cs="Times New Roman"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21">
    <w:nsid w:val="4766649F"/>
    <w:multiLevelType w:val="multilevel"/>
    <w:tmpl w:val="4766649F"/>
    <w:lvl w:ilvl="0">
      <w:start w:val="1"/>
      <w:numFmt w:val="decimal"/>
      <w:pStyle w:val="ERIS19"/>
      <w:lvlText w:val="%1"/>
      <w:lvlJc w:val="left"/>
      <w:pPr>
        <w:ind w:left="420" w:hanging="420"/>
      </w:pPr>
      <w:rPr>
        <w:rFonts w:hint="eastAsia"/>
      </w:rPr>
    </w:lvl>
    <w:lvl w:ilvl="1">
      <w:start w:val="1"/>
      <w:numFmt w:val="decimal"/>
      <w:lvlText w:val="(%2)"/>
      <w:lvlJc w:val="left"/>
      <w:pPr>
        <w:ind w:left="840" w:hanging="420"/>
      </w:pPr>
      <w:rPr>
        <w:rFonts w:hint="eastAsia"/>
      </w:rPr>
    </w:lvl>
    <w:lvl w:ilvl="2">
      <w:start w:val="1"/>
      <w:numFmt w:val="upperRoman"/>
      <w:lvlText w:val="%3"/>
      <w:lvlJc w:val="left"/>
      <w:pPr>
        <w:ind w:left="1260" w:hanging="420"/>
      </w:pPr>
      <w:rPr>
        <w:rFonts w:hint="eastAsia"/>
      </w:rPr>
    </w:lvl>
    <w:lvl w:ilvl="3">
      <w:start w:val="1"/>
      <w:numFmt w:val="lowerRoman"/>
      <w:lvlText w:val="%4"/>
      <w:lvlJc w:val="left"/>
      <w:pPr>
        <w:ind w:left="1680" w:hanging="420"/>
      </w:pPr>
      <w:rPr>
        <w:rFonts w:hint="eastAsia"/>
      </w:rPr>
    </w:lvl>
    <w:lvl w:ilvl="4">
      <w:start w:val="1"/>
      <w:numFmt w:val="upperLetter"/>
      <w:lvlText w:val="%5"/>
      <w:lvlJc w:val="left"/>
      <w:pPr>
        <w:ind w:left="2100" w:hanging="420"/>
      </w:pPr>
      <w:rPr>
        <w:rFonts w:hint="eastAsia"/>
      </w:rPr>
    </w:lvl>
    <w:lvl w:ilvl="5">
      <w:start w:val="1"/>
      <w:numFmt w:val="lowerLetter"/>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2">
    <w:nsid w:val="4937764B"/>
    <w:multiLevelType w:val="multilevel"/>
    <w:tmpl w:val="4937764B"/>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3">
    <w:nsid w:val="4A8C18AB"/>
    <w:multiLevelType w:val="multilevel"/>
    <w:tmpl w:val="4A8C18AB"/>
    <w:lvl w:ilvl="0">
      <w:start w:val="1"/>
      <w:numFmt w:val="decimal"/>
      <w:lvlText w:val="%1."/>
      <w:lvlJc w:val="left"/>
      <w:pPr>
        <w:ind w:left="720" w:hanging="360"/>
      </w:pPr>
      <w:rPr>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nsid w:val="540B730F"/>
    <w:multiLevelType w:val="multilevel"/>
    <w:tmpl w:val="540B730F"/>
    <w:lvl w:ilvl="0">
      <w:start w:val="1"/>
      <w:numFmt w:val="bullet"/>
      <w:lvlText w:val=""/>
      <w:lvlJc w:val="left"/>
      <w:pPr>
        <w:ind w:left="420" w:hanging="420"/>
      </w:pPr>
      <w:rPr>
        <w:rFonts w:ascii="Wingdings" w:hAnsi="Wingdings"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25">
    <w:nsid w:val="5B17428E"/>
    <w:multiLevelType w:val="multilevel"/>
    <w:tmpl w:val="5B17428E"/>
    <w:lvl w:ilvl="0">
      <w:start w:val="1"/>
      <w:numFmt w:val="decimal"/>
      <w:pStyle w:val="ERIS13"/>
      <w:lvlText w:val="附录 %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6">
    <w:nsid w:val="5B2F6407"/>
    <w:multiLevelType w:val="multilevel"/>
    <w:tmpl w:val="5B2F6407"/>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27">
    <w:nsid w:val="5C3101DE"/>
    <w:multiLevelType w:val="multilevel"/>
    <w:tmpl w:val="5C3101DE"/>
    <w:lvl w:ilvl="0">
      <w:start w:val="1"/>
      <w:numFmt w:val="decimal"/>
      <w:lvlText w:val="%1."/>
      <w:lvlJc w:val="left"/>
      <w:pPr>
        <w:tabs>
          <w:tab w:val="left" w:pos="312"/>
        </w:tabs>
      </w:p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28">
    <w:nsid w:val="5D293B67"/>
    <w:multiLevelType w:val="multilevel"/>
    <w:tmpl w:val="5D293B67"/>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29">
    <w:nsid w:val="66DF4C46"/>
    <w:multiLevelType w:val="multilevel"/>
    <w:tmpl w:val="66DF4C46"/>
    <w:lvl w:ilvl="0">
      <w:start w:val="1"/>
      <w:numFmt w:val="bullet"/>
      <w:pStyle w:val="ERIS36"/>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0">
    <w:nsid w:val="6A993C1B"/>
    <w:multiLevelType w:val="multilevel"/>
    <w:tmpl w:val="6A993C1B"/>
    <w:lvl w:ilvl="0">
      <w:start w:val="1"/>
      <w:numFmt w:val="decimal"/>
      <w:lvlText w:val="%1."/>
      <w:lvlJc w:val="left"/>
      <w:pPr>
        <w:tabs>
          <w:tab w:val="left" w:pos="312"/>
        </w:tabs>
      </w:p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31">
    <w:nsid w:val="74467AC9"/>
    <w:multiLevelType w:val="multilevel"/>
    <w:tmpl w:val="74467AC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nsid w:val="76155246"/>
    <w:multiLevelType w:val="multilevel"/>
    <w:tmpl w:val="76155246"/>
    <w:lvl w:ilvl="0">
      <w:start w:val="0"/>
      <w:numFmt w:val="bullet"/>
      <w:lvlText w:val="•"/>
      <w:lvlJc w:val="left"/>
      <w:pPr>
        <w:ind w:left="720" w:hanging="360"/>
      </w:pPr>
      <w:rPr>
        <w:rFonts w:ascii="宋体" w:eastAsia="宋体" w:hAnsi="宋体" w:cs="Times New Roman" w:hint="eastAsia"/>
        <w:lang w:val="en-US"/>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3">
    <w:nsid w:val="77486579"/>
    <w:multiLevelType w:val="multilevel"/>
    <w:tmpl w:val="77486579"/>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4">
    <w:nsid w:val="79BE5295"/>
    <w:multiLevelType w:val="multilevel"/>
    <w:tmpl w:val="79BE5295"/>
    <w:lvl w:ilvl="0">
      <w:start w:val="1"/>
      <w:numFmt w:val="lowerLetter"/>
      <w:lvlText w:val="%1."/>
      <w:lvlJc w:val="left"/>
      <w:pPr>
        <w:tabs>
          <w:tab w:val="left" w:pos="420"/>
        </w:tabs>
        <w:ind w:left="425" w:hanging="425"/>
      </w:pPr>
      <w:rPr>
        <w:rFonts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35">
    <w:nsid w:val="7C3F53F8"/>
    <w:multiLevelType w:val="multilevel"/>
    <w:tmpl w:val="7C3F53F8"/>
    <w:lvl w:ilvl="0">
      <w:start w:val="1"/>
      <w:numFmt w:val="decimal"/>
      <w:lvlText w:val="(%1)"/>
      <w:lvlJc w:val="left"/>
      <w:pPr>
        <w:ind w:left="1185" w:hanging="360"/>
      </w:pPr>
      <w:rPr>
        <w:rFonts w:hint="default"/>
      </w:rPr>
    </w:lvl>
    <w:lvl w:ilvl="1">
      <w:start w:val="1"/>
      <w:numFmt w:val="lowerLetter"/>
      <w:lvlText w:val="%2."/>
      <w:lvlJc w:val="left"/>
      <w:pPr>
        <w:tabs>
          <w:tab w:val="left" w:pos="1905"/>
        </w:tabs>
        <w:ind w:left="1905" w:hanging="360"/>
      </w:pPr>
    </w:lvl>
    <w:lvl w:ilvl="2">
      <w:start w:val="1"/>
      <w:numFmt w:val="lowerRoman"/>
      <w:lvlText w:val="%3."/>
      <w:lvlJc w:val="right"/>
      <w:pPr>
        <w:tabs>
          <w:tab w:val="left" w:pos="2625"/>
        </w:tabs>
        <w:ind w:left="2625" w:hanging="180"/>
      </w:pPr>
    </w:lvl>
    <w:lvl w:ilvl="3">
      <w:start w:val="1"/>
      <w:numFmt w:val="decimal"/>
      <w:lvlText w:val="%4."/>
      <w:lvlJc w:val="left"/>
      <w:pPr>
        <w:tabs>
          <w:tab w:val="left" w:pos="3345"/>
        </w:tabs>
        <w:ind w:left="3345" w:hanging="360"/>
      </w:pPr>
    </w:lvl>
    <w:lvl w:ilvl="4">
      <w:start w:val="1"/>
      <w:numFmt w:val="lowerLetter"/>
      <w:lvlText w:val="%5."/>
      <w:lvlJc w:val="left"/>
      <w:pPr>
        <w:tabs>
          <w:tab w:val="left" w:pos="4065"/>
        </w:tabs>
        <w:ind w:left="4065" w:hanging="360"/>
      </w:pPr>
    </w:lvl>
    <w:lvl w:ilvl="5">
      <w:start w:val="1"/>
      <w:numFmt w:val="lowerRoman"/>
      <w:lvlText w:val="%6."/>
      <w:lvlJc w:val="right"/>
      <w:pPr>
        <w:tabs>
          <w:tab w:val="left" w:pos="4785"/>
        </w:tabs>
        <w:ind w:left="4785" w:hanging="180"/>
      </w:pPr>
    </w:lvl>
    <w:lvl w:ilvl="6">
      <w:start w:val="1"/>
      <w:numFmt w:val="decimal"/>
      <w:lvlText w:val="%7."/>
      <w:lvlJc w:val="left"/>
      <w:pPr>
        <w:tabs>
          <w:tab w:val="left" w:pos="5505"/>
        </w:tabs>
        <w:ind w:left="5505" w:hanging="360"/>
      </w:pPr>
    </w:lvl>
    <w:lvl w:ilvl="7">
      <w:start w:val="1"/>
      <w:numFmt w:val="lowerLetter"/>
      <w:lvlText w:val="%8."/>
      <w:lvlJc w:val="left"/>
      <w:pPr>
        <w:tabs>
          <w:tab w:val="left" w:pos="6225"/>
        </w:tabs>
        <w:ind w:left="6225" w:hanging="360"/>
      </w:pPr>
    </w:lvl>
    <w:lvl w:ilvl="8">
      <w:start w:val="1"/>
      <w:numFmt w:val="lowerRoman"/>
      <w:lvlText w:val="%9."/>
      <w:lvlJc w:val="right"/>
      <w:pPr>
        <w:tabs>
          <w:tab w:val="left" w:pos="6945"/>
        </w:tabs>
        <w:ind w:left="6945" w:hanging="180"/>
      </w:pPr>
    </w:lvl>
  </w:abstractNum>
  <w:num w:numId="1">
    <w:abstractNumId w:val="12"/>
  </w:num>
  <w:num w:numId="2">
    <w:abstractNumId w:val="25"/>
  </w:num>
  <w:num w:numId="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21"/>
    <w:lvlOverride w:ilvl="0">
      <w:startOverride w:val="1"/>
    </w:lvlOverride>
  </w:num>
  <w:num w:numId="6">
    <w:abstractNumId w:val="17"/>
  </w:num>
  <w:num w:numId="7">
    <w:abstractNumId w:val="29"/>
  </w:num>
  <w:num w:numId="8">
    <w:abstractNumId w:val="9"/>
    <w:lvlOverride w:ilvl="0">
      <w:startOverride w:val="1"/>
    </w:lvlOverride>
  </w:num>
  <w:num w:numId="9">
    <w:abstractNumId w:val="24"/>
  </w:num>
  <w:num w:numId="10">
    <w:abstractNumId w:val="14"/>
  </w:num>
  <w:num w:numId="11">
    <w:abstractNumId w:val="7"/>
  </w:num>
  <w:num w:numId="12">
    <w:abstractNumId w:val="23"/>
  </w:num>
  <w:num w:numId="13">
    <w:abstractNumId w:val="2"/>
  </w:num>
  <w:num w:numId="14">
    <w:abstractNumId w:val="33"/>
  </w:num>
  <w:num w:numId="15">
    <w:abstractNumId w:val="5"/>
  </w:num>
  <w:num w:numId="16">
    <w:abstractNumId w:val="22"/>
  </w:num>
  <w:num w:numId="17">
    <w:abstractNumId w:val="32"/>
  </w:num>
  <w:num w:numId="18">
    <w:abstractNumId w:val="26"/>
  </w:num>
  <w:num w:numId="19">
    <w:abstractNumId w:val="10"/>
  </w:num>
  <w:num w:numId="20">
    <w:abstractNumId w:val="6"/>
  </w:num>
  <w:num w:numId="21">
    <w:abstractNumId w:val="11"/>
  </w:num>
  <w:num w:numId="22">
    <w:abstractNumId w:val="1"/>
  </w:num>
  <w:num w:numId="23">
    <w:abstractNumId w:val="34"/>
  </w:num>
  <w:num w:numId="24">
    <w:abstractNumId w:val="3"/>
  </w:num>
  <w:num w:numId="25">
    <w:abstractNumId w:val="16"/>
  </w:num>
  <w:num w:numId="26">
    <w:abstractNumId w:val="31"/>
  </w:num>
  <w:num w:numId="27">
    <w:abstractNumId w:val="20"/>
  </w:num>
  <w:num w:numId="28">
    <w:abstractNumId w:val="35"/>
  </w:num>
  <w:num w:numId="29">
    <w:abstractNumId w:val="30"/>
  </w:num>
  <w:num w:numId="30">
    <w:abstractNumId w:val="15"/>
  </w:num>
  <w:num w:numId="31">
    <w:abstractNumId w:val="27"/>
  </w:num>
  <w:num w:numId="32">
    <w:abstractNumId w:val="18"/>
  </w:num>
  <w:num w:numId="33">
    <w:abstractNumId w:val="28"/>
  </w:num>
  <w:num w:numId="34">
    <w:abstractNumId w:val="19"/>
  </w:num>
  <w:num w:numId="35">
    <w:abstractNumId w:val="0"/>
  </w:num>
  <w:num w:numId="36">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15:person w15:author="比利">
    <w15:presenceInfo w15:providerId="None" w15:userId="3697311004"/>
  </w15:person>
  <w15:person w15:author="李兴栋">
    <w15:presenceInfo w15:providerId="None" w15:userId="34354981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hideSpellingErrors/>
  <w:zoom w:percent="178"/>
  <w:trackRevisions/>
  <w:defaultTabStop w:val="420"/>
  <w:noPunctuationKerning/>
  <w:characterSpacingControl w:val="doNotCompress"/>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7105"/>
    <w:rsid w:val="BFAD6F6E"/>
    <w:rsid w:val="CF3B442F"/>
    <w:rsid w:val="EADB31D4"/>
    <w:rsid w:val="FBDFA5C6"/>
    <w:rsid w:val="FEDE9684"/>
    <w:rsid w:val="FFFEDF10"/>
    <w:rsid w:val="0000104C"/>
    <w:rsid w:val="00001051"/>
    <w:rsid w:val="00001418"/>
    <w:rsid w:val="00001791"/>
    <w:rsid w:val="00002943"/>
    <w:rsid w:val="00003FAE"/>
    <w:rsid w:val="000052EE"/>
    <w:rsid w:val="00005FCA"/>
    <w:rsid w:val="00006D2B"/>
    <w:rsid w:val="00007255"/>
    <w:rsid w:val="000075B6"/>
    <w:rsid w:val="00011B96"/>
    <w:rsid w:val="00011E9F"/>
    <w:rsid w:val="00011F9C"/>
    <w:rsid w:val="00012852"/>
    <w:rsid w:val="000136D0"/>
    <w:rsid w:val="00014232"/>
    <w:rsid w:val="00014F5E"/>
    <w:rsid w:val="00022CC3"/>
    <w:rsid w:val="00024BA1"/>
    <w:rsid w:val="00024CB9"/>
    <w:rsid w:val="000303D4"/>
    <w:rsid w:val="000341F0"/>
    <w:rsid w:val="00037F84"/>
    <w:rsid w:val="00041035"/>
    <w:rsid w:val="0004261F"/>
    <w:rsid w:val="0004291D"/>
    <w:rsid w:val="00042D35"/>
    <w:rsid w:val="000467A9"/>
    <w:rsid w:val="000500EB"/>
    <w:rsid w:val="00050946"/>
    <w:rsid w:val="00051A50"/>
    <w:rsid w:val="00052F6A"/>
    <w:rsid w:val="00054890"/>
    <w:rsid w:val="00054DC6"/>
    <w:rsid w:val="0005681C"/>
    <w:rsid w:val="00056DE0"/>
    <w:rsid w:val="0007026D"/>
    <w:rsid w:val="000717EC"/>
    <w:rsid w:val="00072D91"/>
    <w:rsid w:val="00073E96"/>
    <w:rsid w:val="00075B6E"/>
    <w:rsid w:val="00075DB0"/>
    <w:rsid w:val="00076ACF"/>
    <w:rsid w:val="00076CEB"/>
    <w:rsid w:val="000825DE"/>
    <w:rsid w:val="00083210"/>
    <w:rsid w:val="000867CC"/>
    <w:rsid w:val="00090197"/>
    <w:rsid w:val="00093AE4"/>
    <w:rsid w:val="00096050"/>
    <w:rsid w:val="0009624E"/>
    <w:rsid w:val="00096352"/>
    <w:rsid w:val="00096634"/>
    <w:rsid w:val="000A155C"/>
    <w:rsid w:val="000A1B48"/>
    <w:rsid w:val="000A1CEF"/>
    <w:rsid w:val="000A2D28"/>
    <w:rsid w:val="000A481C"/>
    <w:rsid w:val="000A5F28"/>
    <w:rsid w:val="000A73F5"/>
    <w:rsid w:val="000B0EE1"/>
    <w:rsid w:val="000B20D3"/>
    <w:rsid w:val="000B491E"/>
    <w:rsid w:val="000B609A"/>
    <w:rsid w:val="000C009F"/>
    <w:rsid w:val="000C1778"/>
    <w:rsid w:val="000C2D58"/>
    <w:rsid w:val="000C4549"/>
    <w:rsid w:val="000C59BE"/>
    <w:rsid w:val="000D0BCF"/>
    <w:rsid w:val="000D1800"/>
    <w:rsid w:val="000D233E"/>
    <w:rsid w:val="000D45CA"/>
    <w:rsid w:val="000D4B1D"/>
    <w:rsid w:val="000D51AB"/>
    <w:rsid w:val="000D55FE"/>
    <w:rsid w:val="000D5A5A"/>
    <w:rsid w:val="000D6AAF"/>
    <w:rsid w:val="000E38EF"/>
    <w:rsid w:val="000E38F8"/>
    <w:rsid w:val="000E45E3"/>
    <w:rsid w:val="000E6953"/>
    <w:rsid w:val="000F0AE3"/>
    <w:rsid w:val="000F0AF7"/>
    <w:rsid w:val="000F21E4"/>
    <w:rsid w:val="000F43EB"/>
    <w:rsid w:val="000F46BA"/>
    <w:rsid w:val="000F6409"/>
    <w:rsid w:val="000F79E7"/>
    <w:rsid w:val="001007CA"/>
    <w:rsid w:val="0010154E"/>
    <w:rsid w:val="0010155F"/>
    <w:rsid w:val="00102F16"/>
    <w:rsid w:val="0010331C"/>
    <w:rsid w:val="00105966"/>
    <w:rsid w:val="0010657D"/>
    <w:rsid w:val="00106A9D"/>
    <w:rsid w:val="001072F3"/>
    <w:rsid w:val="00110B03"/>
    <w:rsid w:val="001116A8"/>
    <w:rsid w:val="00112060"/>
    <w:rsid w:val="0011342D"/>
    <w:rsid w:val="001135AC"/>
    <w:rsid w:val="001136C6"/>
    <w:rsid w:val="001148FE"/>
    <w:rsid w:val="00114CD4"/>
    <w:rsid w:val="00116832"/>
    <w:rsid w:val="00116A66"/>
    <w:rsid w:val="0011747A"/>
    <w:rsid w:val="001179AA"/>
    <w:rsid w:val="00117AAB"/>
    <w:rsid w:val="00120059"/>
    <w:rsid w:val="00123031"/>
    <w:rsid w:val="001253DE"/>
    <w:rsid w:val="00125C1E"/>
    <w:rsid w:val="001269A0"/>
    <w:rsid w:val="00130490"/>
    <w:rsid w:val="00131E9E"/>
    <w:rsid w:val="00133552"/>
    <w:rsid w:val="0013367C"/>
    <w:rsid w:val="00133D92"/>
    <w:rsid w:val="00135069"/>
    <w:rsid w:val="001355FF"/>
    <w:rsid w:val="0013687C"/>
    <w:rsid w:val="00136917"/>
    <w:rsid w:val="00145B7D"/>
    <w:rsid w:val="001472C5"/>
    <w:rsid w:val="00152DBB"/>
    <w:rsid w:val="0015577A"/>
    <w:rsid w:val="001558E3"/>
    <w:rsid w:val="00156AE4"/>
    <w:rsid w:val="00157C1C"/>
    <w:rsid w:val="0016215E"/>
    <w:rsid w:val="001630DA"/>
    <w:rsid w:val="0016310D"/>
    <w:rsid w:val="001635F6"/>
    <w:rsid w:val="001640D9"/>
    <w:rsid w:val="0017084D"/>
    <w:rsid w:val="001711F3"/>
    <w:rsid w:val="001719EB"/>
    <w:rsid w:val="00175254"/>
    <w:rsid w:val="00175BC0"/>
    <w:rsid w:val="00177837"/>
    <w:rsid w:val="00177AF5"/>
    <w:rsid w:val="00177B71"/>
    <w:rsid w:val="0018168D"/>
    <w:rsid w:val="00181DF1"/>
    <w:rsid w:val="00183B67"/>
    <w:rsid w:val="001843AD"/>
    <w:rsid w:val="0018487A"/>
    <w:rsid w:val="00184958"/>
    <w:rsid w:val="00186741"/>
    <w:rsid w:val="0019161D"/>
    <w:rsid w:val="00191C6B"/>
    <w:rsid w:val="001935B6"/>
    <w:rsid w:val="0019413D"/>
    <w:rsid w:val="00194F53"/>
    <w:rsid w:val="001968C8"/>
    <w:rsid w:val="00197214"/>
    <w:rsid w:val="001A0F57"/>
    <w:rsid w:val="001A61E5"/>
    <w:rsid w:val="001B0C97"/>
    <w:rsid w:val="001B1E49"/>
    <w:rsid w:val="001B2BEE"/>
    <w:rsid w:val="001B2F4E"/>
    <w:rsid w:val="001B3AB8"/>
    <w:rsid w:val="001B3B43"/>
    <w:rsid w:val="001B3D8F"/>
    <w:rsid w:val="001B4217"/>
    <w:rsid w:val="001B4893"/>
    <w:rsid w:val="001B4CCF"/>
    <w:rsid w:val="001B53AC"/>
    <w:rsid w:val="001B5C17"/>
    <w:rsid w:val="001B5DA6"/>
    <w:rsid w:val="001B6072"/>
    <w:rsid w:val="001B7E40"/>
    <w:rsid w:val="001C1034"/>
    <w:rsid w:val="001C12DF"/>
    <w:rsid w:val="001C144B"/>
    <w:rsid w:val="001C37BA"/>
    <w:rsid w:val="001C4EBF"/>
    <w:rsid w:val="001C5BBF"/>
    <w:rsid w:val="001C600C"/>
    <w:rsid w:val="001C6B31"/>
    <w:rsid w:val="001D1490"/>
    <w:rsid w:val="001D153F"/>
    <w:rsid w:val="001D215D"/>
    <w:rsid w:val="001D29F2"/>
    <w:rsid w:val="001D300D"/>
    <w:rsid w:val="001D5BDF"/>
    <w:rsid w:val="001D6B28"/>
    <w:rsid w:val="001D6F3F"/>
    <w:rsid w:val="001E03ED"/>
    <w:rsid w:val="001E1093"/>
    <w:rsid w:val="001E2E77"/>
    <w:rsid w:val="001E5714"/>
    <w:rsid w:val="001E5900"/>
    <w:rsid w:val="001E666F"/>
    <w:rsid w:val="001E73E8"/>
    <w:rsid w:val="001F4458"/>
    <w:rsid w:val="001F4E7E"/>
    <w:rsid w:val="001F592E"/>
    <w:rsid w:val="001F60FE"/>
    <w:rsid w:val="001F7A0D"/>
    <w:rsid w:val="001F7F90"/>
    <w:rsid w:val="00200AF0"/>
    <w:rsid w:val="00204264"/>
    <w:rsid w:val="0020487C"/>
    <w:rsid w:val="00205589"/>
    <w:rsid w:val="00206D86"/>
    <w:rsid w:val="00207A7D"/>
    <w:rsid w:val="0021177B"/>
    <w:rsid w:val="0021372E"/>
    <w:rsid w:val="002146FB"/>
    <w:rsid w:val="00215A3D"/>
    <w:rsid w:val="00216ECA"/>
    <w:rsid w:val="002177BE"/>
    <w:rsid w:val="0022129A"/>
    <w:rsid w:val="002215C6"/>
    <w:rsid w:val="00221A95"/>
    <w:rsid w:val="002229FA"/>
    <w:rsid w:val="00223AB9"/>
    <w:rsid w:val="00224E7E"/>
    <w:rsid w:val="00225641"/>
    <w:rsid w:val="002263EC"/>
    <w:rsid w:val="00227197"/>
    <w:rsid w:val="002275FD"/>
    <w:rsid w:val="00227C19"/>
    <w:rsid w:val="00230975"/>
    <w:rsid w:val="0023129B"/>
    <w:rsid w:val="002313ED"/>
    <w:rsid w:val="00231D76"/>
    <w:rsid w:val="00231F12"/>
    <w:rsid w:val="002323A9"/>
    <w:rsid w:val="002327B7"/>
    <w:rsid w:val="00232906"/>
    <w:rsid w:val="00232977"/>
    <w:rsid w:val="00234DFE"/>
    <w:rsid w:val="00235487"/>
    <w:rsid w:val="002357E3"/>
    <w:rsid w:val="002369D0"/>
    <w:rsid w:val="00236D4A"/>
    <w:rsid w:val="0024104C"/>
    <w:rsid w:val="00241434"/>
    <w:rsid w:val="002414A8"/>
    <w:rsid w:val="00241839"/>
    <w:rsid w:val="002430D0"/>
    <w:rsid w:val="002434CF"/>
    <w:rsid w:val="00243E7F"/>
    <w:rsid w:val="00243ED8"/>
    <w:rsid w:val="002444FF"/>
    <w:rsid w:val="00245BD7"/>
    <w:rsid w:val="002460F7"/>
    <w:rsid w:val="00247177"/>
    <w:rsid w:val="00250B12"/>
    <w:rsid w:val="00251418"/>
    <w:rsid w:val="00251424"/>
    <w:rsid w:val="0025317E"/>
    <w:rsid w:val="00255A20"/>
    <w:rsid w:val="002560F8"/>
    <w:rsid w:val="00260233"/>
    <w:rsid w:val="00260B35"/>
    <w:rsid w:val="00261912"/>
    <w:rsid w:val="00264F9C"/>
    <w:rsid w:val="00265906"/>
    <w:rsid w:val="00270143"/>
    <w:rsid w:val="00271E7B"/>
    <w:rsid w:val="00272B23"/>
    <w:rsid w:val="00273951"/>
    <w:rsid w:val="00273E73"/>
    <w:rsid w:val="00275C61"/>
    <w:rsid w:val="00277FE1"/>
    <w:rsid w:val="00280A9F"/>
    <w:rsid w:val="00283382"/>
    <w:rsid w:val="00284DAA"/>
    <w:rsid w:val="002861E6"/>
    <w:rsid w:val="00286269"/>
    <w:rsid w:val="00286581"/>
    <w:rsid w:val="00286C26"/>
    <w:rsid w:val="00287D21"/>
    <w:rsid w:val="0029070A"/>
    <w:rsid w:val="00290C96"/>
    <w:rsid w:val="0029140A"/>
    <w:rsid w:val="0029170A"/>
    <w:rsid w:val="002920FB"/>
    <w:rsid w:val="00292A3C"/>
    <w:rsid w:val="00294896"/>
    <w:rsid w:val="002958F0"/>
    <w:rsid w:val="00295986"/>
    <w:rsid w:val="00295D43"/>
    <w:rsid w:val="002964DE"/>
    <w:rsid w:val="00296D7A"/>
    <w:rsid w:val="002A353F"/>
    <w:rsid w:val="002A5112"/>
    <w:rsid w:val="002A5ECC"/>
    <w:rsid w:val="002A6C15"/>
    <w:rsid w:val="002A75BF"/>
    <w:rsid w:val="002B1C15"/>
    <w:rsid w:val="002B1EC4"/>
    <w:rsid w:val="002B244B"/>
    <w:rsid w:val="002B32CF"/>
    <w:rsid w:val="002B408D"/>
    <w:rsid w:val="002B5A7C"/>
    <w:rsid w:val="002B6543"/>
    <w:rsid w:val="002B683F"/>
    <w:rsid w:val="002C008E"/>
    <w:rsid w:val="002C2705"/>
    <w:rsid w:val="002C6857"/>
    <w:rsid w:val="002C7D9C"/>
    <w:rsid w:val="002D1A45"/>
    <w:rsid w:val="002D237A"/>
    <w:rsid w:val="002D2980"/>
    <w:rsid w:val="002D2BAA"/>
    <w:rsid w:val="002D32F0"/>
    <w:rsid w:val="002D3F8A"/>
    <w:rsid w:val="002D4937"/>
    <w:rsid w:val="002D4E89"/>
    <w:rsid w:val="002D536A"/>
    <w:rsid w:val="002D7A5C"/>
    <w:rsid w:val="002D7C65"/>
    <w:rsid w:val="002E0262"/>
    <w:rsid w:val="002E0795"/>
    <w:rsid w:val="002E080A"/>
    <w:rsid w:val="002E098D"/>
    <w:rsid w:val="002E0AA8"/>
    <w:rsid w:val="002E0C20"/>
    <w:rsid w:val="002E48BB"/>
    <w:rsid w:val="002E48C8"/>
    <w:rsid w:val="002E5AB8"/>
    <w:rsid w:val="002E75F4"/>
    <w:rsid w:val="002F01F7"/>
    <w:rsid w:val="002F0B7F"/>
    <w:rsid w:val="002F2056"/>
    <w:rsid w:val="002F2A7A"/>
    <w:rsid w:val="002F34A0"/>
    <w:rsid w:val="002F38A8"/>
    <w:rsid w:val="002F5A51"/>
    <w:rsid w:val="002F61FD"/>
    <w:rsid w:val="00300B31"/>
    <w:rsid w:val="00300D5A"/>
    <w:rsid w:val="00301835"/>
    <w:rsid w:val="00302A83"/>
    <w:rsid w:val="003039EB"/>
    <w:rsid w:val="00303C6D"/>
    <w:rsid w:val="00304617"/>
    <w:rsid w:val="00305606"/>
    <w:rsid w:val="00306A2D"/>
    <w:rsid w:val="0030777D"/>
    <w:rsid w:val="00311B24"/>
    <w:rsid w:val="00311FEF"/>
    <w:rsid w:val="00314110"/>
    <w:rsid w:val="00315AB8"/>
    <w:rsid w:val="00315E4C"/>
    <w:rsid w:val="00315F4A"/>
    <w:rsid w:val="003172D2"/>
    <w:rsid w:val="003177FC"/>
    <w:rsid w:val="00320E3B"/>
    <w:rsid w:val="003217CE"/>
    <w:rsid w:val="00321E5F"/>
    <w:rsid w:val="00322AA1"/>
    <w:rsid w:val="00323306"/>
    <w:rsid w:val="00323A7D"/>
    <w:rsid w:val="00324630"/>
    <w:rsid w:val="0032507A"/>
    <w:rsid w:val="0032612C"/>
    <w:rsid w:val="00326AA0"/>
    <w:rsid w:val="00326B74"/>
    <w:rsid w:val="00327297"/>
    <w:rsid w:val="00327FC4"/>
    <w:rsid w:val="00331F3C"/>
    <w:rsid w:val="003321E6"/>
    <w:rsid w:val="00332F9C"/>
    <w:rsid w:val="00333F02"/>
    <w:rsid w:val="00334114"/>
    <w:rsid w:val="00334228"/>
    <w:rsid w:val="00336C13"/>
    <w:rsid w:val="00341820"/>
    <w:rsid w:val="00342045"/>
    <w:rsid w:val="003420B1"/>
    <w:rsid w:val="003450BB"/>
    <w:rsid w:val="0034524E"/>
    <w:rsid w:val="00345580"/>
    <w:rsid w:val="0034571A"/>
    <w:rsid w:val="00346FBF"/>
    <w:rsid w:val="00350FB5"/>
    <w:rsid w:val="00352B6E"/>
    <w:rsid w:val="00353965"/>
    <w:rsid w:val="003541EA"/>
    <w:rsid w:val="00355235"/>
    <w:rsid w:val="00355DC8"/>
    <w:rsid w:val="0035676C"/>
    <w:rsid w:val="00357089"/>
    <w:rsid w:val="00357A25"/>
    <w:rsid w:val="003608C6"/>
    <w:rsid w:val="00360C6B"/>
    <w:rsid w:val="00361883"/>
    <w:rsid w:val="00363A76"/>
    <w:rsid w:val="00363BAA"/>
    <w:rsid w:val="0036558D"/>
    <w:rsid w:val="00365C53"/>
    <w:rsid w:val="0036706F"/>
    <w:rsid w:val="003702C6"/>
    <w:rsid w:val="003735DC"/>
    <w:rsid w:val="003775AB"/>
    <w:rsid w:val="0038031F"/>
    <w:rsid w:val="00380EF9"/>
    <w:rsid w:val="00382BA9"/>
    <w:rsid w:val="00385024"/>
    <w:rsid w:val="003850C7"/>
    <w:rsid w:val="003902F4"/>
    <w:rsid w:val="00393869"/>
    <w:rsid w:val="003943AA"/>
    <w:rsid w:val="003955DC"/>
    <w:rsid w:val="00395BDA"/>
    <w:rsid w:val="0039648E"/>
    <w:rsid w:val="003A1BA9"/>
    <w:rsid w:val="003A28EE"/>
    <w:rsid w:val="003A3710"/>
    <w:rsid w:val="003A5338"/>
    <w:rsid w:val="003A7342"/>
    <w:rsid w:val="003B133C"/>
    <w:rsid w:val="003B1AB1"/>
    <w:rsid w:val="003B2210"/>
    <w:rsid w:val="003B2D60"/>
    <w:rsid w:val="003B2E8B"/>
    <w:rsid w:val="003B38E3"/>
    <w:rsid w:val="003B4180"/>
    <w:rsid w:val="003B4FCA"/>
    <w:rsid w:val="003C10AA"/>
    <w:rsid w:val="003C277D"/>
    <w:rsid w:val="003C3755"/>
    <w:rsid w:val="003C4212"/>
    <w:rsid w:val="003D08D4"/>
    <w:rsid w:val="003D0AB4"/>
    <w:rsid w:val="003D0EDA"/>
    <w:rsid w:val="003D2848"/>
    <w:rsid w:val="003D5470"/>
    <w:rsid w:val="003D67EE"/>
    <w:rsid w:val="003E0F49"/>
    <w:rsid w:val="003E111A"/>
    <w:rsid w:val="003E2A33"/>
    <w:rsid w:val="003E6151"/>
    <w:rsid w:val="003E7DB0"/>
    <w:rsid w:val="003F07E8"/>
    <w:rsid w:val="003F1718"/>
    <w:rsid w:val="003F2AFB"/>
    <w:rsid w:val="003F2C88"/>
    <w:rsid w:val="003F4393"/>
    <w:rsid w:val="003F7BCF"/>
    <w:rsid w:val="0040030E"/>
    <w:rsid w:val="004003C4"/>
    <w:rsid w:val="00401314"/>
    <w:rsid w:val="00402844"/>
    <w:rsid w:val="004040B1"/>
    <w:rsid w:val="00405160"/>
    <w:rsid w:val="004056DB"/>
    <w:rsid w:val="004065F2"/>
    <w:rsid w:val="00407AC4"/>
    <w:rsid w:val="00410CCB"/>
    <w:rsid w:val="00410F18"/>
    <w:rsid w:val="00412EF1"/>
    <w:rsid w:val="00413880"/>
    <w:rsid w:val="00415081"/>
    <w:rsid w:val="00420BB2"/>
    <w:rsid w:val="00420D4C"/>
    <w:rsid w:val="00421319"/>
    <w:rsid w:val="00421B48"/>
    <w:rsid w:val="00422061"/>
    <w:rsid w:val="00422409"/>
    <w:rsid w:val="00423378"/>
    <w:rsid w:val="004249CB"/>
    <w:rsid w:val="004262F5"/>
    <w:rsid w:val="00426A6C"/>
    <w:rsid w:val="00430E89"/>
    <w:rsid w:val="00431F45"/>
    <w:rsid w:val="00432B63"/>
    <w:rsid w:val="00433744"/>
    <w:rsid w:val="00433D24"/>
    <w:rsid w:val="004404A4"/>
    <w:rsid w:val="00440712"/>
    <w:rsid w:val="004430DE"/>
    <w:rsid w:val="004438AA"/>
    <w:rsid w:val="00443FF1"/>
    <w:rsid w:val="004443A7"/>
    <w:rsid w:val="00444B4D"/>
    <w:rsid w:val="0044547E"/>
    <w:rsid w:val="00445920"/>
    <w:rsid w:val="0044665D"/>
    <w:rsid w:val="004470DE"/>
    <w:rsid w:val="004479AF"/>
    <w:rsid w:val="00450197"/>
    <w:rsid w:val="004502BC"/>
    <w:rsid w:val="00450EA9"/>
    <w:rsid w:val="004539DD"/>
    <w:rsid w:val="00453F08"/>
    <w:rsid w:val="00456F9F"/>
    <w:rsid w:val="004608CF"/>
    <w:rsid w:val="00461786"/>
    <w:rsid w:val="00462291"/>
    <w:rsid w:val="00462431"/>
    <w:rsid w:val="00462EC8"/>
    <w:rsid w:val="00466671"/>
    <w:rsid w:val="00467346"/>
    <w:rsid w:val="00471C36"/>
    <w:rsid w:val="00472B73"/>
    <w:rsid w:val="00472C40"/>
    <w:rsid w:val="004741E6"/>
    <w:rsid w:val="00475468"/>
    <w:rsid w:val="00477817"/>
    <w:rsid w:val="00477BBC"/>
    <w:rsid w:val="00480AD4"/>
    <w:rsid w:val="004820FC"/>
    <w:rsid w:val="00482AD4"/>
    <w:rsid w:val="0048347E"/>
    <w:rsid w:val="00483D54"/>
    <w:rsid w:val="0048405B"/>
    <w:rsid w:val="00485E5B"/>
    <w:rsid w:val="00491DE4"/>
    <w:rsid w:val="0049325C"/>
    <w:rsid w:val="004A093E"/>
    <w:rsid w:val="004A1285"/>
    <w:rsid w:val="004A1E70"/>
    <w:rsid w:val="004A45EE"/>
    <w:rsid w:val="004A470C"/>
    <w:rsid w:val="004A4847"/>
    <w:rsid w:val="004A4DEE"/>
    <w:rsid w:val="004A53DD"/>
    <w:rsid w:val="004A7C91"/>
    <w:rsid w:val="004B0331"/>
    <w:rsid w:val="004B24A9"/>
    <w:rsid w:val="004B3281"/>
    <w:rsid w:val="004B37EE"/>
    <w:rsid w:val="004B3F45"/>
    <w:rsid w:val="004B5332"/>
    <w:rsid w:val="004B65EA"/>
    <w:rsid w:val="004C0019"/>
    <w:rsid w:val="004C06C6"/>
    <w:rsid w:val="004C11E5"/>
    <w:rsid w:val="004C2C75"/>
    <w:rsid w:val="004C50F5"/>
    <w:rsid w:val="004C5D94"/>
    <w:rsid w:val="004D1B15"/>
    <w:rsid w:val="004D41A3"/>
    <w:rsid w:val="004D4964"/>
    <w:rsid w:val="004D52C3"/>
    <w:rsid w:val="004D55AF"/>
    <w:rsid w:val="004D6744"/>
    <w:rsid w:val="004E224B"/>
    <w:rsid w:val="004E3349"/>
    <w:rsid w:val="004E474D"/>
    <w:rsid w:val="004E50A1"/>
    <w:rsid w:val="004E5144"/>
    <w:rsid w:val="004E640B"/>
    <w:rsid w:val="004E67AE"/>
    <w:rsid w:val="004E7FFD"/>
    <w:rsid w:val="004F11F4"/>
    <w:rsid w:val="004F1652"/>
    <w:rsid w:val="004F20D5"/>
    <w:rsid w:val="004F2DE8"/>
    <w:rsid w:val="004F6699"/>
    <w:rsid w:val="004F707A"/>
    <w:rsid w:val="004F7536"/>
    <w:rsid w:val="00501B4C"/>
    <w:rsid w:val="00502E38"/>
    <w:rsid w:val="00504051"/>
    <w:rsid w:val="00504217"/>
    <w:rsid w:val="005064B2"/>
    <w:rsid w:val="00507EB6"/>
    <w:rsid w:val="0051115B"/>
    <w:rsid w:val="005128AA"/>
    <w:rsid w:val="00512992"/>
    <w:rsid w:val="00513E4E"/>
    <w:rsid w:val="00514D92"/>
    <w:rsid w:val="00517CDD"/>
    <w:rsid w:val="00517F0D"/>
    <w:rsid w:val="005202B1"/>
    <w:rsid w:val="005208C2"/>
    <w:rsid w:val="00520EC7"/>
    <w:rsid w:val="00523686"/>
    <w:rsid w:val="0052407B"/>
    <w:rsid w:val="00524BA0"/>
    <w:rsid w:val="0052513B"/>
    <w:rsid w:val="00532995"/>
    <w:rsid w:val="00533483"/>
    <w:rsid w:val="00536EC1"/>
    <w:rsid w:val="005403DB"/>
    <w:rsid w:val="0054312D"/>
    <w:rsid w:val="0054323C"/>
    <w:rsid w:val="00546B8E"/>
    <w:rsid w:val="00546F8B"/>
    <w:rsid w:val="00547F42"/>
    <w:rsid w:val="005514A8"/>
    <w:rsid w:val="00551635"/>
    <w:rsid w:val="00554B8F"/>
    <w:rsid w:val="00555DC2"/>
    <w:rsid w:val="0055615C"/>
    <w:rsid w:val="00556CEB"/>
    <w:rsid w:val="005611D7"/>
    <w:rsid w:val="0056153B"/>
    <w:rsid w:val="005617BD"/>
    <w:rsid w:val="00561A2D"/>
    <w:rsid w:val="00561EBE"/>
    <w:rsid w:val="00561EC5"/>
    <w:rsid w:val="00562140"/>
    <w:rsid w:val="0056346C"/>
    <w:rsid w:val="005634F3"/>
    <w:rsid w:val="0056370A"/>
    <w:rsid w:val="0056644C"/>
    <w:rsid w:val="005678E7"/>
    <w:rsid w:val="00567CDD"/>
    <w:rsid w:val="0057166A"/>
    <w:rsid w:val="005722D6"/>
    <w:rsid w:val="0057478F"/>
    <w:rsid w:val="00577E7E"/>
    <w:rsid w:val="00581A77"/>
    <w:rsid w:val="005833FD"/>
    <w:rsid w:val="00583738"/>
    <w:rsid w:val="00583A6C"/>
    <w:rsid w:val="0058565C"/>
    <w:rsid w:val="00585730"/>
    <w:rsid w:val="00585AB5"/>
    <w:rsid w:val="005877B9"/>
    <w:rsid w:val="005949D7"/>
    <w:rsid w:val="00594EFB"/>
    <w:rsid w:val="005960EE"/>
    <w:rsid w:val="0059622F"/>
    <w:rsid w:val="005A0052"/>
    <w:rsid w:val="005A07A5"/>
    <w:rsid w:val="005A1575"/>
    <w:rsid w:val="005A3312"/>
    <w:rsid w:val="005A36A5"/>
    <w:rsid w:val="005A424B"/>
    <w:rsid w:val="005A46F6"/>
    <w:rsid w:val="005A6028"/>
    <w:rsid w:val="005A759D"/>
    <w:rsid w:val="005B05BC"/>
    <w:rsid w:val="005B3041"/>
    <w:rsid w:val="005B3203"/>
    <w:rsid w:val="005B4097"/>
    <w:rsid w:val="005B615C"/>
    <w:rsid w:val="005B633C"/>
    <w:rsid w:val="005B6BC4"/>
    <w:rsid w:val="005B6E04"/>
    <w:rsid w:val="005C02D1"/>
    <w:rsid w:val="005C1511"/>
    <w:rsid w:val="005C59F0"/>
    <w:rsid w:val="005C5DD6"/>
    <w:rsid w:val="005D16AA"/>
    <w:rsid w:val="005D2010"/>
    <w:rsid w:val="005D442B"/>
    <w:rsid w:val="005D5632"/>
    <w:rsid w:val="005D6C92"/>
    <w:rsid w:val="005D7ECB"/>
    <w:rsid w:val="005E0D8D"/>
    <w:rsid w:val="005E188E"/>
    <w:rsid w:val="005E252E"/>
    <w:rsid w:val="005E3F6E"/>
    <w:rsid w:val="005E6C2F"/>
    <w:rsid w:val="005F029E"/>
    <w:rsid w:val="005F0B69"/>
    <w:rsid w:val="005F1C77"/>
    <w:rsid w:val="005F23BF"/>
    <w:rsid w:val="005F2E2F"/>
    <w:rsid w:val="005F47F9"/>
    <w:rsid w:val="005F67F8"/>
    <w:rsid w:val="00600EC5"/>
    <w:rsid w:val="0060122A"/>
    <w:rsid w:val="0060133D"/>
    <w:rsid w:val="00602D6E"/>
    <w:rsid w:val="00604BED"/>
    <w:rsid w:val="00606FB5"/>
    <w:rsid w:val="00607689"/>
    <w:rsid w:val="00607F37"/>
    <w:rsid w:val="00610912"/>
    <w:rsid w:val="0061392D"/>
    <w:rsid w:val="00615417"/>
    <w:rsid w:val="00615BB0"/>
    <w:rsid w:val="00617752"/>
    <w:rsid w:val="00620128"/>
    <w:rsid w:val="00620694"/>
    <w:rsid w:val="00621DA7"/>
    <w:rsid w:val="0062392D"/>
    <w:rsid w:val="00630176"/>
    <w:rsid w:val="0063069A"/>
    <w:rsid w:val="00631F73"/>
    <w:rsid w:val="00632112"/>
    <w:rsid w:val="00632BD4"/>
    <w:rsid w:val="00633F3E"/>
    <w:rsid w:val="00635756"/>
    <w:rsid w:val="00635D68"/>
    <w:rsid w:val="006367C5"/>
    <w:rsid w:val="0063767C"/>
    <w:rsid w:val="006401C7"/>
    <w:rsid w:val="00644BB1"/>
    <w:rsid w:val="006451BF"/>
    <w:rsid w:val="00647054"/>
    <w:rsid w:val="006470C4"/>
    <w:rsid w:val="00650E13"/>
    <w:rsid w:val="00652C96"/>
    <w:rsid w:val="00653C2E"/>
    <w:rsid w:val="00653EFB"/>
    <w:rsid w:val="00654603"/>
    <w:rsid w:val="00654753"/>
    <w:rsid w:val="006574B0"/>
    <w:rsid w:val="006604CE"/>
    <w:rsid w:val="00660D31"/>
    <w:rsid w:val="006613CC"/>
    <w:rsid w:val="00661840"/>
    <w:rsid w:val="00663AC3"/>
    <w:rsid w:val="006651E0"/>
    <w:rsid w:val="00665BAB"/>
    <w:rsid w:val="00667E0E"/>
    <w:rsid w:val="006701B5"/>
    <w:rsid w:val="006709CB"/>
    <w:rsid w:val="00673410"/>
    <w:rsid w:val="006754C9"/>
    <w:rsid w:val="00675940"/>
    <w:rsid w:val="0067607F"/>
    <w:rsid w:val="006762B5"/>
    <w:rsid w:val="00677A1C"/>
    <w:rsid w:val="00683238"/>
    <w:rsid w:val="00684EE7"/>
    <w:rsid w:val="006852DA"/>
    <w:rsid w:val="00685A82"/>
    <w:rsid w:val="006860B9"/>
    <w:rsid w:val="00686EA9"/>
    <w:rsid w:val="00686EEC"/>
    <w:rsid w:val="00687361"/>
    <w:rsid w:val="00687514"/>
    <w:rsid w:val="00687582"/>
    <w:rsid w:val="0069025F"/>
    <w:rsid w:val="006933AC"/>
    <w:rsid w:val="00694B8A"/>
    <w:rsid w:val="0069627B"/>
    <w:rsid w:val="0069629B"/>
    <w:rsid w:val="00696386"/>
    <w:rsid w:val="00696410"/>
    <w:rsid w:val="006965A2"/>
    <w:rsid w:val="00696E70"/>
    <w:rsid w:val="00697A14"/>
    <w:rsid w:val="006A0E78"/>
    <w:rsid w:val="006A146D"/>
    <w:rsid w:val="006A178B"/>
    <w:rsid w:val="006A262D"/>
    <w:rsid w:val="006A2B30"/>
    <w:rsid w:val="006A308B"/>
    <w:rsid w:val="006A4711"/>
    <w:rsid w:val="006A5966"/>
    <w:rsid w:val="006A5D73"/>
    <w:rsid w:val="006A5F89"/>
    <w:rsid w:val="006A60E0"/>
    <w:rsid w:val="006A672A"/>
    <w:rsid w:val="006A758F"/>
    <w:rsid w:val="006B1D62"/>
    <w:rsid w:val="006B22AF"/>
    <w:rsid w:val="006B3823"/>
    <w:rsid w:val="006B3989"/>
    <w:rsid w:val="006B3DA9"/>
    <w:rsid w:val="006B4F92"/>
    <w:rsid w:val="006C1594"/>
    <w:rsid w:val="006C1F93"/>
    <w:rsid w:val="006C21A0"/>
    <w:rsid w:val="006C26C7"/>
    <w:rsid w:val="006C27E5"/>
    <w:rsid w:val="006C3DFD"/>
    <w:rsid w:val="006C60AF"/>
    <w:rsid w:val="006C7630"/>
    <w:rsid w:val="006D0F7B"/>
    <w:rsid w:val="006D4375"/>
    <w:rsid w:val="006D4FEA"/>
    <w:rsid w:val="006D6230"/>
    <w:rsid w:val="006E0BF0"/>
    <w:rsid w:val="006E2508"/>
    <w:rsid w:val="006E34B8"/>
    <w:rsid w:val="006E3AD6"/>
    <w:rsid w:val="006E3E98"/>
    <w:rsid w:val="006E4223"/>
    <w:rsid w:val="006E4446"/>
    <w:rsid w:val="006E4AFB"/>
    <w:rsid w:val="006E4E8F"/>
    <w:rsid w:val="006E655C"/>
    <w:rsid w:val="006E685E"/>
    <w:rsid w:val="006E6893"/>
    <w:rsid w:val="006E6B11"/>
    <w:rsid w:val="006E7680"/>
    <w:rsid w:val="006F1800"/>
    <w:rsid w:val="006F24D7"/>
    <w:rsid w:val="006F2A92"/>
    <w:rsid w:val="006F2E7F"/>
    <w:rsid w:val="006F691A"/>
    <w:rsid w:val="006F6EBE"/>
    <w:rsid w:val="006F7898"/>
    <w:rsid w:val="007007AD"/>
    <w:rsid w:val="007013B5"/>
    <w:rsid w:val="00703A0A"/>
    <w:rsid w:val="007066E0"/>
    <w:rsid w:val="00706B37"/>
    <w:rsid w:val="0071194C"/>
    <w:rsid w:val="007131E3"/>
    <w:rsid w:val="00713B2D"/>
    <w:rsid w:val="007140EF"/>
    <w:rsid w:val="007143E5"/>
    <w:rsid w:val="00714C15"/>
    <w:rsid w:val="00715044"/>
    <w:rsid w:val="00716F1B"/>
    <w:rsid w:val="00720CB8"/>
    <w:rsid w:val="00722B33"/>
    <w:rsid w:val="00722B5A"/>
    <w:rsid w:val="007246FA"/>
    <w:rsid w:val="00724C6D"/>
    <w:rsid w:val="007256C3"/>
    <w:rsid w:val="00726230"/>
    <w:rsid w:val="00730D8B"/>
    <w:rsid w:val="0073170A"/>
    <w:rsid w:val="00732206"/>
    <w:rsid w:val="00732818"/>
    <w:rsid w:val="00732AEB"/>
    <w:rsid w:val="00732D90"/>
    <w:rsid w:val="007330DD"/>
    <w:rsid w:val="00733F7E"/>
    <w:rsid w:val="007345F3"/>
    <w:rsid w:val="00737218"/>
    <w:rsid w:val="00737265"/>
    <w:rsid w:val="0074249B"/>
    <w:rsid w:val="007427D9"/>
    <w:rsid w:val="00745C66"/>
    <w:rsid w:val="00745F3C"/>
    <w:rsid w:val="0075086E"/>
    <w:rsid w:val="00752706"/>
    <w:rsid w:val="007530BB"/>
    <w:rsid w:val="00753DD9"/>
    <w:rsid w:val="00754C97"/>
    <w:rsid w:val="0075637D"/>
    <w:rsid w:val="007574C8"/>
    <w:rsid w:val="0076185E"/>
    <w:rsid w:val="00761951"/>
    <w:rsid w:val="00762F4F"/>
    <w:rsid w:val="007673EE"/>
    <w:rsid w:val="00767588"/>
    <w:rsid w:val="00770443"/>
    <w:rsid w:val="00771618"/>
    <w:rsid w:val="00771AB9"/>
    <w:rsid w:val="00771D54"/>
    <w:rsid w:val="00772D43"/>
    <w:rsid w:val="0077346A"/>
    <w:rsid w:val="007736F1"/>
    <w:rsid w:val="00775386"/>
    <w:rsid w:val="00775A58"/>
    <w:rsid w:val="00776B6A"/>
    <w:rsid w:val="00776EF9"/>
    <w:rsid w:val="0077765B"/>
    <w:rsid w:val="00777D91"/>
    <w:rsid w:val="00782F34"/>
    <w:rsid w:val="00783948"/>
    <w:rsid w:val="00783C0B"/>
    <w:rsid w:val="00784479"/>
    <w:rsid w:val="00784FD2"/>
    <w:rsid w:val="007865B5"/>
    <w:rsid w:val="007913FD"/>
    <w:rsid w:val="007926DC"/>
    <w:rsid w:val="00792E06"/>
    <w:rsid w:val="007940E1"/>
    <w:rsid w:val="00795711"/>
    <w:rsid w:val="0079576A"/>
    <w:rsid w:val="0079583B"/>
    <w:rsid w:val="007971AC"/>
    <w:rsid w:val="007A0797"/>
    <w:rsid w:val="007A0A9F"/>
    <w:rsid w:val="007A0D60"/>
    <w:rsid w:val="007A2085"/>
    <w:rsid w:val="007A2DB2"/>
    <w:rsid w:val="007A3FBE"/>
    <w:rsid w:val="007A4729"/>
    <w:rsid w:val="007A560B"/>
    <w:rsid w:val="007A5C69"/>
    <w:rsid w:val="007A622A"/>
    <w:rsid w:val="007B089E"/>
    <w:rsid w:val="007B50F4"/>
    <w:rsid w:val="007B6217"/>
    <w:rsid w:val="007B697F"/>
    <w:rsid w:val="007B75CB"/>
    <w:rsid w:val="007B7FCE"/>
    <w:rsid w:val="007C07E5"/>
    <w:rsid w:val="007C1438"/>
    <w:rsid w:val="007C20FD"/>
    <w:rsid w:val="007C2BF5"/>
    <w:rsid w:val="007C31DF"/>
    <w:rsid w:val="007C4759"/>
    <w:rsid w:val="007C5E45"/>
    <w:rsid w:val="007C6781"/>
    <w:rsid w:val="007C6B84"/>
    <w:rsid w:val="007C7694"/>
    <w:rsid w:val="007D126B"/>
    <w:rsid w:val="007D140E"/>
    <w:rsid w:val="007D15B3"/>
    <w:rsid w:val="007D475E"/>
    <w:rsid w:val="007D7CCB"/>
    <w:rsid w:val="007E0002"/>
    <w:rsid w:val="007E1457"/>
    <w:rsid w:val="007E1CD9"/>
    <w:rsid w:val="007E45FE"/>
    <w:rsid w:val="007E4966"/>
    <w:rsid w:val="007E74C5"/>
    <w:rsid w:val="007E752C"/>
    <w:rsid w:val="007E78F9"/>
    <w:rsid w:val="007F088C"/>
    <w:rsid w:val="007F1AA8"/>
    <w:rsid w:val="007F28D2"/>
    <w:rsid w:val="007F2CC2"/>
    <w:rsid w:val="007F3480"/>
    <w:rsid w:val="007F34E4"/>
    <w:rsid w:val="007F4255"/>
    <w:rsid w:val="007F42B5"/>
    <w:rsid w:val="007F50A8"/>
    <w:rsid w:val="007F518A"/>
    <w:rsid w:val="008038D1"/>
    <w:rsid w:val="00803B00"/>
    <w:rsid w:val="00803E12"/>
    <w:rsid w:val="008044B1"/>
    <w:rsid w:val="008058CA"/>
    <w:rsid w:val="00806422"/>
    <w:rsid w:val="00806836"/>
    <w:rsid w:val="0080700B"/>
    <w:rsid w:val="00807086"/>
    <w:rsid w:val="00807883"/>
    <w:rsid w:val="00807F57"/>
    <w:rsid w:val="008106B0"/>
    <w:rsid w:val="00810CC9"/>
    <w:rsid w:val="00810FB1"/>
    <w:rsid w:val="00811E9A"/>
    <w:rsid w:val="0081272A"/>
    <w:rsid w:val="00817A2F"/>
    <w:rsid w:val="0082243A"/>
    <w:rsid w:val="00822648"/>
    <w:rsid w:val="00825C8B"/>
    <w:rsid w:val="00826DCF"/>
    <w:rsid w:val="0083023E"/>
    <w:rsid w:val="008315EA"/>
    <w:rsid w:val="008318CE"/>
    <w:rsid w:val="00831AFE"/>
    <w:rsid w:val="00831E43"/>
    <w:rsid w:val="00831E92"/>
    <w:rsid w:val="008338F3"/>
    <w:rsid w:val="00833CA1"/>
    <w:rsid w:val="00835603"/>
    <w:rsid w:val="0084019F"/>
    <w:rsid w:val="008407F8"/>
    <w:rsid w:val="00841E4F"/>
    <w:rsid w:val="008429CE"/>
    <w:rsid w:val="00843172"/>
    <w:rsid w:val="00843DD2"/>
    <w:rsid w:val="00846A97"/>
    <w:rsid w:val="00846F44"/>
    <w:rsid w:val="00847645"/>
    <w:rsid w:val="00847EAE"/>
    <w:rsid w:val="00850A82"/>
    <w:rsid w:val="00851EA7"/>
    <w:rsid w:val="00852BAC"/>
    <w:rsid w:val="0085306C"/>
    <w:rsid w:val="00853F5F"/>
    <w:rsid w:val="00854CBF"/>
    <w:rsid w:val="00855345"/>
    <w:rsid w:val="00860839"/>
    <w:rsid w:val="008608FF"/>
    <w:rsid w:val="00862E15"/>
    <w:rsid w:val="00862FE6"/>
    <w:rsid w:val="0086386D"/>
    <w:rsid w:val="00865AB3"/>
    <w:rsid w:val="008663F7"/>
    <w:rsid w:val="008705B6"/>
    <w:rsid w:val="00873801"/>
    <w:rsid w:val="00875125"/>
    <w:rsid w:val="00880E7B"/>
    <w:rsid w:val="00881FFB"/>
    <w:rsid w:val="00882BFC"/>
    <w:rsid w:val="00882DE0"/>
    <w:rsid w:val="00883E9B"/>
    <w:rsid w:val="008875FF"/>
    <w:rsid w:val="008915D1"/>
    <w:rsid w:val="0089216B"/>
    <w:rsid w:val="00893ECE"/>
    <w:rsid w:val="00894C85"/>
    <w:rsid w:val="008973AE"/>
    <w:rsid w:val="008975BD"/>
    <w:rsid w:val="00897B56"/>
    <w:rsid w:val="008A1495"/>
    <w:rsid w:val="008A1E48"/>
    <w:rsid w:val="008A26B8"/>
    <w:rsid w:val="008A42ED"/>
    <w:rsid w:val="008A45CE"/>
    <w:rsid w:val="008A5818"/>
    <w:rsid w:val="008A5B0C"/>
    <w:rsid w:val="008A6146"/>
    <w:rsid w:val="008A65B8"/>
    <w:rsid w:val="008A661F"/>
    <w:rsid w:val="008B0B48"/>
    <w:rsid w:val="008B0EA0"/>
    <w:rsid w:val="008B2DA6"/>
    <w:rsid w:val="008B2F31"/>
    <w:rsid w:val="008B3811"/>
    <w:rsid w:val="008B56AC"/>
    <w:rsid w:val="008B699B"/>
    <w:rsid w:val="008B6E47"/>
    <w:rsid w:val="008B7682"/>
    <w:rsid w:val="008B776F"/>
    <w:rsid w:val="008C1007"/>
    <w:rsid w:val="008C1121"/>
    <w:rsid w:val="008C1E29"/>
    <w:rsid w:val="008C3100"/>
    <w:rsid w:val="008C3151"/>
    <w:rsid w:val="008C32A7"/>
    <w:rsid w:val="008C7A5E"/>
    <w:rsid w:val="008D059A"/>
    <w:rsid w:val="008D05A3"/>
    <w:rsid w:val="008D11FC"/>
    <w:rsid w:val="008D150A"/>
    <w:rsid w:val="008D371E"/>
    <w:rsid w:val="008D3981"/>
    <w:rsid w:val="008D55B0"/>
    <w:rsid w:val="008D6F1E"/>
    <w:rsid w:val="008D73A8"/>
    <w:rsid w:val="008E04BF"/>
    <w:rsid w:val="008E2028"/>
    <w:rsid w:val="008E4F24"/>
    <w:rsid w:val="008E507E"/>
    <w:rsid w:val="008E63F1"/>
    <w:rsid w:val="008E6AB9"/>
    <w:rsid w:val="008E73A0"/>
    <w:rsid w:val="008E7660"/>
    <w:rsid w:val="008E77DD"/>
    <w:rsid w:val="008F17E8"/>
    <w:rsid w:val="008F208F"/>
    <w:rsid w:val="008F38D0"/>
    <w:rsid w:val="00900E04"/>
    <w:rsid w:val="0090254C"/>
    <w:rsid w:val="00902C4F"/>
    <w:rsid w:val="009038A5"/>
    <w:rsid w:val="00903B5C"/>
    <w:rsid w:val="00904B2C"/>
    <w:rsid w:val="00904DF3"/>
    <w:rsid w:val="00905165"/>
    <w:rsid w:val="0090611F"/>
    <w:rsid w:val="00907380"/>
    <w:rsid w:val="00907541"/>
    <w:rsid w:val="009110F3"/>
    <w:rsid w:val="0091159F"/>
    <w:rsid w:val="00911EC1"/>
    <w:rsid w:val="009120C6"/>
    <w:rsid w:val="00912980"/>
    <w:rsid w:val="00914E75"/>
    <w:rsid w:val="00915118"/>
    <w:rsid w:val="0091558D"/>
    <w:rsid w:val="00916765"/>
    <w:rsid w:val="009173BE"/>
    <w:rsid w:val="00917583"/>
    <w:rsid w:val="00917861"/>
    <w:rsid w:val="00921C8B"/>
    <w:rsid w:val="009263A8"/>
    <w:rsid w:val="0092703E"/>
    <w:rsid w:val="009309EC"/>
    <w:rsid w:val="00931ABD"/>
    <w:rsid w:val="009322BE"/>
    <w:rsid w:val="00932EE2"/>
    <w:rsid w:val="009412F0"/>
    <w:rsid w:val="00941752"/>
    <w:rsid w:val="00943A8D"/>
    <w:rsid w:val="0094437B"/>
    <w:rsid w:val="0094600E"/>
    <w:rsid w:val="00946A4B"/>
    <w:rsid w:val="009475B0"/>
    <w:rsid w:val="009502B6"/>
    <w:rsid w:val="00951492"/>
    <w:rsid w:val="00951774"/>
    <w:rsid w:val="00955A85"/>
    <w:rsid w:val="009568AE"/>
    <w:rsid w:val="00960068"/>
    <w:rsid w:val="00961AEB"/>
    <w:rsid w:val="00962941"/>
    <w:rsid w:val="00963157"/>
    <w:rsid w:val="00964442"/>
    <w:rsid w:val="00965F77"/>
    <w:rsid w:val="00965FF9"/>
    <w:rsid w:val="009663A3"/>
    <w:rsid w:val="009667ED"/>
    <w:rsid w:val="00966CA2"/>
    <w:rsid w:val="00967ED7"/>
    <w:rsid w:val="00973319"/>
    <w:rsid w:val="00974B52"/>
    <w:rsid w:val="00974EFE"/>
    <w:rsid w:val="00975E09"/>
    <w:rsid w:val="009822D3"/>
    <w:rsid w:val="00983EB6"/>
    <w:rsid w:val="00983F04"/>
    <w:rsid w:val="00984A94"/>
    <w:rsid w:val="00984C6E"/>
    <w:rsid w:val="009866E8"/>
    <w:rsid w:val="00987CC3"/>
    <w:rsid w:val="00990C97"/>
    <w:rsid w:val="00992238"/>
    <w:rsid w:val="0099297D"/>
    <w:rsid w:val="00993A92"/>
    <w:rsid w:val="00995B31"/>
    <w:rsid w:val="00995E2A"/>
    <w:rsid w:val="009977C6"/>
    <w:rsid w:val="00997DFB"/>
    <w:rsid w:val="009A2748"/>
    <w:rsid w:val="009A2B62"/>
    <w:rsid w:val="009A3FA9"/>
    <w:rsid w:val="009A48CC"/>
    <w:rsid w:val="009A51F6"/>
    <w:rsid w:val="009A67AA"/>
    <w:rsid w:val="009A7BFD"/>
    <w:rsid w:val="009B2804"/>
    <w:rsid w:val="009B2810"/>
    <w:rsid w:val="009B3728"/>
    <w:rsid w:val="009B4BCF"/>
    <w:rsid w:val="009B5561"/>
    <w:rsid w:val="009B5E6A"/>
    <w:rsid w:val="009B7C37"/>
    <w:rsid w:val="009C14DD"/>
    <w:rsid w:val="009C1BFA"/>
    <w:rsid w:val="009C2676"/>
    <w:rsid w:val="009C44D6"/>
    <w:rsid w:val="009C6653"/>
    <w:rsid w:val="009D0CC9"/>
    <w:rsid w:val="009D2960"/>
    <w:rsid w:val="009D43D6"/>
    <w:rsid w:val="009D4C63"/>
    <w:rsid w:val="009D55E1"/>
    <w:rsid w:val="009D6138"/>
    <w:rsid w:val="009D68A2"/>
    <w:rsid w:val="009D7563"/>
    <w:rsid w:val="009E4D17"/>
    <w:rsid w:val="009E5BBA"/>
    <w:rsid w:val="009E7135"/>
    <w:rsid w:val="009E7628"/>
    <w:rsid w:val="009E7992"/>
    <w:rsid w:val="009F13BA"/>
    <w:rsid w:val="009F184A"/>
    <w:rsid w:val="009F458C"/>
    <w:rsid w:val="009F45D0"/>
    <w:rsid w:val="009F590E"/>
    <w:rsid w:val="009F5C7E"/>
    <w:rsid w:val="009F5FE0"/>
    <w:rsid w:val="009F6F63"/>
    <w:rsid w:val="00A00927"/>
    <w:rsid w:val="00A00A06"/>
    <w:rsid w:val="00A0189C"/>
    <w:rsid w:val="00A0384A"/>
    <w:rsid w:val="00A04BD8"/>
    <w:rsid w:val="00A05665"/>
    <w:rsid w:val="00A117C4"/>
    <w:rsid w:val="00A11A2B"/>
    <w:rsid w:val="00A14757"/>
    <w:rsid w:val="00A1787F"/>
    <w:rsid w:val="00A17B57"/>
    <w:rsid w:val="00A2300D"/>
    <w:rsid w:val="00A25D8D"/>
    <w:rsid w:val="00A26EA0"/>
    <w:rsid w:val="00A27C28"/>
    <w:rsid w:val="00A32007"/>
    <w:rsid w:val="00A33774"/>
    <w:rsid w:val="00A337CC"/>
    <w:rsid w:val="00A33CBB"/>
    <w:rsid w:val="00A344E5"/>
    <w:rsid w:val="00A354AA"/>
    <w:rsid w:val="00A37594"/>
    <w:rsid w:val="00A375B2"/>
    <w:rsid w:val="00A40171"/>
    <w:rsid w:val="00A42282"/>
    <w:rsid w:val="00A42369"/>
    <w:rsid w:val="00A43017"/>
    <w:rsid w:val="00A43E8D"/>
    <w:rsid w:val="00A44514"/>
    <w:rsid w:val="00A4571D"/>
    <w:rsid w:val="00A478FE"/>
    <w:rsid w:val="00A47F16"/>
    <w:rsid w:val="00A5235E"/>
    <w:rsid w:val="00A5295D"/>
    <w:rsid w:val="00A53846"/>
    <w:rsid w:val="00A53CC1"/>
    <w:rsid w:val="00A5607F"/>
    <w:rsid w:val="00A60CC9"/>
    <w:rsid w:val="00A61D19"/>
    <w:rsid w:val="00A63307"/>
    <w:rsid w:val="00A6386E"/>
    <w:rsid w:val="00A6721B"/>
    <w:rsid w:val="00A67AB7"/>
    <w:rsid w:val="00A70503"/>
    <w:rsid w:val="00A72242"/>
    <w:rsid w:val="00A72329"/>
    <w:rsid w:val="00A7380E"/>
    <w:rsid w:val="00A75001"/>
    <w:rsid w:val="00A75003"/>
    <w:rsid w:val="00A76E92"/>
    <w:rsid w:val="00A77D91"/>
    <w:rsid w:val="00A8457D"/>
    <w:rsid w:val="00A8528F"/>
    <w:rsid w:val="00A865C9"/>
    <w:rsid w:val="00A87CCF"/>
    <w:rsid w:val="00A904C1"/>
    <w:rsid w:val="00A91902"/>
    <w:rsid w:val="00A9457E"/>
    <w:rsid w:val="00A94D6B"/>
    <w:rsid w:val="00AA0445"/>
    <w:rsid w:val="00AA1007"/>
    <w:rsid w:val="00AA19FB"/>
    <w:rsid w:val="00AA4F95"/>
    <w:rsid w:val="00AB010D"/>
    <w:rsid w:val="00AB158F"/>
    <w:rsid w:val="00AB5E5C"/>
    <w:rsid w:val="00AB7604"/>
    <w:rsid w:val="00AC248B"/>
    <w:rsid w:val="00AC4C0B"/>
    <w:rsid w:val="00AC550C"/>
    <w:rsid w:val="00AC5E27"/>
    <w:rsid w:val="00AC6F0A"/>
    <w:rsid w:val="00AD10D5"/>
    <w:rsid w:val="00AD1331"/>
    <w:rsid w:val="00AD1419"/>
    <w:rsid w:val="00AD2487"/>
    <w:rsid w:val="00AD2518"/>
    <w:rsid w:val="00AD2E87"/>
    <w:rsid w:val="00AD31C0"/>
    <w:rsid w:val="00AD4256"/>
    <w:rsid w:val="00AD43DB"/>
    <w:rsid w:val="00AD5A81"/>
    <w:rsid w:val="00AD6DBF"/>
    <w:rsid w:val="00AE01D3"/>
    <w:rsid w:val="00AE132F"/>
    <w:rsid w:val="00AE2125"/>
    <w:rsid w:val="00AE2B67"/>
    <w:rsid w:val="00AE30BD"/>
    <w:rsid w:val="00AE3D01"/>
    <w:rsid w:val="00AF06FB"/>
    <w:rsid w:val="00AF1568"/>
    <w:rsid w:val="00AF1800"/>
    <w:rsid w:val="00AF54B2"/>
    <w:rsid w:val="00AF60B1"/>
    <w:rsid w:val="00AF6EFE"/>
    <w:rsid w:val="00B00B2E"/>
    <w:rsid w:val="00B01738"/>
    <w:rsid w:val="00B032DB"/>
    <w:rsid w:val="00B046CD"/>
    <w:rsid w:val="00B05D68"/>
    <w:rsid w:val="00B110F2"/>
    <w:rsid w:val="00B1162C"/>
    <w:rsid w:val="00B12286"/>
    <w:rsid w:val="00B12FBF"/>
    <w:rsid w:val="00B13ACB"/>
    <w:rsid w:val="00B15276"/>
    <w:rsid w:val="00B15898"/>
    <w:rsid w:val="00B1596C"/>
    <w:rsid w:val="00B15A9B"/>
    <w:rsid w:val="00B17133"/>
    <w:rsid w:val="00B20DB7"/>
    <w:rsid w:val="00B21B01"/>
    <w:rsid w:val="00B22D8E"/>
    <w:rsid w:val="00B23803"/>
    <w:rsid w:val="00B23B74"/>
    <w:rsid w:val="00B25761"/>
    <w:rsid w:val="00B25C58"/>
    <w:rsid w:val="00B26031"/>
    <w:rsid w:val="00B26A4C"/>
    <w:rsid w:val="00B26CC6"/>
    <w:rsid w:val="00B26D03"/>
    <w:rsid w:val="00B30539"/>
    <w:rsid w:val="00B30A9E"/>
    <w:rsid w:val="00B30DDE"/>
    <w:rsid w:val="00B317F5"/>
    <w:rsid w:val="00B31EEE"/>
    <w:rsid w:val="00B331F1"/>
    <w:rsid w:val="00B33823"/>
    <w:rsid w:val="00B35B74"/>
    <w:rsid w:val="00B35E8E"/>
    <w:rsid w:val="00B365D4"/>
    <w:rsid w:val="00B36751"/>
    <w:rsid w:val="00B41157"/>
    <w:rsid w:val="00B415A2"/>
    <w:rsid w:val="00B41E05"/>
    <w:rsid w:val="00B44167"/>
    <w:rsid w:val="00B44E1C"/>
    <w:rsid w:val="00B45185"/>
    <w:rsid w:val="00B45480"/>
    <w:rsid w:val="00B457B3"/>
    <w:rsid w:val="00B47958"/>
    <w:rsid w:val="00B50771"/>
    <w:rsid w:val="00B54DC6"/>
    <w:rsid w:val="00B55603"/>
    <w:rsid w:val="00B6016A"/>
    <w:rsid w:val="00B603E8"/>
    <w:rsid w:val="00B6053F"/>
    <w:rsid w:val="00B606B4"/>
    <w:rsid w:val="00B609EB"/>
    <w:rsid w:val="00B60A3D"/>
    <w:rsid w:val="00B61766"/>
    <w:rsid w:val="00B61DFB"/>
    <w:rsid w:val="00B629CF"/>
    <w:rsid w:val="00B65FE2"/>
    <w:rsid w:val="00B666D5"/>
    <w:rsid w:val="00B704AE"/>
    <w:rsid w:val="00B713A4"/>
    <w:rsid w:val="00B7188E"/>
    <w:rsid w:val="00B72120"/>
    <w:rsid w:val="00B72472"/>
    <w:rsid w:val="00B73E97"/>
    <w:rsid w:val="00B76DFB"/>
    <w:rsid w:val="00B77D8E"/>
    <w:rsid w:val="00B77EC1"/>
    <w:rsid w:val="00B77F64"/>
    <w:rsid w:val="00B809BF"/>
    <w:rsid w:val="00B84932"/>
    <w:rsid w:val="00B85714"/>
    <w:rsid w:val="00B8618C"/>
    <w:rsid w:val="00B86A3E"/>
    <w:rsid w:val="00B873C5"/>
    <w:rsid w:val="00B91C7D"/>
    <w:rsid w:val="00B91CB1"/>
    <w:rsid w:val="00B92BDF"/>
    <w:rsid w:val="00B950EB"/>
    <w:rsid w:val="00B9694F"/>
    <w:rsid w:val="00B97719"/>
    <w:rsid w:val="00BA1947"/>
    <w:rsid w:val="00BA230C"/>
    <w:rsid w:val="00BA2845"/>
    <w:rsid w:val="00BA2EF2"/>
    <w:rsid w:val="00BA7F44"/>
    <w:rsid w:val="00BB0C9B"/>
    <w:rsid w:val="00BB23B1"/>
    <w:rsid w:val="00BB293C"/>
    <w:rsid w:val="00BB2B07"/>
    <w:rsid w:val="00BB3455"/>
    <w:rsid w:val="00BB3BAF"/>
    <w:rsid w:val="00BB45A4"/>
    <w:rsid w:val="00BB5DF7"/>
    <w:rsid w:val="00BB74C8"/>
    <w:rsid w:val="00BB7E7B"/>
    <w:rsid w:val="00BC0164"/>
    <w:rsid w:val="00BC02C0"/>
    <w:rsid w:val="00BC0737"/>
    <w:rsid w:val="00BC0738"/>
    <w:rsid w:val="00BC13CE"/>
    <w:rsid w:val="00BC1C58"/>
    <w:rsid w:val="00BC1E5F"/>
    <w:rsid w:val="00BC2696"/>
    <w:rsid w:val="00BC2C03"/>
    <w:rsid w:val="00BC3B69"/>
    <w:rsid w:val="00BC4329"/>
    <w:rsid w:val="00BC4EE2"/>
    <w:rsid w:val="00BC59A6"/>
    <w:rsid w:val="00BC6886"/>
    <w:rsid w:val="00BC6DCB"/>
    <w:rsid w:val="00BD0546"/>
    <w:rsid w:val="00BD2EB3"/>
    <w:rsid w:val="00BD4544"/>
    <w:rsid w:val="00BD4E15"/>
    <w:rsid w:val="00BE00E6"/>
    <w:rsid w:val="00BE1C32"/>
    <w:rsid w:val="00BE25E4"/>
    <w:rsid w:val="00BE43CD"/>
    <w:rsid w:val="00BE49E3"/>
    <w:rsid w:val="00BE4D1C"/>
    <w:rsid w:val="00BE5C3C"/>
    <w:rsid w:val="00BE6B39"/>
    <w:rsid w:val="00BE77A6"/>
    <w:rsid w:val="00BE7E29"/>
    <w:rsid w:val="00BE7F6E"/>
    <w:rsid w:val="00BF063F"/>
    <w:rsid w:val="00BF21A4"/>
    <w:rsid w:val="00BF261E"/>
    <w:rsid w:val="00BF30E3"/>
    <w:rsid w:val="00BF3A8C"/>
    <w:rsid w:val="00BF4F2C"/>
    <w:rsid w:val="00C008B5"/>
    <w:rsid w:val="00C01EEA"/>
    <w:rsid w:val="00C02E61"/>
    <w:rsid w:val="00C0373A"/>
    <w:rsid w:val="00C03F4C"/>
    <w:rsid w:val="00C0453A"/>
    <w:rsid w:val="00C054A2"/>
    <w:rsid w:val="00C0726B"/>
    <w:rsid w:val="00C07CFB"/>
    <w:rsid w:val="00C07FC0"/>
    <w:rsid w:val="00C10635"/>
    <w:rsid w:val="00C10B84"/>
    <w:rsid w:val="00C1268C"/>
    <w:rsid w:val="00C128D1"/>
    <w:rsid w:val="00C15E7E"/>
    <w:rsid w:val="00C167E4"/>
    <w:rsid w:val="00C22024"/>
    <w:rsid w:val="00C229D5"/>
    <w:rsid w:val="00C22DFF"/>
    <w:rsid w:val="00C2388F"/>
    <w:rsid w:val="00C247D3"/>
    <w:rsid w:val="00C248FE"/>
    <w:rsid w:val="00C24D52"/>
    <w:rsid w:val="00C251D1"/>
    <w:rsid w:val="00C2565D"/>
    <w:rsid w:val="00C304EB"/>
    <w:rsid w:val="00C31417"/>
    <w:rsid w:val="00C325B6"/>
    <w:rsid w:val="00C32FC1"/>
    <w:rsid w:val="00C33385"/>
    <w:rsid w:val="00C33F43"/>
    <w:rsid w:val="00C3441F"/>
    <w:rsid w:val="00C354A7"/>
    <w:rsid w:val="00C35DB8"/>
    <w:rsid w:val="00C374BF"/>
    <w:rsid w:val="00C409B0"/>
    <w:rsid w:val="00C41C33"/>
    <w:rsid w:val="00C42EE4"/>
    <w:rsid w:val="00C43A36"/>
    <w:rsid w:val="00C43DB9"/>
    <w:rsid w:val="00C44A5B"/>
    <w:rsid w:val="00C4518A"/>
    <w:rsid w:val="00C45787"/>
    <w:rsid w:val="00C45791"/>
    <w:rsid w:val="00C45D6B"/>
    <w:rsid w:val="00C45D84"/>
    <w:rsid w:val="00C502E8"/>
    <w:rsid w:val="00C50A52"/>
    <w:rsid w:val="00C52510"/>
    <w:rsid w:val="00C5593D"/>
    <w:rsid w:val="00C56748"/>
    <w:rsid w:val="00C57819"/>
    <w:rsid w:val="00C57B05"/>
    <w:rsid w:val="00C60497"/>
    <w:rsid w:val="00C60987"/>
    <w:rsid w:val="00C61795"/>
    <w:rsid w:val="00C61E18"/>
    <w:rsid w:val="00C62189"/>
    <w:rsid w:val="00C6249E"/>
    <w:rsid w:val="00C6273D"/>
    <w:rsid w:val="00C64E59"/>
    <w:rsid w:val="00C6660F"/>
    <w:rsid w:val="00C66DE5"/>
    <w:rsid w:val="00C67080"/>
    <w:rsid w:val="00C70832"/>
    <w:rsid w:val="00C73D99"/>
    <w:rsid w:val="00C742C9"/>
    <w:rsid w:val="00C80504"/>
    <w:rsid w:val="00C80D13"/>
    <w:rsid w:val="00C823C0"/>
    <w:rsid w:val="00C8270B"/>
    <w:rsid w:val="00C82820"/>
    <w:rsid w:val="00C837F8"/>
    <w:rsid w:val="00C83A68"/>
    <w:rsid w:val="00C83C74"/>
    <w:rsid w:val="00C83F0A"/>
    <w:rsid w:val="00C84B88"/>
    <w:rsid w:val="00C85B20"/>
    <w:rsid w:val="00C85EAD"/>
    <w:rsid w:val="00C868D0"/>
    <w:rsid w:val="00C9043D"/>
    <w:rsid w:val="00C90D8F"/>
    <w:rsid w:val="00C92C02"/>
    <w:rsid w:val="00C95310"/>
    <w:rsid w:val="00C97105"/>
    <w:rsid w:val="00C979A0"/>
    <w:rsid w:val="00CA08C6"/>
    <w:rsid w:val="00CA1307"/>
    <w:rsid w:val="00CA1414"/>
    <w:rsid w:val="00CA1DF7"/>
    <w:rsid w:val="00CA2013"/>
    <w:rsid w:val="00CA2E0E"/>
    <w:rsid w:val="00CA4029"/>
    <w:rsid w:val="00CA46F9"/>
    <w:rsid w:val="00CA5ED3"/>
    <w:rsid w:val="00CB20E3"/>
    <w:rsid w:val="00CB2948"/>
    <w:rsid w:val="00CB2A48"/>
    <w:rsid w:val="00CB4704"/>
    <w:rsid w:val="00CB5110"/>
    <w:rsid w:val="00CB6C8F"/>
    <w:rsid w:val="00CC0239"/>
    <w:rsid w:val="00CC144C"/>
    <w:rsid w:val="00CC1815"/>
    <w:rsid w:val="00CC1A2D"/>
    <w:rsid w:val="00CC258B"/>
    <w:rsid w:val="00CC2DB7"/>
    <w:rsid w:val="00CC306C"/>
    <w:rsid w:val="00CC3E52"/>
    <w:rsid w:val="00CC4842"/>
    <w:rsid w:val="00CC55A8"/>
    <w:rsid w:val="00CC6498"/>
    <w:rsid w:val="00CC70DD"/>
    <w:rsid w:val="00CD10EE"/>
    <w:rsid w:val="00CD19E9"/>
    <w:rsid w:val="00CD20D3"/>
    <w:rsid w:val="00CD218C"/>
    <w:rsid w:val="00CD4F0C"/>
    <w:rsid w:val="00CD5058"/>
    <w:rsid w:val="00CD6A85"/>
    <w:rsid w:val="00CD7DF0"/>
    <w:rsid w:val="00CE1582"/>
    <w:rsid w:val="00CE1A9A"/>
    <w:rsid w:val="00CE2737"/>
    <w:rsid w:val="00CE709D"/>
    <w:rsid w:val="00CE76AA"/>
    <w:rsid w:val="00CF0D4B"/>
    <w:rsid w:val="00CF1646"/>
    <w:rsid w:val="00CF23D7"/>
    <w:rsid w:val="00CF252E"/>
    <w:rsid w:val="00CF2E68"/>
    <w:rsid w:val="00CF321E"/>
    <w:rsid w:val="00CF35B4"/>
    <w:rsid w:val="00CF3656"/>
    <w:rsid w:val="00CF5C36"/>
    <w:rsid w:val="00CF60D8"/>
    <w:rsid w:val="00D01D8C"/>
    <w:rsid w:val="00D022FD"/>
    <w:rsid w:val="00D03462"/>
    <w:rsid w:val="00D03717"/>
    <w:rsid w:val="00D07898"/>
    <w:rsid w:val="00D111DD"/>
    <w:rsid w:val="00D112B4"/>
    <w:rsid w:val="00D12183"/>
    <w:rsid w:val="00D12B77"/>
    <w:rsid w:val="00D13E18"/>
    <w:rsid w:val="00D15D3B"/>
    <w:rsid w:val="00D16239"/>
    <w:rsid w:val="00D174E5"/>
    <w:rsid w:val="00D223EB"/>
    <w:rsid w:val="00D22E8E"/>
    <w:rsid w:val="00D2356D"/>
    <w:rsid w:val="00D249C3"/>
    <w:rsid w:val="00D2615A"/>
    <w:rsid w:val="00D26573"/>
    <w:rsid w:val="00D27451"/>
    <w:rsid w:val="00D300CB"/>
    <w:rsid w:val="00D3144B"/>
    <w:rsid w:val="00D32D61"/>
    <w:rsid w:val="00D34F87"/>
    <w:rsid w:val="00D35BE0"/>
    <w:rsid w:val="00D3666C"/>
    <w:rsid w:val="00D378CB"/>
    <w:rsid w:val="00D41E83"/>
    <w:rsid w:val="00D44701"/>
    <w:rsid w:val="00D4720E"/>
    <w:rsid w:val="00D474FF"/>
    <w:rsid w:val="00D4791B"/>
    <w:rsid w:val="00D47A4C"/>
    <w:rsid w:val="00D5075E"/>
    <w:rsid w:val="00D50C61"/>
    <w:rsid w:val="00D51298"/>
    <w:rsid w:val="00D51598"/>
    <w:rsid w:val="00D526C5"/>
    <w:rsid w:val="00D52A19"/>
    <w:rsid w:val="00D53748"/>
    <w:rsid w:val="00D546AD"/>
    <w:rsid w:val="00D54B67"/>
    <w:rsid w:val="00D551DD"/>
    <w:rsid w:val="00D5556D"/>
    <w:rsid w:val="00D55929"/>
    <w:rsid w:val="00D55A50"/>
    <w:rsid w:val="00D5657F"/>
    <w:rsid w:val="00D57E02"/>
    <w:rsid w:val="00D6149F"/>
    <w:rsid w:val="00D61833"/>
    <w:rsid w:val="00D648BC"/>
    <w:rsid w:val="00D65A52"/>
    <w:rsid w:val="00D65ACA"/>
    <w:rsid w:val="00D65BB6"/>
    <w:rsid w:val="00D7068F"/>
    <w:rsid w:val="00D7227E"/>
    <w:rsid w:val="00D72775"/>
    <w:rsid w:val="00D72ED8"/>
    <w:rsid w:val="00D730DE"/>
    <w:rsid w:val="00D738DC"/>
    <w:rsid w:val="00D73A3F"/>
    <w:rsid w:val="00D74051"/>
    <w:rsid w:val="00D75866"/>
    <w:rsid w:val="00D77A34"/>
    <w:rsid w:val="00D804F4"/>
    <w:rsid w:val="00D80D0C"/>
    <w:rsid w:val="00D81314"/>
    <w:rsid w:val="00D8372F"/>
    <w:rsid w:val="00D83C9A"/>
    <w:rsid w:val="00D8537B"/>
    <w:rsid w:val="00D861CF"/>
    <w:rsid w:val="00D87095"/>
    <w:rsid w:val="00D901B3"/>
    <w:rsid w:val="00D90A68"/>
    <w:rsid w:val="00D92798"/>
    <w:rsid w:val="00D92B06"/>
    <w:rsid w:val="00D9307E"/>
    <w:rsid w:val="00D95030"/>
    <w:rsid w:val="00D957A5"/>
    <w:rsid w:val="00D96530"/>
    <w:rsid w:val="00D974D3"/>
    <w:rsid w:val="00DA10A9"/>
    <w:rsid w:val="00DA13CF"/>
    <w:rsid w:val="00DA197F"/>
    <w:rsid w:val="00DA1CD2"/>
    <w:rsid w:val="00DA222B"/>
    <w:rsid w:val="00DA457E"/>
    <w:rsid w:val="00DA59E8"/>
    <w:rsid w:val="00DA656A"/>
    <w:rsid w:val="00DA6695"/>
    <w:rsid w:val="00DA676D"/>
    <w:rsid w:val="00DA6E51"/>
    <w:rsid w:val="00DA7E5B"/>
    <w:rsid w:val="00DB079F"/>
    <w:rsid w:val="00DB6ED8"/>
    <w:rsid w:val="00DC01E7"/>
    <w:rsid w:val="00DC0AD9"/>
    <w:rsid w:val="00DC4FF7"/>
    <w:rsid w:val="00DC5662"/>
    <w:rsid w:val="00DC70D5"/>
    <w:rsid w:val="00DD0770"/>
    <w:rsid w:val="00DD07A5"/>
    <w:rsid w:val="00DD1796"/>
    <w:rsid w:val="00DD19C8"/>
    <w:rsid w:val="00DD1B39"/>
    <w:rsid w:val="00DD235C"/>
    <w:rsid w:val="00DD237F"/>
    <w:rsid w:val="00DD2932"/>
    <w:rsid w:val="00DD2BED"/>
    <w:rsid w:val="00DD31AA"/>
    <w:rsid w:val="00DD3469"/>
    <w:rsid w:val="00DD519E"/>
    <w:rsid w:val="00DD5ACC"/>
    <w:rsid w:val="00DD7D40"/>
    <w:rsid w:val="00DE0601"/>
    <w:rsid w:val="00DE220E"/>
    <w:rsid w:val="00DE25F4"/>
    <w:rsid w:val="00DE2C98"/>
    <w:rsid w:val="00DE421D"/>
    <w:rsid w:val="00DE4301"/>
    <w:rsid w:val="00DE585B"/>
    <w:rsid w:val="00DE597F"/>
    <w:rsid w:val="00DE5A1F"/>
    <w:rsid w:val="00DE652B"/>
    <w:rsid w:val="00DE6FC0"/>
    <w:rsid w:val="00DE7859"/>
    <w:rsid w:val="00DF20A9"/>
    <w:rsid w:val="00DF3DDA"/>
    <w:rsid w:val="00DF51BD"/>
    <w:rsid w:val="00DF5B0D"/>
    <w:rsid w:val="00DF6A38"/>
    <w:rsid w:val="00DF6D87"/>
    <w:rsid w:val="00DF73D3"/>
    <w:rsid w:val="00E011DA"/>
    <w:rsid w:val="00E020CD"/>
    <w:rsid w:val="00E023CC"/>
    <w:rsid w:val="00E02720"/>
    <w:rsid w:val="00E045F1"/>
    <w:rsid w:val="00E04DF1"/>
    <w:rsid w:val="00E05FA4"/>
    <w:rsid w:val="00E07559"/>
    <w:rsid w:val="00E10085"/>
    <w:rsid w:val="00E105D7"/>
    <w:rsid w:val="00E10725"/>
    <w:rsid w:val="00E1186F"/>
    <w:rsid w:val="00E13095"/>
    <w:rsid w:val="00E13421"/>
    <w:rsid w:val="00E13A9A"/>
    <w:rsid w:val="00E16473"/>
    <w:rsid w:val="00E2053D"/>
    <w:rsid w:val="00E24C4A"/>
    <w:rsid w:val="00E2644E"/>
    <w:rsid w:val="00E271FA"/>
    <w:rsid w:val="00E31E68"/>
    <w:rsid w:val="00E3262D"/>
    <w:rsid w:val="00E33CF9"/>
    <w:rsid w:val="00E35BE2"/>
    <w:rsid w:val="00E35F86"/>
    <w:rsid w:val="00E36034"/>
    <w:rsid w:val="00E37743"/>
    <w:rsid w:val="00E37F56"/>
    <w:rsid w:val="00E43176"/>
    <w:rsid w:val="00E43607"/>
    <w:rsid w:val="00E43852"/>
    <w:rsid w:val="00E43B91"/>
    <w:rsid w:val="00E43C80"/>
    <w:rsid w:val="00E43F1F"/>
    <w:rsid w:val="00E44A96"/>
    <w:rsid w:val="00E44B6E"/>
    <w:rsid w:val="00E47545"/>
    <w:rsid w:val="00E504CC"/>
    <w:rsid w:val="00E50A32"/>
    <w:rsid w:val="00E52036"/>
    <w:rsid w:val="00E522FB"/>
    <w:rsid w:val="00E54120"/>
    <w:rsid w:val="00E549C0"/>
    <w:rsid w:val="00E558FC"/>
    <w:rsid w:val="00E55CE0"/>
    <w:rsid w:val="00E56666"/>
    <w:rsid w:val="00E6000E"/>
    <w:rsid w:val="00E615B8"/>
    <w:rsid w:val="00E61E14"/>
    <w:rsid w:val="00E651BD"/>
    <w:rsid w:val="00E65AAD"/>
    <w:rsid w:val="00E65FE9"/>
    <w:rsid w:val="00E66089"/>
    <w:rsid w:val="00E67E7F"/>
    <w:rsid w:val="00E72EAA"/>
    <w:rsid w:val="00E7365F"/>
    <w:rsid w:val="00E7594A"/>
    <w:rsid w:val="00E77B8D"/>
    <w:rsid w:val="00E81C6D"/>
    <w:rsid w:val="00E82215"/>
    <w:rsid w:val="00E83396"/>
    <w:rsid w:val="00E868D0"/>
    <w:rsid w:val="00E86FAC"/>
    <w:rsid w:val="00E86FB8"/>
    <w:rsid w:val="00E90076"/>
    <w:rsid w:val="00E90FD4"/>
    <w:rsid w:val="00E911B4"/>
    <w:rsid w:val="00E926F8"/>
    <w:rsid w:val="00E936A6"/>
    <w:rsid w:val="00E940BF"/>
    <w:rsid w:val="00E9553C"/>
    <w:rsid w:val="00E95D0A"/>
    <w:rsid w:val="00E966BD"/>
    <w:rsid w:val="00E97621"/>
    <w:rsid w:val="00EA0B0A"/>
    <w:rsid w:val="00EA1809"/>
    <w:rsid w:val="00EA26DE"/>
    <w:rsid w:val="00EA297B"/>
    <w:rsid w:val="00EA2ADC"/>
    <w:rsid w:val="00EA3DB9"/>
    <w:rsid w:val="00EA4DAB"/>
    <w:rsid w:val="00EA5457"/>
    <w:rsid w:val="00EA6027"/>
    <w:rsid w:val="00EA68A4"/>
    <w:rsid w:val="00EB0940"/>
    <w:rsid w:val="00EB0CB3"/>
    <w:rsid w:val="00EB1CD0"/>
    <w:rsid w:val="00EB226C"/>
    <w:rsid w:val="00EB2651"/>
    <w:rsid w:val="00EB3592"/>
    <w:rsid w:val="00EB3C02"/>
    <w:rsid w:val="00EB5271"/>
    <w:rsid w:val="00EB6194"/>
    <w:rsid w:val="00EB78F2"/>
    <w:rsid w:val="00EC17B5"/>
    <w:rsid w:val="00EC41A6"/>
    <w:rsid w:val="00EC42F5"/>
    <w:rsid w:val="00EC487C"/>
    <w:rsid w:val="00EC51A2"/>
    <w:rsid w:val="00EC5518"/>
    <w:rsid w:val="00EC70E4"/>
    <w:rsid w:val="00EC79DD"/>
    <w:rsid w:val="00EC7F95"/>
    <w:rsid w:val="00ED0A94"/>
    <w:rsid w:val="00ED53B8"/>
    <w:rsid w:val="00ED751F"/>
    <w:rsid w:val="00EE0F14"/>
    <w:rsid w:val="00EE3E65"/>
    <w:rsid w:val="00EE4470"/>
    <w:rsid w:val="00EE4A18"/>
    <w:rsid w:val="00EE6A4A"/>
    <w:rsid w:val="00EE6E9C"/>
    <w:rsid w:val="00EE768A"/>
    <w:rsid w:val="00EF29FE"/>
    <w:rsid w:val="00EF3792"/>
    <w:rsid w:val="00EF5E4A"/>
    <w:rsid w:val="00EF708F"/>
    <w:rsid w:val="00EF79BE"/>
    <w:rsid w:val="00F0078E"/>
    <w:rsid w:val="00F01186"/>
    <w:rsid w:val="00F01985"/>
    <w:rsid w:val="00F0199F"/>
    <w:rsid w:val="00F028FF"/>
    <w:rsid w:val="00F039C4"/>
    <w:rsid w:val="00F044B8"/>
    <w:rsid w:val="00F053D9"/>
    <w:rsid w:val="00F0619F"/>
    <w:rsid w:val="00F1109B"/>
    <w:rsid w:val="00F11AC7"/>
    <w:rsid w:val="00F14458"/>
    <w:rsid w:val="00F14954"/>
    <w:rsid w:val="00F1570C"/>
    <w:rsid w:val="00F1655B"/>
    <w:rsid w:val="00F1759C"/>
    <w:rsid w:val="00F20ADF"/>
    <w:rsid w:val="00F22009"/>
    <w:rsid w:val="00F223FA"/>
    <w:rsid w:val="00F22BE6"/>
    <w:rsid w:val="00F23426"/>
    <w:rsid w:val="00F2507C"/>
    <w:rsid w:val="00F256DA"/>
    <w:rsid w:val="00F3074C"/>
    <w:rsid w:val="00F324C8"/>
    <w:rsid w:val="00F33201"/>
    <w:rsid w:val="00F350D1"/>
    <w:rsid w:val="00F353E5"/>
    <w:rsid w:val="00F35F04"/>
    <w:rsid w:val="00F35FB6"/>
    <w:rsid w:val="00F36A67"/>
    <w:rsid w:val="00F37E6A"/>
    <w:rsid w:val="00F37F2F"/>
    <w:rsid w:val="00F400EB"/>
    <w:rsid w:val="00F417CA"/>
    <w:rsid w:val="00F41CA9"/>
    <w:rsid w:val="00F43FE8"/>
    <w:rsid w:val="00F46C49"/>
    <w:rsid w:val="00F51B46"/>
    <w:rsid w:val="00F51DB1"/>
    <w:rsid w:val="00F533CD"/>
    <w:rsid w:val="00F54653"/>
    <w:rsid w:val="00F562EA"/>
    <w:rsid w:val="00F56597"/>
    <w:rsid w:val="00F565E7"/>
    <w:rsid w:val="00F60E88"/>
    <w:rsid w:val="00F6122F"/>
    <w:rsid w:val="00F61E95"/>
    <w:rsid w:val="00F63068"/>
    <w:rsid w:val="00F635C3"/>
    <w:rsid w:val="00F63F5E"/>
    <w:rsid w:val="00F63F60"/>
    <w:rsid w:val="00F64D31"/>
    <w:rsid w:val="00F64E46"/>
    <w:rsid w:val="00F656E8"/>
    <w:rsid w:val="00F65B8C"/>
    <w:rsid w:val="00F67658"/>
    <w:rsid w:val="00F7144B"/>
    <w:rsid w:val="00F7158F"/>
    <w:rsid w:val="00F72F4C"/>
    <w:rsid w:val="00F733BA"/>
    <w:rsid w:val="00F7410F"/>
    <w:rsid w:val="00F83DE1"/>
    <w:rsid w:val="00F847E2"/>
    <w:rsid w:val="00F84A92"/>
    <w:rsid w:val="00F86F40"/>
    <w:rsid w:val="00F87353"/>
    <w:rsid w:val="00F878F4"/>
    <w:rsid w:val="00F92161"/>
    <w:rsid w:val="00F9235C"/>
    <w:rsid w:val="00F926A8"/>
    <w:rsid w:val="00F93F2E"/>
    <w:rsid w:val="00FA1C96"/>
    <w:rsid w:val="00FA2157"/>
    <w:rsid w:val="00FA3EBA"/>
    <w:rsid w:val="00FA4126"/>
    <w:rsid w:val="00FA43B1"/>
    <w:rsid w:val="00FA4A19"/>
    <w:rsid w:val="00FA7208"/>
    <w:rsid w:val="00FB0AAE"/>
    <w:rsid w:val="00FB1147"/>
    <w:rsid w:val="00FB26D5"/>
    <w:rsid w:val="00FB2FD8"/>
    <w:rsid w:val="00FB3099"/>
    <w:rsid w:val="00FB425F"/>
    <w:rsid w:val="00FB518C"/>
    <w:rsid w:val="00FB68FA"/>
    <w:rsid w:val="00FB6A83"/>
    <w:rsid w:val="00FB6BF7"/>
    <w:rsid w:val="00FC01E7"/>
    <w:rsid w:val="00FC0621"/>
    <w:rsid w:val="00FC0736"/>
    <w:rsid w:val="00FC213B"/>
    <w:rsid w:val="00FC2D95"/>
    <w:rsid w:val="00FC4736"/>
    <w:rsid w:val="00FC7D08"/>
    <w:rsid w:val="00FD3A88"/>
    <w:rsid w:val="00FD45A0"/>
    <w:rsid w:val="00FD45E2"/>
    <w:rsid w:val="00FD5095"/>
    <w:rsid w:val="00FD7068"/>
    <w:rsid w:val="00FE5EE0"/>
    <w:rsid w:val="00FF35A2"/>
    <w:rsid w:val="00FF36CF"/>
    <w:rsid w:val="00FF4F04"/>
    <w:rsid w:val="00FF5CA8"/>
    <w:rsid w:val="00FF5D70"/>
    <w:rsid w:val="00FF65B6"/>
    <w:rsid w:val="01245854"/>
    <w:rsid w:val="01F23ADB"/>
    <w:rsid w:val="03900BC0"/>
    <w:rsid w:val="03AC77C9"/>
    <w:rsid w:val="04545617"/>
    <w:rsid w:val="08402D35"/>
    <w:rsid w:val="09E232FD"/>
    <w:rsid w:val="0C2E4DB5"/>
    <w:rsid w:val="0D90172A"/>
    <w:rsid w:val="0DD974C4"/>
    <w:rsid w:val="11767422"/>
    <w:rsid w:val="14FD0D93"/>
    <w:rsid w:val="1840155E"/>
    <w:rsid w:val="184970DA"/>
    <w:rsid w:val="196061F3"/>
    <w:rsid w:val="1A557289"/>
    <w:rsid w:val="1FA761BF"/>
    <w:rsid w:val="1FA81446"/>
    <w:rsid w:val="2003495E"/>
    <w:rsid w:val="207314EC"/>
    <w:rsid w:val="24804BCC"/>
    <w:rsid w:val="275969E5"/>
    <w:rsid w:val="28EC331F"/>
    <w:rsid w:val="2A22024A"/>
    <w:rsid w:val="2CE110AF"/>
    <w:rsid w:val="2DC1549F"/>
    <w:rsid w:val="2E5F7A48"/>
    <w:rsid w:val="2EE0536B"/>
    <w:rsid w:val="2F9E7539"/>
    <w:rsid w:val="31B77485"/>
    <w:rsid w:val="33B011C7"/>
    <w:rsid w:val="36357C7E"/>
    <w:rsid w:val="386F7207"/>
    <w:rsid w:val="3BD70EFA"/>
    <w:rsid w:val="3BF1014F"/>
    <w:rsid w:val="3BF14D97"/>
    <w:rsid w:val="3E7725D2"/>
    <w:rsid w:val="3ED100F3"/>
    <w:rsid w:val="40574D8C"/>
    <w:rsid w:val="41FE38CB"/>
    <w:rsid w:val="43BD0A7C"/>
    <w:rsid w:val="43F51A80"/>
    <w:rsid w:val="4A533C1B"/>
    <w:rsid w:val="4F0C4B4D"/>
    <w:rsid w:val="4FEB54CC"/>
    <w:rsid w:val="50EA1518"/>
    <w:rsid w:val="51B72055"/>
    <w:rsid w:val="51C61D88"/>
    <w:rsid w:val="52624122"/>
    <w:rsid w:val="556E1F4B"/>
    <w:rsid w:val="56131285"/>
    <w:rsid w:val="56347418"/>
    <w:rsid w:val="569545DC"/>
    <w:rsid w:val="594A0F39"/>
    <w:rsid w:val="59DE706D"/>
    <w:rsid w:val="5AE24A76"/>
    <w:rsid w:val="5C864908"/>
    <w:rsid w:val="5D2F44CD"/>
    <w:rsid w:val="5FEE17EC"/>
    <w:rsid w:val="61E506A5"/>
    <w:rsid w:val="62352197"/>
    <w:rsid w:val="66B64DF2"/>
    <w:rsid w:val="681F0DDA"/>
    <w:rsid w:val="6C77736E"/>
    <w:rsid w:val="6EB52803"/>
    <w:rsid w:val="6EBF9591"/>
    <w:rsid w:val="6FF105BA"/>
    <w:rsid w:val="70D0374E"/>
    <w:rsid w:val="72403044"/>
    <w:rsid w:val="73094CA7"/>
    <w:rsid w:val="7506359B"/>
    <w:rsid w:val="75804555"/>
    <w:rsid w:val="75FF3E8C"/>
    <w:rsid w:val="777C6E89"/>
    <w:rsid w:val="779C0786"/>
    <w:rsid w:val="77C55062"/>
    <w:rsid w:val="7B0468AE"/>
    <w:rsid w:val="7CB033B1"/>
    <w:rsid w:val="7DDED279"/>
    <w:rsid w:val="7EFD3323"/>
    <w:rsid w:val="7FFD4ECD"/>
  </w:rsids>
  <w:docVars>
    <w:docVar w:name="commondata" w:val="eyJoZGlkIjoiM2JhNzQwNGY4Yjc5NjNiYTM2ZjI3ZDE1NzhkMjgwYjY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en-US" w:bidi="ar-SA"/>
      </w:rPr>
    </w:rPrDefault>
    <w:pPrDefault/>
  </w:docDefaults>
  <w:latentStyles w:defLockedState="0" w:defUIPriority="99" w:defSemiHidden="1" w:defUnhideWhenUsed="1" w:defQFormat="0" w:count="260">
    <w:lsdException w:name="Normal" w:semiHidden="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9" w:qFormat="1"/>
    <w:lsdException w:name="heading 6" w:semiHidden="0" w:uiPriority="0" w:unhideWhenUsed="0" w:qFormat="1"/>
    <w:lsdException w:name="heading 7" w:semiHidden="0" w:uiPriority="9" w:qFormat="1"/>
    <w:lsdException w:name="heading 8" w:semiHidden="0" w:uiPriority="0" w:unhideWhenUsed="0" w:qFormat="1"/>
    <w:lsdException w:name="heading 9" w:semiHidden="0" w:uiPriority="9" w:qFormat="1"/>
    <w:lsdException w:name="index 1" w:semiHidden="0" w:qFormat="1"/>
    <w:lsdException w:name="index 2" w:qFormat="1"/>
    <w:lsdException w:name="index 3"/>
    <w:lsdException w:name="index 4"/>
    <w:lsdException w:name="index 5"/>
    <w:lsdException w:name="index 6"/>
    <w:lsdException w:name="index 7"/>
    <w:lsdException w:name="index 8"/>
    <w:lsdException w:name="index 9"/>
    <w:lsdException w:name="toc 1" w:semiHidden="0" w:uiPriority="39" w:qFormat="1"/>
    <w:lsdException w:name="toc 2" w:semiHidden="0" w:uiPriority="39" w:qFormat="1"/>
    <w:lsdException w:name="toc 3" w:semiHidden="0" w:uiPriority="39" w:qFormat="1"/>
    <w:lsdException w:name="toc 4" w:semiHidden="0" w:uiPriority="39" w:qFormat="1"/>
    <w:lsdException w:name="toc 5" w:semiHidden="0" w:uiPriority="39" w:qFormat="1"/>
    <w:lsdException w:name="toc 6" w:semiHidden="0" w:uiPriority="39" w:qFormat="1"/>
    <w:lsdException w:name="toc 7" w:semiHidden="0" w:uiPriority="39" w:qFormat="1"/>
    <w:lsdException w:name="toc 8" w:semiHidden="0" w:uiPriority="39" w:qFormat="1"/>
    <w:lsdException w:name="toc 9" w:semiHidden="0" w:uiPriority="39" w:qFormat="1"/>
    <w:lsdException w:name="Normal Indent"/>
    <w:lsdException w:name="footnote text" w:semiHidden="0" w:qFormat="1"/>
    <w:lsdException w:name="annotation text" w:semiHidden="0" w:unhideWhenUsed="0" w:qFormat="1"/>
    <w:lsdException w:name="header" w:semiHidden="0" w:qFormat="1"/>
    <w:lsdException w:name="footer" w:semiHidden="0" w:qFormat="1"/>
    <w:lsdException w:name="index heading"/>
    <w:lsdException w:name="caption" w:semiHidden="0" w:qFormat="1"/>
    <w:lsdException w:name="table of figures" w:semiHidden="0" w:qFormat="1"/>
    <w:lsdException w:name="envelope address"/>
    <w:lsdException w:name="envelope return"/>
    <w:lsdException w:name="footnote reference" w:semiHidden="0" w:qFormat="1"/>
    <w:lsdException w:name="annotation reference" w:semiHidden="0" w:unhideWhenUsed="0" w:qFormat="1"/>
    <w:lsdException w:name="line number"/>
    <w:lsdException w:name="page number" w:semiHidden="0" w:uiPriority="0" w:unhideWhenUsed="0" w:qFormat="1"/>
    <w:lsdException w:name="endnote reference" w:qFormat="1"/>
    <w:lsdException w:name="endnote text" w:qFormat="1"/>
    <w:lsdException w:name="table of authorities"/>
    <w:lsdException w:name="macro"/>
    <w:lsdException w:name="toa heading"/>
    <w:lsdException w:name="List" w:semiHidden="0" w:uiPriority="0" w:unhideWhenUsed="0" w:qFormat="1"/>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semiHidden="0" w:uiPriority="0" w:qFormat="1"/>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uiPriority="1" w:unhideWhenUsed="0" w:qFormat="1"/>
    <w:lsdException w:name="Strong" w:semiHidden="0" w:uiPriority="22" w:unhideWhenUsed="0" w:qFormat="1"/>
    <w:lsdException w:name="Emphasis" w:semiHidden="0" w:qFormat="1"/>
    <w:lsdException w:name="Document Map"/>
    <w:lsdException w:name="Plain Text"/>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semiHidden="0" w:uiPriority="0" w:unhideWhenUsed="0" w:qFormat="1"/>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semiHidden="0" w:qFormat="1"/>
    <w:lsdException w:name="Table Grid" w:semiHidden="0" w:uiPriority="39" w:unhideWhenUsed="0" w:qFormat="1"/>
    <w:lsdException w:name="Table Theme"/>
    <w:lsdException w:name="Placeholder Text" w:unhideWhenUsed="0" w:qFormat="1"/>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uiPriority w:val="99"/>
    <w:unhideWhenUsed/>
    <w:qFormat/>
    <w:pPr>
      <w:widowControl w:val="0"/>
      <w:jc w:val="both"/>
    </w:pPr>
    <w:rPr>
      <w:rFonts w:ascii="Times New Roman" w:eastAsia="宋体" w:hAnsi="Times New Roman" w:cstheme="minorBidi"/>
      <w:sz w:val="24"/>
      <w:szCs w:val="21"/>
      <w:lang w:val="en-US" w:eastAsia="zh-CN" w:bidi="ar-SA"/>
    </w:rPr>
  </w:style>
  <w:style w:type="paragraph" w:styleId="Heading1">
    <w:name w:val="heading 1"/>
    <w:basedOn w:val="Normal"/>
    <w:next w:val="Normal"/>
    <w:link w:val="1Char"/>
    <w:qFormat/>
    <w:pPr>
      <w:shd w:val="clear" w:color="auto" w:fill="FFFFFF"/>
      <w:tabs>
        <w:tab w:val="left" w:pos="1584"/>
      </w:tabs>
      <w:spacing w:before="156" w:after="156"/>
      <w:ind w:left="420" w:hanging="420"/>
      <w:outlineLvl w:val="0"/>
    </w:pPr>
    <w:rPr>
      <w:b/>
      <w:bCs/>
      <w:color w:val="000000"/>
      <w:sz w:val="26"/>
      <w:szCs w:val="26"/>
    </w:rPr>
  </w:style>
  <w:style w:type="paragraph" w:styleId="Heading2">
    <w:name w:val="heading 2"/>
    <w:basedOn w:val="Normal"/>
    <w:next w:val="Normal"/>
    <w:link w:val="2Char"/>
    <w:qFormat/>
    <w:pPr>
      <w:keepNext/>
      <w:keepLines/>
      <w:tabs>
        <w:tab w:val="left" w:pos="1584"/>
      </w:tabs>
      <w:spacing w:before="120" w:after="120"/>
      <w:outlineLvl w:val="1"/>
    </w:pPr>
    <w:rPr>
      <w:sz w:val="32"/>
      <w:szCs w:val="32"/>
    </w:rPr>
  </w:style>
  <w:style w:type="paragraph" w:styleId="Heading3">
    <w:name w:val="heading 3"/>
    <w:basedOn w:val="Heading1"/>
    <w:next w:val="DocumentText"/>
    <w:link w:val="3Char"/>
    <w:qFormat/>
    <w:pPr>
      <w:tabs>
        <w:tab w:val="clear" w:pos="1584"/>
        <w:tab w:val="left" w:pos="2448"/>
      </w:tabs>
      <w:spacing w:before="50" w:after="50"/>
      <w:jc w:val="left"/>
      <w:outlineLvl w:val="2"/>
    </w:pPr>
    <w:rPr>
      <w:rFonts w:cs="Times New Roman"/>
      <w:sz w:val="24"/>
      <w:szCs w:val="24"/>
    </w:rPr>
  </w:style>
  <w:style w:type="paragraph" w:styleId="Heading4">
    <w:name w:val="heading 4"/>
    <w:basedOn w:val="Normal"/>
    <w:next w:val="Normal"/>
    <w:link w:val="4Char"/>
    <w:qFormat/>
    <w:pPr>
      <w:tabs>
        <w:tab w:val="left" w:pos="1584"/>
      </w:tabs>
      <w:spacing w:before="120" w:after="120"/>
      <w:ind w:left="2100" w:hanging="2100"/>
      <w:outlineLvl w:val="3"/>
    </w:pPr>
    <w:rPr>
      <w:rFonts w:cs="Times New Roman"/>
      <w:sz w:val="22"/>
      <w:szCs w:val="22"/>
    </w:rPr>
  </w:style>
  <w:style w:type="paragraph" w:styleId="Heading5">
    <w:name w:val="heading 5"/>
    <w:basedOn w:val="Normal"/>
    <w:next w:val="Normal"/>
    <w:link w:val="5Char"/>
    <w:uiPriority w:val="9"/>
    <w:unhideWhenUsed/>
    <w:qFormat/>
    <w:pPr>
      <w:keepNext/>
      <w:keepLines/>
      <w:spacing w:before="320" w:after="200"/>
      <w:outlineLvl w:val="4"/>
    </w:pPr>
    <w:rPr>
      <w:rFonts w:ascii="Arial" w:eastAsia="Arial" w:hAnsi="Arial" w:cs="Arial"/>
      <w:b/>
      <w:bCs/>
      <w:szCs w:val="24"/>
    </w:rPr>
  </w:style>
  <w:style w:type="paragraph" w:styleId="Heading6">
    <w:name w:val="heading 6"/>
    <w:basedOn w:val="Normal"/>
    <w:next w:val="Normal"/>
    <w:link w:val="6Char"/>
    <w:qFormat/>
    <w:pPr>
      <w:keepNext/>
      <w:keepLines/>
      <w:spacing w:before="120" w:after="120" w:line="360" w:lineRule="auto"/>
      <w:jc w:val="center"/>
      <w:outlineLvl w:val="5"/>
    </w:pPr>
    <w:rPr>
      <w:rFonts w:cs="Times New Roman"/>
      <w:b/>
      <w:bCs/>
      <w:szCs w:val="24"/>
    </w:rPr>
  </w:style>
  <w:style w:type="paragraph" w:styleId="Heading7">
    <w:name w:val="heading 7"/>
    <w:basedOn w:val="Normal"/>
    <w:next w:val="Normal"/>
    <w:link w:val="7Char"/>
    <w:uiPriority w:val="9"/>
    <w:unhideWhenUsed/>
    <w:qFormat/>
    <w:pPr>
      <w:keepNext/>
      <w:keepLines/>
      <w:spacing w:before="320" w:after="200"/>
      <w:outlineLvl w:val="6"/>
    </w:pPr>
    <w:rPr>
      <w:rFonts w:ascii="Arial" w:eastAsia="Arial" w:hAnsi="Arial" w:cs="Arial"/>
      <w:b/>
      <w:bCs/>
      <w:i/>
      <w:iCs/>
      <w:sz w:val="22"/>
      <w:szCs w:val="22"/>
    </w:rPr>
  </w:style>
  <w:style w:type="paragraph" w:styleId="Heading8">
    <w:name w:val="heading 8"/>
    <w:basedOn w:val="Normal"/>
    <w:next w:val="Normal"/>
    <w:link w:val="8Char"/>
    <w:qFormat/>
    <w:pPr>
      <w:keepNext/>
      <w:keepLines/>
      <w:spacing w:before="120" w:after="120"/>
      <w:jc w:val="left"/>
      <w:outlineLvl w:val="7"/>
    </w:pPr>
    <w:rPr>
      <w:rFonts w:cs="Times New Roman"/>
      <w:b/>
      <w:szCs w:val="24"/>
    </w:rPr>
  </w:style>
  <w:style w:type="paragraph" w:styleId="Heading9">
    <w:name w:val="heading 9"/>
    <w:basedOn w:val="Normal"/>
    <w:next w:val="Normal"/>
    <w:link w:val="9Char"/>
    <w:uiPriority w:val="9"/>
    <w:unhideWhenUsed/>
    <w:qFormat/>
    <w:pPr>
      <w:keepNext/>
      <w:keepLines/>
      <w:spacing w:before="320" w:after="200"/>
      <w:outlineLvl w:val="8"/>
    </w:pPr>
    <w:rPr>
      <w:rFonts w:ascii="Arial" w:eastAsia="Arial" w:hAnsi="Arial" w:cs="Arial"/>
      <w:i/>
      <w:iCs/>
      <w:sz w:val="21"/>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customStyle="1" w:styleId="DocumentText">
    <w:name w:val="Document Text"/>
    <w:basedOn w:val="Normal"/>
    <w:link w:val="DocumentTextChar"/>
    <w:qFormat/>
    <w:pPr>
      <w:spacing w:after="240" w:line="300" w:lineRule="auto"/>
    </w:pPr>
    <w:rPr>
      <w:rFonts w:eastAsia="Times New Roman" w:cs="Times New Roman"/>
      <w:szCs w:val="24"/>
      <w:lang w:eastAsia="ja-JP"/>
    </w:rPr>
  </w:style>
  <w:style w:type="paragraph" w:styleId="TOC7">
    <w:name w:val="toc 7"/>
    <w:basedOn w:val="TOC6"/>
    <w:next w:val="Normal"/>
    <w:uiPriority w:val="39"/>
    <w:unhideWhenUsed/>
    <w:qFormat/>
    <w:pPr>
      <w:ind w:left="1260"/>
    </w:pPr>
    <w:rPr>
      <w:rFonts w:eastAsia="等线"/>
    </w:rPr>
  </w:style>
  <w:style w:type="paragraph" w:styleId="TOC6">
    <w:name w:val="toc 6"/>
    <w:basedOn w:val="TOC5"/>
    <w:next w:val="Normal"/>
    <w:uiPriority w:val="39"/>
    <w:unhideWhenUsed/>
    <w:qFormat/>
    <w:pPr>
      <w:ind w:left="1000"/>
    </w:pPr>
  </w:style>
  <w:style w:type="paragraph" w:styleId="TOC5">
    <w:name w:val="toc 5"/>
    <w:basedOn w:val="TOC4"/>
    <w:next w:val="Normal"/>
    <w:uiPriority w:val="39"/>
    <w:unhideWhenUsed/>
    <w:qFormat/>
    <w:pPr>
      <w:ind w:left="800"/>
    </w:pPr>
  </w:style>
  <w:style w:type="paragraph" w:styleId="TOC4">
    <w:name w:val="toc 4"/>
    <w:basedOn w:val="TOC3"/>
    <w:next w:val="Normal"/>
    <w:uiPriority w:val="39"/>
    <w:unhideWhenUsed/>
    <w:qFormat/>
    <w:pPr>
      <w:ind w:left="600"/>
    </w:pPr>
    <w:rPr>
      <w:sz w:val="18"/>
      <w:szCs w:val="18"/>
    </w:rPr>
  </w:style>
  <w:style w:type="paragraph" w:styleId="TOC3">
    <w:name w:val="toc 3"/>
    <w:basedOn w:val="TOC2"/>
    <w:next w:val="Normal"/>
    <w:uiPriority w:val="39"/>
    <w:unhideWhenUsed/>
    <w:qFormat/>
    <w:pPr>
      <w:ind w:left="400"/>
    </w:pPr>
    <w:rPr>
      <w:iCs/>
    </w:rPr>
  </w:style>
  <w:style w:type="paragraph" w:styleId="TOC2">
    <w:name w:val="toc 2"/>
    <w:basedOn w:val="TOC1"/>
    <w:next w:val="ERIS"/>
    <w:uiPriority w:val="39"/>
    <w:unhideWhenUsed/>
    <w:qFormat/>
    <w:pPr>
      <w:ind w:left="200"/>
    </w:pPr>
    <w:rPr>
      <w:caps w:val="0"/>
      <w:smallCaps/>
    </w:rPr>
  </w:style>
  <w:style w:type="paragraph" w:styleId="TOC1">
    <w:name w:val="toc 1"/>
    <w:basedOn w:val="Normal"/>
    <w:next w:val="ERIS"/>
    <w:uiPriority w:val="39"/>
    <w:unhideWhenUsed/>
    <w:qFormat/>
    <w:pPr>
      <w:widowControl/>
      <w:spacing w:before="20" w:after="20"/>
      <w:jc w:val="left"/>
    </w:pPr>
    <w:rPr>
      <w:bCs/>
      <w:caps/>
      <w:color w:val="0000FF"/>
      <w:sz w:val="20"/>
      <w:szCs w:val="20"/>
    </w:rPr>
  </w:style>
  <w:style w:type="paragraph" w:customStyle="1" w:styleId="ERIS">
    <w:name w:val="ERIS正文"/>
    <w:basedOn w:val="Normal"/>
    <w:link w:val="ERISChar"/>
    <w:uiPriority w:val="1"/>
    <w:qFormat/>
    <w:pPr>
      <w:widowControl/>
      <w:spacing w:after="50"/>
      <w:ind w:firstLine="200"/>
      <w:jc w:val="left"/>
    </w:pPr>
  </w:style>
  <w:style w:type="paragraph" w:styleId="Caption">
    <w:name w:val="caption"/>
    <w:basedOn w:val="3"/>
    <w:next w:val="Normal"/>
    <w:uiPriority w:val="99"/>
    <w:unhideWhenUsed/>
    <w:qFormat/>
    <w:pPr>
      <w:adjustRightInd w:val="0"/>
      <w:snapToGrid w:val="0"/>
      <w:jc w:val="center"/>
    </w:pPr>
    <w:rPr>
      <w:rFonts w:eastAsia="宋体" w:cstheme="majorBidi"/>
    </w:rPr>
  </w:style>
  <w:style w:type="paragraph" w:customStyle="1" w:styleId="3">
    <w:name w:val="样式3"/>
    <w:next w:val="a"/>
    <w:qFormat/>
    <w:pPr>
      <w:adjustRightInd w:val="0"/>
      <w:snapToGrid w:val="0"/>
      <w:spacing w:line="360" w:lineRule="auto"/>
    </w:pPr>
    <w:rPr>
      <w:rFonts w:ascii="Times New Roman" w:eastAsia="宋体" w:hAnsi="Times New Roman" w:cs="Times New Roman"/>
      <w:b/>
      <w:sz w:val="24"/>
    </w:rPr>
  </w:style>
  <w:style w:type="paragraph" w:customStyle="1" w:styleId="a">
    <w:name w:val="！正文"/>
    <w:qFormat/>
    <w:pPr>
      <w:widowControl w:val="0"/>
      <w:spacing w:line="360" w:lineRule="auto"/>
      <w:ind w:firstLine="480"/>
      <w:jc w:val="both"/>
    </w:pPr>
    <w:rPr>
      <w:rFonts w:ascii="Times New Roman" w:eastAsia="宋体" w:hAnsi="Times New Roman" w:cs="Times New Roman"/>
      <w:color w:val="000000"/>
      <w:sz w:val="24"/>
      <w:szCs w:val="24"/>
      <w:lang w:val="en-US" w:eastAsia="zh-CN" w:bidi="ar-SA"/>
    </w:rPr>
  </w:style>
  <w:style w:type="paragraph" w:styleId="CommentText">
    <w:name w:val="annotation text"/>
    <w:basedOn w:val="Normal"/>
    <w:link w:val="Char4"/>
    <w:uiPriority w:val="99"/>
    <w:qFormat/>
    <w:rPr>
      <w:rFonts w:cs="Times New Roman"/>
    </w:rPr>
  </w:style>
  <w:style w:type="paragraph" w:styleId="BodyTextIndent">
    <w:name w:val="Body Text Indent"/>
    <w:basedOn w:val="Normal"/>
    <w:link w:val="Char5"/>
    <w:unhideWhenUsed/>
    <w:qFormat/>
    <w:pPr>
      <w:spacing w:after="120" w:line="300" w:lineRule="auto"/>
      <w:ind w:left="360"/>
    </w:pPr>
    <w:rPr>
      <w:rFonts w:eastAsia="Times New Roman" w:cs="Times New Roman"/>
      <w:szCs w:val="24"/>
      <w:lang w:eastAsia="ja-JP"/>
    </w:rPr>
  </w:style>
  <w:style w:type="paragraph" w:styleId="TOC8">
    <w:name w:val="toc 8"/>
    <w:basedOn w:val="TOC7"/>
    <w:next w:val="Normal"/>
    <w:uiPriority w:val="39"/>
    <w:unhideWhenUsed/>
    <w:qFormat/>
    <w:pPr>
      <w:ind w:left="1470"/>
    </w:pPr>
  </w:style>
  <w:style w:type="paragraph" w:styleId="EndnoteText">
    <w:name w:val="endnote text"/>
    <w:basedOn w:val="Normal"/>
    <w:link w:val="Char3"/>
    <w:uiPriority w:val="99"/>
    <w:semiHidden/>
    <w:unhideWhenUsed/>
    <w:qFormat/>
    <w:rPr>
      <w:sz w:val="20"/>
    </w:rPr>
  </w:style>
  <w:style w:type="paragraph" w:styleId="BalloonText">
    <w:name w:val="Balloon Text"/>
    <w:basedOn w:val="Normal"/>
    <w:link w:val="Char10"/>
    <w:uiPriority w:val="99"/>
    <w:unhideWhenUsed/>
    <w:qFormat/>
    <w:rPr>
      <w:sz w:val="18"/>
      <w:szCs w:val="18"/>
    </w:rPr>
  </w:style>
  <w:style w:type="paragraph" w:styleId="Footer">
    <w:name w:val="footer"/>
    <w:basedOn w:val="Normal"/>
    <w:link w:val="Char6"/>
    <w:uiPriority w:val="99"/>
    <w:unhideWhenUsed/>
    <w:qFormat/>
    <w:pPr>
      <w:tabs>
        <w:tab w:val="center" w:pos="4153"/>
        <w:tab w:val="right" w:pos="8306"/>
      </w:tabs>
      <w:jc w:val="left"/>
    </w:pPr>
    <w:rPr>
      <w:sz w:val="18"/>
      <w:szCs w:val="18"/>
    </w:rPr>
  </w:style>
  <w:style w:type="paragraph" w:styleId="Header">
    <w:name w:val="header"/>
    <w:basedOn w:val="Normal"/>
    <w:link w:val="Char7"/>
    <w:uiPriority w:val="99"/>
    <w:unhideWhenUsed/>
    <w:qFormat/>
    <w:pPr>
      <w:pBdr>
        <w:bottom w:val="single" w:sz="6" w:space="1" w:color="auto"/>
      </w:pBdr>
      <w:tabs>
        <w:tab w:val="center" w:pos="4153"/>
        <w:tab w:val="right" w:pos="8306"/>
      </w:tabs>
      <w:jc w:val="center"/>
    </w:pPr>
    <w:rPr>
      <w:sz w:val="18"/>
      <w:szCs w:val="18"/>
    </w:rPr>
  </w:style>
  <w:style w:type="paragraph" w:styleId="Subtitle">
    <w:name w:val="Subtitle"/>
    <w:basedOn w:val="Normal"/>
    <w:next w:val="Normal"/>
    <w:link w:val="Char0"/>
    <w:uiPriority w:val="11"/>
    <w:qFormat/>
    <w:pPr>
      <w:spacing w:before="200" w:after="200"/>
    </w:pPr>
    <w:rPr>
      <w:szCs w:val="24"/>
    </w:rPr>
  </w:style>
  <w:style w:type="paragraph" w:styleId="List">
    <w:name w:val="List"/>
    <w:basedOn w:val="Normal"/>
    <w:link w:val="Char8"/>
    <w:qFormat/>
    <w:pPr>
      <w:ind w:left="200" w:hanging="200"/>
      <w:contextualSpacing/>
    </w:pPr>
    <w:rPr>
      <w:rFonts w:cs="Times New Roman"/>
    </w:rPr>
  </w:style>
  <w:style w:type="paragraph" w:styleId="FootnoteText">
    <w:name w:val="footnote text"/>
    <w:basedOn w:val="Normal"/>
    <w:link w:val="Char9"/>
    <w:uiPriority w:val="99"/>
    <w:unhideWhenUsed/>
    <w:qFormat/>
    <w:pPr>
      <w:jc w:val="left"/>
    </w:pPr>
    <w:rPr>
      <w:sz w:val="18"/>
      <w:szCs w:val="18"/>
    </w:rPr>
  </w:style>
  <w:style w:type="paragraph" w:styleId="TableofFigures">
    <w:name w:val="table of figures"/>
    <w:basedOn w:val="Normal"/>
    <w:next w:val="ERIS"/>
    <w:uiPriority w:val="99"/>
    <w:unhideWhenUsed/>
    <w:qFormat/>
    <w:pPr>
      <w:widowControl/>
      <w:spacing w:before="20" w:after="20"/>
    </w:pPr>
    <w:rPr>
      <w:color w:val="0000FF"/>
    </w:rPr>
  </w:style>
  <w:style w:type="paragraph" w:styleId="TOC9">
    <w:name w:val="toc 9"/>
    <w:basedOn w:val="TOC8"/>
    <w:next w:val="Normal"/>
    <w:uiPriority w:val="39"/>
    <w:unhideWhenUsed/>
    <w:qFormat/>
    <w:pPr>
      <w:ind w:left="1680"/>
    </w:pPr>
  </w:style>
  <w:style w:type="paragraph" w:styleId="Index1">
    <w:name w:val="index 1"/>
    <w:basedOn w:val="Normal"/>
    <w:next w:val="Normal"/>
    <w:uiPriority w:val="99"/>
    <w:unhideWhenUsed/>
    <w:qFormat/>
  </w:style>
  <w:style w:type="paragraph" w:styleId="Index2">
    <w:name w:val="index 2"/>
    <w:basedOn w:val="Normal"/>
    <w:next w:val="Normal"/>
    <w:uiPriority w:val="99"/>
    <w:semiHidden/>
    <w:unhideWhenUsed/>
    <w:qFormat/>
    <w:pPr>
      <w:ind w:left="200" w:leftChars="200"/>
    </w:pPr>
  </w:style>
  <w:style w:type="paragraph" w:styleId="Title">
    <w:name w:val="Title"/>
    <w:basedOn w:val="Normal"/>
    <w:next w:val="Normal"/>
    <w:link w:val="Char"/>
    <w:uiPriority w:val="10"/>
    <w:qFormat/>
    <w:pPr>
      <w:spacing w:before="300" w:after="200"/>
      <w:contextualSpacing/>
    </w:pPr>
    <w:rPr>
      <w:sz w:val="48"/>
      <w:szCs w:val="48"/>
    </w:rPr>
  </w:style>
  <w:style w:type="paragraph" w:styleId="CommentSubject">
    <w:name w:val="annotation subject"/>
    <w:basedOn w:val="CommentText"/>
    <w:next w:val="CommentText"/>
    <w:link w:val="Char11"/>
    <w:qFormat/>
    <w:rPr>
      <w:b/>
      <w:bCs/>
    </w:rPr>
  </w:style>
  <w:style w:type="table" w:styleId="TableGrid">
    <w:name w:val="Table Grid"/>
    <w:basedOn w:val="TableNormal"/>
    <w:uiPriority w:val="39"/>
    <w:qFormat/>
    <w:rPr>
      <w:sz w:val="21"/>
      <w:szCs w:val="21"/>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EndnoteReference">
    <w:name w:val="endnote reference"/>
    <w:basedOn w:val="DefaultParagraphFont"/>
    <w:uiPriority w:val="99"/>
    <w:semiHidden/>
    <w:unhideWhenUsed/>
    <w:qFormat/>
    <w:rPr>
      <w:vertAlign w:val="superscript"/>
    </w:rPr>
  </w:style>
  <w:style w:type="character" w:styleId="PageNumber">
    <w:name w:val="page number"/>
    <w:basedOn w:val="DefaultParagraphFont"/>
    <w:qFormat/>
  </w:style>
  <w:style w:type="character" w:styleId="FollowedHyperlink">
    <w:name w:val="FollowedHyperlink"/>
    <w:uiPriority w:val="1"/>
    <w:qFormat/>
    <w:rPr>
      <w:color w:val="954F72"/>
      <w:u w:val="single"/>
    </w:rPr>
  </w:style>
  <w:style w:type="character" w:styleId="Emphasis">
    <w:name w:val="Emphasis"/>
    <w:uiPriority w:val="99"/>
    <w:unhideWhenUsed/>
    <w:qFormat/>
    <w:rPr>
      <w:i/>
      <w:iCs/>
    </w:rPr>
  </w:style>
  <w:style w:type="character" w:styleId="Hyperlink">
    <w:name w:val="Hyperlink"/>
    <w:basedOn w:val="ERIS8"/>
    <w:uiPriority w:val="99"/>
    <w:qFormat/>
    <w:rPr>
      <w:rFonts w:ascii="Times New Roman" w:eastAsia="宋体" w:hAnsi="Times New Roman"/>
      <w:color w:val="0000FF"/>
    </w:rPr>
  </w:style>
  <w:style w:type="character" w:customStyle="1" w:styleId="ERIS8">
    <w:name w:val="ERIS强调8"/>
    <w:uiPriority w:val="9"/>
    <w:qFormat/>
    <w:rPr>
      <w:color w:val="0000FF"/>
    </w:rPr>
  </w:style>
  <w:style w:type="character" w:styleId="CommentReference">
    <w:name w:val="annotation reference"/>
    <w:basedOn w:val="DefaultParagraphFont"/>
    <w:uiPriority w:val="99"/>
    <w:qFormat/>
    <w:rPr>
      <w:sz w:val="21"/>
      <w:szCs w:val="21"/>
    </w:rPr>
  </w:style>
  <w:style w:type="character" w:styleId="FootnoteReference">
    <w:name w:val="footnote reference"/>
    <w:uiPriority w:val="99"/>
    <w:unhideWhenUsed/>
    <w:qFormat/>
    <w:rPr>
      <w:vertAlign w:val="superscript"/>
    </w:rPr>
  </w:style>
  <w:style w:type="character" w:customStyle="1" w:styleId="1Char">
    <w:name w:val="标题 1 Char"/>
    <w:link w:val="Heading1"/>
    <w:qFormat/>
    <w:rPr>
      <w:rFonts w:ascii="Times New Roman" w:eastAsia="宋体" w:hAnsi="Times New Roman"/>
      <w:b/>
      <w:bCs/>
      <w:color w:val="000000"/>
      <w:sz w:val="24"/>
      <w:szCs w:val="26"/>
      <w:shd w:val="clear" w:color="auto" w:fill="FFFFFF"/>
    </w:rPr>
  </w:style>
  <w:style w:type="character" w:customStyle="1" w:styleId="2Char">
    <w:name w:val="标题 2 Char"/>
    <w:link w:val="Heading2"/>
    <w:qFormat/>
    <w:rPr>
      <w:rFonts w:ascii="Times New Roman" w:eastAsia="宋体" w:hAnsi="Times New Roman"/>
      <w:b/>
      <w:bCs/>
      <w:sz w:val="24"/>
      <w:szCs w:val="32"/>
    </w:rPr>
  </w:style>
  <w:style w:type="character" w:customStyle="1" w:styleId="DocumentTextChar">
    <w:name w:val="Document Text Char"/>
    <w:link w:val="DocumentText"/>
    <w:qFormat/>
    <w:rPr>
      <w:rFonts w:ascii="Times New Roman" w:eastAsia="Times New Roman" w:hAnsi="Times New Roman" w:cs="Times New Roman"/>
      <w:sz w:val="24"/>
      <w:szCs w:val="24"/>
      <w:lang w:eastAsia="ja-JP"/>
    </w:rPr>
  </w:style>
  <w:style w:type="character" w:customStyle="1" w:styleId="3Char">
    <w:name w:val="标题 3 Char"/>
    <w:link w:val="Heading3"/>
    <w:qFormat/>
    <w:rPr>
      <w:rFonts w:ascii="Times New Roman" w:eastAsia="宋体" w:hAnsi="Times New Roman" w:cs="Times New Roman"/>
      <w:b/>
      <w:bCs/>
      <w:color w:val="000000"/>
      <w:sz w:val="24"/>
      <w:szCs w:val="24"/>
      <w:shd w:val="clear" w:color="auto" w:fill="FFFFFF"/>
    </w:rPr>
  </w:style>
  <w:style w:type="character" w:customStyle="1" w:styleId="4Char">
    <w:name w:val="标题 4 Char"/>
    <w:basedOn w:val="DefaultParagraphFont"/>
    <w:link w:val="Heading4"/>
    <w:qFormat/>
    <w:rPr>
      <w:rFonts w:ascii="Times New Roman" w:eastAsia="宋体" w:hAnsi="Times New Roman" w:cs="Times New Roman"/>
      <w:color w:val="000000"/>
      <w:sz w:val="24"/>
      <w:shd w:val="clear" w:color="auto" w:fill="FFFFFF"/>
    </w:rPr>
  </w:style>
  <w:style w:type="character" w:customStyle="1" w:styleId="5Char">
    <w:name w:val="标题 5 Char"/>
    <w:basedOn w:val="DefaultParagraphFont"/>
    <w:link w:val="Heading5"/>
    <w:uiPriority w:val="9"/>
    <w:qFormat/>
    <w:rPr>
      <w:rFonts w:ascii="Arial" w:eastAsia="Arial" w:hAnsi="Arial" w:cs="Arial"/>
      <w:b/>
      <w:bCs/>
      <w:sz w:val="24"/>
      <w:szCs w:val="24"/>
    </w:rPr>
  </w:style>
  <w:style w:type="character" w:customStyle="1" w:styleId="6Char">
    <w:name w:val="标题 6 Char"/>
    <w:link w:val="Heading6"/>
    <w:qFormat/>
    <w:rPr>
      <w:rFonts w:ascii="Times New Roman" w:eastAsia="宋体" w:hAnsi="Times New Roman" w:cs="Times New Roman"/>
      <w:b/>
      <w:bCs/>
      <w:sz w:val="24"/>
      <w:szCs w:val="24"/>
    </w:rPr>
  </w:style>
  <w:style w:type="character" w:customStyle="1" w:styleId="7Char">
    <w:name w:val="标题 7 Char"/>
    <w:basedOn w:val="DefaultParagraphFont"/>
    <w:link w:val="Heading7"/>
    <w:uiPriority w:val="9"/>
    <w:qFormat/>
    <w:rPr>
      <w:rFonts w:ascii="Arial" w:eastAsia="Arial" w:hAnsi="Arial" w:cs="Arial"/>
      <w:b/>
      <w:bCs/>
      <w:i/>
      <w:iCs/>
      <w:sz w:val="22"/>
      <w:szCs w:val="22"/>
    </w:rPr>
  </w:style>
  <w:style w:type="character" w:customStyle="1" w:styleId="8Char">
    <w:name w:val="标题 8 Char"/>
    <w:link w:val="Heading8"/>
    <w:qFormat/>
    <w:rPr>
      <w:rFonts w:ascii="Times New Roman" w:eastAsia="宋体" w:hAnsi="Times New Roman" w:cs="Times New Roman"/>
      <w:b/>
      <w:sz w:val="24"/>
      <w:szCs w:val="24"/>
    </w:rPr>
  </w:style>
  <w:style w:type="character" w:customStyle="1" w:styleId="9Char">
    <w:name w:val="标题 9 Char"/>
    <w:basedOn w:val="DefaultParagraphFont"/>
    <w:link w:val="Heading9"/>
    <w:uiPriority w:val="9"/>
    <w:qFormat/>
    <w:rPr>
      <w:rFonts w:ascii="Arial" w:eastAsia="Arial" w:hAnsi="Arial" w:cs="Arial"/>
      <w:i/>
      <w:iCs/>
      <w:sz w:val="21"/>
      <w:szCs w:val="21"/>
    </w:rPr>
  </w:style>
  <w:style w:type="character" w:customStyle="1" w:styleId="Heading1Char">
    <w:name w:val="Heading 1 Char"/>
    <w:basedOn w:val="DefaultParagraphFont"/>
    <w:uiPriority w:val="9"/>
    <w:qFormat/>
    <w:rPr>
      <w:rFonts w:ascii="Arial" w:eastAsia="Arial" w:hAnsi="Arial" w:cs="Arial"/>
      <w:sz w:val="40"/>
      <w:szCs w:val="40"/>
    </w:rPr>
  </w:style>
  <w:style w:type="character" w:customStyle="1" w:styleId="Heading2Char">
    <w:name w:val="Heading 2 Char"/>
    <w:basedOn w:val="DefaultParagraphFont"/>
    <w:uiPriority w:val="9"/>
    <w:qFormat/>
    <w:rPr>
      <w:rFonts w:ascii="Arial" w:eastAsia="Arial" w:hAnsi="Arial" w:cs="Arial"/>
      <w:sz w:val="34"/>
    </w:rPr>
  </w:style>
  <w:style w:type="character" w:customStyle="1" w:styleId="Heading3Char">
    <w:name w:val="Heading 3 Char"/>
    <w:basedOn w:val="DefaultParagraphFont"/>
    <w:uiPriority w:val="9"/>
    <w:qFormat/>
    <w:rPr>
      <w:rFonts w:ascii="Arial" w:eastAsia="Arial" w:hAnsi="Arial" w:cs="Arial"/>
      <w:sz w:val="30"/>
      <w:szCs w:val="30"/>
    </w:rPr>
  </w:style>
  <w:style w:type="character" w:customStyle="1" w:styleId="Heading4Char">
    <w:name w:val="Heading 4 Char"/>
    <w:basedOn w:val="DefaultParagraphFont"/>
    <w:uiPriority w:val="9"/>
    <w:qFormat/>
    <w:rPr>
      <w:rFonts w:ascii="Arial" w:eastAsia="Arial" w:hAnsi="Arial" w:cs="Arial"/>
      <w:b/>
      <w:bCs/>
      <w:sz w:val="26"/>
      <w:szCs w:val="26"/>
    </w:rPr>
  </w:style>
  <w:style w:type="character" w:customStyle="1" w:styleId="Heading6Char">
    <w:name w:val="Heading 6 Char"/>
    <w:basedOn w:val="DefaultParagraphFont"/>
    <w:uiPriority w:val="9"/>
    <w:qFormat/>
    <w:rPr>
      <w:rFonts w:ascii="Arial" w:eastAsia="Arial" w:hAnsi="Arial" w:cs="Arial"/>
      <w:b/>
      <w:bCs/>
      <w:sz w:val="22"/>
      <w:szCs w:val="22"/>
    </w:rPr>
  </w:style>
  <w:style w:type="character" w:customStyle="1" w:styleId="Heading8Char">
    <w:name w:val="Heading 8 Char"/>
    <w:basedOn w:val="DefaultParagraphFont"/>
    <w:uiPriority w:val="9"/>
    <w:qFormat/>
    <w:rPr>
      <w:rFonts w:ascii="Arial" w:eastAsia="Arial" w:hAnsi="Arial" w:cs="Arial"/>
      <w:i/>
      <w:iCs/>
      <w:sz w:val="22"/>
      <w:szCs w:val="22"/>
    </w:rPr>
  </w:style>
  <w:style w:type="paragraph" w:styleId="NoSpacing">
    <w:name w:val="No Spacing"/>
    <w:uiPriority w:val="1"/>
    <w:qFormat/>
    <w:rPr>
      <w:rFonts w:ascii="Times New Roman" w:eastAsia="宋体" w:hAnsi="Times New Roman" w:cs="Times New Roman"/>
      <w:lang w:val="en-US" w:eastAsia="zh-CN" w:bidi="ar-SA"/>
    </w:rPr>
  </w:style>
  <w:style w:type="character" w:customStyle="1" w:styleId="Char">
    <w:name w:val="标题 Char"/>
    <w:basedOn w:val="DefaultParagraphFont"/>
    <w:link w:val="Title"/>
    <w:uiPriority w:val="10"/>
    <w:qFormat/>
    <w:rPr>
      <w:sz w:val="48"/>
      <w:szCs w:val="48"/>
    </w:rPr>
  </w:style>
  <w:style w:type="character" w:customStyle="1" w:styleId="Char0">
    <w:name w:val="副标题 Char"/>
    <w:basedOn w:val="DefaultParagraphFont"/>
    <w:link w:val="Subtitle"/>
    <w:uiPriority w:val="11"/>
    <w:qFormat/>
    <w:rPr>
      <w:sz w:val="24"/>
      <w:szCs w:val="24"/>
    </w:rPr>
  </w:style>
  <w:style w:type="paragraph" w:styleId="Quote">
    <w:name w:val="Quote"/>
    <w:basedOn w:val="Normal"/>
    <w:next w:val="Normal"/>
    <w:link w:val="Char1"/>
    <w:uiPriority w:val="29"/>
    <w:qFormat/>
    <w:pPr>
      <w:ind w:left="720" w:right="720"/>
    </w:pPr>
    <w:rPr>
      <w:i/>
    </w:rPr>
  </w:style>
  <w:style w:type="character" w:customStyle="1" w:styleId="Char1">
    <w:name w:val="引用 Char"/>
    <w:link w:val="Quote"/>
    <w:uiPriority w:val="29"/>
    <w:qFormat/>
    <w:rPr>
      <w:i/>
    </w:rPr>
  </w:style>
  <w:style w:type="paragraph" w:styleId="IntenseQuote">
    <w:name w:val="Intense Quote"/>
    <w:basedOn w:val="Normal"/>
    <w:next w:val="Normal"/>
    <w:link w:val="Char2"/>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Char2">
    <w:name w:val="明显引用 Char"/>
    <w:link w:val="IntenseQuote"/>
    <w:uiPriority w:val="30"/>
    <w:qFormat/>
    <w:rPr>
      <w:i/>
    </w:rPr>
  </w:style>
  <w:style w:type="character" w:customStyle="1" w:styleId="HeaderChar">
    <w:name w:val="Header Char"/>
    <w:basedOn w:val="DefaultParagraphFont"/>
    <w:uiPriority w:val="99"/>
    <w:qFormat/>
  </w:style>
  <w:style w:type="character" w:customStyle="1" w:styleId="FooterChar">
    <w:name w:val="Footer Char"/>
    <w:basedOn w:val="DefaultParagraphFont"/>
    <w:uiPriority w:val="99"/>
    <w:qFormat/>
  </w:style>
  <w:style w:type="character" w:customStyle="1" w:styleId="CaptionChar">
    <w:name w:val="Caption Char"/>
    <w:uiPriority w:val="99"/>
    <w:qFormat/>
  </w:style>
  <w:style w:type="table" w:customStyle="1" w:styleId="TableGridLight">
    <w:name w:val="Table Grid Light"/>
    <w:basedOn w:val="TableNormal"/>
    <w:uiPriority w:val="59"/>
    <w:qFormat/>
    <w:tblPr>
      <w:tblBorders>
        <w:top w:val="single" w:sz="4" w:space="0" w:color="AEAEAE" w:themeColor="text1" w:themeTint="50"/>
        <w:left w:val="single" w:sz="4" w:space="0" w:color="AEAEAE" w:themeColor="text1" w:themeTint="50"/>
        <w:bottom w:val="single" w:sz="4" w:space="0" w:color="AEAEAE" w:themeColor="text1" w:themeTint="50"/>
        <w:right w:val="single" w:sz="4" w:space="0" w:color="AEAEAE" w:themeColor="text1" w:themeTint="50"/>
        <w:insideH w:val="single" w:sz="4" w:space="0" w:color="AEAEAE" w:themeColor="text1" w:themeTint="50"/>
        <w:insideV w:val="single" w:sz="4" w:space="0" w:color="AEAEAE" w:themeColor="text1" w:themeTint="50"/>
      </w:tblBorders>
      <w:tblCellMar>
        <w:top w:w="0" w:type="dxa"/>
        <w:left w:w="108" w:type="dxa"/>
        <w:bottom w:w="0" w:type="dxa"/>
        <w:right w:w="108" w:type="dxa"/>
      </w:tblCellMar>
    </w:tblPr>
  </w:style>
  <w:style w:type="table" w:customStyle="1" w:styleId="11">
    <w:name w:val="无格式表格 11"/>
    <w:basedOn w:val="TableNormal"/>
    <w:uiPriority w:val="59"/>
    <w:qFormat/>
    <w:tblPr>
      <w:tblBorders>
        <w:top w:val="single" w:sz="4" w:space="0" w:color="AEAEAE" w:themeColor="text1" w:themeTint="50"/>
        <w:left w:val="single" w:sz="4" w:space="0" w:color="AEAEAE" w:themeColor="text1" w:themeTint="50"/>
        <w:bottom w:val="single" w:sz="4" w:space="0" w:color="AEAEAE" w:themeColor="text1" w:themeTint="50"/>
        <w:right w:val="single" w:sz="4" w:space="0" w:color="AEAEAE" w:themeColor="text1" w:themeTint="50"/>
        <w:insideH w:val="single" w:sz="4" w:space="0" w:color="AEAEAE" w:themeColor="text1" w:themeTint="50"/>
        <w:insideV w:val="single" w:sz="4" w:space="0" w:color="AEAEAE" w:themeColor="text1" w:themeTint="50"/>
      </w:tblBorders>
      <w:tblCellMar>
        <w:top w:w="0" w:type="dxa"/>
        <w:left w:w="108" w:type="dxa"/>
        <w:bottom w:w="0" w:type="dxa"/>
        <w:right w:w="108" w:type="dxa"/>
      </w:tblCellMar>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1F1F1" w:fill="F1F1F1" w:themeColor="text1" w:themeTint="0D" w:themeFill="text1" w:themeFillTint="0D"/>
      </w:tcPr>
    </w:tblStylePr>
    <w:tblStylePr w:type="band1Horz">
      <w:tblPr/>
      <w:tcPr>
        <w:shd w:val="clear" w:color="F1F1F1" w:fill="F1F1F1" w:themeColor="text1" w:themeTint="0D" w:themeFill="text1" w:themeFillTint="0D"/>
      </w:tcPr>
    </w:tblStylePr>
  </w:style>
  <w:style w:type="table" w:customStyle="1" w:styleId="21">
    <w:name w:val="无格式表格 21"/>
    <w:basedOn w:val="TableNormal"/>
    <w:uiPriority w:val="59"/>
    <w:qFormat/>
    <w:tblPr>
      <w:tblBorders>
        <w:top w:val="single" w:sz="4" w:space="0" w:color="000000" w:themeColor="text1"/>
        <w:left w:val="nil"/>
        <w:bottom w:val="single" w:sz="4" w:space="0" w:color="000000" w:themeColor="text1"/>
        <w:right w:val="nil"/>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customStyle="1" w:styleId="31">
    <w:name w:val="无格式表格 31"/>
    <w:basedOn w:val="TableNormal"/>
    <w:uiPriority w:val="99"/>
    <w:qFormat/>
    <w:tblPr>
      <w:tblCellMar>
        <w:top w:w="0" w:type="dxa"/>
        <w:left w:w="108" w:type="dxa"/>
        <w:bottom w:w="0" w:type="dxa"/>
        <w:right w:w="108" w:type="dxa"/>
      </w:tblCellMar>
    </w:tblPr>
    <w:tblStylePr w:type="firstRow">
      <w:rPr>
        <w:b/>
        <w:caps/>
        <w:color w:val="404040"/>
      </w:rPr>
      <w:tblPr/>
      <w:tcPr>
        <w:tcBorders>
          <w:top w:val="nil"/>
          <w:left w:val="nil"/>
          <w:bottom w:val="single" w:sz="4" w:space="0" w:color="404040"/>
          <w:right w:val="nil"/>
        </w:tcBorders>
      </w:tcPr>
    </w:tblStylePr>
    <w:tblStylePr w:type="lastRow">
      <w:rPr>
        <w:b/>
        <w:caps/>
        <w:color w:val="404040"/>
      </w:rPr>
    </w:tblStylePr>
    <w:tblStylePr w:type="firstCol">
      <w:rPr>
        <w:b/>
        <w:caps/>
        <w:color w:val="404040"/>
      </w:rPr>
      <w:tblPr/>
      <w:tcPr>
        <w:tcBorders>
          <w:top w:val="nil"/>
          <w:left w:val="nil"/>
          <w:bottom w:val="nil"/>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1F1F1" w:fill="F1F1F1" w:themeColor="text1" w:themeTint="0D" w:themeFill="text1" w:themeFillTint="0D"/>
      </w:tcPr>
    </w:tblStylePr>
    <w:tblStylePr w:type="band1Horz">
      <w:rPr>
        <w:rFonts w:ascii="Arial" w:hAnsi="Arial"/>
        <w:color w:val="404040"/>
        <w:sz w:val="22"/>
      </w:rPr>
      <w:tblPr/>
      <w:tcPr>
        <w:shd w:val="clear" w:color="F1F1F1" w:fill="F1F1F1" w:themeColor="text1" w:themeTint="0D" w:themeFill="text1" w:themeFillTint="0D"/>
      </w:tcPr>
    </w:tblStylePr>
  </w:style>
  <w:style w:type="table" w:customStyle="1" w:styleId="41">
    <w:name w:val="无格式表格 41"/>
    <w:basedOn w:val="TableNormal"/>
    <w:uiPriority w:val="99"/>
    <w:qFormat/>
    <w:tblPr>
      <w:tblCellMar>
        <w:top w:w="0" w:type="dxa"/>
        <w:left w:w="108" w:type="dxa"/>
        <w:bottom w:w="0" w:type="dxa"/>
        <w:right w:w="108" w:type="dxa"/>
      </w:tblCellMar>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1F1F1" w:fill="F1F1F1" w:themeColor="text1" w:themeTint="0D" w:themeFill="text1" w:themeFillTint="0D"/>
      </w:tcPr>
    </w:tblStylePr>
    <w:tblStylePr w:type="band1Horz">
      <w:rPr>
        <w:rFonts w:ascii="Arial" w:hAnsi="Arial"/>
        <w:color w:val="404040"/>
        <w:sz w:val="22"/>
      </w:rPr>
      <w:tblPr/>
      <w:tcPr>
        <w:shd w:val="clear" w:color="F1F1F1" w:fill="F1F1F1" w:themeColor="text1" w:themeTint="0D" w:themeFill="text1" w:themeFillTint="0D"/>
      </w:tcPr>
    </w:tblStylePr>
  </w:style>
  <w:style w:type="table" w:customStyle="1" w:styleId="51">
    <w:name w:val="无格式表格 51"/>
    <w:basedOn w:val="TableNormal"/>
    <w:uiPriority w:val="99"/>
    <w:qFormat/>
    <w:tblPr>
      <w:tblCellMar>
        <w:top w:w="0" w:type="dxa"/>
        <w:left w:w="108" w:type="dxa"/>
        <w:bottom w:w="0" w:type="dxa"/>
        <w:right w:w="108" w:type="dxa"/>
      </w:tblCellMar>
    </w:tblPr>
    <w:tblStylePr w:type="firstRow">
      <w:rPr>
        <w:i/>
        <w:color w:val="404040"/>
      </w:rPr>
      <w:tblPr/>
      <w:tcPr>
        <w:tcBorders>
          <w:left w:val="nil"/>
          <w:bottom w:val="single" w:sz="4" w:space="0" w:color="404040"/>
          <w:right w:val="nil"/>
        </w:tcBorders>
        <w:shd w:val="clear" w:color="FFFFFF" w:fill="auto"/>
      </w:tcPr>
    </w:tblStylePr>
    <w:tblStylePr w:type="lastRow">
      <w:rPr>
        <w:i/>
        <w:color w:val="404040"/>
      </w:rPr>
      <w:tblPr/>
      <w:tcPr>
        <w:tcBorders>
          <w:top w:val="single" w:sz="4" w:space="0" w:color="404040"/>
          <w:left w:val="nil"/>
          <w:right w:val="nil"/>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1F1F1" w:fill="F1F1F1" w:themeColor="text1" w:themeTint="0D" w:themeFill="text1" w:themeFillTint="0D"/>
      </w:tcPr>
    </w:tblStylePr>
    <w:tblStylePr w:type="band1Horz">
      <w:rPr>
        <w:rFonts w:ascii="Arial" w:hAnsi="Arial"/>
        <w:color w:val="404040"/>
        <w:sz w:val="22"/>
      </w:rPr>
      <w:tblPr/>
      <w:tcPr>
        <w:shd w:val="clear" w:color="F1F1F1" w:fill="F1F1F1" w:themeColor="text1" w:themeTint="0D" w:themeFill="text1" w:themeFillTint="0D"/>
      </w:tcPr>
    </w:tblStylePr>
  </w:style>
  <w:style w:type="table" w:customStyle="1" w:styleId="110">
    <w:name w:val="网格表 1 浅色1"/>
    <w:basedOn w:val="TableNormal"/>
    <w:uiPriority w:val="99"/>
    <w:qFormat/>
    <w:tblPr>
      <w:tblBorders>
        <w:top w:val="single" w:sz="4" w:space="0" w:color="979797" w:themeColor="text1" w:themeTint="67"/>
        <w:left w:val="single" w:sz="4" w:space="0" w:color="979797" w:themeColor="text1" w:themeTint="67"/>
        <w:bottom w:val="single" w:sz="4" w:space="0" w:color="979797" w:themeColor="text1" w:themeTint="67"/>
        <w:right w:val="single" w:sz="4" w:space="0" w:color="979797" w:themeColor="text1" w:themeTint="67"/>
        <w:insideH w:val="single" w:sz="4" w:space="0" w:color="979797" w:themeColor="text1" w:themeTint="67"/>
        <w:insideV w:val="single" w:sz="4" w:space="0" w:color="979797" w:themeColor="text1" w:themeTint="67"/>
      </w:tblBorders>
      <w:tblCellMar>
        <w:top w:w="0" w:type="dxa"/>
        <w:left w:w="108" w:type="dxa"/>
        <w:bottom w:w="0" w:type="dxa"/>
        <w:right w:w="108" w:type="dxa"/>
      </w:tblCellMar>
    </w:tblPr>
    <w:tblStylePr w:type="firstRow">
      <w:rPr>
        <w:b/>
        <w:color w:val="404040"/>
      </w:rPr>
      <w:tblPr/>
      <w:tcPr>
        <w:tcBorders>
          <w:bottom w:val="single" w:sz="12" w:space="0" w:color="696969"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79797" w:themeColor="text1" w:themeTint="67"/>
          <w:left w:val="single" w:sz="4" w:space="0" w:color="979797" w:themeColor="text1" w:themeTint="67"/>
          <w:bottom w:val="single" w:sz="4" w:space="0" w:color="979797" w:themeColor="text1" w:themeTint="67"/>
          <w:right w:val="single" w:sz="4" w:space="0" w:color="979797" w:themeColor="text1" w:themeTint="67"/>
        </w:tcBorders>
      </w:tcPr>
    </w:tblStylePr>
  </w:style>
  <w:style w:type="table" w:customStyle="1" w:styleId="GridTable1Light-Accent1">
    <w:name w:val="Grid Table 1 Light - Accent 1"/>
    <w:basedOn w:val="TableNormal"/>
    <w:uiPriority w:val="99"/>
    <w:qFormat/>
    <w:tblPr>
      <w:tblBorders>
        <w:top w:val="single" w:sz="4" w:space="0" w:color="B3C6E7" w:themeColor="accent1" w:themeTint="67"/>
        <w:left w:val="single" w:sz="4" w:space="0" w:color="B3C6E7" w:themeColor="accent1" w:themeTint="67"/>
        <w:bottom w:val="single" w:sz="4" w:space="0" w:color="B3C6E7" w:themeColor="accent1" w:themeTint="67"/>
        <w:right w:val="single" w:sz="4" w:space="0" w:color="B3C6E7" w:themeColor="accent1" w:themeTint="67"/>
        <w:insideH w:val="single" w:sz="4" w:space="0" w:color="B3C6E7" w:themeColor="accent1" w:themeTint="67"/>
        <w:insideV w:val="single" w:sz="4" w:space="0" w:color="B3C6E7" w:themeColor="accent1" w:themeTint="67"/>
      </w:tblBorders>
      <w:tblCellMar>
        <w:top w:w="0" w:type="dxa"/>
        <w:left w:w="108" w:type="dxa"/>
        <w:bottom w:w="0" w:type="dxa"/>
        <w:right w:w="108" w:type="dxa"/>
      </w:tblCellMar>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6E7" w:themeColor="accent1" w:themeTint="67"/>
          <w:left w:val="single" w:sz="4" w:space="0" w:color="B3C6E7" w:themeColor="accent1" w:themeTint="67"/>
          <w:bottom w:val="single" w:sz="4" w:space="0" w:color="B3C6E7" w:themeColor="accent1" w:themeTint="67"/>
          <w:right w:val="single" w:sz="4" w:space="0" w:color="B3C6E7" w:themeColor="accent1" w:themeTint="67"/>
        </w:tcBorders>
      </w:tcPr>
    </w:tblStylePr>
  </w:style>
  <w:style w:type="table" w:customStyle="1" w:styleId="GridTable1Light-Accent2">
    <w:name w:val="Grid Table 1 Light - Accent 2"/>
    <w:basedOn w:val="TableNormal"/>
    <w:uiPriority w:val="99"/>
    <w:qFormat/>
    <w:tblPr>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CellMar>
        <w:top w:w="0" w:type="dxa"/>
        <w:left w:w="108" w:type="dxa"/>
        <w:bottom w:w="0" w:type="dxa"/>
        <w:right w:w="108" w:type="dxa"/>
      </w:tblCellMar>
    </w:tblPr>
    <w:tblStylePr w:type="firstRow">
      <w:rPr>
        <w:b/>
        <w:color w:val="404040"/>
      </w:rPr>
      <w:tblPr/>
      <w:tcPr>
        <w:tcBorders>
          <w:bottom w:val="single" w:sz="12" w:space="0" w:color="F4B3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TableNormal"/>
    <w:uiPriority w:val="99"/>
    <w:qFormat/>
    <w:tblPr>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CellMar>
        <w:top w:w="0" w:type="dxa"/>
        <w:left w:w="108" w:type="dxa"/>
        <w:bottom w:w="0" w:type="dxa"/>
        <w:right w:w="108" w:type="dxa"/>
      </w:tblCellMar>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TableNormal"/>
    <w:uiPriority w:val="99"/>
    <w:qFormat/>
    <w:tblPr>
      <w:tblBorders>
        <w:top w:val="single" w:sz="4" w:space="0" w:color="FFE597" w:themeColor="accent4" w:themeTint="67"/>
        <w:left w:val="single" w:sz="4" w:space="0" w:color="FFE597" w:themeColor="accent4" w:themeTint="67"/>
        <w:bottom w:val="single" w:sz="4" w:space="0" w:color="FFE597" w:themeColor="accent4" w:themeTint="67"/>
        <w:right w:val="single" w:sz="4" w:space="0" w:color="FFE597" w:themeColor="accent4" w:themeTint="67"/>
        <w:insideH w:val="single" w:sz="4" w:space="0" w:color="FFE597" w:themeColor="accent4" w:themeTint="67"/>
        <w:insideV w:val="single" w:sz="4" w:space="0" w:color="FFE597" w:themeColor="accent4" w:themeTint="67"/>
      </w:tblBorders>
      <w:tblCellMar>
        <w:top w:w="0" w:type="dxa"/>
        <w:left w:w="108" w:type="dxa"/>
        <w:bottom w:w="0" w:type="dxa"/>
        <w:right w:w="108" w:type="dxa"/>
      </w:tblCellMar>
    </w:tblPr>
    <w:tblStylePr w:type="firstRow">
      <w:rPr>
        <w:b/>
        <w:color w:val="404040"/>
      </w:rPr>
      <w:tblPr/>
      <w:tcPr>
        <w:tcBorders>
          <w:bottom w:val="single" w:sz="12" w:space="0" w:color="FFDA69"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7" w:themeColor="accent4" w:themeTint="67"/>
          <w:left w:val="single" w:sz="4" w:space="0" w:color="FFE597" w:themeColor="accent4" w:themeTint="67"/>
          <w:bottom w:val="single" w:sz="4" w:space="0" w:color="FFE597" w:themeColor="accent4" w:themeTint="67"/>
          <w:right w:val="single" w:sz="4" w:space="0" w:color="FFE597" w:themeColor="accent4" w:themeTint="67"/>
        </w:tcBorders>
      </w:tcPr>
    </w:tblStylePr>
  </w:style>
  <w:style w:type="table" w:customStyle="1" w:styleId="GridTable1Light-Accent5">
    <w:name w:val="Grid Table 1 Light - Accent 5"/>
    <w:basedOn w:val="TableNormal"/>
    <w:uiPriority w:val="99"/>
    <w:qFormat/>
    <w:tblPr>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CellMar>
        <w:top w:w="0" w:type="dxa"/>
        <w:left w:w="108" w:type="dxa"/>
        <w:bottom w:w="0" w:type="dxa"/>
        <w:right w:w="108" w:type="dxa"/>
      </w:tblCellMar>
    </w:tblPr>
    <w:tblStylePr w:type="firstRow">
      <w:rPr>
        <w:b/>
        <w:color w:val="404040"/>
      </w:rPr>
      <w:tblPr/>
      <w:tcPr>
        <w:tcBorders>
          <w:bottom w:val="single" w:sz="12" w:space="0" w:color="9F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GridTable1Light-Accent6">
    <w:name w:val="Grid Table 1 Light - Accent 6"/>
    <w:basedOn w:val="TableNormal"/>
    <w:uiPriority w:val="99"/>
    <w:qFormat/>
    <w:tblPr>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CellMar>
        <w:top w:w="0" w:type="dxa"/>
        <w:left w:w="108" w:type="dxa"/>
        <w:bottom w:w="0" w:type="dxa"/>
        <w:right w:w="108" w:type="dxa"/>
      </w:tblCellMar>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customStyle="1" w:styleId="210">
    <w:name w:val="网格表 21"/>
    <w:basedOn w:val="TableNormal"/>
    <w:uiPriority w:val="99"/>
    <w:qFormat/>
    <w:tblPr>
      <w:tblBorders>
        <w:bottom w:val="single" w:sz="4" w:space="0" w:color="696969" w:themeColor="text1" w:themeTint="95"/>
        <w:insideH w:val="single" w:sz="4" w:space="0" w:color="696969" w:themeColor="text1" w:themeTint="95"/>
        <w:insideV w:val="single" w:sz="4" w:space="0" w:color="696969" w:themeColor="text1" w:themeTint="95"/>
      </w:tblBorders>
      <w:tblCellMar>
        <w:top w:w="0" w:type="dxa"/>
        <w:left w:w="108" w:type="dxa"/>
        <w:bottom w:w="0" w:type="dxa"/>
        <w:right w:w="108" w:type="dxa"/>
      </w:tblCellMar>
    </w:tblPr>
    <w:tblStylePr w:type="firstRow">
      <w:rPr>
        <w:b/>
        <w:color w:val="404040"/>
      </w:rPr>
      <w:tblPr/>
      <w:tcPr>
        <w:tcBorders>
          <w:top w:val="nil"/>
          <w:left w:val="nil"/>
          <w:bottom w:val="single" w:sz="12" w:space="0" w:color="696969" w:themeColor="text1" w:themeTint="95"/>
          <w:right w:val="nil"/>
        </w:tcBorders>
        <w:shd w:val="clear" w:color="FFFFFF" w:fill="auto"/>
      </w:tcPr>
    </w:tblStylePr>
    <w:tblStylePr w:type="lastRow">
      <w:rPr>
        <w:b/>
        <w:color w:val="404040"/>
      </w:rPr>
      <w:tblPr/>
      <w:tcPr>
        <w:tcBorders>
          <w:top w:val="single" w:sz="4" w:space="0" w:color="696969" w:themeColor="text1" w:themeTint="95"/>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ACACA" w:fill="CACACA" w:themeColor="text1" w:themeTint="34" w:themeFill="text1" w:themeFillTint="34"/>
      </w:tcPr>
    </w:tblStylePr>
    <w:tblStylePr w:type="band1Horz">
      <w:rPr>
        <w:rFonts w:ascii="Arial" w:hAnsi="Arial"/>
        <w:color w:val="404040"/>
        <w:sz w:val="22"/>
      </w:rPr>
      <w:tblPr/>
      <w:tcPr>
        <w:shd w:val="clear" w:color="CACACA" w:fill="CACACA" w:themeColor="text1" w:themeTint="34" w:themeFill="text1" w:themeFillTint="34"/>
      </w:tcPr>
    </w:tblStylePr>
  </w:style>
  <w:style w:type="table" w:customStyle="1" w:styleId="GridTable2-Accent1">
    <w:name w:val="Grid Table 2 - Accent 1"/>
    <w:basedOn w:val="TableNormal"/>
    <w:uiPriority w:val="99"/>
    <w:qFormat/>
    <w:tblPr>
      <w:tblBorders>
        <w:bottom w:val="single" w:sz="4" w:space="0" w:color="537DC8" w:themeColor="accent1" w:themeTint="EA"/>
        <w:insideH w:val="single" w:sz="4" w:space="0" w:color="537DC8" w:themeColor="accent1" w:themeTint="EA"/>
        <w:insideV w:val="single" w:sz="4" w:space="0" w:color="537DC8" w:themeColor="accent1" w:themeTint="EA"/>
      </w:tblBorders>
      <w:tblCellMar>
        <w:top w:w="0" w:type="dxa"/>
        <w:left w:w="108" w:type="dxa"/>
        <w:bottom w:w="0" w:type="dxa"/>
        <w:right w:w="108" w:type="dxa"/>
      </w:tblCellMar>
    </w:tblPr>
    <w:tblStylePr w:type="firstRow">
      <w:rPr>
        <w:b/>
        <w:color w:val="404040"/>
      </w:rPr>
      <w:tblPr/>
      <w:tcPr>
        <w:tcBorders>
          <w:top w:val="nil"/>
          <w:left w:val="nil"/>
          <w:bottom w:val="single" w:sz="12" w:space="0" w:color="537DC8" w:themeColor="accent1" w:themeTint="EA"/>
          <w:right w:val="nil"/>
        </w:tcBorders>
        <w:shd w:val="clear" w:color="FFFFFF" w:fill="auto"/>
      </w:tcPr>
    </w:tblStylePr>
    <w:tblStylePr w:type="lastRow">
      <w:rPr>
        <w:b/>
        <w:color w:val="404040"/>
      </w:rPr>
      <w:tblPr/>
      <w:tcPr>
        <w:tcBorders>
          <w:top w:val="single" w:sz="4" w:space="0" w:color="537DC8" w:themeColor="accent1" w:themeTint="EA"/>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2" w:fill="D8E2F2" w:themeColor="accent1" w:themeTint="34" w:themeFill="accent1" w:themeFillTint="34"/>
      </w:tcPr>
    </w:tblStylePr>
    <w:tblStylePr w:type="band1Horz">
      <w:rPr>
        <w:rFonts w:ascii="Arial" w:hAnsi="Arial"/>
        <w:color w:val="404040"/>
        <w:sz w:val="22"/>
      </w:rPr>
      <w:tblPr/>
      <w:tcPr>
        <w:shd w:val="clear" w:color="D8E2F2" w:fill="D8E2F2" w:themeColor="accent1" w:themeTint="34" w:themeFill="accent1" w:themeFillTint="34"/>
      </w:tcPr>
    </w:tblStylePr>
  </w:style>
  <w:style w:type="table" w:customStyle="1" w:styleId="GridTable2-Accent2">
    <w:name w:val="Grid Table 2 - Accent 2"/>
    <w:basedOn w:val="TableNormal"/>
    <w:uiPriority w:val="99"/>
    <w:qFormat/>
    <w:tblPr>
      <w:tblBorders>
        <w:bottom w:val="single" w:sz="4" w:space="0" w:color="F4B285" w:themeColor="accent2" w:themeTint="97"/>
        <w:insideH w:val="single" w:sz="4" w:space="0" w:color="F4B285" w:themeColor="accent2" w:themeTint="97"/>
        <w:insideV w:val="single" w:sz="4" w:space="0" w:color="F4B285" w:themeColor="accent2" w:themeTint="97"/>
      </w:tblBorders>
      <w:tblCellMar>
        <w:top w:w="0" w:type="dxa"/>
        <w:left w:w="108" w:type="dxa"/>
        <w:bottom w:w="0" w:type="dxa"/>
        <w:right w:w="108" w:type="dxa"/>
      </w:tblCellMar>
    </w:tblPr>
    <w:tblStylePr w:type="firstRow">
      <w:rPr>
        <w:b/>
        <w:color w:val="404040"/>
      </w:rPr>
      <w:tblPr/>
      <w:tcPr>
        <w:tcBorders>
          <w:top w:val="nil"/>
          <w:left w:val="nil"/>
          <w:bottom w:val="single" w:sz="12" w:space="0" w:color="F4B285" w:themeColor="accent2" w:themeTint="97"/>
          <w:right w:val="nil"/>
        </w:tcBorders>
        <w:shd w:val="clear" w:color="FFFFFF" w:fill="auto"/>
      </w:tcPr>
    </w:tblStylePr>
    <w:tblStylePr w:type="lastRow">
      <w:rPr>
        <w:b/>
        <w:color w:val="404040"/>
      </w:rPr>
      <w:tblPr/>
      <w:tcPr>
        <w:tcBorders>
          <w:top w:val="single" w:sz="4" w:space="0" w:color="F4B285" w:themeColor="accent2" w:themeTint="97"/>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fill="FBE5D6" w:themeColor="accent2" w:themeTint="32" w:themeFill="accent2" w:themeFillTint="32"/>
      </w:tcPr>
    </w:tblStylePr>
    <w:tblStylePr w:type="band1Horz">
      <w:rPr>
        <w:rFonts w:ascii="Arial" w:hAnsi="Arial"/>
        <w:color w:val="404040"/>
        <w:sz w:val="22"/>
      </w:rPr>
      <w:tblPr/>
      <w:tcPr>
        <w:shd w:val="clear" w:color="FBE5D6" w:fill="FBE5D6" w:themeColor="accent2" w:themeTint="32" w:themeFill="accent2" w:themeFillTint="32"/>
      </w:tcPr>
    </w:tblStylePr>
  </w:style>
  <w:style w:type="table" w:customStyle="1" w:styleId="GridTable2-Accent3">
    <w:name w:val="Grid Table 2 - Accent 3"/>
    <w:basedOn w:val="TableNormal"/>
    <w:uiPriority w:val="99"/>
    <w:qFormat/>
    <w:tblPr>
      <w:tblBorders>
        <w:bottom w:val="single" w:sz="4" w:space="0" w:color="A5A5A5" w:themeColor="accent3" w:themeTint="FE"/>
        <w:insideH w:val="single" w:sz="4" w:space="0" w:color="A5A5A5" w:themeColor="accent3" w:themeTint="FE"/>
        <w:insideV w:val="single" w:sz="4" w:space="0" w:color="A5A5A5" w:themeColor="accent3" w:themeTint="FE"/>
      </w:tblBorders>
      <w:tblCellMar>
        <w:top w:w="0" w:type="dxa"/>
        <w:left w:w="108" w:type="dxa"/>
        <w:bottom w:w="0" w:type="dxa"/>
        <w:right w:w="108" w:type="dxa"/>
      </w:tblCellMar>
    </w:tblPr>
    <w:tblStylePr w:type="firstRow">
      <w:rPr>
        <w:b/>
        <w:color w:val="404040"/>
      </w:rPr>
      <w:tblPr/>
      <w:tcPr>
        <w:tcBorders>
          <w:top w:val="nil"/>
          <w:left w:val="nil"/>
          <w:bottom w:val="single" w:sz="12" w:space="0" w:color="A5A5A5" w:themeColor="accent3" w:themeTint="FE"/>
          <w:right w:val="nil"/>
        </w:tcBorders>
        <w:shd w:val="clear" w:color="FFFFFF" w:fill="auto"/>
      </w:tcPr>
    </w:tblStylePr>
    <w:tblStylePr w:type="lastRow">
      <w:rPr>
        <w:b/>
        <w:color w:val="404040"/>
      </w:rPr>
      <w:tblPr/>
      <w:tcPr>
        <w:tcBorders>
          <w:top w:val="single" w:sz="4" w:space="0" w:color="A5A5A5" w:themeColor="accent3" w:themeTint="FE"/>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fill="ECECEC" w:themeColor="accent3" w:themeTint="34" w:themeFill="accent3" w:themeFillTint="34"/>
      </w:tcPr>
    </w:tblStylePr>
    <w:tblStylePr w:type="band1Horz">
      <w:rPr>
        <w:rFonts w:ascii="Arial" w:hAnsi="Arial"/>
        <w:color w:val="404040"/>
        <w:sz w:val="22"/>
      </w:rPr>
      <w:tblPr/>
      <w:tcPr>
        <w:shd w:val="clear" w:color="ECECEC" w:fill="ECECEC" w:themeColor="accent3" w:themeTint="34" w:themeFill="accent3" w:themeFillTint="34"/>
      </w:tcPr>
    </w:tblStylePr>
  </w:style>
  <w:style w:type="table" w:customStyle="1" w:styleId="GridTable2-Accent4">
    <w:name w:val="Grid Table 2 - Accent 4"/>
    <w:basedOn w:val="TableNormal"/>
    <w:uiPriority w:val="99"/>
    <w:qFormat/>
    <w:tblPr>
      <w:tblBorders>
        <w:bottom w:val="single" w:sz="4" w:space="0" w:color="FFD864" w:themeColor="accent4" w:themeTint="9A"/>
        <w:insideH w:val="single" w:sz="4" w:space="0" w:color="FFD864" w:themeColor="accent4" w:themeTint="9A"/>
        <w:insideV w:val="single" w:sz="4" w:space="0" w:color="FFD864" w:themeColor="accent4" w:themeTint="9A"/>
      </w:tblBorders>
      <w:tblCellMar>
        <w:top w:w="0" w:type="dxa"/>
        <w:left w:w="108" w:type="dxa"/>
        <w:bottom w:w="0" w:type="dxa"/>
        <w:right w:w="108" w:type="dxa"/>
      </w:tblCellMar>
    </w:tblPr>
    <w:tblStylePr w:type="firstRow">
      <w:rPr>
        <w:b/>
        <w:color w:val="404040"/>
      </w:rPr>
      <w:tblPr/>
      <w:tcPr>
        <w:tcBorders>
          <w:top w:val="nil"/>
          <w:left w:val="nil"/>
          <w:bottom w:val="single" w:sz="12" w:space="0" w:color="FFD864" w:themeColor="accent4" w:themeTint="9A"/>
          <w:right w:val="nil"/>
        </w:tcBorders>
        <w:shd w:val="clear" w:color="FFFFFF" w:fill="auto"/>
      </w:tcPr>
    </w:tblStylePr>
    <w:tblStylePr w:type="lastRow">
      <w:rPr>
        <w:b/>
        <w:color w:val="404040"/>
      </w:rPr>
      <w:tblPr/>
      <w:tcPr>
        <w:tcBorders>
          <w:top w:val="single" w:sz="4" w:space="0" w:color="FFD864" w:themeColor="accent4" w:themeTint="9A"/>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EF2CA" w:fill="FEF2CA" w:themeColor="accent4" w:themeTint="34" w:themeFill="accent4" w:themeFillTint="34"/>
      </w:tcPr>
    </w:tblStylePr>
    <w:tblStylePr w:type="band1Horz">
      <w:rPr>
        <w:rFonts w:ascii="Arial" w:hAnsi="Arial"/>
        <w:color w:val="404040"/>
        <w:sz w:val="22"/>
      </w:rPr>
      <w:tblPr/>
      <w:tcPr>
        <w:shd w:val="clear" w:color="FEF2CA" w:fill="FEF2CA" w:themeColor="accent4" w:themeTint="34" w:themeFill="accent4" w:themeFillTint="34"/>
      </w:tcPr>
    </w:tblStylePr>
  </w:style>
  <w:style w:type="table" w:customStyle="1" w:styleId="GridTable2-Accent5">
    <w:name w:val="Grid Table 2 - Accent 5"/>
    <w:basedOn w:val="TableNormal"/>
    <w:uiPriority w:val="99"/>
    <w:qFormat/>
    <w:tblPr>
      <w:tblBorders>
        <w:bottom w:val="single" w:sz="4" w:space="0" w:color="5B9BD5" w:themeColor="accent5"/>
        <w:insideH w:val="single" w:sz="4" w:space="0" w:color="5B9BD5" w:themeColor="accent5"/>
        <w:insideV w:val="single" w:sz="4" w:space="0" w:color="5B9BD5" w:themeColor="accent5"/>
      </w:tblBorders>
      <w:tblCellMar>
        <w:top w:w="0" w:type="dxa"/>
        <w:left w:w="108" w:type="dxa"/>
        <w:bottom w:w="0" w:type="dxa"/>
        <w:right w:w="108" w:type="dxa"/>
      </w:tblCellMar>
    </w:tblPr>
    <w:tblStylePr w:type="firstRow">
      <w:rPr>
        <w:b/>
        <w:color w:val="404040"/>
      </w:rPr>
      <w:tblPr/>
      <w:tcPr>
        <w:tcBorders>
          <w:top w:val="nil"/>
          <w:left w:val="nil"/>
          <w:bottom w:val="single" w:sz="12" w:space="0" w:color="5B9BD5" w:themeColor="accent5"/>
          <w:right w:val="nil"/>
        </w:tcBorders>
        <w:shd w:val="clear" w:color="FFFFFF" w:fill="auto"/>
      </w:tcPr>
    </w:tblStylePr>
    <w:tblStylePr w:type="lastRow">
      <w:rPr>
        <w:b/>
        <w:color w:val="404040"/>
      </w:rPr>
      <w:tblPr/>
      <w:tcPr>
        <w:tcBorders>
          <w:top w:val="single" w:sz="4" w:space="0" w:color="5B9BD5" w:themeColor="accent5"/>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fill="DDEAF6" w:themeColor="accent5" w:themeTint="34" w:themeFill="accent5" w:themeFillTint="34"/>
      </w:tcPr>
    </w:tblStylePr>
    <w:tblStylePr w:type="band1Horz">
      <w:rPr>
        <w:rFonts w:ascii="Arial" w:hAnsi="Arial"/>
        <w:color w:val="404040"/>
        <w:sz w:val="22"/>
      </w:rPr>
      <w:tblPr/>
      <w:tcPr>
        <w:shd w:val="clear" w:color="DDEAF6" w:fill="DDEAF6" w:themeColor="accent5" w:themeTint="34" w:themeFill="accent5" w:themeFillTint="34"/>
      </w:tcPr>
    </w:tblStylePr>
  </w:style>
  <w:style w:type="table" w:customStyle="1" w:styleId="GridTable2-Accent6">
    <w:name w:val="Grid Table 2 - Accent 6"/>
    <w:basedOn w:val="TableNormal"/>
    <w:uiPriority w:val="99"/>
    <w:qFormat/>
    <w:tblPr>
      <w:tblBorders>
        <w:bottom w:val="single" w:sz="4" w:space="0" w:color="70AD47" w:themeColor="accent6"/>
        <w:insideH w:val="single" w:sz="4" w:space="0" w:color="70AD47" w:themeColor="accent6"/>
        <w:insideV w:val="single" w:sz="4" w:space="0" w:color="70AD47" w:themeColor="accent6"/>
      </w:tblBorders>
      <w:tblCellMar>
        <w:top w:w="0" w:type="dxa"/>
        <w:left w:w="108" w:type="dxa"/>
        <w:bottom w:w="0" w:type="dxa"/>
        <w:right w:w="108" w:type="dxa"/>
      </w:tblCellMar>
    </w:tblPr>
    <w:tblStylePr w:type="firstRow">
      <w:rPr>
        <w:b/>
        <w:color w:val="404040"/>
      </w:rPr>
      <w:tblPr/>
      <w:tcPr>
        <w:tcBorders>
          <w:top w:val="nil"/>
          <w:left w:val="nil"/>
          <w:bottom w:val="single" w:sz="12" w:space="0" w:color="70AD47" w:themeColor="accent6"/>
          <w:right w:val="nil"/>
        </w:tcBorders>
        <w:shd w:val="clear" w:color="FFFFFF" w:fill="auto"/>
      </w:tcPr>
    </w:tblStylePr>
    <w:tblStylePr w:type="lastRow">
      <w:rPr>
        <w:b/>
        <w:color w:val="404040"/>
      </w:rPr>
      <w:tblPr/>
      <w:tcPr>
        <w:tcBorders>
          <w:top w:val="single" w:sz="4" w:space="0" w:color="70AD47" w:themeColor="accent6"/>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fill="E1EFD8" w:themeColor="accent6" w:themeTint="34" w:themeFill="accent6" w:themeFillTint="34"/>
      </w:tcPr>
    </w:tblStylePr>
    <w:tblStylePr w:type="band1Horz">
      <w:rPr>
        <w:rFonts w:ascii="Arial" w:hAnsi="Arial"/>
        <w:color w:val="404040"/>
        <w:sz w:val="22"/>
      </w:rPr>
      <w:tblPr/>
      <w:tcPr>
        <w:shd w:val="clear" w:color="E1EFD8" w:fill="E1EFD8" w:themeColor="accent6" w:themeTint="34" w:themeFill="accent6" w:themeFillTint="34"/>
      </w:tcPr>
    </w:tblStylePr>
  </w:style>
  <w:style w:type="table" w:customStyle="1" w:styleId="310">
    <w:name w:val="网格表 31"/>
    <w:basedOn w:val="TableNormal"/>
    <w:uiPriority w:val="99"/>
    <w:qFormat/>
    <w:tblPr>
      <w:tblBorders>
        <w:bottom w:val="single" w:sz="4" w:space="0" w:color="696969" w:themeColor="text1" w:themeTint="95"/>
        <w:insideH w:val="single" w:sz="4" w:space="0" w:color="696969" w:themeColor="text1" w:themeTint="95"/>
        <w:insideV w:val="single" w:sz="4" w:space="0" w:color="696969" w:themeColor="text1" w:themeTint="95"/>
      </w:tblBorders>
      <w:tblCellMar>
        <w:top w:w="0" w:type="dxa"/>
        <w:left w:w="108" w:type="dxa"/>
        <w:bottom w:w="0" w:type="dxa"/>
        <w:right w:w="108" w:type="dxa"/>
      </w:tblCellMar>
    </w:tblPr>
    <w:tblStylePr w:type="firstRow">
      <w:rPr>
        <w:b/>
        <w:color w:val="404040"/>
      </w:rPr>
      <w:tblPr/>
      <w:tcPr>
        <w:tcBorders>
          <w:top w:val="nil"/>
          <w:left w:val="nil"/>
          <w:bottom w:val="nil"/>
          <w:right w:val="nil"/>
        </w:tcBorders>
        <w:shd w:val="clear" w:color="FFFFFF" w:fill="auto"/>
      </w:tcPr>
    </w:tblStylePr>
    <w:tblStylePr w:type="lastRow">
      <w:rPr>
        <w:b/>
        <w:color w:val="404040"/>
      </w:rPr>
      <w:tblPr/>
      <w:tcPr>
        <w:tcBorders>
          <w:top w:val="nil"/>
          <w:left w:val="nil"/>
          <w:bottom w:val="nil"/>
          <w:right w:val="nil"/>
        </w:tcBorders>
        <w:shd w:val="clear" w:color="FFFFFF" w:fill="auto"/>
      </w:tcPr>
    </w:tblStylePr>
    <w:tblStylePr w:type="firstCol">
      <w:pPr>
        <w:jc w:val="right"/>
      </w:pPr>
      <w:rPr>
        <w:i/>
        <w:color w:val="404040"/>
      </w:rPr>
      <w:tblPr/>
      <w:tcPr>
        <w:tcBorders>
          <w:top w:val="nil"/>
          <w:left w:val="nil"/>
          <w:bottom w:val="nil"/>
          <w:right w:val="nil"/>
        </w:tcBorders>
        <w:shd w:val="clear" w:color="FFFFFF" w:fill="auto"/>
      </w:tcPr>
    </w:tblStylePr>
    <w:tblStylePr w:type="lastCol">
      <w:rPr>
        <w:i/>
        <w:color w:val="404040"/>
      </w:rPr>
      <w:tblPr/>
      <w:tcPr>
        <w:tcBorders>
          <w:top w:val="nil"/>
          <w:left w:val="nil"/>
          <w:bottom w:val="nil"/>
          <w:right w:val="nil"/>
        </w:tcBorders>
        <w:shd w:val="clear" w:color="FFFFFF" w:fill="auto"/>
      </w:tcPr>
    </w:tblStylePr>
    <w:tblStylePr w:type="band1Vert">
      <w:rPr>
        <w:rFonts w:ascii="Arial" w:hAnsi="Arial"/>
        <w:color w:val="404040"/>
        <w:sz w:val="22"/>
      </w:rPr>
      <w:tblPr/>
      <w:tcPr>
        <w:shd w:val="clear" w:color="CACACA" w:fill="CACACA" w:themeColor="text1" w:themeTint="34" w:themeFill="text1" w:themeFillTint="34"/>
      </w:tcPr>
    </w:tblStylePr>
    <w:tblStylePr w:type="band1Horz">
      <w:rPr>
        <w:rFonts w:ascii="Arial" w:hAnsi="Arial"/>
        <w:color w:val="404040"/>
        <w:sz w:val="22"/>
      </w:rPr>
      <w:tblPr/>
      <w:tcPr>
        <w:shd w:val="clear" w:color="CACACA" w:fill="CACACA" w:themeColor="text1" w:themeTint="34" w:themeFill="text1" w:themeFillTint="34"/>
      </w:tcPr>
    </w:tblStylePr>
  </w:style>
  <w:style w:type="table" w:customStyle="1" w:styleId="GridTable3-Accent1">
    <w:name w:val="Grid Table 3 - Accent 1"/>
    <w:basedOn w:val="TableNormal"/>
    <w:uiPriority w:val="99"/>
    <w:qFormat/>
    <w:tblPr>
      <w:tblBorders>
        <w:bottom w:val="single" w:sz="4" w:space="0" w:color="537DC8" w:themeColor="accent1" w:themeTint="EA"/>
        <w:insideH w:val="single" w:sz="4" w:space="0" w:color="537DC8" w:themeColor="accent1" w:themeTint="EA"/>
        <w:insideV w:val="single" w:sz="4" w:space="0" w:color="537DC8" w:themeColor="accent1" w:themeTint="EA"/>
      </w:tblBorders>
      <w:tblCellMar>
        <w:top w:w="0" w:type="dxa"/>
        <w:left w:w="108" w:type="dxa"/>
        <w:bottom w:w="0" w:type="dxa"/>
        <w:right w:w="108" w:type="dxa"/>
      </w:tblCellMar>
    </w:tblPr>
    <w:tblStylePr w:type="firstRow">
      <w:rPr>
        <w:b/>
        <w:color w:val="404040"/>
      </w:rPr>
      <w:tblPr/>
      <w:tcPr>
        <w:tcBorders>
          <w:top w:val="nil"/>
          <w:left w:val="nil"/>
          <w:bottom w:val="nil"/>
          <w:right w:val="nil"/>
        </w:tcBorders>
        <w:shd w:val="clear" w:color="FFFFFF" w:fill="auto"/>
      </w:tcPr>
    </w:tblStylePr>
    <w:tblStylePr w:type="lastRow">
      <w:rPr>
        <w:b/>
        <w:color w:val="404040"/>
      </w:rPr>
      <w:tblPr/>
      <w:tcPr>
        <w:tcBorders>
          <w:top w:val="nil"/>
          <w:left w:val="nil"/>
          <w:bottom w:val="nil"/>
          <w:right w:val="nil"/>
        </w:tcBorders>
        <w:shd w:val="clear" w:color="FFFFFF" w:fill="auto"/>
      </w:tcPr>
    </w:tblStylePr>
    <w:tblStylePr w:type="firstCol">
      <w:pPr>
        <w:jc w:val="right"/>
      </w:pPr>
      <w:rPr>
        <w:i/>
        <w:color w:val="404040"/>
      </w:rPr>
      <w:tblPr/>
      <w:tcPr>
        <w:tcBorders>
          <w:top w:val="nil"/>
          <w:left w:val="nil"/>
          <w:bottom w:val="nil"/>
          <w:right w:val="nil"/>
        </w:tcBorders>
        <w:shd w:val="clear" w:color="FFFFFF" w:fill="auto"/>
      </w:tcPr>
    </w:tblStylePr>
    <w:tblStylePr w:type="lastCol">
      <w:rPr>
        <w:i/>
        <w:color w:val="404040"/>
      </w:rPr>
      <w:tblPr/>
      <w:tcPr>
        <w:tcBorders>
          <w:top w:val="nil"/>
          <w:left w:val="nil"/>
          <w:bottom w:val="nil"/>
          <w:right w:val="nil"/>
        </w:tcBorders>
        <w:shd w:val="clear" w:color="FFFFFF" w:fill="auto"/>
      </w:tcPr>
    </w:tblStylePr>
    <w:tblStylePr w:type="band1Vert">
      <w:rPr>
        <w:rFonts w:ascii="Arial" w:hAnsi="Arial"/>
        <w:color w:val="404040"/>
        <w:sz w:val="22"/>
      </w:rPr>
      <w:tblPr/>
      <w:tcPr>
        <w:shd w:val="clear" w:color="D8E2F2" w:fill="D8E2F2" w:themeColor="accent1" w:themeTint="34" w:themeFill="accent1" w:themeFillTint="34"/>
      </w:tcPr>
    </w:tblStylePr>
    <w:tblStylePr w:type="band1Horz">
      <w:rPr>
        <w:rFonts w:ascii="Arial" w:hAnsi="Arial"/>
        <w:color w:val="404040"/>
        <w:sz w:val="22"/>
      </w:rPr>
      <w:tblPr/>
      <w:tcPr>
        <w:shd w:val="clear" w:color="D8E2F2" w:fill="D8E2F2" w:themeColor="accent1" w:themeTint="34" w:themeFill="accent1" w:themeFillTint="34"/>
      </w:tcPr>
    </w:tblStylePr>
  </w:style>
  <w:style w:type="table" w:customStyle="1" w:styleId="GridTable3-Accent2">
    <w:name w:val="Grid Table 3 - Accent 2"/>
    <w:basedOn w:val="TableNormal"/>
    <w:uiPriority w:val="99"/>
    <w:qFormat/>
    <w:tblPr>
      <w:tblBorders>
        <w:bottom w:val="single" w:sz="4" w:space="0" w:color="F4B285" w:themeColor="accent2" w:themeTint="97"/>
        <w:insideH w:val="single" w:sz="4" w:space="0" w:color="F4B285" w:themeColor="accent2" w:themeTint="97"/>
        <w:insideV w:val="single" w:sz="4" w:space="0" w:color="F4B285" w:themeColor="accent2" w:themeTint="97"/>
      </w:tblBorders>
      <w:tblCellMar>
        <w:top w:w="0" w:type="dxa"/>
        <w:left w:w="108" w:type="dxa"/>
        <w:bottom w:w="0" w:type="dxa"/>
        <w:right w:w="108" w:type="dxa"/>
      </w:tblCellMar>
    </w:tblPr>
    <w:tblStylePr w:type="firstRow">
      <w:rPr>
        <w:b/>
        <w:color w:val="404040"/>
      </w:rPr>
      <w:tblPr/>
      <w:tcPr>
        <w:tcBorders>
          <w:top w:val="nil"/>
          <w:left w:val="nil"/>
          <w:bottom w:val="nil"/>
          <w:right w:val="nil"/>
        </w:tcBorders>
        <w:shd w:val="clear" w:color="FFFFFF" w:fill="auto"/>
      </w:tcPr>
    </w:tblStylePr>
    <w:tblStylePr w:type="lastRow">
      <w:rPr>
        <w:b/>
        <w:color w:val="404040"/>
      </w:rPr>
      <w:tblPr/>
      <w:tcPr>
        <w:tcBorders>
          <w:top w:val="nil"/>
          <w:left w:val="nil"/>
          <w:bottom w:val="nil"/>
          <w:right w:val="nil"/>
        </w:tcBorders>
        <w:shd w:val="clear" w:color="FFFFFF" w:fill="auto"/>
      </w:tcPr>
    </w:tblStylePr>
    <w:tblStylePr w:type="firstCol">
      <w:pPr>
        <w:jc w:val="right"/>
      </w:pPr>
      <w:rPr>
        <w:i/>
        <w:color w:val="404040"/>
      </w:rPr>
      <w:tblPr/>
      <w:tcPr>
        <w:tcBorders>
          <w:top w:val="nil"/>
          <w:left w:val="nil"/>
          <w:bottom w:val="nil"/>
          <w:right w:val="nil"/>
        </w:tcBorders>
        <w:shd w:val="clear" w:color="FFFFFF" w:fill="auto"/>
      </w:tcPr>
    </w:tblStylePr>
    <w:tblStylePr w:type="lastCol">
      <w:rPr>
        <w:i/>
        <w:color w:val="404040"/>
      </w:rPr>
      <w:tblPr/>
      <w:tcPr>
        <w:tcBorders>
          <w:top w:val="nil"/>
          <w:left w:val="nil"/>
          <w:bottom w:val="nil"/>
          <w:right w:val="nil"/>
        </w:tcBorders>
        <w:shd w:val="clear" w:color="FFFFFF" w:fill="auto"/>
      </w:tcPr>
    </w:tblStylePr>
    <w:tblStylePr w:type="band1Vert">
      <w:rPr>
        <w:rFonts w:ascii="Arial" w:hAnsi="Arial"/>
        <w:color w:val="404040"/>
        <w:sz w:val="22"/>
      </w:rPr>
      <w:tblPr/>
      <w:tcPr>
        <w:shd w:val="clear" w:color="FBE5D6" w:fill="FBE5D6" w:themeColor="accent2" w:themeTint="32" w:themeFill="accent2" w:themeFillTint="32"/>
      </w:tcPr>
    </w:tblStylePr>
    <w:tblStylePr w:type="band1Horz">
      <w:rPr>
        <w:rFonts w:ascii="Arial" w:hAnsi="Arial"/>
        <w:color w:val="404040"/>
        <w:sz w:val="22"/>
      </w:rPr>
      <w:tblPr/>
      <w:tcPr>
        <w:shd w:val="clear" w:color="FBE5D6" w:fill="FBE5D6" w:themeColor="accent2" w:themeTint="32" w:themeFill="accent2" w:themeFillTint="32"/>
      </w:tcPr>
    </w:tblStylePr>
  </w:style>
  <w:style w:type="table" w:customStyle="1" w:styleId="GridTable3-Accent3">
    <w:name w:val="Grid Table 3 - Accent 3"/>
    <w:basedOn w:val="TableNormal"/>
    <w:uiPriority w:val="99"/>
    <w:qFormat/>
    <w:tblPr>
      <w:tblBorders>
        <w:bottom w:val="single" w:sz="4" w:space="0" w:color="A5A5A5" w:themeColor="accent3" w:themeTint="FE"/>
        <w:insideH w:val="single" w:sz="4" w:space="0" w:color="A5A5A5" w:themeColor="accent3" w:themeTint="FE"/>
        <w:insideV w:val="single" w:sz="4" w:space="0" w:color="A5A5A5" w:themeColor="accent3" w:themeTint="FE"/>
      </w:tblBorders>
      <w:tblCellMar>
        <w:top w:w="0" w:type="dxa"/>
        <w:left w:w="108" w:type="dxa"/>
        <w:bottom w:w="0" w:type="dxa"/>
        <w:right w:w="108" w:type="dxa"/>
      </w:tblCellMar>
    </w:tblPr>
    <w:tblStylePr w:type="firstRow">
      <w:rPr>
        <w:b/>
        <w:color w:val="404040"/>
      </w:rPr>
      <w:tblPr/>
      <w:tcPr>
        <w:tcBorders>
          <w:top w:val="nil"/>
          <w:left w:val="nil"/>
          <w:bottom w:val="nil"/>
          <w:right w:val="nil"/>
        </w:tcBorders>
        <w:shd w:val="clear" w:color="FFFFFF" w:fill="auto"/>
      </w:tcPr>
    </w:tblStylePr>
    <w:tblStylePr w:type="lastRow">
      <w:rPr>
        <w:b/>
        <w:color w:val="404040"/>
      </w:rPr>
      <w:tblPr/>
      <w:tcPr>
        <w:tcBorders>
          <w:top w:val="nil"/>
          <w:left w:val="nil"/>
          <w:bottom w:val="nil"/>
          <w:right w:val="nil"/>
        </w:tcBorders>
        <w:shd w:val="clear" w:color="FFFFFF" w:fill="auto"/>
      </w:tcPr>
    </w:tblStylePr>
    <w:tblStylePr w:type="firstCol">
      <w:pPr>
        <w:jc w:val="right"/>
      </w:pPr>
      <w:rPr>
        <w:i/>
        <w:color w:val="404040"/>
      </w:rPr>
      <w:tblPr/>
      <w:tcPr>
        <w:tcBorders>
          <w:top w:val="nil"/>
          <w:left w:val="nil"/>
          <w:bottom w:val="nil"/>
          <w:right w:val="nil"/>
        </w:tcBorders>
        <w:shd w:val="clear" w:color="FFFFFF" w:fill="auto"/>
      </w:tcPr>
    </w:tblStylePr>
    <w:tblStylePr w:type="lastCol">
      <w:rPr>
        <w:i/>
        <w:color w:val="404040"/>
      </w:rPr>
      <w:tblPr/>
      <w:tcPr>
        <w:tcBorders>
          <w:top w:val="nil"/>
          <w:left w:val="nil"/>
          <w:bottom w:val="nil"/>
          <w:right w:val="nil"/>
        </w:tcBorders>
        <w:shd w:val="clear" w:color="FFFFFF" w:fill="auto"/>
      </w:tcPr>
    </w:tblStylePr>
    <w:tblStylePr w:type="band1Vert">
      <w:rPr>
        <w:rFonts w:ascii="Arial" w:hAnsi="Arial"/>
        <w:color w:val="404040"/>
        <w:sz w:val="22"/>
      </w:rPr>
      <w:tblPr/>
      <w:tcPr>
        <w:shd w:val="clear" w:color="ECECEC" w:fill="ECECEC" w:themeColor="accent3" w:themeTint="34" w:themeFill="accent3" w:themeFillTint="34"/>
      </w:tcPr>
    </w:tblStylePr>
    <w:tblStylePr w:type="band1Horz">
      <w:rPr>
        <w:rFonts w:ascii="Arial" w:hAnsi="Arial"/>
        <w:color w:val="404040"/>
        <w:sz w:val="22"/>
      </w:rPr>
      <w:tblPr/>
      <w:tcPr>
        <w:shd w:val="clear" w:color="ECECEC" w:fill="ECECEC" w:themeColor="accent3" w:themeTint="34" w:themeFill="accent3" w:themeFillTint="34"/>
      </w:tcPr>
    </w:tblStylePr>
  </w:style>
  <w:style w:type="table" w:customStyle="1" w:styleId="GridTable3-Accent4">
    <w:name w:val="Grid Table 3 - Accent 4"/>
    <w:basedOn w:val="TableNormal"/>
    <w:uiPriority w:val="99"/>
    <w:qFormat/>
    <w:tblPr>
      <w:tblBorders>
        <w:bottom w:val="single" w:sz="4" w:space="0" w:color="FFD864" w:themeColor="accent4" w:themeTint="9A"/>
        <w:insideH w:val="single" w:sz="4" w:space="0" w:color="FFD864" w:themeColor="accent4" w:themeTint="9A"/>
        <w:insideV w:val="single" w:sz="4" w:space="0" w:color="FFD864" w:themeColor="accent4" w:themeTint="9A"/>
      </w:tblBorders>
      <w:tblCellMar>
        <w:top w:w="0" w:type="dxa"/>
        <w:left w:w="108" w:type="dxa"/>
        <w:bottom w:w="0" w:type="dxa"/>
        <w:right w:w="108" w:type="dxa"/>
      </w:tblCellMar>
    </w:tblPr>
    <w:tblStylePr w:type="firstRow">
      <w:rPr>
        <w:b/>
        <w:color w:val="404040"/>
      </w:rPr>
      <w:tblPr/>
      <w:tcPr>
        <w:tcBorders>
          <w:top w:val="nil"/>
          <w:left w:val="nil"/>
          <w:bottom w:val="nil"/>
          <w:right w:val="nil"/>
        </w:tcBorders>
        <w:shd w:val="clear" w:color="FFFFFF" w:fill="auto"/>
      </w:tcPr>
    </w:tblStylePr>
    <w:tblStylePr w:type="lastRow">
      <w:rPr>
        <w:b/>
        <w:color w:val="404040"/>
      </w:rPr>
      <w:tblPr/>
      <w:tcPr>
        <w:tcBorders>
          <w:top w:val="nil"/>
          <w:left w:val="nil"/>
          <w:bottom w:val="nil"/>
          <w:right w:val="nil"/>
        </w:tcBorders>
        <w:shd w:val="clear" w:color="FFFFFF" w:fill="auto"/>
      </w:tcPr>
    </w:tblStylePr>
    <w:tblStylePr w:type="firstCol">
      <w:pPr>
        <w:jc w:val="right"/>
      </w:pPr>
      <w:rPr>
        <w:i/>
        <w:color w:val="404040"/>
      </w:rPr>
      <w:tblPr/>
      <w:tcPr>
        <w:tcBorders>
          <w:top w:val="nil"/>
          <w:left w:val="nil"/>
          <w:bottom w:val="nil"/>
          <w:right w:val="nil"/>
        </w:tcBorders>
        <w:shd w:val="clear" w:color="FFFFFF" w:fill="auto"/>
      </w:tcPr>
    </w:tblStylePr>
    <w:tblStylePr w:type="lastCol">
      <w:rPr>
        <w:i/>
        <w:color w:val="404040"/>
      </w:rPr>
      <w:tblPr/>
      <w:tcPr>
        <w:tcBorders>
          <w:top w:val="nil"/>
          <w:left w:val="nil"/>
          <w:bottom w:val="nil"/>
          <w:right w:val="nil"/>
        </w:tcBorders>
        <w:shd w:val="clear" w:color="FFFFFF" w:fill="auto"/>
      </w:tcPr>
    </w:tblStylePr>
    <w:tblStylePr w:type="band1Vert">
      <w:rPr>
        <w:rFonts w:ascii="Arial" w:hAnsi="Arial"/>
        <w:color w:val="404040"/>
        <w:sz w:val="22"/>
      </w:rPr>
      <w:tblPr/>
      <w:tcPr>
        <w:shd w:val="clear" w:color="FEF2CA" w:fill="FEF2CA" w:themeColor="accent4" w:themeTint="34" w:themeFill="accent4" w:themeFillTint="34"/>
      </w:tcPr>
    </w:tblStylePr>
    <w:tblStylePr w:type="band1Horz">
      <w:rPr>
        <w:rFonts w:ascii="Arial" w:hAnsi="Arial"/>
        <w:color w:val="404040"/>
        <w:sz w:val="22"/>
      </w:rPr>
      <w:tblPr/>
      <w:tcPr>
        <w:shd w:val="clear" w:color="FEF2CA" w:fill="FEF2CA" w:themeColor="accent4" w:themeTint="34" w:themeFill="accent4" w:themeFillTint="34"/>
      </w:tcPr>
    </w:tblStylePr>
  </w:style>
  <w:style w:type="table" w:customStyle="1" w:styleId="GridTable3-Accent5">
    <w:name w:val="Grid Table 3 - Accent 5"/>
    <w:basedOn w:val="TableNormal"/>
    <w:uiPriority w:val="99"/>
    <w:qFormat/>
    <w:tblPr>
      <w:tblBorders>
        <w:bottom w:val="single" w:sz="4" w:space="0" w:color="5B9BD5" w:themeColor="accent5"/>
        <w:insideH w:val="single" w:sz="4" w:space="0" w:color="5B9BD5" w:themeColor="accent5"/>
        <w:insideV w:val="single" w:sz="4" w:space="0" w:color="5B9BD5" w:themeColor="accent5"/>
      </w:tblBorders>
      <w:tblCellMar>
        <w:top w:w="0" w:type="dxa"/>
        <w:left w:w="108" w:type="dxa"/>
        <w:bottom w:w="0" w:type="dxa"/>
        <w:right w:w="108" w:type="dxa"/>
      </w:tblCellMar>
    </w:tblPr>
    <w:tblStylePr w:type="firstRow">
      <w:rPr>
        <w:b/>
        <w:color w:val="404040"/>
      </w:rPr>
      <w:tblPr/>
      <w:tcPr>
        <w:tcBorders>
          <w:top w:val="nil"/>
          <w:left w:val="nil"/>
          <w:bottom w:val="nil"/>
          <w:right w:val="nil"/>
        </w:tcBorders>
        <w:shd w:val="clear" w:color="FFFFFF" w:fill="auto"/>
      </w:tcPr>
    </w:tblStylePr>
    <w:tblStylePr w:type="lastRow">
      <w:rPr>
        <w:b/>
        <w:color w:val="404040"/>
      </w:rPr>
      <w:tblPr/>
      <w:tcPr>
        <w:tcBorders>
          <w:top w:val="nil"/>
          <w:left w:val="nil"/>
          <w:bottom w:val="nil"/>
          <w:right w:val="nil"/>
        </w:tcBorders>
        <w:shd w:val="clear" w:color="FFFFFF" w:fill="auto"/>
      </w:tcPr>
    </w:tblStylePr>
    <w:tblStylePr w:type="firstCol">
      <w:pPr>
        <w:jc w:val="right"/>
      </w:pPr>
      <w:rPr>
        <w:i/>
        <w:color w:val="404040"/>
      </w:rPr>
      <w:tblPr/>
      <w:tcPr>
        <w:tcBorders>
          <w:top w:val="nil"/>
          <w:left w:val="nil"/>
          <w:bottom w:val="nil"/>
          <w:right w:val="nil"/>
        </w:tcBorders>
        <w:shd w:val="clear" w:color="FFFFFF" w:fill="auto"/>
      </w:tcPr>
    </w:tblStylePr>
    <w:tblStylePr w:type="lastCol">
      <w:rPr>
        <w:i/>
        <w:color w:val="404040"/>
      </w:rPr>
      <w:tblPr/>
      <w:tcPr>
        <w:tcBorders>
          <w:top w:val="nil"/>
          <w:left w:val="nil"/>
          <w:bottom w:val="nil"/>
          <w:right w:val="nil"/>
        </w:tcBorders>
        <w:shd w:val="clear" w:color="FFFFFF" w:fill="auto"/>
      </w:tcPr>
    </w:tblStylePr>
    <w:tblStylePr w:type="band1Vert">
      <w:rPr>
        <w:rFonts w:ascii="Arial" w:hAnsi="Arial"/>
        <w:color w:val="404040"/>
        <w:sz w:val="22"/>
      </w:rPr>
      <w:tblPr/>
      <w:tcPr>
        <w:shd w:val="clear" w:color="DDEAF6" w:fill="DDEAF6" w:themeColor="accent5" w:themeTint="34" w:themeFill="accent5" w:themeFillTint="34"/>
      </w:tcPr>
    </w:tblStylePr>
    <w:tblStylePr w:type="band1Horz">
      <w:rPr>
        <w:rFonts w:ascii="Arial" w:hAnsi="Arial"/>
        <w:color w:val="404040"/>
        <w:sz w:val="22"/>
      </w:rPr>
      <w:tblPr/>
      <w:tcPr>
        <w:shd w:val="clear" w:color="DDEAF6" w:fill="DDEAF6" w:themeColor="accent5" w:themeTint="34" w:themeFill="accent5" w:themeFillTint="34"/>
      </w:tcPr>
    </w:tblStylePr>
  </w:style>
  <w:style w:type="table" w:customStyle="1" w:styleId="GridTable3-Accent6">
    <w:name w:val="Grid Table 3 - Accent 6"/>
    <w:basedOn w:val="TableNormal"/>
    <w:uiPriority w:val="99"/>
    <w:qFormat/>
    <w:tblPr>
      <w:tblBorders>
        <w:bottom w:val="single" w:sz="4" w:space="0" w:color="70AD47" w:themeColor="accent6"/>
        <w:insideH w:val="single" w:sz="4" w:space="0" w:color="70AD47" w:themeColor="accent6"/>
        <w:insideV w:val="single" w:sz="4" w:space="0" w:color="70AD47" w:themeColor="accent6"/>
      </w:tblBorders>
      <w:tblCellMar>
        <w:top w:w="0" w:type="dxa"/>
        <w:left w:w="108" w:type="dxa"/>
        <w:bottom w:w="0" w:type="dxa"/>
        <w:right w:w="108" w:type="dxa"/>
      </w:tblCellMar>
    </w:tblPr>
    <w:tblStylePr w:type="firstRow">
      <w:rPr>
        <w:b/>
        <w:color w:val="404040"/>
      </w:rPr>
      <w:tblPr/>
      <w:tcPr>
        <w:tcBorders>
          <w:top w:val="nil"/>
          <w:left w:val="nil"/>
          <w:bottom w:val="nil"/>
          <w:right w:val="nil"/>
        </w:tcBorders>
        <w:shd w:val="clear" w:color="FFFFFF" w:fill="auto"/>
      </w:tcPr>
    </w:tblStylePr>
    <w:tblStylePr w:type="lastRow">
      <w:rPr>
        <w:b/>
        <w:color w:val="404040"/>
      </w:rPr>
      <w:tblPr/>
      <w:tcPr>
        <w:tcBorders>
          <w:top w:val="nil"/>
          <w:left w:val="nil"/>
          <w:bottom w:val="nil"/>
          <w:right w:val="nil"/>
        </w:tcBorders>
        <w:shd w:val="clear" w:color="FFFFFF" w:fill="auto"/>
      </w:tcPr>
    </w:tblStylePr>
    <w:tblStylePr w:type="firstCol">
      <w:pPr>
        <w:jc w:val="right"/>
      </w:pPr>
      <w:rPr>
        <w:i/>
        <w:color w:val="404040"/>
      </w:rPr>
      <w:tblPr/>
      <w:tcPr>
        <w:tcBorders>
          <w:top w:val="nil"/>
          <w:left w:val="nil"/>
          <w:bottom w:val="nil"/>
          <w:right w:val="nil"/>
        </w:tcBorders>
        <w:shd w:val="clear" w:color="FFFFFF" w:fill="auto"/>
      </w:tcPr>
    </w:tblStylePr>
    <w:tblStylePr w:type="lastCol">
      <w:rPr>
        <w:i/>
        <w:color w:val="404040"/>
      </w:rPr>
      <w:tblPr/>
      <w:tcPr>
        <w:tcBorders>
          <w:top w:val="nil"/>
          <w:left w:val="nil"/>
          <w:bottom w:val="nil"/>
          <w:right w:val="nil"/>
        </w:tcBorders>
        <w:shd w:val="clear" w:color="FFFFFF" w:fill="auto"/>
      </w:tcPr>
    </w:tblStylePr>
    <w:tblStylePr w:type="band1Vert">
      <w:rPr>
        <w:rFonts w:ascii="Arial" w:hAnsi="Arial"/>
        <w:color w:val="404040"/>
        <w:sz w:val="22"/>
      </w:rPr>
      <w:tblPr/>
      <w:tcPr>
        <w:shd w:val="clear" w:color="E1EFD8" w:fill="E1EFD8" w:themeColor="accent6" w:themeTint="34" w:themeFill="accent6" w:themeFillTint="34"/>
      </w:tcPr>
    </w:tblStylePr>
    <w:tblStylePr w:type="band1Horz">
      <w:rPr>
        <w:rFonts w:ascii="Arial" w:hAnsi="Arial"/>
        <w:color w:val="404040"/>
        <w:sz w:val="22"/>
      </w:rPr>
      <w:tblPr/>
      <w:tcPr>
        <w:shd w:val="clear" w:color="E1EFD8" w:fill="E1EFD8" w:themeColor="accent6" w:themeTint="34" w:themeFill="accent6" w:themeFillTint="34"/>
      </w:tcPr>
    </w:tblStylePr>
  </w:style>
  <w:style w:type="table" w:customStyle="1" w:styleId="410">
    <w:name w:val="网格表 41"/>
    <w:basedOn w:val="TableNormal"/>
    <w:uiPriority w:val="59"/>
    <w:qFormat/>
    <w:tblPr>
      <w:tblBorders>
        <w:top w:val="single" w:sz="4" w:space="0" w:color="6E6E6E" w:themeColor="text1" w:themeTint="90"/>
        <w:left w:val="single" w:sz="4" w:space="0" w:color="6E6E6E" w:themeColor="text1" w:themeTint="90"/>
        <w:bottom w:val="single" w:sz="4" w:space="0" w:color="6E6E6E" w:themeColor="text1" w:themeTint="90"/>
        <w:right w:val="single" w:sz="4" w:space="0" w:color="6E6E6E" w:themeColor="text1" w:themeTint="90"/>
        <w:insideH w:val="single" w:sz="4" w:space="0" w:color="6E6E6E" w:themeColor="text1" w:themeTint="90"/>
        <w:insideV w:val="single" w:sz="4" w:space="0" w:color="6E6E6E" w:themeColor="text1" w:themeTint="90"/>
      </w:tblBorders>
      <w:tblCellMar>
        <w:top w:w="0" w:type="dxa"/>
        <w:left w:w="108" w:type="dxa"/>
        <w:bottom w:w="0" w:type="dxa"/>
        <w:right w:w="108" w:type="dxa"/>
      </w:tblCellMar>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fill="000000" w:themeColor="text1"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ACACA" w:fill="CACACA" w:themeColor="text1" w:themeTint="34" w:themeFill="text1" w:themeFillTint="34"/>
      </w:tcPr>
    </w:tblStylePr>
    <w:tblStylePr w:type="band1Horz">
      <w:rPr>
        <w:rFonts w:ascii="Arial" w:hAnsi="Arial"/>
        <w:color w:val="404040"/>
        <w:sz w:val="22"/>
      </w:rPr>
      <w:tblPr/>
      <w:tcPr>
        <w:shd w:val="clear" w:color="CACACA" w:fill="CACACA" w:themeColor="text1" w:themeTint="34" w:themeFill="text1" w:themeFillTint="34"/>
      </w:tcPr>
    </w:tblStylePr>
  </w:style>
  <w:style w:type="table" w:customStyle="1" w:styleId="GridTable4-Accent1">
    <w:name w:val="Grid Table 4 - Accent 1"/>
    <w:basedOn w:val="TableNormal"/>
    <w:uiPriority w:val="59"/>
    <w:qFormat/>
    <w:tblPr>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CellMar>
        <w:top w:w="0" w:type="dxa"/>
        <w:left w:w="108" w:type="dxa"/>
        <w:bottom w:w="0" w:type="dxa"/>
        <w:right w:w="108" w:type="dxa"/>
      </w:tblCellMar>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537DC8" w:fill="537DC8" w:themeColor="accent1" w:themeTint="EA"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3F3" w:fill="DAE3F3" w:themeColor="accent1" w:themeTint="32" w:themeFill="accent1" w:themeFillTint="32"/>
      </w:tcPr>
    </w:tblStylePr>
    <w:tblStylePr w:type="band1Horz">
      <w:rPr>
        <w:rFonts w:ascii="Arial" w:hAnsi="Arial"/>
        <w:color w:val="404040"/>
        <w:sz w:val="22"/>
      </w:rPr>
      <w:tblPr/>
      <w:tcPr>
        <w:shd w:val="clear" w:color="DAE3F3" w:fill="DAE3F3" w:themeColor="accent1" w:themeTint="32" w:themeFill="accent1" w:themeFillTint="32"/>
      </w:tcPr>
    </w:tblStylePr>
  </w:style>
  <w:style w:type="table" w:customStyle="1" w:styleId="GridTable4-Accent2">
    <w:name w:val="Grid Table 4 - Accent 2"/>
    <w:basedOn w:val="TableNormal"/>
    <w:uiPriority w:val="59"/>
    <w:qFormat/>
    <w:tblPr>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CellMar>
        <w:top w:w="0" w:type="dxa"/>
        <w:left w:w="108" w:type="dxa"/>
        <w:bottom w:w="0" w:type="dxa"/>
        <w:right w:w="108" w:type="dxa"/>
      </w:tblCellMar>
    </w:tblPr>
    <w:tblStylePr w:type="firstRow">
      <w:rPr>
        <w:rFonts w:ascii="Arial" w:hAnsi="Arial"/>
        <w:b/>
        <w:color w:val="FFFFFF"/>
        <w:sz w:val="22"/>
      </w:rPr>
      <w:tblPr/>
      <w:tcPr>
        <w:tcBorders>
          <w:top w:val="single" w:sz="4" w:space="0" w:color="F4B285" w:themeColor="accent2" w:themeTint="97"/>
          <w:left w:val="single" w:sz="4" w:space="0" w:color="F4B285" w:themeColor="accent2" w:themeTint="97"/>
          <w:bottom w:val="single" w:sz="4" w:space="0" w:color="F4B285" w:themeColor="accent2" w:themeTint="97"/>
          <w:right w:val="single" w:sz="4" w:space="0" w:color="F4B285" w:themeColor="accent2" w:themeTint="97"/>
        </w:tcBorders>
        <w:shd w:val="clear" w:color="F4B285" w:fill="F4B285" w:themeColor="accent2" w:themeTint="97" w:themeFill="accent2" w:themeFillTint="97"/>
      </w:tcPr>
    </w:tblStylePr>
    <w:tblStylePr w:type="lastRow">
      <w:rPr>
        <w:b/>
        <w:color w:val="404040"/>
      </w:rPr>
      <w:tblPr/>
      <w:tcPr>
        <w:tcBorders>
          <w:top w:val="single" w:sz="4" w:space="0" w:color="F4B28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fill="FBE5D6" w:themeColor="accent2" w:themeTint="32" w:themeFill="accent2" w:themeFillTint="32"/>
      </w:tcPr>
    </w:tblStylePr>
    <w:tblStylePr w:type="band1Horz">
      <w:rPr>
        <w:rFonts w:ascii="Arial" w:hAnsi="Arial"/>
        <w:color w:val="404040"/>
        <w:sz w:val="22"/>
      </w:rPr>
      <w:tblPr/>
      <w:tcPr>
        <w:shd w:val="clear" w:color="FBE5D6" w:fill="FBE5D6" w:themeColor="accent2" w:themeTint="32" w:themeFill="accent2" w:themeFillTint="32"/>
      </w:tcPr>
    </w:tblStylePr>
  </w:style>
  <w:style w:type="table" w:customStyle="1" w:styleId="GridTable4-Accent3">
    <w:name w:val="Grid Table 4 - Accent 3"/>
    <w:basedOn w:val="TableNormal"/>
    <w:uiPriority w:val="59"/>
    <w:qFormat/>
    <w:tblPr>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CellMar>
        <w:top w:w="0" w:type="dxa"/>
        <w:left w:w="108" w:type="dxa"/>
        <w:bottom w:w="0" w:type="dxa"/>
        <w:right w:w="108" w:type="dxa"/>
      </w:tblCellMar>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fill="A5A5A5" w:themeColor="accent3" w:themeTint="FE"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fill="ECECEC" w:themeColor="accent3" w:themeTint="34" w:themeFill="accent3" w:themeFillTint="34"/>
      </w:tcPr>
    </w:tblStylePr>
    <w:tblStylePr w:type="band1Horz">
      <w:rPr>
        <w:rFonts w:ascii="Arial" w:hAnsi="Arial"/>
        <w:color w:val="404040"/>
        <w:sz w:val="22"/>
      </w:rPr>
      <w:tblPr/>
      <w:tcPr>
        <w:shd w:val="clear" w:color="ECECEC" w:fill="ECECEC" w:themeColor="accent3" w:themeTint="34" w:themeFill="accent3" w:themeFillTint="34"/>
      </w:tcPr>
    </w:tblStylePr>
  </w:style>
  <w:style w:type="table" w:customStyle="1" w:styleId="GridTable4-Accent4">
    <w:name w:val="Grid Table 4 - Accent 4"/>
    <w:basedOn w:val="TableNormal"/>
    <w:uiPriority w:val="59"/>
    <w:qFormat/>
    <w:tblPr>
      <w:tblBorders>
        <w:top w:val="single" w:sz="4" w:space="0" w:color="FFDB6E" w:themeColor="accent4" w:themeTint="90"/>
        <w:left w:val="single" w:sz="4" w:space="0" w:color="FFDB6E" w:themeColor="accent4" w:themeTint="90"/>
        <w:bottom w:val="single" w:sz="4" w:space="0" w:color="FFDB6E" w:themeColor="accent4" w:themeTint="90"/>
        <w:right w:val="single" w:sz="4" w:space="0" w:color="FFDB6E" w:themeColor="accent4" w:themeTint="90"/>
        <w:insideH w:val="single" w:sz="4" w:space="0" w:color="FFDB6E" w:themeColor="accent4" w:themeTint="90"/>
        <w:insideV w:val="single" w:sz="4" w:space="0" w:color="FFDB6E" w:themeColor="accent4" w:themeTint="90"/>
      </w:tblBorders>
      <w:tblCellMar>
        <w:top w:w="0" w:type="dxa"/>
        <w:left w:w="108" w:type="dxa"/>
        <w:bottom w:w="0" w:type="dxa"/>
        <w:right w:w="108" w:type="dxa"/>
      </w:tblCellMar>
    </w:tblPr>
    <w:tblStylePr w:type="firstRow">
      <w:rPr>
        <w:rFonts w:ascii="Arial" w:hAnsi="Arial"/>
        <w:b/>
        <w:color w:val="FFFFFF"/>
        <w:sz w:val="22"/>
      </w:rPr>
      <w:tblPr/>
      <w:tcPr>
        <w:tcBorders>
          <w:top w:val="single" w:sz="4" w:space="0" w:color="FFD864" w:themeColor="accent4" w:themeTint="9A"/>
          <w:left w:val="single" w:sz="4" w:space="0" w:color="FFD864" w:themeColor="accent4" w:themeTint="9A"/>
          <w:bottom w:val="single" w:sz="4" w:space="0" w:color="FFD864" w:themeColor="accent4" w:themeTint="9A"/>
          <w:right w:val="single" w:sz="4" w:space="0" w:color="FFD864" w:themeColor="accent4" w:themeTint="9A"/>
        </w:tcBorders>
        <w:shd w:val="clear" w:color="FFD864" w:fill="FFD864" w:themeColor="accent4" w:themeTint="9A" w:themeFill="accent4" w:themeFillTint="9A"/>
      </w:tcPr>
    </w:tblStylePr>
    <w:tblStylePr w:type="lastRow">
      <w:rPr>
        <w:b/>
        <w:color w:val="404040"/>
      </w:rPr>
      <w:tblPr/>
      <w:tcPr>
        <w:tcBorders>
          <w:top w:val="single" w:sz="4" w:space="0" w:color="FFD864"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EF2CA" w:fill="FEF2CA" w:themeColor="accent4" w:themeTint="34" w:themeFill="accent4" w:themeFillTint="34"/>
      </w:tcPr>
    </w:tblStylePr>
    <w:tblStylePr w:type="band1Horz">
      <w:rPr>
        <w:rFonts w:ascii="Arial" w:hAnsi="Arial"/>
        <w:color w:val="404040"/>
        <w:sz w:val="22"/>
      </w:rPr>
      <w:tblPr/>
      <w:tcPr>
        <w:shd w:val="clear" w:color="FEF2CA" w:fill="FEF2CA" w:themeColor="accent4" w:themeTint="34" w:themeFill="accent4" w:themeFillTint="34"/>
      </w:tcPr>
    </w:tblStylePr>
  </w:style>
  <w:style w:type="table" w:customStyle="1" w:styleId="GridTable4-Accent5">
    <w:name w:val="Grid Table 4 - Accent 5"/>
    <w:basedOn w:val="TableNormal"/>
    <w:uiPriority w:val="59"/>
    <w:qFormat/>
    <w:tblPr>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CellMar>
        <w:top w:w="0" w:type="dxa"/>
        <w:left w:w="108" w:type="dxa"/>
        <w:bottom w:w="0" w:type="dxa"/>
        <w:right w:w="108" w:type="dxa"/>
      </w:tblCellMar>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5B9BD5" w:fill="5B9BD5" w:themeColor="accent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fill="DDEAF6" w:themeColor="accent5" w:themeTint="34" w:themeFill="accent5" w:themeFillTint="34"/>
      </w:tcPr>
    </w:tblStylePr>
    <w:tblStylePr w:type="band1Horz">
      <w:rPr>
        <w:rFonts w:ascii="Arial" w:hAnsi="Arial"/>
        <w:color w:val="404040"/>
        <w:sz w:val="22"/>
      </w:rPr>
      <w:tblPr/>
      <w:tcPr>
        <w:shd w:val="clear" w:color="DDEAF6" w:fill="DDEAF6" w:themeColor="accent5" w:themeTint="34" w:themeFill="accent5" w:themeFillTint="34"/>
      </w:tcPr>
    </w:tblStylePr>
  </w:style>
  <w:style w:type="table" w:customStyle="1" w:styleId="GridTable4-Accent6">
    <w:name w:val="Grid Table 4 - Accent 6"/>
    <w:basedOn w:val="TableNormal"/>
    <w:uiPriority w:val="59"/>
    <w:qFormat/>
    <w:tblPr>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CellMar>
        <w:top w:w="0" w:type="dxa"/>
        <w:left w:w="108" w:type="dxa"/>
        <w:bottom w:w="0" w:type="dxa"/>
        <w:right w:w="108" w:type="dxa"/>
      </w:tblCellMar>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fill="70AD47" w:themeColor="accent6"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fill="E1EFD8" w:themeColor="accent6" w:themeTint="34" w:themeFill="accent6" w:themeFillTint="34"/>
      </w:tcPr>
    </w:tblStylePr>
    <w:tblStylePr w:type="band1Horz">
      <w:rPr>
        <w:rFonts w:ascii="Arial" w:hAnsi="Arial"/>
        <w:color w:val="404040"/>
        <w:sz w:val="22"/>
      </w:rPr>
      <w:tblPr/>
      <w:tcPr>
        <w:shd w:val="clear" w:color="E1EFD8" w:fill="E1EFD8" w:themeColor="accent6" w:themeTint="34" w:themeFill="accent6" w:themeFillTint="34"/>
      </w:tcPr>
    </w:tblStylePr>
  </w:style>
  <w:style w:type="table" w:customStyle="1" w:styleId="510">
    <w:name w:val="网格表 5 深色1"/>
    <w:basedOn w:val="TableNormal"/>
    <w:uiPriority w:val="99"/>
    <w:qFormat/>
    <w:tblPr>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CellMar>
        <w:top w:w="0" w:type="dxa"/>
        <w:left w:w="108" w:type="dxa"/>
        <w:bottom w:w="0" w:type="dxa"/>
        <w:right w:w="108" w:type="dxa"/>
      </w:tblCellMar>
    </w:tblPr>
    <w:tblStylePr w:type="firstRow">
      <w:rPr>
        <w:rFonts w:ascii="Arial" w:hAnsi="Arial"/>
        <w:b/>
        <w:color w:val="FFFFFF"/>
        <w:sz w:val="22"/>
      </w:rPr>
      <w:tblPr/>
      <w:tcPr>
        <w:shd w:val="clear" w:color="000000" w:fill="000000" w:themeColor="text1" w:themeFill="text1"/>
      </w:tcPr>
    </w:tblStylePr>
    <w:tblStylePr w:type="lastRow">
      <w:rPr>
        <w:rFonts w:ascii="Arial" w:hAnsi="Arial"/>
        <w:b/>
        <w:color w:val="FFFFFF"/>
        <w:sz w:val="22"/>
      </w:rPr>
      <w:tblPr/>
      <w:tcPr>
        <w:tcBorders>
          <w:top w:val="single" w:sz="4" w:space="0" w:color="FFFFFF" w:themeColor="light1"/>
        </w:tcBorders>
        <w:shd w:val="clear" w:color="000000" w:fill="000000" w:themeColor="text1" w:themeFill="text1"/>
      </w:tcPr>
    </w:tblStylePr>
    <w:tblStylePr w:type="firstCol">
      <w:rPr>
        <w:rFonts w:ascii="Arial" w:hAnsi="Arial"/>
        <w:b/>
        <w:color w:val="FFFFFF"/>
        <w:sz w:val="22"/>
      </w:rPr>
      <w:tblPr/>
      <w:tcPr>
        <w:shd w:val="clear" w:color="000000" w:fill="000000" w:themeColor="text1" w:themeFill="text1"/>
      </w:tcPr>
    </w:tblStylePr>
    <w:tblStylePr w:type="lastCol">
      <w:rPr>
        <w:rFonts w:ascii="Arial" w:hAnsi="Arial"/>
        <w:b/>
        <w:color w:val="FFFFFF"/>
        <w:sz w:val="22"/>
      </w:rPr>
      <w:tblPr/>
      <w:tcPr>
        <w:shd w:val="clear" w:color="000000" w:fill="000000" w:themeColor="text1" w:themeFill="text1"/>
      </w:tcPr>
    </w:tblStylePr>
    <w:tblStylePr w:type="band1Vert">
      <w:tblPr/>
      <w:tcPr>
        <w:shd w:val="clear" w:color="898989" w:fill="898989" w:themeColor="text1" w:themeTint="75" w:themeFill="text1" w:themeFillTint="75"/>
      </w:tcPr>
    </w:tblStylePr>
    <w:tblStylePr w:type="band1Horz">
      <w:tblPr/>
      <w:tcPr>
        <w:shd w:val="clear" w:color="898989" w:fill="898989" w:themeColor="text1" w:themeTint="75" w:themeFill="text1" w:themeFillTint="75"/>
      </w:tcPr>
    </w:tblStylePr>
  </w:style>
  <w:style w:type="table" w:customStyle="1" w:styleId="GridTable5Dark-Accent1">
    <w:name w:val="Grid Table 5 Dark- Accent 1"/>
    <w:basedOn w:val="TableNormal"/>
    <w:uiPriority w:val="99"/>
    <w:qFormat/>
    <w:tblPr>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CellMar>
        <w:top w:w="0" w:type="dxa"/>
        <w:left w:w="108" w:type="dxa"/>
        <w:bottom w:w="0" w:type="dxa"/>
        <w:right w:w="108" w:type="dxa"/>
      </w:tblCellMar>
    </w:tblPr>
    <w:tblStylePr w:type="firstRow">
      <w:rPr>
        <w:rFonts w:ascii="Arial" w:hAnsi="Arial"/>
        <w:b/>
        <w:color w:val="FFFFFF"/>
        <w:sz w:val="22"/>
      </w:rPr>
      <w:tblPr/>
      <w:tcPr>
        <w:shd w:val="clear" w:color="4472C4" w:fill="4472C4" w:themeColor="accent1" w:themeFill="accent1"/>
      </w:tcPr>
    </w:tblStylePr>
    <w:tblStylePr w:type="lastRow">
      <w:rPr>
        <w:rFonts w:ascii="Arial" w:hAnsi="Arial"/>
        <w:b/>
        <w:color w:val="FFFFFF"/>
        <w:sz w:val="22"/>
      </w:rPr>
      <w:tblPr/>
      <w:tcPr>
        <w:tcBorders>
          <w:top w:val="single" w:sz="4" w:space="0" w:color="FFFFFF" w:themeColor="light1"/>
        </w:tcBorders>
        <w:shd w:val="clear" w:color="4472C4" w:fill="4472C4" w:themeColor="accent1" w:themeFill="accent1"/>
      </w:tcPr>
    </w:tblStylePr>
    <w:tblStylePr w:type="firstCol">
      <w:rPr>
        <w:rFonts w:ascii="Arial" w:hAnsi="Arial"/>
        <w:b/>
        <w:color w:val="FFFFFF"/>
        <w:sz w:val="22"/>
      </w:rPr>
      <w:tblPr/>
      <w:tcPr>
        <w:shd w:val="clear" w:color="4472C4" w:fill="4472C4" w:themeColor="accent1" w:themeFill="accent1"/>
      </w:tcPr>
    </w:tblStylePr>
    <w:tblStylePr w:type="lastCol">
      <w:rPr>
        <w:rFonts w:ascii="Arial" w:hAnsi="Arial"/>
        <w:b/>
        <w:color w:val="FFFFFF"/>
        <w:sz w:val="22"/>
      </w:rPr>
      <w:tblPr/>
      <w:tcPr>
        <w:shd w:val="clear" w:color="4472C4" w:fill="4472C4" w:themeColor="accent1" w:themeFill="accent1"/>
      </w:tcPr>
    </w:tblStylePr>
    <w:tblStylePr w:type="band1Vert">
      <w:tblPr/>
      <w:tcPr>
        <w:shd w:val="clear" w:color="A9BEE3" w:fill="A9BEE3" w:themeColor="accent1" w:themeTint="75" w:themeFill="accent1" w:themeFillTint="75"/>
      </w:tcPr>
    </w:tblStylePr>
    <w:tblStylePr w:type="band1Horz">
      <w:tblPr/>
      <w:tcPr>
        <w:shd w:val="clear" w:color="A9BEE3" w:fill="A9BEE3" w:themeColor="accent1" w:themeTint="75" w:themeFill="accent1" w:themeFillTint="75"/>
      </w:tcPr>
    </w:tblStylePr>
  </w:style>
  <w:style w:type="table" w:customStyle="1" w:styleId="GridTable5Dark-Accent2">
    <w:name w:val="Grid Table 5 Dark - Accent 2"/>
    <w:basedOn w:val="TableNormal"/>
    <w:uiPriority w:val="99"/>
    <w:qFormat/>
    <w:tblPr>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CellMar>
        <w:top w:w="0" w:type="dxa"/>
        <w:left w:w="108" w:type="dxa"/>
        <w:bottom w:w="0" w:type="dxa"/>
        <w:right w:w="108" w:type="dxa"/>
      </w:tblCellMar>
    </w:tblPr>
    <w:tblStylePr w:type="firstRow">
      <w:rPr>
        <w:rFonts w:ascii="Arial" w:hAnsi="Arial"/>
        <w:b/>
        <w:color w:val="FFFFFF"/>
        <w:sz w:val="22"/>
      </w:rPr>
      <w:tblPr/>
      <w:tcPr>
        <w:shd w:val="clear" w:color="ED7D31" w:fill="ED7D31" w:themeColor="accent2" w:themeFill="accent2"/>
      </w:tcPr>
    </w:tblStylePr>
    <w:tblStylePr w:type="lastRow">
      <w:rPr>
        <w:rFonts w:ascii="Arial" w:hAnsi="Arial"/>
        <w:b/>
        <w:color w:val="FFFFFF"/>
        <w:sz w:val="22"/>
      </w:rPr>
      <w:tblPr/>
      <w:tcPr>
        <w:tcBorders>
          <w:top w:val="single" w:sz="4" w:space="0" w:color="FFFFFF" w:themeColor="light1"/>
        </w:tcBorders>
        <w:shd w:val="clear" w:color="ED7D31" w:fill="ED7D31" w:themeColor="accent2" w:themeFill="accent2"/>
      </w:tcPr>
    </w:tblStylePr>
    <w:tblStylePr w:type="firstCol">
      <w:rPr>
        <w:rFonts w:ascii="Arial" w:hAnsi="Arial"/>
        <w:b/>
        <w:color w:val="FFFFFF"/>
        <w:sz w:val="22"/>
      </w:rPr>
      <w:tblPr/>
      <w:tcPr>
        <w:shd w:val="clear" w:color="ED7D31" w:fill="ED7D31" w:themeColor="accent2" w:themeFill="accent2"/>
      </w:tcPr>
    </w:tblStylePr>
    <w:tblStylePr w:type="lastCol">
      <w:rPr>
        <w:rFonts w:ascii="Arial" w:hAnsi="Arial"/>
        <w:b/>
        <w:color w:val="FFFFFF"/>
        <w:sz w:val="22"/>
      </w:rPr>
      <w:tblPr/>
      <w:tcPr>
        <w:shd w:val="clear" w:color="ED7D31" w:fill="ED7D31" w:themeColor="accent2" w:themeFill="accent2"/>
      </w:tcPr>
    </w:tblStylePr>
    <w:tblStylePr w:type="band1Vert">
      <w:tblPr/>
      <w:tcPr>
        <w:shd w:val="clear" w:color="F6C3A0" w:fill="F6C3A0" w:themeColor="accent2" w:themeTint="75" w:themeFill="accent2" w:themeFillTint="75"/>
      </w:tcPr>
    </w:tblStylePr>
    <w:tblStylePr w:type="band1Horz">
      <w:tblPr/>
      <w:tcPr>
        <w:shd w:val="clear" w:color="F6C3A0" w:fill="F6C3A0" w:themeColor="accent2" w:themeTint="75" w:themeFill="accent2" w:themeFillTint="75"/>
      </w:tcPr>
    </w:tblStylePr>
  </w:style>
  <w:style w:type="table" w:customStyle="1" w:styleId="GridTable5Dark-Accent3">
    <w:name w:val="Grid Table 5 Dark - Accent 3"/>
    <w:basedOn w:val="TableNormal"/>
    <w:uiPriority w:val="99"/>
    <w:qFormat/>
    <w:tblPr>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CellMar>
        <w:top w:w="0" w:type="dxa"/>
        <w:left w:w="108" w:type="dxa"/>
        <w:bottom w:w="0" w:type="dxa"/>
        <w:right w:w="108" w:type="dxa"/>
      </w:tblCellMar>
    </w:tblPr>
    <w:tblStylePr w:type="firstRow">
      <w:rPr>
        <w:rFonts w:ascii="Arial" w:hAnsi="Arial"/>
        <w:b/>
        <w:color w:val="FFFFFF"/>
        <w:sz w:val="22"/>
      </w:rPr>
      <w:tblPr/>
      <w:tcPr>
        <w:shd w:val="clear" w:color="A5A5A5" w:fill="A5A5A5" w:themeColor="accent3" w:themeFill="accent3"/>
      </w:tcPr>
    </w:tblStylePr>
    <w:tblStylePr w:type="lastRow">
      <w:rPr>
        <w:rFonts w:ascii="Arial" w:hAnsi="Arial"/>
        <w:b/>
        <w:color w:val="FFFFFF"/>
        <w:sz w:val="22"/>
      </w:rPr>
      <w:tblPr/>
      <w:tcPr>
        <w:tcBorders>
          <w:top w:val="single" w:sz="4" w:space="0" w:color="FFFFFF" w:themeColor="light1"/>
        </w:tcBorders>
        <w:shd w:val="clear" w:color="A5A5A5" w:fill="A5A5A5" w:themeColor="accent3" w:themeFill="accent3"/>
      </w:tcPr>
    </w:tblStylePr>
    <w:tblStylePr w:type="firstCol">
      <w:rPr>
        <w:rFonts w:ascii="Arial" w:hAnsi="Arial"/>
        <w:b/>
        <w:color w:val="FFFFFF"/>
        <w:sz w:val="22"/>
      </w:rPr>
      <w:tblPr/>
      <w:tcPr>
        <w:shd w:val="clear" w:color="A5A5A5" w:fill="A5A5A5" w:themeColor="accent3" w:themeFill="accent3"/>
      </w:tcPr>
    </w:tblStylePr>
    <w:tblStylePr w:type="lastCol">
      <w:rPr>
        <w:rFonts w:ascii="Arial" w:hAnsi="Arial"/>
        <w:b/>
        <w:color w:val="FFFFFF"/>
        <w:sz w:val="22"/>
      </w:rPr>
      <w:tblPr/>
      <w:tcPr>
        <w:shd w:val="clear" w:color="A5A5A5" w:fill="A5A5A5" w:themeColor="accent3" w:themeFill="accent3"/>
      </w:tcPr>
    </w:tblStylePr>
    <w:tblStylePr w:type="band1Vert">
      <w:tblPr/>
      <w:tcPr>
        <w:shd w:val="clear" w:color="D5D5D5" w:fill="D5D5D5" w:themeColor="accent3" w:themeTint="75" w:themeFill="accent3" w:themeFillTint="75"/>
      </w:tcPr>
    </w:tblStylePr>
    <w:tblStylePr w:type="band1Horz">
      <w:tblPr/>
      <w:tcPr>
        <w:shd w:val="clear" w:color="D5D5D5" w:fill="D5D5D5" w:themeColor="accent3" w:themeTint="75" w:themeFill="accent3" w:themeFillTint="75"/>
      </w:tcPr>
    </w:tblStylePr>
  </w:style>
  <w:style w:type="table" w:customStyle="1" w:styleId="GridTable5Dark-Accent4">
    <w:name w:val="Grid Table 5 Dark- Accent 4"/>
    <w:basedOn w:val="TableNormal"/>
    <w:uiPriority w:val="99"/>
    <w:qFormat/>
    <w:tblPr>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CellMar>
        <w:top w:w="0" w:type="dxa"/>
        <w:left w:w="108" w:type="dxa"/>
        <w:bottom w:w="0" w:type="dxa"/>
        <w:right w:w="108" w:type="dxa"/>
      </w:tblCellMar>
    </w:tblPr>
    <w:tblStylePr w:type="firstRow">
      <w:rPr>
        <w:rFonts w:ascii="Arial" w:hAnsi="Arial"/>
        <w:b/>
        <w:color w:val="FFFFFF"/>
        <w:sz w:val="22"/>
      </w:rPr>
      <w:tblPr/>
      <w:tcPr>
        <w:shd w:val="clear" w:color="FFC000" w:fill="FFC000" w:themeColor="accent4" w:themeFill="accent4"/>
      </w:tcPr>
    </w:tblStylePr>
    <w:tblStylePr w:type="lastRow">
      <w:rPr>
        <w:rFonts w:ascii="Arial" w:hAnsi="Arial"/>
        <w:b/>
        <w:color w:val="FFFFFF"/>
        <w:sz w:val="22"/>
      </w:rPr>
      <w:tblPr/>
      <w:tcPr>
        <w:tcBorders>
          <w:top w:val="single" w:sz="4" w:space="0" w:color="FFFFFF" w:themeColor="light1"/>
        </w:tcBorders>
        <w:shd w:val="clear" w:color="FFC000" w:fill="FFC000" w:themeColor="accent4" w:themeFill="accent4"/>
      </w:tcPr>
    </w:tblStylePr>
    <w:tblStylePr w:type="firstCol">
      <w:rPr>
        <w:rFonts w:ascii="Arial" w:hAnsi="Arial"/>
        <w:b/>
        <w:color w:val="FFFFFF"/>
        <w:sz w:val="22"/>
      </w:rPr>
      <w:tblPr/>
      <w:tcPr>
        <w:shd w:val="clear" w:color="FFC000" w:fill="FFC000" w:themeColor="accent4" w:themeFill="accent4"/>
      </w:tcPr>
    </w:tblStylePr>
    <w:tblStylePr w:type="lastCol">
      <w:rPr>
        <w:rFonts w:ascii="Arial" w:hAnsi="Arial"/>
        <w:b/>
        <w:color w:val="FFFFFF"/>
        <w:sz w:val="22"/>
      </w:rPr>
      <w:tblPr/>
      <w:tcPr>
        <w:shd w:val="clear" w:color="FFC000" w:fill="FFC000" w:themeColor="accent4" w:themeFill="accent4"/>
      </w:tcPr>
    </w:tblStylePr>
    <w:tblStylePr w:type="band1Vert">
      <w:tblPr/>
      <w:tcPr>
        <w:shd w:val="clear" w:color="FEE289" w:fill="FEE289" w:themeColor="accent4" w:themeTint="75" w:themeFill="accent4" w:themeFillTint="75"/>
      </w:tcPr>
    </w:tblStylePr>
    <w:tblStylePr w:type="band1Horz">
      <w:tblPr/>
      <w:tcPr>
        <w:shd w:val="clear" w:color="FEE289" w:fill="FEE289" w:themeColor="accent4" w:themeTint="75" w:themeFill="accent4" w:themeFillTint="75"/>
      </w:tcPr>
    </w:tblStylePr>
  </w:style>
  <w:style w:type="table" w:customStyle="1" w:styleId="GridTable5Dark-Accent5">
    <w:name w:val="Grid Table 5 Dark - Accent 5"/>
    <w:basedOn w:val="TableNormal"/>
    <w:uiPriority w:val="99"/>
    <w:qFormat/>
    <w:tblPr>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CellMar>
        <w:top w:w="0" w:type="dxa"/>
        <w:left w:w="108" w:type="dxa"/>
        <w:bottom w:w="0" w:type="dxa"/>
        <w:right w:w="108" w:type="dxa"/>
      </w:tblCellMar>
    </w:tblPr>
    <w:tblStylePr w:type="firstRow">
      <w:rPr>
        <w:rFonts w:ascii="Arial" w:hAnsi="Arial"/>
        <w:b/>
        <w:color w:val="FFFFFF"/>
        <w:sz w:val="22"/>
      </w:rPr>
      <w:tblPr/>
      <w:tcPr>
        <w:shd w:val="clear" w:color="5B9BD5" w:fill="5B9BD5" w:themeColor="accent5" w:themeFill="accent5"/>
      </w:tcPr>
    </w:tblStylePr>
    <w:tblStylePr w:type="lastRow">
      <w:rPr>
        <w:rFonts w:ascii="Arial" w:hAnsi="Arial"/>
        <w:b/>
        <w:color w:val="FFFFFF"/>
        <w:sz w:val="22"/>
      </w:rPr>
      <w:tblPr/>
      <w:tcPr>
        <w:tcBorders>
          <w:top w:val="single" w:sz="4" w:space="0" w:color="FFFFFF" w:themeColor="light1"/>
        </w:tcBorders>
        <w:shd w:val="clear" w:color="5B9BD5" w:fill="5B9BD5" w:themeColor="accent5" w:themeFill="accent5"/>
      </w:tcPr>
    </w:tblStylePr>
    <w:tblStylePr w:type="firstCol">
      <w:rPr>
        <w:rFonts w:ascii="Arial" w:hAnsi="Arial"/>
        <w:b/>
        <w:color w:val="FFFFFF"/>
        <w:sz w:val="22"/>
      </w:rPr>
      <w:tblPr/>
      <w:tcPr>
        <w:shd w:val="clear" w:color="5B9BD5" w:fill="5B9BD5" w:themeColor="accent5" w:themeFill="accent5"/>
      </w:tcPr>
    </w:tblStylePr>
    <w:tblStylePr w:type="lastCol">
      <w:rPr>
        <w:rFonts w:ascii="Arial" w:hAnsi="Arial"/>
        <w:b/>
        <w:color w:val="FFFFFF"/>
        <w:sz w:val="22"/>
      </w:rPr>
      <w:tblPr/>
      <w:tcPr>
        <w:shd w:val="clear" w:color="5B9BD5" w:fill="5B9BD5" w:themeColor="accent5" w:themeFill="accent5"/>
      </w:tcPr>
    </w:tblStylePr>
    <w:tblStylePr w:type="band1Vert">
      <w:tblPr/>
      <w:tcPr>
        <w:shd w:val="clear" w:color="B3D1EB" w:fill="B3D1EB" w:themeColor="accent5" w:themeTint="75" w:themeFill="accent5" w:themeFillTint="75"/>
      </w:tcPr>
    </w:tblStylePr>
    <w:tblStylePr w:type="band1Horz">
      <w:tblPr/>
      <w:tcPr>
        <w:shd w:val="clear" w:color="B3D1EB" w:fill="B3D1EB" w:themeColor="accent5" w:themeTint="75" w:themeFill="accent5" w:themeFillTint="75"/>
      </w:tcPr>
    </w:tblStylePr>
  </w:style>
  <w:style w:type="table" w:customStyle="1" w:styleId="GridTable5Dark-Accent6">
    <w:name w:val="Grid Table 5 Dark - Accent 6"/>
    <w:basedOn w:val="TableNormal"/>
    <w:uiPriority w:val="99"/>
    <w:qFormat/>
    <w:tblPr>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CellMar>
        <w:top w:w="0" w:type="dxa"/>
        <w:left w:w="108" w:type="dxa"/>
        <w:bottom w:w="0" w:type="dxa"/>
        <w:right w:w="108" w:type="dxa"/>
      </w:tblCellMar>
    </w:tblPr>
    <w:tblStylePr w:type="firstRow">
      <w:rPr>
        <w:rFonts w:ascii="Arial" w:hAnsi="Arial"/>
        <w:b/>
        <w:color w:val="FFFFFF"/>
        <w:sz w:val="22"/>
      </w:rPr>
      <w:tblPr/>
      <w:tcPr>
        <w:shd w:val="clear" w:color="70AD47" w:fill="70AD47" w:themeColor="accent6" w:themeFill="accent6"/>
      </w:tcPr>
    </w:tblStylePr>
    <w:tblStylePr w:type="lastRow">
      <w:rPr>
        <w:rFonts w:ascii="Arial" w:hAnsi="Arial"/>
        <w:b/>
        <w:color w:val="FFFFFF"/>
        <w:sz w:val="22"/>
      </w:rPr>
      <w:tblPr/>
      <w:tcPr>
        <w:tcBorders>
          <w:top w:val="single" w:sz="4" w:space="0" w:color="FFFFFF" w:themeColor="light1"/>
        </w:tcBorders>
        <w:shd w:val="clear" w:color="70AD47" w:fill="70AD47" w:themeColor="accent6" w:themeFill="accent6"/>
      </w:tcPr>
    </w:tblStylePr>
    <w:tblStylePr w:type="firstCol">
      <w:rPr>
        <w:rFonts w:ascii="Arial" w:hAnsi="Arial"/>
        <w:b/>
        <w:color w:val="FFFFFF"/>
        <w:sz w:val="22"/>
      </w:rPr>
      <w:tblPr/>
      <w:tcPr>
        <w:shd w:val="clear" w:color="70AD47" w:fill="70AD47" w:themeColor="accent6" w:themeFill="accent6"/>
      </w:tcPr>
    </w:tblStylePr>
    <w:tblStylePr w:type="lastCol">
      <w:rPr>
        <w:rFonts w:ascii="Arial" w:hAnsi="Arial"/>
        <w:b/>
        <w:color w:val="FFFFFF"/>
        <w:sz w:val="22"/>
      </w:rPr>
      <w:tblPr/>
      <w:tcPr>
        <w:shd w:val="clear" w:color="70AD47" w:fill="70AD47" w:themeColor="accent6" w:themeFill="accent6"/>
      </w:tcPr>
    </w:tblStylePr>
    <w:tblStylePr w:type="band1Vert">
      <w:tblPr/>
      <w:tcPr>
        <w:shd w:val="clear" w:color="BCDBA8" w:fill="BCDBA8" w:themeColor="accent6" w:themeTint="75" w:themeFill="accent6" w:themeFillTint="75"/>
      </w:tcPr>
    </w:tblStylePr>
    <w:tblStylePr w:type="band1Horz">
      <w:tblPr/>
      <w:tcPr>
        <w:shd w:val="clear" w:color="BCDBA8" w:fill="BCDBA8" w:themeColor="accent6" w:themeTint="75" w:themeFill="accent6" w:themeFillTint="75"/>
      </w:tcPr>
    </w:tblStylePr>
  </w:style>
  <w:style w:type="table" w:customStyle="1" w:styleId="61">
    <w:name w:val="网格表 6 彩色1"/>
    <w:basedOn w:val="TableNormal"/>
    <w:uiPriority w:val="99"/>
    <w:qFormat/>
    <w:tblPr>
      <w:tblBorders>
        <w:top w:val="single" w:sz="4" w:space="0" w:color="7E7E7E" w:themeColor="text1" w:themeTint="80"/>
        <w:left w:val="single" w:sz="4" w:space="0" w:color="7E7E7E" w:themeColor="text1" w:themeTint="80"/>
        <w:bottom w:val="single" w:sz="4" w:space="0" w:color="7E7E7E" w:themeColor="text1" w:themeTint="80"/>
        <w:right w:val="single" w:sz="4" w:space="0" w:color="7E7E7E" w:themeColor="text1" w:themeTint="80"/>
        <w:insideH w:val="single" w:sz="4" w:space="0" w:color="7E7E7E" w:themeColor="text1" w:themeTint="80"/>
        <w:insideV w:val="single" w:sz="4" w:space="0" w:color="7E7E7E" w:themeColor="text1" w:themeTint="80"/>
      </w:tblBorders>
      <w:tblCellMar>
        <w:top w:w="0" w:type="dxa"/>
        <w:left w:w="108" w:type="dxa"/>
        <w:bottom w:w="0" w:type="dxa"/>
        <w:right w:w="108" w:type="dxa"/>
      </w:tblCellMar>
    </w:tblPr>
    <w:tblStylePr w:type="firstRow">
      <w:rPr>
        <w:b/>
        <w:color w:val="808080" w:themeColor="text1" w:themeTint="80"/>
        <w14:textFill>
          <w14:solidFill>
            <w14:schemeClr w14:val="tx1">
              <w14:lumMod w14:val="50000"/>
              <w14:lumOff w14:val="50000"/>
            </w14:schemeClr>
          </w14:solidFill>
        </w14:textFill>
      </w:rPr>
      <w:tblPr/>
      <w:tcPr>
        <w:tcBorders>
          <w:bottom w:val="single" w:sz="12" w:space="0" w:color="7E7E7E" w:themeColor="text1" w:themeTint="80"/>
        </w:tcBorders>
      </w:tcPr>
    </w:tblStylePr>
    <w:tblStylePr w:type="lastRow">
      <w:rPr>
        <w:b/>
        <w:color w:val="808080" w:themeColor="text1" w:themeTint="80"/>
        <w14:textFill>
          <w14:solidFill>
            <w14:schemeClr w14:val="tx1">
              <w14:lumMod w14:val="50000"/>
              <w14:lumOff w14:val="50000"/>
            </w14:schemeClr>
          </w14:solidFill>
        </w14:textFill>
      </w:rPr>
    </w:tblStylePr>
    <w:tblStylePr w:type="firstCol">
      <w:rPr>
        <w:b/>
        <w:color w:val="808080" w:themeColor="text1" w:themeTint="80"/>
        <w14:textFill>
          <w14:solidFill>
            <w14:schemeClr w14:val="tx1">
              <w14:lumMod w14:val="50000"/>
              <w14:lumOff w14:val="50000"/>
            </w14:schemeClr>
          </w14:solidFill>
        </w14:textFill>
      </w:rPr>
    </w:tblStylePr>
    <w:tblStylePr w:type="lastCol">
      <w:rPr>
        <w:b/>
        <w:color w:val="808080" w:themeColor="text1" w:themeTint="80"/>
        <w14:textFill>
          <w14:solidFill>
            <w14:schemeClr w14:val="tx1">
              <w14:lumMod w14:val="50000"/>
              <w14:lumOff w14:val="50000"/>
            </w14:schemeClr>
          </w14:solidFill>
        </w14:textFill>
      </w:rPr>
    </w:tblStylePr>
    <w:tblStylePr w:type="band1Vert">
      <w:tblPr/>
      <w:tcPr>
        <w:shd w:val="clear" w:color="CACACA" w:fill="CACACA" w:themeColor="text1" w:themeTint="34" w:themeFill="text1" w:themeFillTint="34"/>
      </w:tcPr>
    </w:tblStylePr>
    <w:tblStylePr w:type="band1Horz">
      <w:rPr>
        <w:rFonts w:ascii="Arial" w:hAnsi="Arial"/>
        <w:color w:val="808080" w:themeColor="text1" w:themeTint="80"/>
        <w:sz w:val="22"/>
        <w14:textFill>
          <w14:solidFill>
            <w14:schemeClr w14:val="tx1">
              <w14:lumMod w14:val="50000"/>
              <w14:lumOff w14:val="50000"/>
            </w14:schemeClr>
          </w14:solidFill>
        </w14:textFill>
      </w:rPr>
      <w:tblPr/>
      <w:tcPr>
        <w:shd w:val="clear" w:color="CACACA" w:fill="CACACA" w:themeColor="text1" w:themeTint="34" w:themeFill="text1" w:themeFillTint="34"/>
      </w:tcPr>
    </w:tblStylePr>
    <w:tblStylePr w:type="band2Horz">
      <w:rPr>
        <w:rFonts w:ascii="Arial" w:hAnsi="Arial"/>
        <w:color w:val="808080" w:themeColor="text1" w:themeTint="80"/>
        <w:sz w:val="22"/>
        <w14:textFill>
          <w14:solidFill>
            <w14:schemeClr w14:val="tx1">
              <w14:lumMod w14:val="50000"/>
              <w14:lumOff w14:val="50000"/>
            </w14:schemeClr>
          </w14:solidFill>
        </w14:textFill>
      </w:rPr>
    </w:tblStylePr>
  </w:style>
  <w:style w:type="table" w:customStyle="1" w:styleId="GridTable6Colorful-Accent1">
    <w:name w:val="Grid Table 6 Colorful - Accent 1"/>
    <w:basedOn w:val="TableNormal"/>
    <w:uiPriority w:val="99"/>
    <w:qFormat/>
    <w:tblPr>
      <w:tblBorders>
        <w:top w:val="single" w:sz="4" w:space="0" w:color="A1B8E1" w:themeColor="accent1" w:themeTint="80"/>
        <w:left w:val="single" w:sz="4" w:space="0" w:color="A1B8E1" w:themeColor="accent1" w:themeTint="80"/>
        <w:bottom w:val="single" w:sz="4" w:space="0" w:color="A1B8E1" w:themeColor="accent1" w:themeTint="80"/>
        <w:right w:val="single" w:sz="4" w:space="0" w:color="A1B8E1" w:themeColor="accent1" w:themeTint="80"/>
        <w:insideH w:val="single" w:sz="4" w:space="0" w:color="A1B8E1" w:themeColor="accent1" w:themeTint="80"/>
        <w:insideV w:val="single" w:sz="4" w:space="0" w:color="A1B8E1" w:themeColor="accent1" w:themeTint="80"/>
      </w:tblBorders>
      <w:tblCellMar>
        <w:top w:w="0" w:type="dxa"/>
        <w:left w:w="108" w:type="dxa"/>
        <w:bottom w:w="0" w:type="dxa"/>
        <w:right w:w="108" w:type="dxa"/>
      </w:tblCellMar>
    </w:tblPr>
    <w:tblStylePr w:type="firstRow">
      <w:rPr>
        <w:b/>
        <w:color w:val="A1B9E2" w:themeColor="accent1" w:themeTint="80"/>
        <w14:textFill>
          <w14:solidFill>
            <w14:schemeClr w14:val="accent1">
              <w14:lumMod w14:val="50000"/>
              <w14:lumOff w14:val="50000"/>
            </w14:schemeClr>
          </w14:solidFill>
        </w14:textFill>
      </w:rPr>
      <w:tblPr/>
      <w:tcPr>
        <w:tcBorders>
          <w:bottom w:val="single" w:sz="12" w:space="0" w:color="A1B8E1" w:themeColor="accent1" w:themeTint="80"/>
        </w:tcBorders>
      </w:tcPr>
    </w:tblStylePr>
    <w:tblStylePr w:type="lastRow">
      <w:rPr>
        <w:b/>
        <w:color w:val="A1B9E2" w:themeColor="accent1" w:themeTint="80"/>
        <w14:textFill>
          <w14:solidFill>
            <w14:schemeClr w14:val="accent1">
              <w14:lumMod w14:val="50000"/>
              <w14:lumOff w14:val="50000"/>
            </w14:schemeClr>
          </w14:solidFill>
        </w14:textFill>
      </w:rPr>
    </w:tblStylePr>
    <w:tblStylePr w:type="firstCol">
      <w:rPr>
        <w:b/>
        <w:color w:val="A1B9E2" w:themeColor="accent1" w:themeTint="80"/>
        <w14:textFill>
          <w14:solidFill>
            <w14:schemeClr w14:val="accent1">
              <w14:lumMod w14:val="50000"/>
              <w14:lumOff w14:val="50000"/>
            </w14:schemeClr>
          </w14:solidFill>
        </w14:textFill>
      </w:rPr>
    </w:tblStylePr>
    <w:tblStylePr w:type="lastCol">
      <w:rPr>
        <w:b/>
        <w:color w:val="A1B9E2" w:themeColor="accent1" w:themeTint="80"/>
        <w14:textFill>
          <w14:solidFill>
            <w14:schemeClr w14:val="accent1">
              <w14:lumMod w14:val="50000"/>
              <w14:lumOff w14:val="50000"/>
            </w14:schemeClr>
          </w14:solidFill>
        </w14:textFill>
      </w:rPr>
    </w:tblStylePr>
    <w:tblStylePr w:type="band1Vert">
      <w:tblPr/>
      <w:tcPr>
        <w:shd w:val="clear" w:color="D8E2F2" w:fill="D8E2F2" w:themeColor="accent1" w:themeTint="34" w:themeFill="accent1" w:themeFillTint="34"/>
      </w:tcPr>
    </w:tblStylePr>
    <w:tblStylePr w:type="band1Horz">
      <w:rPr>
        <w:rFonts w:ascii="Arial" w:hAnsi="Arial"/>
        <w:color w:val="A1B9E2" w:themeColor="accent1" w:themeTint="80"/>
        <w:sz w:val="22"/>
        <w14:textFill>
          <w14:solidFill>
            <w14:schemeClr w14:val="accent1">
              <w14:lumMod w14:val="50000"/>
              <w14:lumOff w14:val="50000"/>
            </w14:schemeClr>
          </w14:solidFill>
        </w14:textFill>
      </w:rPr>
      <w:tblPr/>
      <w:tcPr>
        <w:shd w:val="clear" w:color="D8E2F2" w:fill="D8E2F2" w:themeColor="accent1" w:themeTint="34" w:themeFill="accent1" w:themeFillTint="34"/>
      </w:tcPr>
    </w:tblStylePr>
    <w:tblStylePr w:type="band2Horz">
      <w:rPr>
        <w:rFonts w:ascii="Arial" w:hAnsi="Arial"/>
        <w:color w:val="A1B9E2" w:themeColor="accent1" w:themeTint="80"/>
        <w:sz w:val="22"/>
        <w14:textFill>
          <w14:solidFill>
            <w14:schemeClr w14:val="accent1">
              <w14:lumMod w14:val="50000"/>
              <w14:lumOff w14:val="50000"/>
            </w14:schemeClr>
          </w14:solidFill>
        </w14:textFill>
      </w:rPr>
    </w:tblStylePr>
  </w:style>
  <w:style w:type="table" w:customStyle="1" w:styleId="GridTable6Colorful-Accent2">
    <w:name w:val="Grid Table 6 Colorful - Accent 2"/>
    <w:basedOn w:val="TableNormal"/>
    <w:uiPriority w:val="99"/>
    <w:qFormat/>
    <w:tblPr>
      <w:tblBorders>
        <w:top w:val="single" w:sz="4" w:space="0" w:color="F4B285" w:themeColor="accent2" w:themeTint="97"/>
        <w:left w:val="single" w:sz="4" w:space="0" w:color="F4B285" w:themeColor="accent2" w:themeTint="97"/>
        <w:bottom w:val="single" w:sz="4" w:space="0" w:color="F4B285" w:themeColor="accent2" w:themeTint="97"/>
        <w:right w:val="single" w:sz="4" w:space="0" w:color="F4B285" w:themeColor="accent2" w:themeTint="97"/>
        <w:insideH w:val="single" w:sz="4" w:space="0" w:color="F4B285" w:themeColor="accent2" w:themeTint="97"/>
        <w:insideV w:val="single" w:sz="4" w:space="0" w:color="F4B285" w:themeColor="accent2" w:themeTint="97"/>
      </w:tblBorders>
      <w:tblCellMar>
        <w:top w:w="0" w:type="dxa"/>
        <w:left w:w="108" w:type="dxa"/>
        <w:bottom w:w="0" w:type="dxa"/>
        <w:right w:w="108" w:type="dxa"/>
      </w:tblCellMar>
    </w:tblPr>
    <w:tblStylePr w:type="firstRow">
      <w:rPr>
        <w:b/>
        <w:color w:val="F4B285" w:themeColor="accent2" w:themeTint="96"/>
        <w14:textFill>
          <w14:solidFill>
            <w14:schemeClr w14:val="accent2">
              <w14:lumMod w14:val="59000"/>
              <w14:lumOff w14:val="41000"/>
            </w14:schemeClr>
          </w14:solidFill>
        </w14:textFill>
      </w:rPr>
      <w:tblPr/>
      <w:tcPr>
        <w:tcBorders>
          <w:bottom w:val="single" w:sz="12" w:space="0" w:color="F4B285" w:themeColor="accent2" w:themeTint="97"/>
        </w:tcBorders>
      </w:tcPr>
    </w:tblStylePr>
    <w:tblStylePr w:type="lastRow">
      <w:rPr>
        <w:b/>
        <w:color w:val="F4B285" w:themeColor="accent2" w:themeTint="96"/>
        <w14:textFill>
          <w14:solidFill>
            <w14:schemeClr w14:val="accent2">
              <w14:lumMod w14:val="59000"/>
              <w14:lumOff w14:val="41000"/>
            </w14:schemeClr>
          </w14:solidFill>
        </w14:textFill>
      </w:rPr>
    </w:tblStylePr>
    <w:tblStylePr w:type="firstCol">
      <w:rPr>
        <w:b/>
        <w:color w:val="F4B285" w:themeColor="accent2" w:themeTint="96"/>
        <w14:textFill>
          <w14:solidFill>
            <w14:schemeClr w14:val="accent2">
              <w14:lumMod w14:val="59000"/>
              <w14:lumOff w14:val="41000"/>
            </w14:schemeClr>
          </w14:solidFill>
        </w14:textFill>
      </w:rPr>
    </w:tblStylePr>
    <w:tblStylePr w:type="lastCol">
      <w:rPr>
        <w:b/>
        <w:color w:val="F4B285" w:themeColor="accent2" w:themeTint="96"/>
        <w14:textFill>
          <w14:solidFill>
            <w14:schemeClr w14:val="accent2">
              <w14:lumMod w14:val="59000"/>
              <w14:lumOff w14:val="41000"/>
            </w14:schemeClr>
          </w14:solidFill>
        </w14:textFill>
      </w:rPr>
    </w:tblStylePr>
    <w:tblStylePr w:type="band1Vert">
      <w:tblPr/>
      <w:tcPr>
        <w:shd w:val="clear" w:color="FBE5D6" w:fill="FBE5D6" w:themeColor="accent2" w:themeTint="32" w:themeFill="accent2" w:themeFillTint="32"/>
      </w:tcPr>
    </w:tblStylePr>
    <w:tblStylePr w:type="band1Horz">
      <w:rPr>
        <w:rFonts w:ascii="Arial" w:hAnsi="Arial"/>
        <w:color w:val="F4B285" w:themeColor="accent2" w:themeTint="96"/>
        <w:sz w:val="22"/>
        <w14:textFill>
          <w14:solidFill>
            <w14:schemeClr w14:val="accent2">
              <w14:lumMod w14:val="59000"/>
              <w14:lumOff w14:val="41000"/>
            </w14:schemeClr>
          </w14:solidFill>
        </w14:textFill>
      </w:rPr>
      <w:tblPr/>
      <w:tcPr>
        <w:shd w:val="clear" w:color="FBE5D6" w:fill="FBE5D6" w:themeColor="accent2" w:themeTint="32" w:themeFill="accent2" w:themeFillTint="32"/>
      </w:tcPr>
    </w:tblStylePr>
    <w:tblStylePr w:type="band2Horz">
      <w:rPr>
        <w:rFonts w:ascii="Arial" w:hAnsi="Arial"/>
        <w:color w:val="F4B285" w:themeColor="accent2" w:themeTint="96"/>
        <w:sz w:val="22"/>
        <w14:textFill>
          <w14:solidFill>
            <w14:schemeClr w14:val="accent2">
              <w14:lumMod w14:val="59000"/>
              <w14:lumOff w14:val="41000"/>
            </w14:schemeClr>
          </w14:solidFill>
        </w14:textFill>
      </w:rPr>
    </w:tblStylePr>
  </w:style>
  <w:style w:type="table" w:customStyle="1" w:styleId="GridTable6Colorful-Accent3">
    <w:name w:val="Grid Table 6 Colorful - Accent 3"/>
    <w:basedOn w:val="TableNormal"/>
    <w:uiPriority w:val="99"/>
    <w:qFormat/>
    <w:tblPr>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CellMar>
        <w:top w:w="0" w:type="dxa"/>
        <w:left w:w="108" w:type="dxa"/>
        <w:bottom w:w="0" w:type="dxa"/>
        <w:right w:w="108" w:type="dxa"/>
      </w:tblCellMar>
    </w:tblPr>
    <w:tblStylePr w:type="firstRow">
      <w:rPr>
        <w:b/>
        <w:color w:val="A5A5A5" w:themeColor="accent3"/>
        <w14:textFill>
          <w14:solidFill>
            <w14:schemeClr w14:val="accent3"/>
          </w14:solidFill>
        </w14:textFill>
      </w:rPr>
      <w:tblPr/>
      <w:tcPr>
        <w:tcBorders>
          <w:bottom w:val="single" w:sz="12" w:space="0" w:color="A5A5A5" w:themeColor="accent3" w:themeTint="FE"/>
        </w:tcBorders>
      </w:tcPr>
    </w:tblStylePr>
    <w:tblStylePr w:type="lastRow">
      <w:rPr>
        <w:b/>
        <w:color w:val="A5A5A5" w:themeColor="accent3"/>
        <w14:textFill>
          <w14:solidFill>
            <w14:schemeClr w14:val="accent3"/>
          </w14:solidFill>
        </w14:textFill>
      </w:rPr>
    </w:tblStylePr>
    <w:tblStylePr w:type="firstCol">
      <w:rPr>
        <w:b/>
        <w:color w:val="A5A5A5" w:themeColor="accent3"/>
        <w14:textFill>
          <w14:solidFill>
            <w14:schemeClr w14:val="accent3"/>
          </w14:solidFill>
        </w14:textFill>
      </w:rPr>
    </w:tblStylePr>
    <w:tblStylePr w:type="lastCol">
      <w:rPr>
        <w:b/>
        <w:color w:val="A5A5A5" w:themeColor="accent3"/>
        <w14:textFill>
          <w14:solidFill>
            <w14:schemeClr w14:val="accent3"/>
          </w14:solidFill>
        </w14:textFill>
      </w:rPr>
    </w:tblStylePr>
    <w:tblStylePr w:type="band1Vert">
      <w:tblPr/>
      <w:tcPr>
        <w:shd w:val="clear" w:color="ECECEC" w:fill="ECECEC" w:themeColor="accent3" w:themeTint="34" w:themeFill="accent3" w:themeFillTint="34"/>
      </w:tcPr>
    </w:tblStylePr>
    <w:tblStylePr w:type="band1Horz">
      <w:rPr>
        <w:rFonts w:ascii="Arial" w:hAnsi="Arial"/>
        <w:color w:val="A5A5A5" w:themeColor="accent3"/>
        <w:sz w:val="22"/>
        <w14:textFill>
          <w14:solidFill>
            <w14:schemeClr w14:val="accent3"/>
          </w14:solidFill>
        </w14:textFill>
      </w:rPr>
      <w:tblPr/>
      <w:tcPr>
        <w:shd w:val="clear" w:color="ECECEC" w:fill="ECECEC" w:themeColor="accent3" w:themeTint="34" w:themeFill="accent3" w:themeFillTint="34"/>
      </w:tcPr>
    </w:tblStylePr>
    <w:tblStylePr w:type="band2Horz">
      <w:rPr>
        <w:rFonts w:ascii="Arial" w:hAnsi="Arial"/>
        <w:color w:val="A5A5A5" w:themeColor="accent3"/>
        <w:sz w:val="22"/>
        <w14:textFill>
          <w14:solidFill>
            <w14:schemeClr w14:val="accent3"/>
          </w14:solidFill>
        </w14:textFill>
      </w:rPr>
    </w:tblStylePr>
  </w:style>
  <w:style w:type="table" w:customStyle="1" w:styleId="GridTable6Colorful-Accent4">
    <w:name w:val="Grid Table 6 Colorful - Accent 4"/>
    <w:basedOn w:val="TableNormal"/>
    <w:uiPriority w:val="99"/>
    <w:qFormat/>
    <w:tblPr>
      <w:tblBorders>
        <w:top w:val="single" w:sz="4" w:space="0" w:color="FFD864" w:themeColor="accent4" w:themeTint="9A"/>
        <w:left w:val="single" w:sz="4" w:space="0" w:color="FFD864" w:themeColor="accent4" w:themeTint="9A"/>
        <w:bottom w:val="single" w:sz="4" w:space="0" w:color="FFD864" w:themeColor="accent4" w:themeTint="9A"/>
        <w:right w:val="single" w:sz="4" w:space="0" w:color="FFD864" w:themeColor="accent4" w:themeTint="9A"/>
        <w:insideH w:val="single" w:sz="4" w:space="0" w:color="FFD864" w:themeColor="accent4" w:themeTint="9A"/>
        <w:insideV w:val="single" w:sz="4" w:space="0" w:color="FFD864" w:themeColor="accent4" w:themeTint="9A"/>
      </w:tblBorders>
      <w:tblCellMar>
        <w:top w:w="0" w:type="dxa"/>
        <w:left w:w="108" w:type="dxa"/>
        <w:bottom w:w="0" w:type="dxa"/>
        <w:right w:w="108" w:type="dxa"/>
      </w:tblCellMar>
    </w:tblPr>
    <w:tblStylePr w:type="firstRow">
      <w:rPr>
        <w:b/>
        <w:color w:val="FFD966" w:themeColor="accent4" w:themeTint="99"/>
        <w14:textFill>
          <w14:solidFill>
            <w14:schemeClr w14:val="accent4">
              <w14:lumMod w14:val="60000"/>
              <w14:lumOff w14:val="40000"/>
            </w14:schemeClr>
          </w14:solidFill>
        </w14:textFill>
      </w:rPr>
      <w:tblPr/>
      <w:tcPr>
        <w:tcBorders>
          <w:bottom w:val="single" w:sz="12" w:space="0" w:color="FFD864" w:themeColor="accent4" w:themeTint="9A"/>
        </w:tcBorders>
      </w:tcPr>
    </w:tblStylePr>
    <w:tblStylePr w:type="lastRow">
      <w:rPr>
        <w:b/>
        <w:color w:val="FFD966" w:themeColor="accent4" w:themeTint="99"/>
        <w14:textFill>
          <w14:solidFill>
            <w14:schemeClr w14:val="accent4">
              <w14:lumMod w14:val="60000"/>
              <w14:lumOff w14:val="40000"/>
            </w14:schemeClr>
          </w14:solidFill>
        </w14:textFill>
      </w:rPr>
    </w:tblStylePr>
    <w:tblStylePr w:type="firstCol">
      <w:rPr>
        <w:b/>
        <w:color w:val="FFD966" w:themeColor="accent4" w:themeTint="99"/>
        <w14:textFill>
          <w14:solidFill>
            <w14:schemeClr w14:val="accent4">
              <w14:lumMod w14:val="60000"/>
              <w14:lumOff w14:val="40000"/>
            </w14:schemeClr>
          </w14:solidFill>
        </w14:textFill>
      </w:rPr>
    </w:tblStylePr>
    <w:tblStylePr w:type="lastCol">
      <w:rPr>
        <w:b/>
        <w:color w:val="FFD966" w:themeColor="accent4" w:themeTint="99"/>
        <w14:textFill>
          <w14:solidFill>
            <w14:schemeClr w14:val="accent4">
              <w14:lumMod w14:val="60000"/>
              <w14:lumOff w14:val="40000"/>
            </w14:schemeClr>
          </w14:solidFill>
        </w14:textFill>
      </w:rPr>
    </w:tblStylePr>
    <w:tblStylePr w:type="band1Vert">
      <w:tblPr/>
      <w:tcPr>
        <w:shd w:val="clear" w:color="FEF2CA" w:fill="FEF2CA" w:themeColor="accent4" w:themeTint="34" w:themeFill="accent4" w:themeFillTint="34"/>
      </w:tcPr>
    </w:tblStylePr>
    <w:tblStylePr w:type="band1Horz">
      <w:rPr>
        <w:rFonts w:ascii="Arial" w:hAnsi="Arial"/>
        <w:color w:val="FFD966" w:themeColor="accent4" w:themeTint="99"/>
        <w:sz w:val="22"/>
        <w14:textFill>
          <w14:solidFill>
            <w14:schemeClr w14:val="accent4">
              <w14:lumMod w14:val="60000"/>
              <w14:lumOff w14:val="40000"/>
            </w14:schemeClr>
          </w14:solidFill>
        </w14:textFill>
      </w:rPr>
      <w:tblPr/>
      <w:tcPr>
        <w:shd w:val="clear" w:color="FEF2CA" w:fill="FEF2CA" w:themeColor="accent4" w:themeTint="34" w:themeFill="accent4" w:themeFillTint="34"/>
      </w:tcPr>
    </w:tblStylePr>
    <w:tblStylePr w:type="band2Horz">
      <w:rPr>
        <w:rFonts w:ascii="Arial" w:hAnsi="Arial"/>
        <w:color w:val="FFD966" w:themeColor="accent4" w:themeTint="99"/>
        <w:sz w:val="22"/>
        <w14:textFill>
          <w14:solidFill>
            <w14:schemeClr w14:val="accent4">
              <w14:lumMod w14:val="60000"/>
              <w14:lumOff w14:val="40000"/>
            </w14:schemeClr>
          </w14:solidFill>
        </w14:textFill>
      </w:rPr>
    </w:tblStylePr>
  </w:style>
  <w:style w:type="table" w:customStyle="1" w:styleId="GridTable6Colorful-Accent5">
    <w:name w:val="Grid Table 6 Colorful - Accent 5"/>
    <w:basedOn w:val="TableNormal"/>
    <w:uiPriority w:val="99"/>
    <w:qFormat/>
    <w:tblPr>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CellMar>
        <w:top w:w="0" w:type="dxa"/>
        <w:left w:w="108" w:type="dxa"/>
        <w:bottom w:w="0" w:type="dxa"/>
        <w:right w:w="108" w:type="dxa"/>
      </w:tblCellMar>
    </w:tblPr>
    <w:tblStylePr w:type="firstRow">
      <w:rPr>
        <w:b/>
        <w:color w:val="245B8C" w:themeColor="accent5" w:themeShade="94"/>
      </w:rPr>
      <w:tblPr/>
      <w:tcPr>
        <w:tcBorders>
          <w:bottom w:val="single" w:sz="12" w:space="0" w:color="5B9BD5" w:themeColor="accent5"/>
        </w:tcBorders>
      </w:tcPr>
    </w:tblStylePr>
    <w:tblStylePr w:type="lastRow">
      <w:rPr>
        <w:b/>
        <w:color w:val="245B8C" w:themeColor="accent5" w:themeShade="94"/>
      </w:rPr>
    </w:tblStylePr>
    <w:tblStylePr w:type="firstCol">
      <w:rPr>
        <w:b/>
        <w:color w:val="245B8C" w:themeColor="accent5" w:themeShade="94"/>
      </w:rPr>
    </w:tblStylePr>
    <w:tblStylePr w:type="lastCol">
      <w:rPr>
        <w:b/>
        <w:color w:val="245B8C" w:themeColor="accent5" w:themeShade="94"/>
      </w:rPr>
    </w:tblStylePr>
    <w:tblStylePr w:type="band1Vert">
      <w:tblPr/>
      <w:tcPr>
        <w:shd w:val="clear" w:color="DDEAF6" w:fill="DDEAF6" w:themeColor="accent5" w:themeTint="34" w:themeFill="accent5" w:themeFillTint="34"/>
      </w:tcPr>
    </w:tblStylePr>
    <w:tblStylePr w:type="band1Horz">
      <w:rPr>
        <w:rFonts w:ascii="Arial" w:hAnsi="Arial"/>
        <w:color w:val="245B8C" w:themeColor="accent5" w:themeShade="94"/>
        <w:sz w:val="22"/>
      </w:rPr>
      <w:tblPr/>
      <w:tcPr>
        <w:shd w:val="clear" w:color="DDEAF6" w:fill="DDEAF6" w:themeColor="accent5" w:themeTint="34" w:themeFill="accent5" w:themeFillTint="34"/>
      </w:tcPr>
    </w:tblStylePr>
    <w:tblStylePr w:type="band2Horz">
      <w:rPr>
        <w:rFonts w:ascii="Arial" w:hAnsi="Arial"/>
        <w:color w:val="245B8C" w:themeColor="accent5" w:themeShade="94"/>
        <w:sz w:val="22"/>
      </w:rPr>
    </w:tblStylePr>
  </w:style>
  <w:style w:type="table" w:customStyle="1" w:styleId="GridTable6Colorful-Accent6">
    <w:name w:val="Grid Table 6 Colorful - Accent 6"/>
    <w:basedOn w:val="TableNormal"/>
    <w:uiPriority w:val="99"/>
    <w:qFormat/>
    <w:tblPr>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CellMar>
        <w:top w:w="0" w:type="dxa"/>
        <w:left w:w="108" w:type="dxa"/>
        <w:bottom w:w="0" w:type="dxa"/>
        <w:right w:w="108" w:type="dxa"/>
      </w:tblCellMar>
    </w:tblPr>
    <w:tblStylePr w:type="firstRow">
      <w:rPr>
        <w:b/>
        <w:color w:val="245B8C" w:themeColor="accent5" w:themeShade="94"/>
      </w:rPr>
      <w:tblPr/>
      <w:tcPr>
        <w:tcBorders>
          <w:bottom w:val="single" w:sz="12" w:space="0" w:color="70AD47" w:themeColor="accent6"/>
        </w:tcBorders>
      </w:tcPr>
    </w:tblStylePr>
    <w:tblStylePr w:type="lastRow">
      <w:rPr>
        <w:b/>
        <w:color w:val="245B8C" w:themeColor="accent5" w:themeShade="94"/>
      </w:rPr>
    </w:tblStylePr>
    <w:tblStylePr w:type="firstCol">
      <w:rPr>
        <w:b/>
        <w:color w:val="245B8C" w:themeColor="accent5" w:themeShade="94"/>
      </w:rPr>
    </w:tblStylePr>
    <w:tblStylePr w:type="lastCol">
      <w:rPr>
        <w:b/>
        <w:color w:val="245B8C" w:themeColor="accent5" w:themeShade="94"/>
      </w:rPr>
    </w:tblStylePr>
    <w:tblStylePr w:type="band1Vert">
      <w:tblPr/>
      <w:tcPr>
        <w:shd w:val="clear" w:color="E1EFD8" w:fill="E1EFD8" w:themeColor="accent6" w:themeTint="34" w:themeFill="accent6" w:themeFillTint="34"/>
      </w:tcPr>
    </w:tblStylePr>
    <w:tblStylePr w:type="band1Horz">
      <w:rPr>
        <w:rFonts w:ascii="Arial" w:hAnsi="Arial"/>
        <w:color w:val="245B8C" w:themeColor="accent5" w:themeShade="94"/>
        <w:sz w:val="22"/>
      </w:rPr>
      <w:tblPr/>
      <w:tcPr>
        <w:shd w:val="clear" w:color="E1EFD8" w:fill="E1EFD8" w:themeColor="accent6" w:themeTint="34" w:themeFill="accent6" w:themeFillTint="34"/>
      </w:tcPr>
    </w:tblStylePr>
    <w:tblStylePr w:type="band2Horz">
      <w:rPr>
        <w:rFonts w:ascii="Arial" w:hAnsi="Arial"/>
        <w:color w:val="245B8C" w:themeColor="accent5" w:themeShade="94"/>
        <w:sz w:val="22"/>
      </w:rPr>
    </w:tblStylePr>
  </w:style>
  <w:style w:type="table" w:customStyle="1" w:styleId="71">
    <w:name w:val="网格表 7 彩色1"/>
    <w:basedOn w:val="TableNormal"/>
    <w:uiPriority w:val="99"/>
    <w:qFormat/>
    <w:tblPr>
      <w:tblBorders>
        <w:bottom w:val="single" w:sz="4" w:space="0" w:color="7E7E7E" w:themeColor="text1" w:themeTint="80"/>
        <w:right w:val="single" w:sz="4" w:space="0" w:color="7E7E7E" w:themeColor="text1" w:themeTint="80"/>
        <w:insideH w:val="single" w:sz="4" w:space="0" w:color="7E7E7E" w:themeColor="text1" w:themeTint="80"/>
        <w:insideV w:val="single" w:sz="4" w:space="0" w:color="7E7E7E" w:themeColor="text1" w:themeTint="80"/>
      </w:tblBorders>
      <w:tblCellMar>
        <w:top w:w="0" w:type="dxa"/>
        <w:left w:w="108" w:type="dxa"/>
        <w:bottom w:w="0" w:type="dxa"/>
        <w:right w:w="108" w:type="dxa"/>
      </w:tblCellMar>
    </w:tblPr>
    <w:tblStylePr w:type="firstRow">
      <w:rPr>
        <w:rFonts w:ascii="Arial" w:hAnsi="Arial"/>
        <w:b/>
        <w:color w:val="808080" w:themeColor="text1" w:themeTint="80"/>
        <w:sz w:val="22"/>
        <w14:textFill>
          <w14:solidFill>
            <w14:schemeClr w14:val="tx1">
              <w14:lumMod w14:val="50000"/>
              <w14:lumOff w14:val="50000"/>
            </w14:schemeClr>
          </w14:solidFill>
        </w14:textFill>
      </w:rPr>
      <w:tblPr/>
      <w:tcPr>
        <w:tcBorders>
          <w:top w:val="nil"/>
          <w:left w:val="nil"/>
          <w:bottom w:val="single" w:sz="4" w:space="0" w:color="7E7E7E" w:themeColor="text1" w:themeTint="80"/>
          <w:right w:val="nil"/>
        </w:tcBorders>
        <w:shd w:val="clear" w:color="FFFFFF" w:fill="FFFFFF" w:themeColor="light1" w:themeFill="light1"/>
      </w:tcPr>
    </w:tblStylePr>
    <w:tblStylePr w:type="lastRow">
      <w:rPr>
        <w:rFonts w:ascii="Arial" w:hAnsi="Arial"/>
        <w:b/>
        <w:color w:val="808080" w:themeColor="text1" w:themeTint="80"/>
        <w:sz w:val="22"/>
        <w14:textFill>
          <w14:solidFill>
            <w14:schemeClr w14:val="tx1">
              <w14:lumMod w14:val="50000"/>
              <w14:lumOff w14:val="50000"/>
            </w14:schemeClr>
          </w14:solidFill>
        </w14:textFill>
      </w:rPr>
      <w:tblPr/>
      <w:tcPr>
        <w:tcBorders>
          <w:top w:val="single" w:sz="4" w:space="0" w:color="7E7E7E" w:themeColor="text1" w:themeTint="80"/>
          <w:left w:val="nil"/>
          <w:bottom w:val="nil"/>
          <w:right w:val="nil"/>
        </w:tcBorders>
        <w:shd w:val="clear" w:color="FFFFFF" w:fill="FFFFFF" w:themeColor="light1" w:themeFill="light1"/>
      </w:tcPr>
    </w:tblStylePr>
    <w:tblStylePr w:type="firstCol">
      <w:pPr>
        <w:jc w:val="right"/>
      </w:pPr>
      <w:rPr>
        <w:rFonts w:ascii="Arial" w:hAnsi="Arial"/>
        <w:i/>
        <w:color w:val="808080" w:themeColor="text1" w:themeTint="80"/>
        <w:sz w:val="22"/>
        <w14:textFill>
          <w14:solidFill>
            <w14:schemeClr w14:val="tx1">
              <w14:lumMod w14:val="50000"/>
              <w14:lumOff w14:val="50000"/>
            </w14:schemeClr>
          </w14:solidFill>
        </w14:textFill>
      </w:rPr>
      <w:tblPr/>
      <w:tcPr>
        <w:tcBorders>
          <w:top w:val="nil"/>
          <w:left w:val="nil"/>
          <w:bottom w:val="nil"/>
          <w:right w:val="single" w:sz="4" w:space="0" w:color="7E7E7E" w:themeColor="text1" w:themeTint="80"/>
        </w:tcBorders>
        <w:shd w:val="clear" w:color="FFFFFF" w:fill="auto"/>
      </w:tcPr>
    </w:tblStylePr>
    <w:tblStylePr w:type="lastCol">
      <w:rPr>
        <w:rFonts w:ascii="Arial" w:hAnsi="Arial"/>
        <w:i/>
        <w:color w:val="808080" w:themeColor="text1" w:themeTint="80"/>
        <w:sz w:val="22"/>
        <w14:textFill>
          <w14:solidFill>
            <w14:schemeClr w14:val="tx1">
              <w14:lumMod w14:val="50000"/>
              <w14:lumOff w14:val="50000"/>
            </w14:schemeClr>
          </w14:solidFill>
        </w14:textFill>
      </w:rPr>
      <w:tblPr/>
      <w:tcPr>
        <w:tcBorders>
          <w:top w:val="nil"/>
          <w:left w:val="single" w:sz="4" w:space="0" w:color="7E7E7E" w:themeColor="text1" w:themeTint="80"/>
          <w:bottom w:val="nil"/>
          <w:right w:val="nil"/>
        </w:tcBorders>
        <w:shd w:val="clear" w:color="FFFFFF" w:fill="auto"/>
      </w:tcPr>
    </w:tblStylePr>
    <w:tblStylePr w:type="band1Vert">
      <w:tblPr/>
      <w:tcPr>
        <w:shd w:val="clear" w:color="F1F1F1" w:fill="F1F1F1" w:themeColor="text1" w:themeTint="0D" w:themeFill="text1" w:themeFillTint="0D"/>
      </w:tcPr>
    </w:tblStylePr>
    <w:tblStylePr w:type="band1Horz">
      <w:rPr>
        <w:rFonts w:ascii="Arial" w:hAnsi="Arial"/>
        <w:color w:val="808080" w:themeColor="text1" w:themeTint="80"/>
        <w:sz w:val="22"/>
        <w14:textFill>
          <w14:solidFill>
            <w14:schemeClr w14:val="tx1">
              <w14:lumMod w14:val="50000"/>
              <w14:lumOff w14:val="50000"/>
            </w14:schemeClr>
          </w14:solidFill>
        </w14:textFill>
      </w:rPr>
      <w:tblPr/>
      <w:tcPr>
        <w:shd w:val="clear" w:color="F1F1F1" w:fill="F1F1F1" w:themeColor="text1" w:themeTint="0D" w:themeFill="text1" w:themeFillTint="0D"/>
      </w:tcPr>
    </w:tblStylePr>
    <w:tblStylePr w:type="band2Horz">
      <w:rPr>
        <w:rFonts w:ascii="Arial" w:hAnsi="Arial"/>
        <w:color w:val="808080" w:themeColor="text1" w:themeTint="80"/>
        <w:sz w:val="22"/>
        <w14:textFill>
          <w14:solidFill>
            <w14:schemeClr w14:val="tx1">
              <w14:lumMod w14:val="50000"/>
              <w14:lumOff w14:val="50000"/>
            </w14:schemeClr>
          </w14:solidFill>
        </w14:textFill>
      </w:rPr>
    </w:tblStylePr>
  </w:style>
  <w:style w:type="table" w:customStyle="1" w:styleId="GridTable7Colorful-Accent1">
    <w:name w:val="Grid Table 7 Colorful - Accent 1"/>
    <w:basedOn w:val="TableNormal"/>
    <w:uiPriority w:val="99"/>
    <w:qFormat/>
    <w:tblPr>
      <w:tblBorders>
        <w:bottom w:val="single" w:sz="4" w:space="0" w:color="A1B8E1" w:themeColor="accent1" w:themeTint="80"/>
        <w:right w:val="single" w:sz="4" w:space="0" w:color="A1B8E1" w:themeColor="accent1" w:themeTint="80"/>
        <w:insideH w:val="single" w:sz="4" w:space="0" w:color="A1B8E1" w:themeColor="accent1" w:themeTint="80"/>
        <w:insideV w:val="single" w:sz="4" w:space="0" w:color="A1B8E1" w:themeColor="accent1" w:themeTint="80"/>
      </w:tblBorders>
      <w:tblCellMar>
        <w:top w:w="0" w:type="dxa"/>
        <w:left w:w="108" w:type="dxa"/>
        <w:bottom w:w="0" w:type="dxa"/>
        <w:right w:w="108" w:type="dxa"/>
      </w:tblCellMar>
    </w:tblPr>
    <w:tblStylePr w:type="firstRow">
      <w:rPr>
        <w:rFonts w:ascii="Arial" w:hAnsi="Arial"/>
        <w:b/>
        <w:color w:val="A1B9E2" w:themeColor="accent1" w:themeTint="80"/>
        <w:sz w:val="22"/>
        <w14:textFill>
          <w14:solidFill>
            <w14:schemeClr w14:val="accent1">
              <w14:lumMod w14:val="50000"/>
              <w14:lumOff w14:val="50000"/>
            </w14:schemeClr>
          </w14:solidFill>
        </w14:textFill>
      </w:rPr>
      <w:tblPr/>
      <w:tcPr>
        <w:tcBorders>
          <w:top w:val="nil"/>
          <w:left w:val="nil"/>
          <w:bottom w:val="single" w:sz="4" w:space="0" w:color="A1B8E1" w:themeColor="accent1" w:themeTint="80"/>
          <w:right w:val="nil"/>
        </w:tcBorders>
        <w:shd w:val="clear" w:color="FFFFFF" w:fill="FFFFFF" w:themeColor="light1" w:themeFill="light1"/>
      </w:tcPr>
    </w:tblStylePr>
    <w:tblStylePr w:type="lastRow">
      <w:rPr>
        <w:rFonts w:ascii="Arial" w:hAnsi="Arial"/>
        <w:b/>
        <w:color w:val="A1B9E2" w:themeColor="accent1" w:themeTint="80"/>
        <w:sz w:val="22"/>
        <w14:textFill>
          <w14:solidFill>
            <w14:schemeClr w14:val="accent1">
              <w14:lumMod w14:val="50000"/>
              <w14:lumOff w14:val="50000"/>
            </w14:schemeClr>
          </w14:solidFill>
        </w14:textFill>
      </w:rPr>
      <w:tblPr/>
      <w:tcPr>
        <w:tcBorders>
          <w:top w:val="single" w:sz="4" w:space="0" w:color="A1B8E1" w:themeColor="accent1" w:themeTint="80"/>
          <w:left w:val="nil"/>
          <w:bottom w:val="nil"/>
          <w:right w:val="nil"/>
        </w:tcBorders>
        <w:shd w:val="clear" w:color="FFFFFF" w:fill="FFFFFF" w:themeColor="light1" w:themeFill="light1"/>
      </w:tcPr>
    </w:tblStylePr>
    <w:tblStylePr w:type="firstCol">
      <w:pPr>
        <w:jc w:val="right"/>
      </w:pPr>
      <w:rPr>
        <w:rFonts w:ascii="Arial" w:hAnsi="Arial"/>
        <w:i/>
        <w:color w:val="A1B9E2" w:themeColor="accent1" w:themeTint="80"/>
        <w:sz w:val="22"/>
        <w14:textFill>
          <w14:solidFill>
            <w14:schemeClr w14:val="accent1">
              <w14:lumMod w14:val="50000"/>
              <w14:lumOff w14:val="50000"/>
            </w14:schemeClr>
          </w14:solidFill>
        </w14:textFill>
      </w:rPr>
      <w:tblPr/>
      <w:tcPr>
        <w:tcBorders>
          <w:top w:val="nil"/>
          <w:left w:val="nil"/>
          <w:bottom w:val="nil"/>
          <w:right w:val="single" w:sz="4" w:space="0" w:color="A1B8E1" w:themeColor="accent1" w:themeTint="80"/>
        </w:tcBorders>
        <w:shd w:val="clear" w:color="FFFFFF" w:fill="auto"/>
      </w:tcPr>
    </w:tblStylePr>
    <w:tblStylePr w:type="lastCol">
      <w:rPr>
        <w:rFonts w:ascii="Arial" w:hAnsi="Arial"/>
        <w:i/>
        <w:color w:val="A1B9E2" w:themeColor="accent1" w:themeTint="80"/>
        <w:sz w:val="22"/>
        <w14:textFill>
          <w14:solidFill>
            <w14:schemeClr w14:val="accent1">
              <w14:lumMod w14:val="50000"/>
              <w14:lumOff w14:val="50000"/>
            </w14:schemeClr>
          </w14:solidFill>
        </w14:textFill>
      </w:rPr>
      <w:tblPr/>
      <w:tcPr>
        <w:tcBorders>
          <w:top w:val="nil"/>
          <w:left w:val="single" w:sz="4" w:space="0" w:color="A1B8E1" w:themeColor="accent1" w:themeTint="80"/>
          <w:bottom w:val="nil"/>
          <w:right w:val="nil"/>
        </w:tcBorders>
        <w:shd w:val="clear" w:color="FFFFFF" w:fill="auto"/>
      </w:tcPr>
    </w:tblStylePr>
    <w:tblStylePr w:type="band1Vert">
      <w:tblPr/>
      <w:tcPr>
        <w:shd w:val="clear" w:color="D8E2F2" w:fill="D8E2F2" w:themeColor="accent1" w:themeTint="34" w:themeFill="accent1" w:themeFillTint="34"/>
      </w:tcPr>
    </w:tblStylePr>
    <w:tblStylePr w:type="band1Horz">
      <w:rPr>
        <w:rFonts w:ascii="Arial" w:hAnsi="Arial"/>
        <w:color w:val="A1B9E2" w:themeColor="accent1" w:themeTint="80"/>
        <w:sz w:val="22"/>
        <w14:textFill>
          <w14:solidFill>
            <w14:schemeClr w14:val="accent1">
              <w14:lumMod w14:val="50000"/>
              <w14:lumOff w14:val="50000"/>
            </w14:schemeClr>
          </w14:solidFill>
        </w14:textFill>
      </w:rPr>
      <w:tblPr/>
      <w:tcPr>
        <w:shd w:val="clear" w:color="D8E2F2" w:fill="D8E2F2" w:themeColor="accent1" w:themeTint="34" w:themeFill="accent1" w:themeFillTint="34"/>
      </w:tcPr>
    </w:tblStylePr>
    <w:tblStylePr w:type="band2Horz">
      <w:rPr>
        <w:rFonts w:ascii="Arial" w:hAnsi="Arial"/>
        <w:color w:val="A1B9E2" w:themeColor="accent1" w:themeTint="80"/>
        <w:sz w:val="22"/>
        <w14:textFill>
          <w14:solidFill>
            <w14:schemeClr w14:val="accent1">
              <w14:lumMod w14:val="50000"/>
              <w14:lumOff w14:val="50000"/>
            </w14:schemeClr>
          </w14:solidFill>
        </w14:textFill>
      </w:rPr>
    </w:tblStylePr>
  </w:style>
  <w:style w:type="table" w:customStyle="1" w:styleId="GridTable7Colorful-Accent2">
    <w:name w:val="Grid Table 7 Colorful - Accent 2"/>
    <w:basedOn w:val="TableNormal"/>
    <w:uiPriority w:val="99"/>
    <w:qFormat/>
    <w:tblPr>
      <w:tblBorders>
        <w:bottom w:val="single" w:sz="4" w:space="0" w:color="F4B285" w:themeColor="accent2" w:themeTint="97"/>
        <w:right w:val="single" w:sz="4" w:space="0" w:color="F4B285" w:themeColor="accent2" w:themeTint="97"/>
        <w:insideH w:val="single" w:sz="4" w:space="0" w:color="F4B285" w:themeColor="accent2" w:themeTint="97"/>
        <w:insideV w:val="single" w:sz="4" w:space="0" w:color="F4B285" w:themeColor="accent2" w:themeTint="97"/>
      </w:tblBorders>
      <w:tblCellMar>
        <w:top w:w="0" w:type="dxa"/>
        <w:left w:w="108" w:type="dxa"/>
        <w:bottom w:w="0" w:type="dxa"/>
        <w:right w:w="108" w:type="dxa"/>
      </w:tblCellMar>
    </w:tblPr>
    <w:tblStylePr w:type="firstRow">
      <w:rPr>
        <w:rFonts w:ascii="Arial" w:hAnsi="Arial"/>
        <w:b/>
        <w:color w:val="F4B285" w:themeColor="accent2" w:themeTint="96"/>
        <w:sz w:val="22"/>
        <w14:textFill>
          <w14:solidFill>
            <w14:schemeClr w14:val="accent2">
              <w14:lumMod w14:val="59000"/>
              <w14:lumOff w14:val="41000"/>
            </w14:schemeClr>
          </w14:solidFill>
        </w14:textFill>
      </w:rPr>
      <w:tblPr/>
      <w:tcPr>
        <w:tcBorders>
          <w:top w:val="nil"/>
          <w:left w:val="nil"/>
          <w:bottom w:val="single" w:sz="4" w:space="0" w:color="F4B285" w:themeColor="accent2" w:themeTint="97"/>
          <w:right w:val="nil"/>
        </w:tcBorders>
        <w:shd w:val="clear" w:color="FFFFFF" w:fill="FFFFFF" w:themeColor="light1" w:themeFill="light1"/>
      </w:tcPr>
    </w:tblStylePr>
    <w:tblStylePr w:type="lastRow">
      <w:rPr>
        <w:rFonts w:ascii="Arial" w:hAnsi="Arial"/>
        <w:b/>
        <w:color w:val="F4B285" w:themeColor="accent2" w:themeTint="96"/>
        <w:sz w:val="22"/>
        <w14:textFill>
          <w14:solidFill>
            <w14:schemeClr w14:val="accent2">
              <w14:lumMod w14:val="59000"/>
              <w14:lumOff w14:val="41000"/>
            </w14:schemeClr>
          </w14:solidFill>
        </w14:textFill>
      </w:rPr>
      <w:tblPr/>
      <w:tcPr>
        <w:tcBorders>
          <w:top w:val="single" w:sz="4" w:space="0" w:color="F4B285" w:themeColor="accent2" w:themeTint="97"/>
          <w:left w:val="nil"/>
          <w:bottom w:val="nil"/>
          <w:right w:val="nil"/>
        </w:tcBorders>
        <w:shd w:val="clear" w:color="FFFFFF" w:fill="FFFFFF" w:themeColor="light1" w:themeFill="light1"/>
      </w:tcPr>
    </w:tblStylePr>
    <w:tblStylePr w:type="firstCol">
      <w:pPr>
        <w:jc w:val="right"/>
      </w:pPr>
      <w:rPr>
        <w:rFonts w:ascii="Arial" w:hAnsi="Arial"/>
        <w:i/>
        <w:color w:val="F4B285" w:themeColor="accent2" w:themeTint="96"/>
        <w:sz w:val="22"/>
        <w14:textFill>
          <w14:solidFill>
            <w14:schemeClr w14:val="accent2">
              <w14:lumMod w14:val="59000"/>
              <w14:lumOff w14:val="41000"/>
            </w14:schemeClr>
          </w14:solidFill>
        </w14:textFill>
      </w:rPr>
      <w:tblPr/>
      <w:tcPr>
        <w:tcBorders>
          <w:top w:val="nil"/>
          <w:left w:val="nil"/>
          <w:bottom w:val="nil"/>
          <w:right w:val="single" w:sz="4" w:space="0" w:color="F4B285" w:themeColor="accent2" w:themeTint="97"/>
        </w:tcBorders>
        <w:shd w:val="clear" w:color="FFFFFF" w:fill="auto"/>
      </w:tcPr>
    </w:tblStylePr>
    <w:tblStylePr w:type="lastCol">
      <w:rPr>
        <w:rFonts w:ascii="Arial" w:hAnsi="Arial"/>
        <w:i/>
        <w:color w:val="F4B285" w:themeColor="accent2" w:themeTint="96"/>
        <w:sz w:val="22"/>
        <w14:textFill>
          <w14:solidFill>
            <w14:schemeClr w14:val="accent2">
              <w14:lumMod w14:val="59000"/>
              <w14:lumOff w14:val="41000"/>
            </w14:schemeClr>
          </w14:solidFill>
        </w14:textFill>
      </w:rPr>
      <w:tblPr/>
      <w:tcPr>
        <w:tcBorders>
          <w:top w:val="nil"/>
          <w:left w:val="single" w:sz="4" w:space="0" w:color="F4B285" w:themeColor="accent2" w:themeTint="97"/>
          <w:bottom w:val="nil"/>
          <w:right w:val="nil"/>
        </w:tcBorders>
        <w:shd w:val="clear" w:color="FFFFFF" w:fill="auto"/>
      </w:tcPr>
    </w:tblStylePr>
    <w:tblStylePr w:type="band1Vert">
      <w:tblPr/>
      <w:tcPr>
        <w:shd w:val="clear" w:color="FBE5D6" w:fill="FBE5D6" w:themeColor="accent2" w:themeTint="32" w:themeFill="accent2" w:themeFillTint="32"/>
      </w:tcPr>
    </w:tblStylePr>
    <w:tblStylePr w:type="band1Horz">
      <w:rPr>
        <w:rFonts w:ascii="Arial" w:hAnsi="Arial"/>
        <w:color w:val="F4B285" w:themeColor="accent2" w:themeTint="96"/>
        <w:sz w:val="22"/>
        <w14:textFill>
          <w14:solidFill>
            <w14:schemeClr w14:val="accent2">
              <w14:lumMod w14:val="59000"/>
              <w14:lumOff w14:val="41000"/>
            </w14:schemeClr>
          </w14:solidFill>
        </w14:textFill>
      </w:rPr>
      <w:tblPr/>
      <w:tcPr>
        <w:shd w:val="clear" w:color="FBE5D6" w:fill="FBE5D6" w:themeColor="accent2" w:themeTint="32" w:themeFill="accent2" w:themeFillTint="32"/>
      </w:tcPr>
    </w:tblStylePr>
    <w:tblStylePr w:type="band2Horz">
      <w:rPr>
        <w:rFonts w:ascii="Arial" w:hAnsi="Arial"/>
        <w:color w:val="F4B285" w:themeColor="accent2" w:themeTint="96"/>
        <w:sz w:val="22"/>
        <w14:textFill>
          <w14:solidFill>
            <w14:schemeClr w14:val="accent2">
              <w14:lumMod w14:val="59000"/>
              <w14:lumOff w14:val="41000"/>
            </w14:schemeClr>
          </w14:solidFill>
        </w14:textFill>
      </w:rPr>
    </w:tblStylePr>
  </w:style>
  <w:style w:type="table" w:customStyle="1" w:styleId="GridTable7Colorful-Accent3">
    <w:name w:val="Grid Table 7 Colorful - Accent 3"/>
    <w:basedOn w:val="TableNormal"/>
    <w:uiPriority w:val="99"/>
    <w:qFormat/>
    <w:tblPr>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CellMar>
        <w:top w:w="0" w:type="dxa"/>
        <w:left w:w="108" w:type="dxa"/>
        <w:bottom w:w="0" w:type="dxa"/>
        <w:right w:w="108" w:type="dxa"/>
      </w:tblCellMar>
    </w:tblPr>
    <w:tblStylePr w:type="firstRow">
      <w:rPr>
        <w:rFonts w:ascii="Arial" w:hAnsi="Arial"/>
        <w:b/>
        <w:color w:val="A5A5A5" w:themeColor="accent3"/>
        <w:sz w:val="22"/>
        <w14:textFill>
          <w14:solidFill>
            <w14:schemeClr w14:val="accent3"/>
          </w14:solidFill>
        </w14:textFill>
      </w:rPr>
      <w:tblPr/>
      <w:tcPr>
        <w:tcBorders>
          <w:top w:val="nil"/>
          <w:left w:val="nil"/>
          <w:bottom w:val="single" w:sz="4" w:space="0" w:color="A5A5A5" w:themeColor="accent3" w:themeTint="FE"/>
          <w:right w:val="nil"/>
        </w:tcBorders>
        <w:shd w:val="clear" w:color="FFFFFF" w:fill="FFFFFF" w:themeColor="light1" w:themeFill="light1"/>
      </w:tcPr>
    </w:tblStylePr>
    <w:tblStylePr w:type="lastRow">
      <w:rPr>
        <w:rFonts w:ascii="Arial" w:hAnsi="Arial"/>
        <w:b/>
        <w:color w:val="A5A5A5" w:themeColor="accent3"/>
        <w:sz w:val="22"/>
        <w14:textFill>
          <w14:solidFill>
            <w14:schemeClr w14:val="accent3"/>
          </w14:solidFill>
        </w14:textFill>
      </w:rPr>
      <w:tblPr/>
      <w:tcPr>
        <w:tcBorders>
          <w:top w:val="single" w:sz="4" w:space="0" w:color="A5A5A5" w:themeColor="accent3" w:themeTint="FE"/>
          <w:left w:val="nil"/>
          <w:bottom w:val="nil"/>
          <w:right w:val="nil"/>
        </w:tcBorders>
        <w:shd w:val="clear" w:color="FFFFFF" w:fill="FFFFFF" w:themeColor="light1" w:themeFill="light1"/>
      </w:tcPr>
    </w:tblStylePr>
    <w:tblStylePr w:type="firstCol">
      <w:pPr>
        <w:jc w:val="right"/>
      </w:pPr>
      <w:rPr>
        <w:rFonts w:ascii="Arial" w:hAnsi="Arial"/>
        <w:i/>
        <w:color w:val="A5A5A5" w:themeColor="accent3"/>
        <w:sz w:val="22"/>
        <w14:textFill>
          <w14:solidFill>
            <w14:schemeClr w14:val="accent3"/>
          </w14:solidFill>
        </w14:textFill>
      </w:rPr>
      <w:tblPr/>
      <w:tcPr>
        <w:tcBorders>
          <w:top w:val="nil"/>
          <w:left w:val="nil"/>
          <w:bottom w:val="nil"/>
          <w:right w:val="single" w:sz="4" w:space="0" w:color="A5A5A5" w:themeColor="accent3" w:themeTint="FE"/>
        </w:tcBorders>
        <w:shd w:val="clear" w:color="FFFFFF" w:fill="auto"/>
      </w:tcPr>
    </w:tblStylePr>
    <w:tblStylePr w:type="lastCol">
      <w:rPr>
        <w:rFonts w:ascii="Arial" w:hAnsi="Arial"/>
        <w:i/>
        <w:color w:val="A5A5A5" w:themeColor="accent3"/>
        <w:sz w:val="22"/>
        <w14:textFill>
          <w14:solidFill>
            <w14:schemeClr w14:val="accent3"/>
          </w14:solidFill>
        </w14:textFill>
      </w:rPr>
      <w:tblPr/>
      <w:tcPr>
        <w:tcBorders>
          <w:top w:val="nil"/>
          <w:left w:val="single" w:sz="4" w:space="0" w:color="A5A5A5" w:themeColor="accent3" w:themeTint="FE"/>
          <w:bottom w:val="nil"/>
          <w:right w:val="nil"/>
        </w:tcBorders>
        <w:shd w:val="clear" w:color="FFFFFF" w:fill="auto"/>
      </w:tcPr>
    </w:tblStylePr>
    <w:tblStylePr w:type="band1Vert">
      <w:tblPr/>
      <w:tcPr>
        <w:shd w:val="clear" w:color="ECECEC" w:fill="ECECEC" w:themeColor="accent3" w:themeTint="34" w:themeFill="accent3" w:themeFillTint="34"/>
      </w:tcPr>
    </w:tblStylePr>
    <w:tblStylePr w:type="band1Horz">
      <w:rPr>
        <w:rFonts w:ascii="Arial" w:hAnsi="Arial"/>
        <w:color w:val="A5A5A5" w:themeColor="accent3"/>
        <w:sz w:val="22"/>
        <w14:textFill>
          <w14:solidFill>
            <w14:schemeClr w14:val="accent3"/>
          </w14:solidFill>
        </w14:textFill>
      </w:rPr>
      <w:tblPr/>
      <w:tcPr>
        <w:shd w:val="clear" w:color="ECECEC" w:fill="ECECEC" w:themeColor="accent3" w:themeTint="34" w:themeFill="accent3" w:themeFillTint="34"/>
      </w:tcPr>
    </w:tblStylePr>
    <w:tblStylePr w:type="band2Horz">
      <w:rPr>
        <w:rFonts w:ascii="Arial" w:hAnsi="Arial"/>
        <w:color w:val="A5A5A5" w:themeColor="accent3"/>
        <w:sz w:val="22"/>
        <w14:textFill>
          <w14:solidFill>
            <w14:schemeClr w14:val="accent3"/>
          </w14:solidFill>
        </w14:textFill>
      </w:rPr>
    </w:tblStylePr>
  </w:style>
  <w:style w:type="table" w:customStyle="1" w:styleId="GridTable7Colorful-Accent4">
    <w:name w:val="Grid Table 7 Colorful - Accent 4"/>
    <w:basedOn w:val="TableNormal"/>
    <w:uiPriority w:val="99"/>
    <w:qFormat/>
    <w:tblPr>
      <w:tblBorders>
        <w:bottom w:val="single" w:sz="4" w:space="0" w:color="FFD864" w:themeColor="accent4" w:themeTint="9A"/>
        <w:right w:val="single" w:sz="4" w:space="0" w:color="FFD864" w:themeColor="accent4" w:themeTint="9A"/>
        <w:insideH w:val="single" w:sz="4" w:space="0" w:color="FFD864" w:themeColor="accent4" w:themeTint="9A"/>
        <w:insideV w:val="single" w:sz="4" w:space="0" w:color="FFD864" w:themeColor="accent4" w:themeTint="9A"/>
      </w:tblBorders>
      <w:tblCellMar>
        <w:top w:w="0" w:type="dxa"/>
        <w:left w:w="108" w:type="dxa"/>
        <w:bottom w:w="0" w:type="dxa"/>
        <w:right w:w="108" w:type="dxa"/>
      </w:tblCellMar>
    </w:tblPr>
    <w:tblStylePr w:type="firstRow">
      <w:rPr>
        <w:rFonts w:ascii="Arial" w:hAnsi="Arial"/>
        <w:b/>
        <w:color w:val="FFD966" w:themeColor="accent4" w:themeTint="99"/>
        <w:sz w:val="22"/>
        <w14:textFill>
          <w14:solidFill>
            <w14:schemeClr w14:val="accent4">
              <w14:lumMod w14:val="60000"/>
              <w14:lumOff w14:val="40000"/>
            </w14:schemeClr>
          </w14:solidFill>
        </w14:textFill>
      </w:rPr>
      <w:tblPr/>
      <w:tcPr>
        <w:tcBorders>
          <w:top w:val="nil"/>
          <w:left w:val="nil"/>
          <w:bottom w:val="single" w:sz="4" w:space="0" w:color="FFD864" w:themeColor="accent4" w:themeTint="9A"/>
          <w:right w:val="nil"/>
        </w:tcBorders>
        <w:shd w:val="clear" w:color="FFFFFF" w:fill="FFFFFF" w:themeColor="light1" w:themeFill="light1"/>
      </w:tcPr>
    </w:tblStylePr>
    <w:tblStylePr w:type="lastRow">
      <w:rPr>
        <w:rFonts w:ascii="Arial" w:hAnsi="Arial"/>
        <w:b/>
        <w:color w:val="FFD966" w:themeColor="accent4" w:themeTint="99"/>
        <w:sz w:val="22"/>
        <w14:textFill>
          <w14:solidFill>
            <w14:schemeClr w14:val="accent4">
              <w14:lumMod w14:val="60000"/>
              <w14:lumOff w14:val="40000"/>
            </w14:schemeClr>
          </w14:solidFill>
        </w14:textFill>
      </w:rPr>
      <w:tblPr/>
      <w:tcPr>
        <w:tcBorders>
          <w:top w:val="single" w:sz="4" w:space="0" w:color="FFD864" w:themeColor="accent4" w:themeTint="9A"/>
          <w:left w:val="nil"/>
          <w:bottom w:val="nil"/>
          <w:right w:val="nil"/>
        </w:tcBorders>
        <w:shd w:val="clear" w:color="FFFFFF" w:fill="FFFFFF" w:themeColor="light1" w:themeFill="light1"/>
      </w:tcPr>
    </w:tblStylePr>
    <w:tblStylePr w:type="firstCol">
      <w:pPr>
        <w:jc w:val="right"/>
      </w:pPr>
      <w:rPr>
        <w:rFonts w:ascii="Arial" w:hAnsi="Arial"/>
        <w:i/>
        <w:color w:val="FFD966" w:themeColor="accent4" w:themeTint="99"/>
        <w:sz w:val="22"/>
        <w14:textFill>
          <w14:solidFill>
            <w14:schemeClr w14:val="accent4">
              <w14:lumMod w14:val="60000"/>
              <w14:lumOff w14:val="40000"/>
            </w14:schemeClr>
          </w14:solidFill>
        </w14:textFill>
      </w:rPr>
      <w:tblPr/>
      <w:tcPr>
        <w:tcBorders>
          <w:top w:val="nil"/>
          <w:left w:val="nil"/>
          <w:bottom w:val="nil"/>
          <w:right w:val="single" w:sz="4" w:space="0" w:color="FFD864" w:themeColor="accent4" w:themeTint="9A"/>
        </w:tcBorders>
        <w:shd w:val="clear" w:color="FFFFFF" w:fill="auto"/>
      </w:tcPr>
    </w:tblStylePr>
    <w:tblStylePr w:type="lastCol">
      <w:rPr>
        <w:rFonts w:ascii="Arial" w:hAnsi="Arial"/>
        <w:i/>
        <w:color w:val="FFD966" w:themeColor="accent4" w:themeTint="99"/>
        <w:sz w:val="22"/>
        <w14:textFill>
          <w14:solidFill>
            <w14:schemeClr w14:val="accent4">
              <w14:lumMod w14:val="60000"/>
              <w14:lumOff w14:val="40000"/>
            </w14:schemeClr>
          </w14:solidFill>
        </w14:textFill>
      </w:rPr>
      <w:tblPr/>
      <w:tcPr>
        <w:tcBorders>
          <w:top w:val="nil"/>
          <w:left w:val="single" w:sz="4" w:space="0" w:color="FFD864" w:themeColor="accent4" w:themeTint="9A"/>
          <w:bottom w:val="nil"/>
          <w:right w:val="nil"/>
        </w:tcBorders>
        <w:shd w:val="clear" w:color="FFFFFF" w:fill="auto"/>
      </w:tcPr>
    </w:tblStylePr>
    <w:tblStylePr w:type="band1Vert">
      <w:tblPr/>
      <w:tcPr>
        <w:shd w:val="clear" w:color="FEF2CA" w:fill="FEF2CA" w:themeColor="accent4" w:themeTint="34" w:themeFill="accent4" w:themeFillTint="34"/>
      </w:tcPr>
    </w:tblStylePr>
    <w:tblStylePr w:type="band1Horz">
      <w:rPr>
        <w:rFonts w:ascii="Arial" w:hAnsi="Arial"/>
        <w:color w:val="FFD966" w:themeColor="accent4" w:themeTint="99"/>
        <w:sz w:val="22"/>
        <w14:textFill>
          <w14:solidFill>
            <w14:schemeClr w14:val="accent4">
              <w14:lumMod w14:val="60000"/>
              <w14:lumOff w14:val="40000"/>
            </w14:schemeClr>
          </w14:solidFill>
        </w14:textFill>
      </w:rPr>
      <w:tblPr/>
      <w:tcPr>
        <w:shd w:val="clear" w:color="FEF2CA" w:fill="FEF2CA" w:themeColor="accent4" w:themeTint="34" w:themeFill="accent4" w:themeFillTint="34"/>
      </w:tcPr>
    </w:tblStylePr>
    <w:tblStylePr w:type="band2Horz">
      <w:rPr>
        <w:rFonts w:ascii="Arial" w:hAnsi="Arial"/>
        <w:color w:val="FFD966" w:themeColor="accent4" w:themeTint="99"/>
        <w:sz w:val="22"/>
        <w14:textFill>
          <w14:solidFill>
            <w14:schemeClr w14:val="accent4">
              <w14:lumMod w14:val="60000"/>
              <w14:lumOff w14:val="40000"/>
            </w14:schemeClr>
          </w14:solidFill>
        </w14:textFill>
      </w:rPr>
    </w:tblStylePr>
  </w:style>
  <w:style w:type="table" w:customStyle="1" w:styleId="GridTable7Colorful-Accent5">
    <w:name w:val="Grid Table 7 Colorful - Accent 5"/>
    <w:basedOn w:val="TableNormal"/>
    <w:uiPriority w:val="99"/>
    <w:qFormat/>
    <w:tblPr>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CellMar>
        <w:top w:w="0" w:type="dxa"/>
        <w:left w:w="108" w:type="dxa"/>
        <w:bottom w:w="0" w:type="dxa"/>
        <w:right w:w="108" w:type="dxa"/>
      </w:tblCellMar>
    </w:tblPr>
    <w:tblStylePr w:type="firstRow">
      <w:rPr>
        <w:rFonts w:ascii="Arial" w:hAnsi="Arial"/>
        <w:b/>
        <w:color w:val="245B8C" w:themeColor="accent5" w:themeShade="94"/>
        <w:sz w:val="22"/>
      </w:rPr>
      <w:tblPr/>
      <w:tcPr>
        <w:tcBorders>
          <w:top w:val="nil"/>
          <w:left w:val="nil"/>
          <w:bottom w:val="single" w:sz="4" w:space="0" w:color="A2C6E7" w:themeColor="accent5" w:themeTint="90"/>
          <w:right w:val="nil"/>
        </w:tcBorders>
        <w:shd w:val="clear" w:color="FFFFFF" w:fill="FFFFFF" w:themeColor="light1" w:themeFill="light1"/>
      </w:tcPr>
    </w:tblStylePr>
    <w:tblStylePr w:type="lastRow">
      <w:rPr>
        <w:rFonts w:ascii="Arial" w:hAnsi="Arial"/>
        <w:b/>
        <w:color w:val="245B8C" w:themeColor="accent5" w:themeShade="94"/>
        <w:sz w:val="22"/>
      </w:rPr>
      <w:tblPr/>
      <w:tcPr>
        <w:tcBorders>
          <w:top w:val="single" w:sz="4" w:space="0" w:color="A2C6E7" w:themeColor="accent5" w:themeTint="90"/>
          <w:left w:val="nil"/>
          <w:bottom w:val="nil"/>
          <w:right w:val="nil"/>
        </w:tcBorders>
        <w:shd w:val="clear" w:color="FFFFFF" w:fill="FFFFFF" w:themeColor="light1" w:themeFill="light1"/>
      </w:tcPr>
    </w:tblStylePr>
    <w:tblStylePr w:type="firstCol">
      <w:pPr>
        <w:jc w:val="right"/>
      </w:pPr>
      <w:rPr>
        <w:rFonts w:ascii="Arial" w:hAnsi="Arial"/>
        <w:i/>
        <w:color w:val="245B8C" w:themeColor="accent5" w:themeShade="94"/>
        <w:sz w:val="22"/>
      </w:rPr>
      <w:tblPr/>
      <w:tcPr>
        <w:tcBorders>
          <w:top w:val="nil"/>
          <w:left w:val="nil"/>
          <w:bottom w:val="nil"/>
          <w:right w:val="single" w:sz="4" w:space="0" w:color="A2C6E7" w:themeColor="accent5" w:themeTint="90"/>
        </w:tcBorders>
        <w:shd w:val="clear" w:color="FFFFFF" w:fill="auto"/>
      </w:tcPr>
    </w:tblStylePr>
    <w:tblStylePr w:type="lastCol">
      <w:rPr>
        <w:rFonts w:ascii="Arial" w:hAnsi="Arial"/>
        <w:i/>
        <w:color w:val="245B8C" w:themeColor="accent5" w:themeShade="94"/>
        <w:sz w:val="22"/>
      </w:rPr>
      <w:tblPr/>
      <w:tcPr>
        <w:tcBorders>
          <w:top w:val="nil"/>
          <w:left w:val="single" w:sz="4" w:space="0" w:color="A2C6E7" w:themeColor="accent5" w:themeTint="90"/>
          <w:bottom w:val="nil"/>
          <w:right w:val="nil"/>
        </w:tcBorders>
        <w:shd w:val="clear" w:color="FFFFFF" w:fill="auto"/>
      </w:tcPr>
    </w:tblStylePr>
    <w:tblStylePr w:type="band1Vert">
      <w:tblPr/>
      <w:tcPr>
        <w:shd w:val="clear" w:color="DDEAF6" w:fill="DDEAF6" w:themeColor="accent5" w:themeTint="34" w:themeFill="accent5" w:themeFillTint="34"/>
      </w:tcPr>
    </w:tblStylePr>
    <w:tblStylePr w:type="band1Horz">
      <w:rPr>
        <w:rFonts w:ascii="Arial" w:hAnsi="Arial"/>
        <w:color w:val="245B8C" w:themeColor="accent5" w:themeShade="94"/>
        <w:sz w:val="22"/>
      </w:rPr>
      <w:tblPr/>
      <w:tcPr>
        <w:shd w:val="clear" w:color="DDEAF6" w:fill="DDEAF6" w:themeColor="accent5" w:themeTint="34" w:themeFill="accent5" w:themeFillTint="34"/>
      </w:tcPr>
    </w:tblStylePr>
    <w:tblStylePr w:type="band2Horz">
      <w:rPr>
        <w:rFonts w:ascii="Arial" w:hAnsi="Arial"/>
        <w:color w:val="245B8C" w:themeColor="accent5" w:themeShade="94"/>
        <w:sz w:val="22"/>
      </w:rPr>
    </w:tblStylePr>
  </w:style>
  <w:style w:type="table" w:customStyle="1" w:styleId="GridTable7Colorful-Accent6">
    <w:name w:val="Grid Table 7 Colorful - Accent 6"/>
    <w:basedOn w:val="TableNormal"/>
    <w:uiPriority w:val="99"/>
    <w:qFormat/>
    <w:tblPr>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CellMar>
        <w:top w:w="0" w:type="dxa"/>
        <w:left w:w="108" w:type="dxa"/>
        <w:bottom w:w="0" w:type="dxa"/>
        <w:right w:w="108" w:type="dxa"/>
      </w:tblCellMar>
    </w:tblPr>
    <w:tblStylePr w:type="firstRow">
      <w:rPr>
        <w:rFonts w:ascii="Arial" w:hAnsi="Arial"/>
        <w:b/>
        <w:color w:val="416429" w:themeColor="accent6" w:themeShade="94"/>
        <w:sz w:val="22"/>
      </w:rPr>
      <w:tblPr/>
      <w:tcPr>
        <w:tcBorders>
          <w:top w:val="nil"/>
          <w:left w:val="nil"/>
          <w:bottom w:val="single" w:sz="4" w:space="0" w:color="ADD394" w:themeColor="accent6" w:themeTint="90"/>
          <w:right w:val="nil"/>
        </w:tcBorders>
        <w:shd w:val="clear" w:color="FFFFFF" w:fill="FFFFFF" w:themeColor="light1" w:themeFill="light1"/>
      </w:tcPr>
    </w:tblStylePr>
    <w:tblStylePr w:type="lastRow">
      <w:rPr>
        <w:rFonts w:ascii="Arial" w:hAnsi="Arial"/>
        <w:b/>
        <w:color w:val="416429" w:themeColor="accent6" w:themeShade="94"/>
        <w:sz w:val="22"/>
      </w:rPr>
      <w:tblPr/>
      <w:tcPr>
        <w:tcBorders>
          <w:top w:val="single" w:sz="4" w:space="0" w:color="ADD394" w:themeColor="accent6" w:themeTint="90"/>
          <w:left w:val="nil"/>
          <w:bottom w:val="nil"/>
          <w:right w:val="nil"/>
        </w:tcBorders>
        <w:shd w:val="clear" w:color="FFFFFF" w:fill="FFFFFF" w:themeColor="light1" w:themeFill="light1"/>
      </w:tcPr>
    </w:tblStylePr>
    <w:tblStylePr w:type="firstCol">
      <w:pPr>
        <w:jc w:val="right"/>
      </w:pPr>
      <w:rPr>
        <w:rFonts w:ascii="Arial" w:hAnsi="Arial"/>
        <w:i/>
        <w:color w:val="416429" w:themeColor="accent6" w:themeShade="94"/>
        <w:sz w:val="22"/>
      </w:rPr>
      <w:tblPr/>
      <w:tcPr>
        <w:tcBorders>
          <w:top w:val="nil"/>
          <w:left w:val="nil"/>
          <w:bottom w:val="nil"/>
          <w:right w:val="single" w:sz="4" w:space="0" w:color="ADD394" w:themeColor="accent6" w:themeTint="90"/>
        </w:tcBorders>
        <w:shd w:val="clear" w:color="FFFFFF" w:fill="auto"/>
      </w:tcPr>
    </w:tblStylePr>
    <w:tblStylePr w:type="lastCol">
      <w:rPr>
        <w:rFonts w:ascii="Arial" w:hAnsi="Arial"/>
        <w:i/>
        <w:color w:val="416429" w:themeColor="accent6" w:themeShade="94"/>
        <w:sz w:val="22"/>
      </w:rPr>
      <w:tblPr/>
      <w:tcPr>
        <w:tcBorders>
          <w:top w:val="nil"/>
          <w:left w:val="single" w:sz="4" w:space="0" w:color="ADD394" w:themeColor="accent6" w:themeTint="90"/>
          <w:bottom w:val="nil"/>
          <w:right w:val="nil"/>
        </w:tcBorders>
        <w:shd w:val="clear" w:color="FFFFFF" w:fill="auto"/>
      </w:tcPr>
    </w:tblStylePr>
    <w:tblStylePr w:type="band1Vert">
      <w:tblPr/>
      <w:tcPr>
        <w:shd w:val="clear" w:color="E1EFD8" w:fill="E1EFD8" w:themeColor="accent6" w:themeTint="34" w:themeFill="accent6" w:themeFillTint="34"/>
      </w:tcPr>
    </w:tblStylePr>
    <w:tblStylePr w:type="band1Horz">
      <w:rPr>
        <w:rFonts w:ascii="Arial" w:hAnsi="Arial"/>
        <w:color w:val="416429" w:themeColor="accent6" w:themeShade="94"/>
        <w:sz w:val="22"/>
      </w:rPr>
      <w:tblPr/>
      <w:tcPr>
        <w:shd w:val="clear" w:color="E1EFD8" w:fill="E1EFD8" w:themeColor="accent6" w:themeTint="34" w:themeFill="accent6" w:themeFillTint="34"/>
      </w:tcPr>
    </w:tblStylePr>
    <w:tblStylePr w:type="band2Horz">
      <w:rPr>
        <w:rFonts w:ascii="Arial" w:hAnsi="Arial"/>
        <w:color w:val="416429" w:themeColor="accent6" w:themeShade="94"/>
        <w:sz w:val="22"/>
      </w:rPr>
    </w:tblStylePr>
  </w:style>
  <w:style w:type="table" w:customStyle="1" w:styleId="111">
    <w:name w:val="清单表 1 浅色1"/>
    <w:basedOn w:val="TableNormal"/>
    <w:uiPriority w:val="99"/>
    <w:qFormat/>
    <w:tblPr>
      <w:tblCellMar>
        <w:top w:w="0" w:type="dxa"/>
        <w:left w:w="108" w:type="dxa"/>
        <w:bottom w:w="0" w:type="dxa"/>
        <w:right w:w="108" w:type="dxa"/>
      </w:tblCellMar>
    </w:tblPr>
    <w:tblStylePr w:type="firstRow">
      <w:rPr>
        <w:b/>
        <w:color w:val="404040"/>
      </w:rPr>
      <w:tblPr/>
      <w:tcPr>
        <w:tcBorders>
          <w:top w:val="nil"/>
          <w:left w:val="nil"/>
          <w:bottom w:val="single" w:sz="4" w:space="0" w:color="000000" w:themeColor="text1"/>
          <w:right w:val="nil"/>
        </w:tcBorders>
      </w:tcPr>
    </w:tblStylePr>
    <w:tblStylePr w:type="lastRow">
      <w:rPr>
        <w:b/>
        <w:color w:val="404040"/>
      </w:rPr>
      <w:tblPr/>
      <w:tcPr>
        <w:tcBorders>
          <w:top w:val="single" w:sz="4" w:space="0" w:color="000000" w:themeColor="text1"/>
          <w:left w:val="nil"/>
          <w:bottom w:val="nil"/>
          <w:right w:val="nil"/>
        </w:tcBorders>
      </w:tcPr>
    </w:tblStylePr>
    <w:tblStylePr w:type="firstCol">
      <w:rPr>
        <w:b/>
        <w:color w:val="404040"/>
      </w:rPr>
    </w:tblStylePr>
    <w:tblStylePr w:type="lastCol">
      <w:rPr>
        <w:b/>
        <w:color w:val="404040"/>
      </w:rPr>
    </w:tblStylePr>
    <w:tblStylePr w:type="band1Vert">
      <w:tblPr/>
      <w:tcPr>
        <w:shd w:val="clear" w:color="BEBEBE" w:fill="BEBEBE" w:themeColor="text1" w:themeTint="40" w:themeFill="text1" w:themeFillTint="40"/>
      </w:tcPr>
    </w:tblStylePr>
    <w:tblStylePr w:type="band1Horz">
      <w:tblPr/>
      <w:tcPr>
        <w:shd w:val="clear" w:color="BEBEBE" w:fill="BEBEBE" w:themeColor="text1" w:themeTint="40" w:themeFill="text1" w:themeFillTint="40"/>
      </w:tcPr>
    </w:tblStylePr>
  </w:style>
  <w:style w:type="table" w:customStyle="1" w:styleId="ListTable1Light-Accent1">
    <w:name w:val="List Table 1 Light - Accent 1"/>
    <w:basedOn w:val="TableNormal"/>
    <w:uiPriority w:val="99"/>
    <w:qFormat/>
    <w:tblPr>
      <w:tblCellMar>
        <w:top w:w="0" w:type="dxa"/>
        <w:left w:w="108" w:type="dxa"/>
        <w:bottom w:w="0" w:type="dxa"/>
        <w:right w:w="108" w:type="dxa"/>
      </w:tblCellMar>
    </w:tblPr>
    <w:tblStylePr w:type="firstRow">
      <w:rPr>
        <w:b/>
        <w:color w:val="404040"/>
      </w:rPr>
      <w:tblPr/>
      <w:tcPr>
        <w:tcBorders>
          <w:top w:val="nil"/>
          <w:left w:val="nil"/>
          <w:bottom w:val="single" w:sz="4" w:space="0" w:color="4472C4" w:themeColor="accent1"/>
          <w:right w:val="nil"/>
        </w:tcBorders>
      </w:tcPr>
    </w:tblStylePr>
    <w:tblStylePr w:type="lastRow">
      <w:rPr>
        <w:b/>
        <w:color w:val="404040"/>
      </w:rPr>
      <w:tblPr/>
      <w:tcPr>
        <w:tcBorders>
          <w:top w:val="single" w:sz="4" w:space="0" w:color="4472C4" w:themeColor="accent1"/>
          <w:left w:val="nil"/>
          <w:bottom w:val="nil"/>
          <w:right w:val="nil"/>
        </w:tcBorders>
      </w:tcPr>
    </w:tblStylePr>
    <w:tblStylePr w:type="firstCol">
      <w:rPr>
        <w:b/>
        <w:color w:val="404040"/>
      </w:rPr>
    </w:tblStylePr>
    <w:tblStylePr w:type="lastCol">
      <w:rPr>
        <w:b/>
        <w:color w:val="404040"/>
      </w:rPr>
    </w:tblStylePr>
    <w:tblStylePr w:type="band1Vert">
      <w:tblPr/>
      <w:tcPr>
        <w:shd w:val="clear" w:color="D0DBF0" w:fill="D0DBF0" w:themeColor="accent1" w:themeTint="40" w:themeFill="accent1" w:themeFillTint="40"/>
      </w:tcPr>
    </w:tblStylePr>
    <w:tblStylePr w:type="band1Horz">
      <w:tblPr/>
      <w:tcPr>
        <w:shd w:val="clear" w:color="D0DBF0" w:fill="D0DBF0" w:themeColor="accent1" w:themeTint="40" w:themeFill="accent1" w:themeFillTint="40"/>
      </w:tcPr>
    </w:tblStylePr>
  </w:style>
  <w:style w:type="table" w:customStyle="1" w:styleId="ListTable1Light-Accent2">
    <w:name w:val="List Table 1 Light - Accent 2"/>
    <w:basedOn w:val="TableNormal"/>
    <w:uiPriority w:val="99"/>
    <w:qFormat/>
    <w:tblPr>
      <w:tblCellMar>
        <w:top w:w="0" w:type="dxa"/>
        <w:left w:w="108" w:type="dxa"/>
        <w:bottom w:w="0" w:type="dxa"/>
        <w:right w:w="108" w:type="dxa"/>
      </w:tblCellMar>
    </w:tblPr>
    <w:tblStylePr w:type="firstRow">
      <w:rPr>
        <w:b/>
        <w:color w:val="404040"/>
      </w:rPr>
      <w:tblPr/>
      <w:tcPr>
        <w:tcBorders>
          <w:top w:val="nil"/>
          <w:left w:val="nil"/>
          <w:bottom w:val="single" w:sz="4" w:space="0" w:color="ED7D31" w:themeColor="accent2"/>
          <w:right w:val="nil"/>
        </w:tcBorders>
      </w:tcPr>
    </w:tblStylePr>
    <w:tblStylePr w:type="lastRow">
      <w:rPr>
        <w:b/>
        <w:color w:val="404040"/>
      </w:rPr>
      <w:tblPr/>
      <w:tcPr>
        <w:tcBorders>
          <w:top w:val="single" w:sz="4" w:space="0" w:color="ED7D31" w:themeColor="accent2"/>
          <w:left w:val="nil"/>
          <w:bottom w:val="nil"/>
          <w:right w:val="nil"/>
        </w:tcBorders>
      </w:tcPr>
    </w:tblStylePr>
    <w:tblStylePr w:type="firstCol">
      <w:rPr>
        <w:b/>
        <w:color w:val="404040"/>
      </w:rPr>
    </w:tblStylePr>
    <w:tblStylePr w:type="lastCol">
      <w:rPr>
        <w:b/>
        <w:color w:val="404040"/>
      </w:rPr>
    </w:tblStylePr>
    <w:tblStylePr w:type="band1Vert">
      <w:tblPr/>
      <w:tcPr>
        <w:shd w:val="clear" w:color="FADECB" w:fill="FADECB" w:themeColor="accent2" w:themeTint="40" w:themeFill="accent2" w:themeFillTint="40"/>
      </w:tcPr>
    </w:tblStylePr>
    <w:tblStylePr w:type="band1Horz">
      <w:tblPr/>
      <w:tcPr>
        <w:shd w:val="clear" w:color="FADECB" w:fill="FADECB" w:themeColor="accent2" w:themeTint="40" w:themeFill="accent2" w:themeFillTint="40"/>
      </w:tcPr>
    </w:tblStylePr>
  </w:style>
  <w:style w:type="table" w:customStyle="1" w:styleId="ListTable1Light-Accent3">
    <w:name w:val="List Table 1 Light - Accent 3"/>
    <w:basedOn w:val="TableNormal"/>
    <w:uiPriority w:val="99"/>
    <w:qFormat/>
    <w:tblPr>
      <w:tblCellMar>
        <w:top w:w="0" w:type="dxa"/>
        <w:left w:w="108" w:type="dxa"/>
        <w:bottom w:w="0" w:type="dxa"/>
        <w:right w:w="108" w:type="dxa"/>
      </w:tblCellMar>
    </w:tblPr>
    <w:tblStylePr w:type="firstRow">
      <w:rPr>
        <w:b/>
        <w:color w:val="404040"/>
      </w:rPr>
      <w:tblPr/>
      <w:tcPr>
        <w:tcBorders>
          <w:top w:val="nil"/>
          <w:left w:val="nil"/>
          <w:bottom w:val="single" w:sz="4" w:space="0" w:color="A5A5A5" w:themeColor="accent3"/>
          <w:right w:val="nil"/>
        </w:tcBorders>
      </w:tcPr>
    </w:tblStylePr>
    <w:tblStylePr w:type="lastRow">
      <w:rPr>
        <w:b/>
        <w:color w:val="404040"/>
      </w:rPr>
      <w:tblPr/>
      <w:tcPr>
        <w:tcBorders>
          <w:top w:val="single" w:sz="4" w:space="0" w:color="A5A5A5" w:themeColor="accent3"/>
          <w:left w:val="nil"/>
          <w:bottom w:val="nil"/>
          <w:right w:val="nil"/>
        </w:tcBorders>
      </w:tcPr>
    </w:tblStylePr>
    <w:tblStylePr w:type="firstCol">
      <w:rPr>
        <w:b/>
        <w:color w:val="404040"/>
      </w:rPr>
    </w:tblStylePr>
    <w:tblStylePr w:type="lastCol">
      <w:rPr>
        <w:b/>
        <w:color w:val="404040"/>
      </w:rPr>
    </w:tblStylePr>
    <w:tblStylePr w:type="band1Vert">
      <w:tblPr/>
      <w:tcPr>
        <w:shd w:val="clear" w:color="E8E8E8" w:fill="E8E8E8" w:themeColor="accent3" w:themeTint="40" w:themeFill="accent3" w:themeFillTint="40"/>
      </w:tcPr>
    </w:tblStylePr>
    <w:tblStylePr w:type="band1Horz">
      <w:tblPr/>
      <w:tcPr>
        <w:shd w:val="clear" w:color="E8E8E8" w:fill="E8E8E8" w:themeColor="accent3" w:themeTint="40" w:themeFill="accent3" w:themeFillTint="40"/>
      </w:tcPr>
    </w:tblStylePr>
  </w:style>
  <w:style w:type="table" w:customStyle="1" w:styleId="ListTable1Light-Accent4">
    <w:name w:val="List Table 1 Light - Accent 4"/>
    <w:basedOn w:val="TableNormal"/>
    <w:uiPriority w:val="99"/>
    <w:qFormat/>
    <w:tblPr>
      <w:tblCellMar>
        <w:top w:w="0" w:type="dxa"/>
        <w:left w:w="108" w:type="dxa"/>
        <w:bottom w:w="0" w:type="dxa"/>
        <w:right w:w="108" w:type="dxa"/>
      </w:tblCellMar>
    </w:tblPr>
    <w:tblStylePr w:type="firstRow">
      <w:rPr>
        <w:b/>
        <w:color w:val="404040"/>
      </w:rPr>
      <w:tblPr/>
      <w:tcPr>
        <w:tcBorders>
          <w:top w:val="nil"/>
          <w:left w:val="nil"/>
          <w:bottom w:val="single" w:sz="4" w:space="0" w:color="FFC000" w:themeColor="accent4"/>
          <w:right w:val="nil"/>
        </w:tcBorders>
      </w:tcPr>
    </w:tblStylePr>
    <w:tblStylePr w:type="lastRow">
      <w:rPr>
        <w:b/>
        <w:color w:val="404040"/>
      </w:rPr>
      <w:tblPr/>
      <w:tcPr>
        <w:tcBorders>
          <w:top w:val="single" w:sz="4" w:space="0" w:color="FFC000" w:themeColor="accent4"/>
          <w:left w:val="nil"/>
          <w:bottom w:val="nil"/>
          <w:right w:val="nil"/>
        </w:tcBorders>
      </w:tcPr>
    </w:tblStylePr>
    <w:tblStylePr w:type="firstCol">
      <w:rPr>
        <w:b/>
        <w:color w:val="404040"/>
      </w:rPr>
    </w:tblStylePr>
    <w:tblStylePr w:type="lastCol">
      <w:rPr>
        <w:b/>
        <w:color w:val="404040"/>
      </w:rPr>
    </w:tblStylePr>
    <w:tblStylePr w:type="band1Vert">
      <w:tblPr/>
      <w:tcPr>
        <w:shd w:val="clear" w:color="FFEFBE" w:fill="FFEFBE" w:themeColor="accent4" w:themeTint="40" w:themeFill="accent4" w:themeFillTint="40"/>
      </w:tcPr>
    </w:tblStylePr>
    <w:tblStylePr w:type="band1Horz">
      <w:tblPr/>
      <w:tcPr>
        <w:shd w:val="clear" w:color="FFEFBE" w:fill="FFEFBE" w:themeColor="accent4" w:themeTint="40" w:themeFill="accent4" w:themeFillTint="40"/>
      </w:tcPr>
    </w:tblStylePr>
  </w:style>
  <w:style w:type="table" w:customStyle="1" w:styleId="ListTable1Light-Accent5">
    <w:name w:val="List Table 1 Light - Accent 5"/>
    <w:basedOn w:val="TableNormal"/>
    <w:uiPriority w:val="99"/>
    <w:qFormat/>
    <w:tblPr>
      <w:tblCellMar>
        <w:top w:w="0" w:type="dxa"/>
        <w:left w:w="108" w:type="dxa"/>
        <w:bottom w:w="0" w:type="dxa"/>
        <w:right w:w="108" w:type="dxa"/>
      </w:tblCellMar>
    </w:tblPr>
    <w:tblStylePr w:type="firstRow">
      <w:rPr>
        <w:b/>
        <w:color w:val="404040"/>
      </w:rPr>
      <w:tblPr/>
      <w:tcPr>
        <w:tcBorders>
          <w:top w:val="nil"/>
          <w:left w:val="nil"/>
          <w:bottom w:val="single" w:sz="4" w:space="0" w:color="5B9BD5" w:themeColor="accent5"/>
          <w:right w:val="nil"/>
        </w:tcBorders>
      </w:tcPr>
    </w:tblStylePr>
    <w:tblStylePr w:type="lastRow">
      <w:rPr>
        <w:b/>
        <w:color w:val="404040"/>
      </w:rPr>
      <w:tblPr/>
      <w:tcPr>
        <w:tcBorders>
          <w:top w:val="single" w:sz="4" w:space="0" w:color="5B9BD5" w:themeColor="accent5"/>
          <w:left w:val="nil"/>
          <w:bottom w:val="nil"/>
          <w:right w:val="nil"/>
        </w:tcBorders>
      </w:tcPr>
    </w:tblStylePr>
    <w:tblStylePr w:type="firstCol">
      <w:rPr>
        <w:b/>
        <w:color w:val="404040"/>
      </w:rPr>
    </w:tblStylePr>
    <w:tblStylePr w:type="lastCol">
      <w:rPr>
        <w:b/>
        <w:color w:val="404040"/>
      </w:rPr>
    </w:tblStylePr>
    <w:tblStylePr w:type="band1Vert">
      <w:tblPr/>
      <w:tcPr>
        <w:shd w:val="clear" w:color="D5E5F4" w:fill="D5E5F4" w:themeColor="accent5" w:themeTint="40" w:themeFill="accent5" w:themeFillTint="40"/>
      </w:tcPr>
    </w:tblStylePr>
    <w:tblStylePr w:type="band1Horz">
      <w:tblPr/>
      <w:tcPr>
        <w:shd w:val="clear" w:color="D5E5F4" w:fill="D5E5F4" w:themeColor="accent5" w:themeTint="40" w:themeFill="accent5" w:themeFillTint="40"/>
      </w:tcPr>
    </w:tblStylePr>
  </w:style>
  <w:style w:type="table" w:customStyle="1" w:styleId="ListTable1Light-Accent6">
    <w:name w:val="List Table 1 Light - Accent 6"/>
    <w:basedOn w:val="TableNormal"/>
    <w:uiPriority w:val="99"/>
    <w:qFormat/>
    <w:tblPr>
      <w:tblCellMar>
        <w:top w:w="0" w:type="dxa"/>
        <w:left w:w="108" w:type="dxa"/>
        <w:bottom w:w="0" w:type="dxa"/>
        <w:right w:w="108" w:type="dxa"/>
      </w:tblCellMar>
    </w:tblPr>
    <w:tblStylePr w:type="firstRow">
      <w:rPr>
        <w:b/>
        <w:color w:val="404040"/>
      </w:rPr>
      <w:tblPr/>
      <w:tcPr>
        <w:tcBorders>
          <w:top w:val="nil"/>
          <w:left w:val="nil"/>
          <w:bottom w:val="single" w:sz="4" w:space="0" w:color="70AD47" w:themeColor="accent6"/>
          <w:right w:val="nil"/>
        </w:tcBorders>
      </w:tcPr>
    </w:tblStylePr>
    <w:tblStylePr w:type="lastRow">
      <w:rPr>
        <w:b/>
        <w:color w:val="404040"/>
      </w:rPr>
      <w:tblPr/>
      <w:tcPr>
        <w:tcBorders>
          <w:top w:val="single" w:sz="4" w:space="0" w:color="70AD47" w:themeColor="accent6"/>
          <w:left w:val="nil"/>
          <w:bottom w:val="nil"/>
          <w:right w:val="nil"/>
        </w:tcBorders>
      </w:tcPr>
    </w:tblStylePr>
    <w:tblStylePr w:type="firstCol">
      <w:rPr>
        <w:b/>
        <w:color w:val="404040"/>
      </w:rPr>
    </w:tblStylePr>
    <w:tblStylePr w:type="lastCol">
      <w:rPr>
        <w:b/>
        <w:color w:val="404040"/>
      </w:rPr>
    </w:tblStylePr>
    <w:tblStylePr w:type="band1Vert">
      <w:tblPr/>
      <w:tcPr>
        <w:shd w:val="clear" w:color="DAEBCF" w:fill="DAEBCF" w:themeColor="accent6" w:themeTint="40" w:themeFill="accent6" w:themeFillTint="40"/>
      </w:tcPr>
    </w:tblStylePr>
    <w:tblStylePr w:type="band1Horz">
      <w:tblPr/>
      <w:tcPr>
        <w:shd w:val="clear" w:color="DAEBCF" w:fill="DAEBCF" w:themeColor="accent6" w:themeTint="40" w:themeFill="accent6" w:themeFillTint="40"/>
      </w:tcPr>
    </w:tblStylePr>
  </w:style>
  <w:style w:type="table" w:customStyle="1" w:styleId="211">
    <w:name w:val="清单表 21"/>
    <w:basedOn w:val="TableNormal"/>
    <w:uiPriority w:val="99"/>
    <w:qFormat/>
    <w:tblPr>
      <w:tblBorders>
        <w:top w:val="single" w:sz="4" w:space="0" w:color="6E6E6E" w:themeColor="text1" w:themeTint="90"/>
        <w:bottom w:val="single" w:sz="4" w:space="0" w:color="6E6E6E" w:themeColor="text1" w:themeTint="90"/>
        <w:insideH w:val="single" w:sz="4" w:space="0" w:color="6E6E6E" w:themeColor="text1" w:themeTint="90"/>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6E6E6E" w:themeColor="text1" w:themeTint="90"/>
          <w:left w:val="nil"/>
          <w:bottom w:val="single" w:sz="4" w:space="0" w:color="6E6E6E" w:themeColor="text1" w:themeTint="90"/>
          <w:right w:val="nil"/>
        </w:tcBorders>
      </w:tcPr>
    </w:tblStylePr>
    <w:tblStylePr w:type="lastRow">
      <w:rPr>
        <w:rFonts w:ascii="Arial" w:hAnsi="Arial"/>
        <w:b/>
        <w:color w:val="404040"/>
        <w:sz w:val="22"/>
      </w:rPr>
      <w:tblPr/>
      <w:tcPr>
        <w:tcBorders>
          <w:top w:val="single" w:sz="4" w:space="0" w:color="6E6E6E" w:themeColor="text1" w:themeTint="90"/>
          <w:left w:val="nil"/>
          <w:bottom w:val="single" w:sz="4" w:space="0" w:color="6E6E6E" w:themeColor="text1" w:themeTint="9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EBEBE" w:fill="BEBEBE" w:themeColor="text1" w:themeTint="40" w:themeFill="text1" w:themeFillTint="40"/>
      </w:tcPr>
    </w:tblStylePr>
    <w:tblStylePr w:type="band1Horz">
      <w:rPr>
        <w:rFonts w:ascii="Arial" w:hAnsi="Arial"/>
        <w:color w:val="404040"/>
        <w:sz w:val="22"/>
      </w:rPr>
      <w:tblPr/>
      <w:tcPr>
        <w:shd w:val="clear" w:color="BEBEBE" w:fill="BEBEBE" w:themeColor="text1" w:themeTint="40" w:themeFill="text1" w:themeFillTint="40"/>
      </w:tcPr>
    </w:tblStylePr>
  </w:style>
  <w:style w:type="table" w:customStyle="1" w:styleId="ListTable2-Accent1">
    <w:name w:val="List Table 2 - Accent 1"/>
    <w:basedOn w:val="TableNormal"/>
    <w:uiPriority w:val="99"/>
    <w:qFormat/>
    <w:tblPr>
      <w:tblBorders>
        <w:top w:val="single" w:sz="4" w:space="0" w:color="95AFDD" w:themeColor="accent1" w:themeTint="90"/>
        <w:bottom w:val="single" w:sz="4" w:space="0" w:color="95AFDD" w:themeColor="accent1" w:themeTint="90"/>
        <w:insideH w:val="single" w:sz="4" w:space="0" w:color="95AFDD" w:themeColor="accent1" w:themeTint="90"/>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95AFDD" w:themeColor="accent1" w:themeTint="90"/>
          <w:left w:val="nil"/>
          <w:bottom w:val="single" w:sz="4" w:space="0" w:color="95AFDD" w:themeColor="accent1" w:themeTint="90"/>
          <w:right w:val="nil"/>
        </w:tcBorders>
      </w:tcPr>
    </w:tblStylePr>
    <w:tblStylePr w:type="lastRow">
      <w:rPr>
        <w:rFonts w:ascii="Arial" w:hAnsi="Arial"/>
        <w:b/>
        <w:color w:val="404040"/>
        <w:sz w:val="22"/>
      </w:rPr>
      <w:tblPr/>
      <w:tcPr>
        <w:tcBorders>
          <w:top w:val="single" w:sz="4" w:space="0" w:color="95AFDD" w:themeColor="accent1" w:themeTint="90"/>
          <w:left w:val="nil"/>
          <w:bottom w:val="single" w:sz="4" w:space="0" w:color="95AFDD" w:themeColor="accent1" w:themeTint="9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0DBF0" w:fill="D0DBF0" w:themeColor="accent1" w:themeTint="40" w:themeFill="accent1" w:themeFillTint="40"/>
      </w:tcPr>
    </w:tblStylePr>
    <w:tblStylePr w:type="band1Horz">
      <w:rPr>
        <w:rFonts w:ascii="Arial" w:hAnsi="Arial"/>
        <w:color w:val="404040"/>
        <w:sz w:val="22"/>
      </w:rPr>
      <w:tblPr/>
      <w:tcPr>
        <w:shd w:val="clear" w:color="D0DBF0" w:fill="D0DBF0" w:themeColor="accent1" w:themeTint="40" w:themeFill="accent1" w:themeFillTint="40"/>
      </w:tcPr>
    </w:tblStylePr>
  </w:style>
  <w:style w:type="table" w:customStyle="1" w:styleId="ListTable2-Accent2">
    <w:name w:val="List Table 2 - Accent 2"/>
    <w:basedOn w:val="TableNormal"/>
    <w:uiPriority w:val="99"/>
    <w:qFormat/>
    <w:tblPr>
      <w:tblBorders>
        <w:top w:val="single" w:sz="4" w:space="0" w:color="F4B58A" w:themeColor="accent2" w:themeTint="90"/>
        <w:bottom w:val="single" w:sz="4" w:space="0" w:color="F4B58A" w:themeColor="accent2" w:themeTint="90"/>
        <w:insideH w:val="single" w:sz="4" w:space="0" w:color="F4B58A" w:themeColor="accent2" w:themeTint="90"/>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F4B58A" w:themeColor="accent2" w:themeTint="90"/>
          <w:left w:val="nil"/>
          <w:bottom w:val="single" w:sz="4" w:space="0" w:color="F4B58A" w:themeColor="accent2" w:themeTint="90"/>
          <w:right w:val="nil"/>
        </w:tcBorders>
      </w:tcPr>
    </w:tblStylePr>
    <w:tblStylePr w:type="lastRow">
      <w:rPr>
        <w:rFonts w:ascii="Arial" w:hAnsi="Arial"/>
        <w:b/>
        <w:color w:val="404040"/>
        <w:sz w:val="22"/>
      </w:rPr>
      <w:tblPr/>
      <w:tcPr>
        <w:tcBorders>
          <w:top w:val="single" w:sz="4" w:space="0" w:color="F4B58A" w:themeColor="accent2" w:themeTint="90"/>
          <w:left w:val="nil"/>
          <w:bottom w:val="single" w:sz="4" w:space="0" w:color="F4B58A" w:themeColor="accent2" w:themeTint="9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fill="FADECB" w:themeColor="accent2" w:themeTint="40" w:themeFill="accent2" w:themeFillTint="40"/>
      </w:tcPr>
    </w:tblStylePr>
    <w:tblStylePr w:type="band1Horz">
      <w:rPr>
        <w:rFonts w:ascii="Arial" w:hAnsi="Arial"/>
        <w:color w:val="404040"/>
        <w:sz w:val="22"/>
      </w:rPr>
      <w:tblPr/>
      <w:tcPr>
        <w:shd w:val="clear" w:color="FADECB" w:fill="FADECB" w:themeColor="accent2" w:themeTint="40" w:themeFill="accent2" w:themeFillTint="40"/>
      </w:tcPr>
    </w:tblStylePr>
  </w:style>
  <w:style w:type="table" w:customStyle="1" w:styleId="ListTable2-Accent3">
    <w:name w:val="List Table 2 - Accent 3"/>
    <w:basedOn w:val="TableNormal"/>
    <w:uiPriority w:val="99"/>
    <w:qFormat/>
    <w:tblPr>
      <w:tblBorders>
        <w:top w:val="single" w:sz="4" w:space="0" w:color="CCCCCC" w:themeColor="accent3" w:themeTint="90"/>
        <w:bottom w:val="single" w:sz="4" w:space="0" w:color="CCCCCC" w:themeColor="accent3" w:themeTint="90"/>
        <w:insideH w:val="single" w:sz="4" w:space="0" w:color="CCCCCC" w:themeColor="accent3" w:themeTint="90"/>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CCCCCC" w:themeColor="accent3" w:themeTint="90"/>
          <w:left w:val="nil"/>
          <w:bottom w:val="single" w:sz="4" w:space="0" w:color="CCCCCC" w:themeColor="accent3" w:themeTint="90"/>
          <w:right w:val="nil"/>
        </w:tcBorders>
      </w:tcPr>
    </w:tblStylePr>
    <w:tblStylePr w:type="lastRow">
      <w:rPr>
        <w:rFonts w:ascii="Arial" w:hAnsi="Arial"/>
        <w:b/>
        <w:color w:val="404040"/>
        <w:sz w:val="22"/>
      </w:rPr>
      <w:tblPr/>
      <w:tcPr>
        <w:tcBorders>
          <w:top w:val="single" w:sz="4" w:space="0" w:color="CCCCCC" w:themeColor="accent3" w:themeTint="90"/>
          <w:left w:val="nil"/>
          <w:bottom w:val="single" w:sz="4" w:space="0" w:color="CCCCCC" w:themeColor="accent3" w:themeTint="9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fill="E8E8E8" w:themeColor="accent3" w:themeTint="40" w:themeFill="accent3" w:themeFillTint="40"/>
      </w:tcPr>
    </w:tblStylePr>
    <w:tblStylePr w:type="band1Horz">
      <w:rPr>
        <w:rFonts w:ascii="Arial" w:hAnsi="Arial"/>
        <w:color w:val="404040"/>
        <w:sz w:val="22"/>
      </w:rPr>
      <w:tblPr/>
      <w:tcPr>
        <w:shd w:val="clear" w:color="E8E8E8" w:fill="E8E8E8" w:themeColor="accent3" w:themeTint="40" w:themeFill="accent3" w:themeFillTint="40"/>
      </w:tcPr>
    </w:tblStylePr>
  </w:style>
  <w:style w:type="table" w:customStyle="1" w:styleId="ListTable2-Accent4">
    <w:name w:val="List Table 2 - Accent 4"/>
    <w:basedOn w:val="TableNormal"/>
    <w:uiPriority w:val="99"/>
    <w:qFormat/>
    <w:tblPr>
      <w:tblBorders>
        <w:top w:val="single" w:sz="4" w:space="0" w:color="FFDB6E" w:themeColor="accent4" w:themeTint="90"/>
        <w:bottom w:val="single" w:sz="4" w:space="0" w:color="FFDB6E" w:themeColor="accent4" w:themeTint="90"/>
        <w:insideH w:val="single" w:sz="4" w:space="0" w:color="FFDB6E" w:themeColor="accent4" w:themeTint="90"/>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FFDB6E" w:themeColor="accent4" w:themeTint="90"/>
          <w:left w:val="nil"/>
          <w:bottom w:val="single" w:sz="4" w:space="0" w:color="FFDB6E" w:themeColor="accent4" w:themeTint="90"/>
          <w:right w:val="nil"/>
        </w:tcBorders>
      </w:tcPr>
    </w:tblStylePr>
    <w:tblStylePr w:type="lastRow">
      <w:rPr>
        <w:rFonts w:ascii="Arial" w:hAnsi="Arial"/>
        <w:b/>
        <w:color w:val="404040"/>
        <w:sz w:val="22"/>
      </w:rPr>
      <w:tblPr/>
      <w:tcPr>
        <w:tcBorders>
          <w:top w:val="single" w:sz="4" w:space="0" w:color="FFDB6E" w:themeColor="accent4" w:themeTint="90"/>
          <w:left w:val="nil"/>
          <w:bottom w:val="single" w:sz="4" w:space="0" w:color="FFDB6E" w:themeColor="accent4" w:themeTint="9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E" w:fill="FFEFBE" w:themeColor="accent4" w:themeTint="40" w:themeFill="accent4" w:themeFillTint="40"/>
      </w:tcPr>
    </w:tblStylePr>
    <w:tblStylePr w:type="band1Horz">
      <w:rPr>
        <w:rFonts w:ascii="Arial" w:hAnsi="Arial"/>
        <w:color w:val="404040"/>
        <w:sz w:val="22"/>
      </w:rPr>
      <w:tblPr/>
      <w:tcPr>
        <w:shd w:val="clear" w:color="FFEFBE" w:fill="FFEFBE" w:themeColor="accent4" w:themeTint="40" w:themeFill="accent4" w:themeFillTint="40"/>
      </w:tcPr>
    </w:tblStylePr>
  </w:style>
  <w:style w:type="table" w:customStyle="1" w:styleId="ListTable2-Accent5">
    <w:name w:val="List Table 2 - Accent 5"/>
    <w:basedOn w:val="TableNormal"/>
    <w:uiPriority w:val="99"/>
    <w:qFormat/>
    <w:tblPr>
      <w:tblBorders>
        <w:top w:val="single" w:sz="4" w:space="0" w:color="A2C6E7" w:themeColor="accent5" w:themeTint="90"/>
        <w:bottom w:val="single" w:sz="4" w:space="0" w:color="A2C6E7" w:themeColor="accent5" w:themeTint="90"/>
        <w:insideH w:val="single" w:sz="4" w:space="0" w:color="A2C6E7" w:themeColor="accent5" w:themeTint="90"/>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A2C6E7" w:themeColor="accent5" w:themeTint="90"/>
          <w:left w:val="nil"/>
          <w:bottom w:val="single" w:sz="4" w:space="0" w:color="A2C6E7" w:themeColor="accent5" w:themeTint="90"/>
          <w:right w:val="nil"/>
        </w:tcBorders>
      </w:tcPr>
    </w:tblStylePr>
    <w:tblStylePr w:type="lastRow">
      <w:rPr>
        <w:rFonts w:ascii="Arial" w:hAnsi="Arial"/>
        <w:b/>
        <w:color w:val="404040"/>
        <w:sz w:val="22"/>
      </w:rPr>
      <w:tblPr/>
      <w:tcPr>
        <w:tcBorders>
          <w:top w:val="single" w:sz="4" w:space="0" w:color="A2C6E7" w:themeColor="accent5" w:themeTint="90"/>
          <w:left w:val="nil"/>
          <w:bottom w:val="single" w:sz="4" w:space="0" w:color="A2C6E7" w:themeColor="accent5" w:themeTint="9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fill="D5E5F4" w:themeColor="accent5" w:themeTint="40" w:themeFill="accent5" w:themeFillTint="40"/>
      </w:tcPr>
    </w:tblStylePr>
    <w:tblStylePr w:type="band1Horz">
      <w:rPr>
        <w:rFonts w:ascii="Arial" w:hAnsi="Arial"/>
        <w:color w:val="404040"/>
        <w:sz w:val="22"/>
      </w:rPr>
      <w:tblPr/>
      <w:tcPr>
        <w:shd w:val="clear" w:color="D5E5F4" w:fill="D5E5F4" w:themeColor="accent5" w:themeTint="40" w:themeFill="accent5" w:themeFillTint="40"/>
      </w:tcPr>
    </w:tblStylePr>
  </w:style>
  <w:style w:type="table" w:customStyle="1" w:styleId="ListTable2-Accent6">
    <w:name w:val="List Table 2 - Accent 6"/>
    <w:basedOn w:val="TableNormal"/>
    <w:uiPriority w:val="99"/>
    <w:qFormat/>
    <w:tblPr>
      <w:tblBorders>
        <w:top w:val="single" w:sz="4" w:space="0" w:color="ADD394" w:themeColor="accent6" w:themeTint="90"/>
        <w:bottom w:val="single" w:sz="4" w:space="0" w:color="ADD394" w:themeColor="accent6" w:themeTint="90"/>
        <w:insideH w:val="single" w:sz="4" w:space="0" w:color="ADD394" w:themeColor="accent6" w:themeTint="90"/>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ADD394" w:themeColor="accent6" w:themeTint="90"/>
          <w:left w:val="nil"/>
          <w:bottom w:val="single" w:sz="4" w:space="0" w:color="ADD394" w:themeColor="accent6" w:themeTint="90"/>
          <w:right w:val="nil"/>
        </w:tcBorders>
      </w:tcPr>
    </w:tblStylePr>
    <w:tblStylePr w:type="lastRow">
      <w:rPr>
        <w:rFonts w:ascii="Arial" w:hAnsi="Arial"/>
        <w:b/>
        <w:color w:val="404040"/>
        <w:sz w:val="22"/>
      </w:rPr>
      <w:tblPr/>
      <w:tcPr>
        <w:tcBorders>
          <w:top w:val="single" w:sz="4" w:space="0" w:color="ADD394" w:themeColor="accent6" w:themeTint="90"/>
          <w:left w:val="nil"/>
          <w:bottom w:val="single" w:sz="4" w:space="0" w:color="ADD394" w:themeColor="accent6" w:themeTint="9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fill="DAEBCF" w:themeColor="accent6" w:themeTint="40" w:themeFill="accent6" w:themeFillTint="40"/>
      </w:tcPr>
    </w:tblStylePr>
    <w:tblStylePr w:type="band1Horz">
      <w:rPr>
        <w:rFonts w:ascii="Arial" w:hAnsi="Arial"/>
        <w:color w:val="404040"/>
        <w:sz w:val="22"/>
      </w:rPr>
      <w:tblPr/>
      <w:tcPr>
        <w:shd w:val="clear" w:color="DAEBCF" w:fill="DAEBCF" w:themeColor="accent6" w:themeTint="40" w:themeFill="accent6" w:themeFillTint="40"/>
      </w:tcPr>
    </w:tblStylePr>
  </w:style>
  <w:style w:type="table" w:customStyle="1" w:styleId="311">
    <w:name w:val="清单表 31"/>
    <w:basedOn w:val="TableNormal"/>
    <w:uiPriority w:val="99"/>
    <w:qFormat/>
    <w:tblPr>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rFonts w:ascii="Arial" w:hAnsi="Arial"/>
        <w:b/>
        <w:color w:val="FFFFFF"/>
        <w:sz w:val="22"/>
      </w:rPr>
      <w:tblPr/>
      <w:tcPr>
        <w:shd w:val="clear" w:color="000000" w:fill="000000" w:themeColor="text1"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TableNormal"/>
    <w:uiPriority w:val="99"/>
    <w:qFormat/>
    <w:tblPr>
      <w:tblBorders>
        <w:top w:val="single" w:sz="4" w:space="0" w:color="4472C4" w:themeColor="accent1"/>
        <w:left w:val="single" w:sz="4" w:space="0" w:color="4472C4" w:themeColor="accent1"/>
        <w:bottom w:val="single" w:sz="4" w:space="0" w:color="4472C4" w:themeColor="accent1"/>
        <w:right w:val="single" w:sz="4" w:space="0" w:color="4472C4" w:themeColor="accent1"/>
      </w:tblBorders>
      <w:tblCellMar>
        <w:top w:w="0" w:type="dxa"/>
        <w:left w:w="108" w:type="dxa"/>
        <w:bottom w:w="0" w:type="dxa"/>
        <w:right w:w="108" w:type="dxa"/>
      </w:tblCellMar>
    </w:tblPr>
    <w:tblStylePr w:type="firstRow">
      <w:rPr>
        <w:rFonts w:ascii="Arial" w:hAnsi="Arial"/>
        <w:b/>
        <w:color w:val="FFFFFF"/>
        <w:sz w:val="22"/>
      </w:rPr>
      <w:tblPr/>
      <w:tcPr>
        <w:shd w:val="clear" w:color="4472C4" w:fill="4472C4" w:themeColor="accent1"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customStyle="1" w:styleId="ListTable3-Accent2">
    <w:name w:val="List Table 3 - Accent 2"/>
    <w:basedOn w:val="TableNormal"/>
    <w:uiPriority w:val="99"/>
    <w:qFormat/>
    <w:tblPr>
      <w:tblBorders>
        <w:top w:val="single" w:sz="4" w:space="0" w:color="F4B285" w:themeColor="accent2" w:themeTint="97"/>
        <w:left w:val="single" w:sz="4" w:space="0" w:color="F4B285" w:themeColor="accent2" w:themeTint="97"/>
        <w:bottom w:val="single" w:sz="4" w:space="0" w:color="F4B285" w:themeColor="accent2" w:themeTint="97"/>
        <w:right w:val="single" w:sz="4" w:space="0" w:color="F4B285" w:themeColor="accent2" w:themeTint="97"/>
      </w:tblBorders>
      <w:tblCellMar>
        <w:top w:w="0" w:type="dxa"/>
        <w:left w:w="108" w:type="dxa"/>
        <w:bottom w:w="0" w:type="dxa"/>
        <w:right w:w="108" w:type="dxa"/>
      </w:tblCellMar>
    </w:tblPr>
    <w:tblStylePr w:type="firstRow">
      <w:rPr>
        <w:rFonts w:ascii="Arial" w:hAnsi="Arial"/>
        <w:b/>
        <w:color w:val="FFFFFF"/>
        <w:sz w:val="22"/>
      </w:rPr>
      <w:tblPr/>
      <w:tcPr>
        <w:shd w:val="clear" w:color="F4B285" w:fill="F4B285" w:themeColor="accent2" w:themeTint="97"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285" w:themeColor="accent2" w:themeTint="97"/>
          <w:right w:val="single" w:sz="4" w:space="0" w:color="F4B285" w:themeColor="accent2" w:themeTint="97"/>
        </w:tcBorders>
      </w:tcPr>
    </w:tblStylePr>
    <w:tblStylePr w:type="band1Horz">
      <w:rPr>
        <w:rFonts w:ascii="Arial" w:hAnsi="Arial"/>
        <w:color w:val="404040"/>
        <w:sz w:val="22"/>
      </w:rPr>
      <w:tblPr/>
      <w:tcPr>
        <w:tcBorders>
          <w:top w:val="single" w:sz="4" w:space="0" w:color="F4B285" w:themeColor="accent2" w:themeTint="97"/>
          <w:bottom w:val="single" w:sz="4" w:space="0" w:color="F4B285" w:themeColor="accent2" w:themeTint="97"/>
        </w:tcBorders>
      </w:tcPr>
    </w:tblStylePr>
  </w:style>
  <w:style w:type="table" w:customStyle="1" w:styleId="ListTable3-Accent3">
    <w:name w:val="List Table 3 - Accent 3"/>
    <w:basedOn w:val="TableNormal"/>
    <w:uiPriority w:val="99"/>
    <w:qFormat/>
    <w:tblPr>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CellMar>
        <w:top w:w="0" w:type="dxa"/>
        <w:left w:w="108" w:type="dxa"/>
        <w:bottom w:w="0" w:type="dxa"/>
        <w:right w:w="108" w:type="dxa"/>
      </w:tblCellMar>
    </w:tblPr>
    <w:tblStylePr w:type="firstRow">
      <w:rPr>
        <w:rFonts w:ascii="Arial" w:hAnsi="Arial"/>
        <w:b/>
        <w:color w:val="FFFFFF"/>
        <w:sz w:val="22"/>
      </w:rPr>
      <w:tblPr/>
      <w:tcPr>
        <w:shd w:val="clear" w:color="C9C9C9" w:fill="C9C9C9" w:themeColor="accent3" w:themeTint="98"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TableNormal"/>
    <w:uiPriority w:val="99"/>
    <w:qFormat/>
    <w:tblPr>
      <w:tblBorders>
        <w:top w:val="single" w:sz="4" w:space="0" w:color="FFD864" w:themeColor="accent4" w:themeTint="9A"/>
        <w:left w:val="single" w:sz="4" w:space="0" w:color="FFD864" w:themeColor="accent4" w:themeTint="9A"/>
        <w:bottom w:val="single" w:sz="4" w:space="0" w:color="FFD864" w:themeColor="accent4" w:themeTint="9A"/>
        <w:right w:val="single" w:sz="4" w:space="0" w:color="FFD864" w:themeColor="accent4" w:themeTint="9A"/>
      </w:tblBorders>
      <w:tblCellMar>
        <w:top w:w="0" w:type="dxa"/>
        <w:left w:w="108" w:type="dxa"/>
        <w:bottom w:w="0" w:type="dxa"/>
        <w:right w:w="108" w:type="dxa"/>
      </w:tblCellMar>
    </w:tblPr>
    <w:tblStylePr w:type="firstRow">
      <w:rPr>
        <w:rFonts w:ascii="Arial" w:hAnsi="Arial"/>
        <w:b/>
        <w:color w:val="FFFFFF"/>
        <w:sz w:val="22"/>
      </w:rPr>
      <w:tblPr/>
      <w:tcPr>
        <w:shd w:val="clear" w:color="FFD864" w:fill="FFD864" w:themeColor="accent4" w:themeTint="9A"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4" w:themeColor="accent4" w:themeTint="9A"/>
          <w:right w:val="single" w:sz="4" w:space="0" w:color="FFD864" w:themeColor="accent4" w:themeTint="9A"/>
        </w:tcBorders>
      </w:tcPr>
    </w:tblStylePr>
    <w:tblStylePr w:type="band1Horz">
      <w:rPr>
        <w:rFonts w:ascii="Arial" w:hAnsi="Arial"/>
        <w:color w:val="404040"/>
        <w:sz w:val="22"/>
      </w:rPr>
      <w:tblPr/>
      <w:tcPr>
        <w:tcBorders>
          <w:top w:val="single" w:sz="4" w:space="0" w:color="FFD864" w:themeColor="accent4" w:themeTint="9A"/>
          <w:bottom w:val="single" w:sz="4" w:space="0" w:color="FFD864" w:themeColor="accent4" w:themeTint="9A"/>
        </w:tcBorders>
      </w:tcPr>
    </w:tblStylePr>
  </w:style>
  <w:style w:type="table" w:customStyle="1" w:styleId="ListTable3-Accent5">
    <w:name w:val="List Table 3 - Accent 5"/>
    <w:basedOn w:val="TableNormal"/>
    <w:uiPriority w:val="99"/>
    <w:qFormat/>
    <w:tblPr>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CellMar>
        <w:top w:w="0" w:type="dxa"/>
        <w:left w:w="108" w:type="dxa"/>
        <w:bottom w:w="0" w:type="dxa"/>
        <w:right w:w="108" w:type="dxa"/>
      </w:tblCellMar>
    </w:tblPr>
    <w:tblStylePr w:type="firstRow">
      <w:rPr>
        <w:rFonts w:ascii="Arial" w:hAnsi="Arial"/>
        <w:b/>
        <w:color w:val="FFFFFF"/>
        <w:sz w:val="22"/>
      </w:rPr>
      <w:tblPr/>
      <w:tcPr>
        <w:shd w:val="clear" w:color="9BC2E5" w:fill="9BC2E5" w:themeColor="accent5" w:themeTint="9A"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customStyle="1" w:styleId="ListTable3-Accent6">
    <w:name w:val="List Table 3 - Accent 6"/>
    <w:basedOn w:val="TableNormal"/>
    <w:uiPriority w:val="99"/>
    <w:qFormat/>
    <w:tblPr>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CellMar>
        <w:top w:w="0" w:type="dxa"/>
        <w:left w:w="108" w:type="dxa"/>
        <w:bottom w:w="0" w:type="dxa"/>
        <w:right w:w="108" w:type="dxa"/>
      </w:tblCellMar>
    </w:tblPr>
    <w:tblStylePr w:type="firstRow">
      <w:rPr>
        <w:rFonts w:ascii="Arial" w:hAnsi="Arial"/>
        <w:b/>
        <w:color w:val="FFFFFF"/>
        <w:sz w:val="22"/>
      </w:rPr>
      <w:tblPr/>
      <w:tcPr>
        <w:shd w:val="clear" w:color="A9D08E" w:fill="A9D08E" w:themeColor="accent6" w:themeTint="98"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customStyle="1" w:styleId="411">
    <w:name w:val="清单表 41"/>
    <w:basedOn w:val="TableNormal"/>
    <w:uiPriority w:val="99"/>
    <w:qFormat/>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CellMar>
        <w:top w:w="0" w:type="dxa"/>
        <w:left w:w="108" w:type="dxa"/>
        <w:bottom w:w="0" w:type="dxa"/>
        <w:right w:w="108" w:type="dxa"/>
      </w:tblCellMar>
    </w:tblPr>
    <w:tblStylePr w:type="firstRow">
      <w:rPr>
        <w:rFonts w:ascii="Arial" w:hAnsi="Arial"/>
        <w:b/>
        <w:color w:val="FFFFFF"/>
        <w:sz w:val="22"/>
      </w:rPr>
      <w:tblPr/>
      <w:tcPr>
        <w:shd w:val="clear" w:color="000000" w:fill="000000" w:themeColor="text1"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EBEBE" w:fill="BEBEBE" w:themeColor="text1" w:themeTint="40" w:themeFill="text1" w:themeFillTint="40"/>
      </w:tcPr>
    </w:tblStylePr>
    <w:tblStylePr w:type="band1Horz">
      <w:rPr>
        <w:rFonts w:ascii="Arial" w:hAnsi="Arial"/>
        <w:color w:val="404040"/>
        <w:sz w:val="22"/>
      </w:rPr>
      <w:tblPr/>
      <w:tcPr>
        <w:shd w:val="clear" w:color="BEBEBE" w:fill="BEBEBE" w:themeColor="text1" w:themeTint="40" w:themeFill="text1" w:themeFillTint="40"/>
      </w:tcPr>
    </w:tblStylePr>
  </w:style>
  <w:style w:type="table" w:customStyle="1" w:styleId="ListTable4-Accent1">
    <w:name w:val="List Table 4 - Accent 1"/>
    <w:basedOn w:val="TableNormal"/>
    <w:uiPriority w:val="99"/>
    <w:qFormat/>
    <w:tblPr>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CellMar>
        <w:top w:w="0" w:type="dxa"/>
        <w:left w:w="108" w:type="dxa"/>
        <w:bottom w:w="0" w:type="dxa"/>
        <w:right w:w="108" w:type="dxa"/>
      </w:tblCellMar>
    </w:tblPr>
    <w:tblStylePr w:type="firstRow">
      <w:rPr>
        <w:rFonts w:ascii="Arial" w:hAnsi="Arial"/>
        <w:b/>
        <w:color w:val="FFFFFF"/>
        <w:sz w:val="22"/>
      </w:rPr>
      <w:tblPr/>
      <w:tcPr>
        <w:shd w:val="clear" w:color="4472C4" w:fill="4472C4" w:themeColor="accent1"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0DBF0" w:fill="D0DBF0" w:themeColor="accent1" w:themeTint="40" w:themeFill="accent1" w:themeFillTint="40"/>
      </w:tcPr>
    </w:tblStylePr>
    <w:tblStylePr w:type="band1Horz">
      <w:rPr>
        <w:rFonts w:ascii="Arial" w:hAnsi="Arial"/>
        <w:color w:val="404040"/>
        <w:sz w:val="22"/>
      </w:rPr>
      <w:tblPr/>
      <w:tcPr>
        <w:shd w:val="clear" w:color="D0DBF0" w:fill="D0DBF0" w:themeColor="accent1" w:themeTint="40" w:themeFill="accent1" w:themeFillTint="40"/>
      </w:tcPr>
    </w:tblStylePr>
  </w:style>
  <w:style w:type="table" w:customStyle="1" w:styleId="ListTable4-Accent2">
    <w:name w:val="List Table 4 - Accent 2"/>
    <w:basedOn w:val="TableNormal"/>
    <w:uiPriority w:val="99"/>
    <w:qFormat/>
    <w:tblPr>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CellMar>
        <w:top w:w="0" w:type="dxa"/>
        <w:left w:w="108" w:type="dxa"/>
        <w:bottom w:w="0" w:type="dxa"/>
        <w:right w:w="108" w:type="dxa"/>
      </w:tblCellMar>
    </w:tblPr>
    <w:tblStylePr w:type="firstRow">
      <w:rPr>
        <w:rFonts w:ascii="Arial" w:hAnsi="Arial"/>
        <w:b/>
        <w:color w:val="FFFFFF"/>
        <w:sz w:val="22"/>
      </w:rPr>
      <w:tblPr/>
      <w:tcPr>
        <w:shd w:val="clear" w:color="ED7D31" w:fill="ED7D31" w:themeColor="accent2"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fill="FADECB" w:themeColor="accent2" w:themeTint="40" w:themeFill="accent2" w:themeFillTint="40"/>
      </w:tcPr>
    </w:tblStylePr>
    <w:tblStylePr w:type="band1Horz">
      <w:rPr>
        <w:rFonts w:ascii="Arial" w:hAnsi="Arial"/>
        <w:color w:val="404040"/>
        <w:sz w:val="22"/>
      </w:rPr>
      <w:tblPr/>
      <w:tcPr>
        <w:shd w:val="clear" w:color="FADECB" w:fill="FADECB" w:themeColor="accent2" w:themeTint="40" w:themeFill="accent2" w:themeFillTint="40"/>
      </w:tcPr>
    </w:tblStylePr>
  </w:style>
  <w:style w:type="table" w:customStyle="1" w:styleId="ListTable4-Accent3">
    <w:name w:val="List Table 4 - Accent 3"/>
    <w:basedOn w:val="TableNormal"/>
    <w:uiPriority w:val="99"/>
    <w:qFormat/>
    <w:tblPr>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CellMar>
        <w:top w:w="0" w:type="dxa"/>
        <w:left w:w="108" w:type="dxa"/>
        <w:bottom w:w="0" w:type="dxa"/>
        <w:right w:w="108" w:type="dxa"/>
      </w:tblCellMar>
    </w:tblPr>
    <w:tblStylePr w:type="firstRow">
      <w:rPr>
        <w:rFonts w:ascii="Arial" w:hAnsi="Arial"/>
        <w:b/>
        <w:color w:val="FFFFFF"/>
        <w:sz w:val="22"/>
      </w:rPr>
      <w:tblPr/>
      <w:tcPr>
        <w:shd w:val="clear" w:color="A5A5A5" w:fill="A5A5A5" w:themeColor="accent3"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fill="E8E8E8" w:themeColor="accent3" w:themeTint="40" w:themeFill="accent3" w:themeFillTint="40"/>
      </w:tcPr>
    </w:tblStylePr>
    <w:tblStylePr w:type="band1Horz">
      <w:rPr>
        <w:rFonts w:ascii="Arial" w:hAnsi="Arial"/>
        <w:color w:val="404040"/>
        <w:sz w:val="22"/>
      </w:rPr>
      <w:tblPr/>
      <w:tcPr>
        <w:shd w:val="clear" w:color="E8E8E8" w:fill="E8E8E8" w:themeColor="accent3" w:themeTint="40" w:themeFill="accent3" w:themeFillTint="40"/>
      </w:tcPr>
    </w:tblStylePr>
  </w:style>
  <w:style w:type="table" w:customStyle="1" w:styleId="ListTable4-Accent4">
    <w:name w:val="List Table 4 - Accent 4"/>
    <w:basedOn w:val="TableNormal"/>
    <w:uiPriority w:val="99"/>
    <w:qFormat/>
    <w:tblPr>
      <w:tblBorders>
        <w:top w:val="single" w:sz="4" w:space="0" w:color="FFDB6E" w:themeColor="accent4" w:themeTint="90"/>
        <w:left w:val="single" w:sz="4" w:space="0" w:color="FFDB6E" w:themeColor="accent4" w:themeTint="90"/>
        <w:bottom w:val="single" w:sz="4" w:space="0" w:color="FFDB6E" w:themeColor="accent4" w:themeTint="90"/>
        <w:right w:val="single" w:sz="4" w:space="0" w:color="FFDB6E" w:themeColor="accent4" w:themeTint="90"/>
        <w:insideH w:val="single" w:sz="4" w:space="0" w:color="FFDB6E" w:themeColor="accent4" w:themeTint="90"/>
      </w:tblBorders>
      <w:tblCellMar>
        <w:top w:w="0" w:type="dxa"/>
        <w:left w:w="108" w:type="dxa"/>
        <w:bottom w:w="0" w:type="dxa"/>
        <w:right w:w="108" w:type="dxa"/>
      </w:tblCellMar>
    </w:tblPr>
    <w:tblStylePr w:type="firstRow">
      <w:rPr>
        <w:rFonts w:ascii="Arial" w:hAnsi="Arial"/>
        <w:b/>
        <w:color w:val="FFFFFF"/>
        <w:sz w:val="22"/>
      </w:rPr>
      <w:tblPr/>
      <w:tcPr>
        <w:shd w:val="clear" w:color="FFC000" w:fill="FFC000" w:themeColor="accent4"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E" w:fill="FFEFBE" w:themeColor="accent4" w:themeTint="40" w:themeFill="accent4" w:themeFillTint="40"/>
      </w:tcPr>
    </w:tblStylePr>
    <w:tblStylePr w:type="band1Horz">
      <w:rPr>
        <w:rFonts w:ascii="Arial" w:hAnsi="Arial"/>
        <w:color w:val="404040"/>
        <w:sz w:val="22"/>
      </w:rPr>
      <w:tblPr/>
      <w:tcPr>
        <w:shd w:val="clear" w:color="FFEFBE" w:fill="FFEFBE" w:themeColor="accent4" w:themeTint="40" w:themeFill="accent4" w:themeFillTint="40"/>
      </w:tcPr>
    </w:tblStylePr>
  </w:style>
  <w:style w:type="table" w:customStyle="1" w:styleId="ListTable4-Accent5">
    <w:name w:val="List Table 4 - Accent 5"/>
    <w:basedOn w:val="TableNormal"/>
    <w:uiPriority w:val="99"/>
    <w:qFormat/>
    <w:tblPr>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CellMar>
        <w:top w:w="0" w:type="dxa"/>
        <w:left w:w="108" w:type="dxa"/>
        <w:bottom w:w="0" w:type="dxa"/>
        <w:right w:w="108" w:type="dxa"/>
      </w:tblCellMar>
    </w:tblPr>
    <w:tblStylePr w:type="firstRow">
      <w:rPr>
        <w:rFonts w:ascii="Arial" w:hAnsi="Arial"/>
        <w:b/>
        <w:color w:val="FFFFFF"/>
        <w:sz w:val="22"/>
      </w:rPr>
      <w:tblPr/>
      <w:tcPr>
        <w:shd w:val="clear" w:color="5B9BD5" w:fill="5B9BD5" w:themeColor="accent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fill="D5E5F4" w:themeColor="accent5" w:themeTint="40" w:themeFill="accent5" w:themeFillTint="40"/>
      </w:tcPr>
    </w:tblStylePr>
    <w:tblStylePr w:type="band1Horz">
      <w:rPr>
        <w:rFonts w:ascii="Arial" w:hAnsi="Arial"/>
        <w:color w:val="404040"/>
        <w:sz w:val="22"/>
      </w:rPr>
      <w:tblPr/>
      <w:tcPr>
        <w:shd w:val="clear" w:color="D5E5F4" w:fill="D5E5F4" w:themeColor="accent5" w:themeTint="40" w:themeFill="accent5" w:themeFillTint="40"/>
      </w:tcPr>
    </w:tblStylePr>
  </w:style>
  <w:style w:type="table" w:customStyle="1" w:styleId="ListTable4-Accent6">
    <w:name w:val="List Table 4 - Accent 6"/>
    <w:basedOn w:val="TableNormal"/>
    <w:uiPriority w:val="99"/>
    <w:qFormat/>
    <w:tblPr>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CellMar>
        <w:top w:w="0" w:type="dxa"/>
        <w:left w:w="108" w:type="dxa"/>
        <w:bottom w:w="0" w:type="dxa"/>
        <w:right w:w="108" w:type="dxa"/>
      </w:tblCellMar>
    </w:tblPr>
    <w:tblStylePr w:type="firstRow">
      <w:rPr>
        <w:rFonts w:ascii="Arial" w:hAnsi="Arial"/>
        <w:b/>
        <w:color w:val="FFFFFF"/>
        <w:sz w:val="22"/>
      </w:rPr>
      <w:tblPr/>
      <w:tcPr>
        <w:shd w:val="clear" w:color="70AD47" w:fill="70AD47" w:themeColor="accent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fill="DAEBCF" w:themeColor="accent6" w:themeTint="40" w:themeFill="accent6" w:themeFillTint="40"/>
      </w:tcPr>
    </w:tblStylePr>
    <w:tblStylePr w:type="band1Horz">
      <w:rPr>
        <w:rFonts w:ascii="Arial" w:hAnsi="Arial"/>
        <w:color w:val="404040"/>
        <w:sz w:val="22"/>
      </w:rPr>
      <w:tblPr/>
      <w:tcPr>
        <w:shd w:val="clear" w:color="DAEBCF" w:fill="DAEBCF" w:themeColor="accent6" w:themeTint="40" w:themeFill="accent6" w:themeFillTint="40"/>
      </w:tcPr>
    </w:tblStylePr>
  </w:style>
  <w:style w:type="table" w:customStyle="1" w:styleId="511">
    <w:name w:val="清单表 5 深色1"/>
    <w:basedOn w:val="TableNormal"/>
    <w:uiPriority w:val="99"/>
    <w:qFormat/>
    <w:tblPr>
      <w:tblBorders>
        <w:top w:val="single" w:sz="32" w:space="0" w:color="7E7E7E" w:themeColor="text1" w:themeTint="80"/>
        <w:left w:val="single" w:sz="32" w:space="0" w:color="7E7E7E" w:themeColor="text1" w:themeTint="80"/>
        <w:bottom w:val="single" w:sz="32" w:space="0" w:color="7E7E7E" w:themeColor="text1" w:themeTint="80"/>
        <w:right w:val="single" w:sz="32" w:space="0" w:color="7E7E7E" w:themeColor="text1" w:themeTint="80"/>
      </w:tblBorders>
      <w:tblCellMar>
        <w:top w:w="0" w:type="dxa"/>
        <w:left w:w="108" w:type="dxa"/>
        <w:bottom w:w="0" w:type="dxa"/>
        <w:right w:w="108" w:type="dxa"/>
      </w:tblCellMar>
    </w:tblPr>
    <w:tblStylePr w:type="firstRow">
      <w:rPr>
        <w:rFonts w:ascii="Arial" w:hAnsi="Arial"/>
        <w:b/>
        <w:color w:val="FFFFFF" w:themeColor="light1"/>
        <w:sz w:val="22"/>
        <w14:textFill>
          <w14:solidFill>
            <w14:schemeClr w14:val="lt1"/>
          </w14:solidFill>
        </w14:textFill>
      </w:rPr>
      <w:tblPr/>
      <w:tcPr>
        <w:tcBorders>
          <w:top w:val="single" w:sz="32" w:space="0" w:color="7E7E7E" w:themeColor="text1" w:themeTint="80"/>
          <w:bottom w:val="single" w:sz="12" w:space="0" w:color="FFFFFF" w:themeColor="light1"/>
        </w:tcBorders>
        <w:shd w:val="clear" w:color="7E7E7E" w:fill="7E7E7E" w:themeColor="text1" w:themeTint="80" w:themeFill="text1" w:themeFillTint="80"/>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blPr/>
      <w:tcPr>
        <w:tcBorders>
          <w:left w:val="single" w:sz="32" w:space="0" w:color="7E7E7E" w:themeColor="text1" w:themeTint="80"/>
          <w:right w:val="single" w:sz="4" w:space="0" w:color="FFFFFF" w:themeColor="light1"/>
        </w:tcBorders>
      </w:tcPr>
    </w:tblStylePr>
    <w:tblStylePr w:type="lastCol">
      <w:tblPr/>
      <w:tcPr>
        <w:tcBorders>
          <w:left w:val="single" w:sz="4" w:space="0" w:color="FFFFFF" w:themeColor="light1"/>
          <w:right w:val="single" w:sz="32" w:space="0" w:color="7E7E7E" w:themeColor="text1" w:themeTint="80"/>
        </w:tcBorders>
      </w:tcPr>
    </w:tblStylePr>
    <w:tblStylePr w:type="band1Vert">
      <w:tblPr/>
      <w:tcPr>
        <w:tcBorders>
          <w:left w:val="single" w:sz="4" w:space="0" w:color="FFFFFF" w:themeColor="light1"/>
          <w:right w:val="single" w:sz="4" w:space="0" w:color="FFFFFF" w:themeColor="light1"/>
        </w:tcBorders>
        <w:shd w:val="clear" w:color="7E7E7E" w:fill="7E7E7E" w:themeColor="text1" w:themeTint="80"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E7E7E" w:fill="7E7E7E" w:themeColor="text1" w:themeTint="80" w:themeFill="text1" w:themeFillTint="80"/>
      </w:tcPr>
    </w:tblStylePr>
    <w:tblStylePr w:type="band2Horz">
      <w:tblPr/>
      <w:tcPr>
        <w:tcBorders>
          <w:top w:val="single" w:sz="4" w:space="0" w:color="FFFFFF" w:themeColor="light1"/>
          <w:bottom w:val="single" w:sz="4" w:space="0" w:color="FFFFFF" w:themeColor="light1"/>
        </w:tcBorders>
        <w:shd w:val="clear" w:color="7E7E7E" w:fill="7E7E7E" w:themeColor="text1" w:themeTint="80" w:themeFill="text1" w:themeFillTint="80"/>
      </w:tcPr>
    </w:tblStylePr>
  </w:style>
  <w:style w:type="table" w:customStyle="1" w:styleId="ListTable5Dark-Accent1">
    <w:name w:val="List Table 5 Dark - Accent 1"/>
    <w:basedOn w:val="TableNormal"/>
    <w:uiPriority w:val="99"/>
    <w:qFormat/>
    <w:tblPr>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tblCellMar>
        <w:top w:w="0" w:type="dxa"/>
        <w:left w:w="108" w:type="dxa"/>
        <w:bottom w:w="0" w:type="dxa"/>
        <w:right w:w="108" w:type="dxa"/>
      </w:tblCellMar>
    </w:tblPr>
    <w:tblStylePr w:type="firstRow">
      <w:rPr>
        <w:rFonts w:ascii="Arial" w:hAnsi="Arial"/>
        <w:b/>
        <w:color w:val="FFFFFF" w:themeColor="light1"/>
        <w:sz w:val="22"/>
        <w14:textFill>
          <w14:solidFill>
            <w14:schemeClr w14:val="lt1"/>
          </w14:solidFill>
        </w14:textFill>
      </w:rPr>
      <w:tblPr/>
      <w:tcPr>
        <w:tcBorders>
          <w:top w:val="single" w:sz="32" w:space="0" w:color="4472C4" w:themeColor="accent1"/>
          <w:bottom w:val="single" w:sz="12" w:space="0" w:color="FFFFFF" w:themeColor="light1"/>
        </w:tcBorders>
        <w:shd w:val="clear" w:color="4472C4" w:fill="4472C4" w:themeColor="accent1" w:themeFill="accent1"/>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4472C4" w:fill="4472C4" w:themeColor="accent1"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472C4" w:fill="4472C4" w:themeColor="accent1" w:themeFill="accent1"/>
      </w:tcPr>
    </w:tblStylePr>
    <w:tblStylePr w:type="band2Horz">
      <w:tblPr/>
      <w:tcPr>
        <w:tcBorders>
          <w:top w:val="single" w:sz="4" w:space="0" w:color="FFFFFF" w:themeColor="light1"/>
          <w:bottom w:val="single" w:sz="4" w:space="0" w:color="FFFFFF" w:themeColor="light1"/>
        </w:tcBorders>
        <w:shd w:val="clear" w:color="4472C4" w:fill="4472C4" w:themeColor="accent1" w:themeFill="accent1"/>
      </w:tcPr>
    </w:tblStylePr>
  </w:style>
  <w:style w:type="table" w:customStyle="1" w:styleId="ListTable5Dark-Accent2">
    <w:name w:val="List Table 5 Dark - Accent 2"/>
    <w:basedOn w:val="TableNormal"/>
    <w:uiPriority w:val="99"/>
    <w:qFormat/>
    <w:tblPr>
      <w:tblBorders>
        <w:top w:val="single" w:sz="32" w:space="0" w:color="F4B285" w:themeColor="accent2" w:themeTint="97"/>
        <w:left w:val="single" w:sz="32" w:space="0" w:color="F4B285" w:themeColor="accent2" w:themeTint="97"/>
        <w:bottom w:val="single" w:sz="32" w:space="0" w:color="F4B285" w:themeColor="accent2" w:themeTint="97"/>
        <w:right w:val="single" w:sz="32" w:space="0" w:color="F4B285" w:themeColor="accent2" w:themeTint="97"/>
      </w:tblBorders>
      <w:tblCellMar>
        <w:top w:w="0" w:type="dxa"/>
        <w:left w:w="108" w:type="dxa"/>
        <w:bottom w:w="0" w:type="dxa"/>
        <w:right w:w="108" w:type="dxa"/>
      </w:tblCellMar>
    </w:tblPr>
    <w:tblStylePr w:type="firstRow">
      <w:rPr>
        <w:rFonts w:ascii="Arial" w:hAnsi="Arial"/>
        <w:b/>
        <w:color w:val="FFFFFF" w:themeColor="light1"/>
        <w:sz w:val="22"/>
        <w14:textFill>
          <w14:solidFill>
            <w14:schemeClr w14:val="lt1"/>
          </w14:solidFill>
        </w14:textFill>
      </w:rPr>
      <w:tblPr/>
      <w:tcPr>
        <w:tcBorders>
          <w:top w:val="single" w:sz="32" w:space="0" w:color="F4B285" w:themeColor="accent2" w:themeTint="97"/>
          <w:bottom w:val="single" w:sz="12" w:space="0" w:color="FFFFFF" w:themeColor="light1"/>
        </w:tcBorders>
        <w:shd w:val="clear" w:color="F4B285" w:fill="F4B285" w:themeColor="accent2" w:themeTint="97" w:themeFill="accent2" w:themeFillTint="97"/>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blPr/>
      <w:tcPr>
        <w:tcBorders>
          <w:left w:val="single" w:sz="32" w:space="0" w:color="F4B285" w:themeColor="accent2" w:themeTint="97"/>
          <w:right w:val="single" w:sz="4" w:space="0" w:color="FFFFFF" w:themeColor="light1"/>
        </w:tcBorders>
      </w:tcPr>
    </w:tblStylePr>
    <w:tblStylePr w:type="lastCol">
      <w:tblPr/>
      <w:tcPr>
        <w:tcBorders>
          <w:left w:val="single" w:sz="4" w:space="0" w:color="FFFFFF" w:themeColor="light1"/>
          <w:right w:val="single" w:sz="32" w:space="0" w:color="F4B285" w:themeColor="accent2" w:themeTint="97"/>
        </w:tcBorders>
      </w:tcPr>
    </w:tblStylePr>
    <w:tblStylePr w:type="band1Vert">
      <w:tblPr/>
      <w:tcPr>
        <w:tcBorders>
          <w:left w:val="single" w:sz="4" w:space="0" w:color="FFFFFF" w:themeColor="light1"/>
          <w:right w:val="single" w:sz="4" w:space="0" w:color="FFFFFF" w:themeColor="light1"/>
        </w:tcBorders>
        <w:shd w:val="clear" w:color="F4B285" w:fill="F4B285" w:themeColor="accent2" w:themeTint="97"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285" w:fill="F4B285" w:themeColor="accent2" w:themeTint="97" w:themeFill="accent2" w:themeFillTint="97"/>
      </w:tcPr>
    </w:tblStylePr>
    <w:tblStylePr w:type="band2Horz">
      <w:tblPr/>
      <w:tcPr>
        <w:tcBorders>
          <w:top w:val="single" w:sz="4" w:space="0" w:color="FFFFFF" w:themeColor="light1"/>
          <w:bottom w:val="single" w:sz="4" w:space="0" w:color="FFFFFF" w:themeColor="light1"/>
        </w:tcBorders>
        <w:shd w:val="clear" w:color="F4B285" w:fill="F4B285" w:themeColor="accent2" w:themeTint="97" w:themeFill="accent2" w:themeFillTint="97"/>
      </w:tcPr>
    </w:tblStylePr>
  </w:style>
  <w:style w:type="table" w:customStyle="1" w:styleId="ListTable5Dark-Accent3">
    <w:name w:val="List Table 5 Dark - Accent 3"/>
    <w:basedOn w:val="TableNormal"/>
    <w:uiPriority w:val="99"/>
    <w:qFormat/>
    <w:tblPr>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tblCellMar>
        <w:top w:w="0" w:type="dxa"/>
        <w:left w:w="108" w:type="dxa"/>
        <w:bottom w:w="0" w:type="dxa"/>
        <w:right w:w="108" w:type="dxa"/>
      </w:tblCellMar>
    </w:tblPr>
    <w:tblStylePr w:type="firstRow">
      <w:rPr>
        <w:rFonts w:ascii="Arial" w:hAnsi="Arial"/>
        <w:b/>
        <w:color w:val="FFFFFF" w:themeColor="light1"/>
        <w:sz w:val="22"/>
        <w14:textFill>
          <w14:solidFill>
            <w14:schemeClr w14:val="lt1"/>
          </w14:solidFill>
        </w14:textFill>
      </w:rPr>
      <w:tblPr/>
      <w:tcPr>
        <w:tcBorders>
          <w:top w:val="single" w:sz="32" w:space="0" w:color="C9C9C9" w:themeColor="accent3" w:themeTint="98"/>
          <w:bottom w:val="single" w:sz="12" w:space="0" w:color="FFFFFF" w:themeColor="light1"/>
        </w:tcBorders>
        <w:shd w:val="clear" w:color="C9C9C9" w:fill="C9C9C9" w:themeColor="accent3" w:themeTint="98" w:themeFill="accent3" w:themeFillTint="98"/>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fill="C9C9C9" w:themeColor="accent3" w:themeTint="98"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fill="C9C9C9" w:themeColor="accent3" w:themeTint="98" w:themeFill="accent3" w:themeFillTint="98"/>
      </w:tcPr>
    </w:tblStylePr>
    <w:tblStylePr w:type="band2Horz">
      <w:tblPr/>
      <w:tcPr>
        <w:tcBorders>
          <w:top w:val="single" w:sz="4" w:space="0" w:color="FFFFFF" w:themeColor="light1"/>
          <w:bottom w:val="single" w:sz="4" w:space="0" w:color="FFFFFF" w:themeColor="light1"/>
        </w:tcBorders>
        <w:shd w:val="clear" w:color="C9C9C9" w:fill="C9C9C9" w:themeColor="accent3" w:themeTint="98" w:themeFill="accent3" w:themeFillTint="98"/>
      </w:tcPr>
    </w:tblStylePr>
  </w:style>
  <w:style w:type="table" w:customStyle="1" w:styleId="ListTable5Dark-Accent4">
    <w:name w:val="List Table 5 Dark - Accent 4"/>
    <w:basedOn w:val="TableNormal"/>
    <w:uiPriority w:val="99"/>
    <w:qFormat/>
    <w:tblPr>
      <w:tblBorders>
        <w:top w:val="single" w:sz="32" w:space="0" w:color="FFD864" w:themeColor="accent4" w:themeTint="9A"/>
        <w:left w:val="single" w:sz="32" w:space="0" w:color="FFD864" w:themeColor="accent4" w:themeTint="9A"/>
        <w:bottom w:val="single" w:sz="32" w:space="0" w:color="FFD864" w:themeColor="accent4" w:themeTint="9A"/>
        <w:right w:val="single" w:sz="32" w:space="0" w:color="FFD864" w:themeColor="accent4" w:themeTint="9A"/>
      </w:tblBorders>
      <w:tblCellMar>
        <w:top w:w="0" w:type="dxa"/>
        <w:left w:w="108" w:type="dxa"/>
        <w:bottom w:w="0" w:type="dxa"/>
        <w:right w:w="108" w:type="dxa"/>
      </w:tblCellMar>
    </w:tblPr>
    <w:tblStylePr w:type="firstRow">
      <w:rPr>
        <w:rFonts w:ascii="Arial" w:hAnsi="Arial"/>
        <w:b/>
        <w:color w:val="FFFFFF" w:themeColor="light1"/>
        <w:sz w:val="22"/>
        <w14:textFill>
          <w14:solidFill>
            <w14:schemeClr w14:val="lt1"/>
          </w14:solidFill>
        </w14:textFill>
      </w:rPr>
      <w:tblPr/>
      <w:tcPr>
        <w:tcBorders>
          <w:top w:val="single" w:sz="32" w:space="0" w:color="FFD864" w:themeColor="accent4" w:themeTint="9A"/>
          <w:bottom w:val="single" w:sz="12" w:space="0" w:color="FFFFFF" w:themeColor="light1"/>
        </w:tcBorders>
        <w:shd w:val="clear" w:color="FFD864" w:fill="FFD864" w:themeColor="accent4" w:themeTint="9A" w:themeFill="accent4" w:themeFillTint="9A"/>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blPr/>
      <w:tcPr>
        <w:tcBorders>
          <w:left w:val="single" w:sz="32" w:space="0" w:color="FFD864" w:themeColor="accent4" w:themeTint="9A"/>
          <w:right w:val="single" w:sz="4" w:space="0" w:color="FFFFFF" w:themeColor="light1"/>
        </w:tcBorders>
      </w:tcPr>
    </w:tblStylePr>
    <w:tblStylePr w:type="lastCol">
      <w:tblPr/>
      <w:tcPr>
        <w:tcBorders>
          <w:left w:val="single" w:sz="4" w:space="0" w:color="FFFFFF" w:themeColor="light1"/>
          <w:right w:val="single" w:sz="32" w:space="0" w:color="FFD864" w:themeColor="accent4" w:themeTint="9A"/>
        </w:tcBorders>
      </w:tcPr>
    </w:tblStylePr>
    <w:tblStylePr w:type="band1Vert">
      <w:tblPr/>
      <w:tcPr>
        <w:tcBorders>
          <w:left w:val="single" w:sz="4" w:space="0" w:color="FFFFFF" w:themeColor="light1"/>
          <w:right w:val="single" w:sz="4" w:space="0" w:color="FFFFFF" w:themeColor="light1"/>
        </w:tcBorders>
        <w:shd w:val="clear" w:color="FFD864" w:fill="FFD864" w:themeColor="accent4" w:themeTint="9A"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4" w:fill="FFD864" w:themeColor="accent4" w:themeTint="9A" w:themeFill="accent4" w:themeFillTint="9A"/>
      </w:tcPr>
    </w:tblStylePr>
    <w:tblStylePr w:type="band2Horz">
      <w:tblPr/>
      <w:tcPr>
        <w:tcBorders>
          <w:top w:val="single" w:sz="4" w:space="0" w:color="FFFFFF" w:themeColor="light1"/>
          <w:bottom w:val="single" w:sz="4" w:space="0" w:color="FFFFFF" w:themeColor="light1"/>
        </w:tcBorders>
        <w:shd w:val="clear" w:color="FFD864" w:fill="FFD864" w:themeColor="accent4" w:themeTint="9A" w:themeFill="accent4" w:themeFillTint="9A"/>
      </w:tcPr>
    </w:tblStylePr>
  </w:style>
  <w:style w:type="table" w:customStyle="1" w:styleId="ListTable5Dark-Accent5">
    <w:name w:val="List Table 5 Dark - Accent 5"/>
    <w:basedOn w:val="TableNormal"/>
    <w:uiPriority w:val="99"/>
    <w:qFormat/>
    <w:tblPr>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tblCellMar>
        <w:top w:w="0" w:type="dxa"/>
        <w:left w:w="108" w:type="dxa"/>
        <w:bottom w:w="0" w:type="dxa"/>
        <w:right w:w="108" w:type="dxa"/>
      </w:tblCellMar>
    </w:tblPr>
    <w:tblStylePr w:type="firstRow">
      <w:rPr>
        <w:rFonts w:ascii="Arial" w:hAnsi="Arial"/>
        <w:b/>
        <w:color w:val="FFFFFF" w:themeColor="light1"/>
        <w:sz w:val="22"/>
        <w14:textFill>
          <w14:solidFill>
            <w14:schemeClr w14:val="lt1"/>
          </w14:solidFill>
        </w14:textFill>
      </w:rPr>
      <w:tblPr/>
      <w:tcPr>
        <w:tcBorders>
          <w:top w:val="single" w:sz="32" w:space="0" w:color="9BC2E5" w:themeColor="accent5" w:themeTint="9A"/>
          <w:bottom w:val="single" w:sz="12" w:space="0" w:color="FFFFFF" w:themeColor="light1"/>
        </w:tcBorders>
        <w:shd w:val="clear" w:color="9BC2E5" w:fill="9BC2E5" w:themeColor="accent5" w:themeTint="9A" w:themeFill="accent5" w:themeFillTint="9A"/>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9BC2E5" w:fill="9BC2E5" w:themeColor="accent5" w:themeTint="9A"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BC2E5" w:fill="9BC2E5" w:themeColor="accent5" w:themeTint="9A" w:themeFill="accent5" w:themeFillTint="9A"/>
      </w:tcPr>
    </w:tblStylePr>
    <w:tblStylePr w:type="band2Horz">
      <w:tblPr/>
      <w:tcPr>
        <w:tcBorders>
          <w:top w:val="single" w:sz="4" w:space="0" w:color="FFFFFF" w:themeColor="light1"/>
          <w:bottom w:val="single" w:sz="4" w:space="0" w:color="FFFFFF" w:themeColor="light1"/>
        </w:tcBorders>
        <w:shd w:val="clear" w:color="9BC2E5" w:fill="9BC2E5" w:themeColor="accent5" w:themeTint="9A" w:themeFill="accent5" w:themeFillTint="9A"/>
      </w:tcPr>
    </w:tblStylePr>
  </w:style>
  <w:style w:type="table" w:customStyle="1" w:styleId="ListTable5Dark-Accent6">
    <w:name w:val="List Table 5 Dark - Accent 6"/>
    <w:basedOn w:val="TableNormal"/>
    <w:uiPriority w:val="99"/>
    <w:qFormat/>
    <w:tblPr>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tblCellMar>
        <w:top w:w="0" w:type="dxa"/>
        <w:left w:w="108" w:type="dxa"/>
        <w:bottom w:w="0" w:type="dxa"/>
        <w:right w:w="108" w:type="dxa"/>
      </w:tblCellMar>
    </w:tblPr>
    <w:tblStylePr w:type="firstRow">
      <w:rPr>
        <w:rFonts w:ascii="Arial" w:hAnsi="Arial"/>
        <w:b/>
        <w:color w:val="FFFFFF" w:themeColor="light1"/>
        <w:sz w:val="22"/>
        <w14:textFill>
          <w14:solidFill>
            <w14:schemeClr w14:val="lt1"/>
          </w14:solidFill>
        </w14:textFill>
      </w:rPr>
      <w:tblPr/>
      <w:tcPr>
        <w:tcBorders>
          <w:top w:val="single" w:sz="32" w:space="0" w:color="A9D08E" w:themeColor="accent6" w:themeTint="98"/>
          <w:bottom w:val="single" w:sz="12" w:space="0" w:color="FFFFFF" w:themeColor="light1"/>
        </w:tcBorders>
        <w:shd w:val="clear" w:color="A9D08E" w:fill="A9D08E" w:themeColor="accent6" w:themeTint="98" w:themeFill="accent6" w:themeFillTint="98"/>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fill="A9D08E" w:themeColor="accent6" w:themeTint="98"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fill="A9D08E" w:themeColor="accent6" w:themeTint="98" w:themeFill="accent6" w:themeFillTint="98"/>
      </w:tcPr>
    </w:tblStylePr>
    <w:tblStylePr w:type="band2Horz">
      <w:tblPr/>
      <w:tcPr>
        <w:tcBorders>
          <w:top w:val="single" w:sz="4" w:space="0" w:color="FFFFFF" w:themeColor="light1"/>
          <w:bottom w:val="single" w:sz="4" w:space="0" w:color="FFFFFF" w:themeColor="light1"/>
        </w:tcBorders>
        <w:shd w:val="clear" w:color="A9D08E" w:fill="A9D08E" w:themeColor="accent6" w:themeTint="98" w:themeFill="accent6" w:themeFillTint="98"/>
      </w:tcPr>
    </w:tblStylePr>
  </w:style>
  <w:style w:type="table" w:customStyle="1" w:styleId="610">
    <w:name w:val="清单表 6 彩色1"/>
    <w:basedOn w:val="TableNormal"/>
    <w:uiPriority w:val="99"/>
    <w:qFormat/>
    <w:tblPr>
      <w:tblBorders>
        <w:top w:val="single" w:sz="4" w:space="0" w:color="7E7E7E" w:themeColor="text1" w:themeTint="80"/>
        <w:bottom w:val="single" w:sz="4" w:space="0" w:color="7E7E7E" w:themeColor="text1" w:themeTint="80"/>
      </w:tblBorders>
      <w:tblCellMar>
        <w:top w:w="0" w:type="dxa"/>
        <w:left w:w="108" w:type="dxa"/>
        <w:bottom w:w="0" w:type="dxa"/>
        <w:right w:w="108" w:type="dxa"/>
      </w:tblCellMar>
    </w:tblPr>
    <w:tblStylePr w:type="firstRow">
      <w:rPr>
        <w:b/>
        <w:color w:val="000000" w:themeColor="text1"/>
        <w14:textFill>
          <w14:solidFill>
            <w14:schemeClr w14:val="tx1"/>
          </w14:solidFill>
        </w14:textFill>
      </w:rPr>
      <w:tblPr/>
      <w:tcPr>
        <w:tcBorders>
          <w:bottom w:val="single" w:sz="4" w:space="0" w:color="7E7E7E" w:themeColor="text1" w:themeTint="80"/>
        </w:tcBorders>
      </w:tcPr>
    </w:tblStylePr>
    <w:tblStylePr w:type="lastRow">
      <w:rPr>
        <w:b/>
        <w:color w:val="000000" w:themeColor="text1"/>
        <w14:textFill>
          <w14:solidFill>
            <w14:schemeClr w14:val="tx1"/>
          </w14:solidFill>
        </w14:textFill>
      </w:rPr>
      <w:tblPr/>
      <w:tcPr>
        <w:tcBorders>
          <w:top w:val="single" w:sz="4" w:space="0" w:color="7E7E7E" w:themeColor="text1" w:themeTint="80"/>
        </w:tcBorders>
      </w:tcPr>
    </w:tblStylePr>
    <w:tblStylePr w:type="firstCol">
      <w:rPr>
        <w:b/>
        <w:color w:val="000000" w:themeColor="text1"/>
        <w14:textFill>
          <w14:solidFill>
            <w14:schemeClr w14:val="tx1"/>
          </w14:solidFill>
        </w14:textFill>
      </w:rPr>
    </w:tblStylePr>
    <w:tblStylePr w:type="lastCol">
      <w:rPr>
        <w:b/>
        <w:color w:val="000000" w:themeColor="text1"/>
        <w14:textFill>
          <w14:solidFill>
            <w14:schemeClr w14:val="tx1"/>
          </w14:solidFill>
        </w14:textFill>
      </w:rPr>
    </w:tblStylePr>
    <w:tblStylePr w:type="band1Vert">
      <w:tblPr/>
      <w:tcPr>
        <w:shd w:val="clear" w:color="BEBEBE" w:fill="BEBEBE" w:themeColor="text1" w:themeTint="40" w:themeFill="text1" w:themeFillTint="40"/>
      </w:tcPr>
    </w:tblStylePr>
    <w:tblStylePr w:type="band1Horz">
      <w:rPr>
        <w:rFonts w:ascii="Arial" w:hAnsi="Arial"/>
        <w:color w:val="000000" w:themeColor="text1"/>
        <w:sz w:val="22"/>
        <w14:textFill>
          <w14:solidFill>
            <w14:schemeClr w14:val="tx1"/>
          </w14:solidFill>
        </w14:textFill>
      </w:rPr>
      <w:tblPr/>
      <w:tcPr>
        <w:shd w:val="clear" w:color="BEBEBE" w:fill="BEBEBE" w:themeColor="text1" w:themeTint="40" w:themeFill="text1" w:themeFillTint="40"/>
      </w:tcPr>
    </w:tblStylePr>
    <w:tblStylePr w:type="band2Horz">
      <w:rPr>
        <w:rFonts w:ascii="Arial" w:hAnsi="Arial"/>
        <w:color w:val="000000" w:themeColor="text1"/>
        <w:sz w:val="22"/>
        <w14:textFill>
          <w14:solidFill>
            <w14:schemeClr w14:val="tx1"/>
          </w14:solidFill>
        </w14:textFill>
      </w:rPr>
    </w:tblStylePr>
  </w:style>
  <w:style w:type="table" w:customStyle="1" w:styleId="ListTable6Colorful-Accent1">
    <w:name w:val="List Table 6 Colorful - Accent 1"/>
    <w:basedOn w:val="TableNormal"/>
    <w:uiPriority w:val="99"/>
    <w:qFormat/>
    <w:tblPr>
      <w:tblBorders>
        <w:top w:val="single" w:sz="4" w:space="0" w:color="4472C4" w:themeColor="accent1"/>
        <w:bottom w:val="single" w:sz="4" w:space="0" w:color="4472C4" w:themeColor="accent1"/>
      </w:tblBorders>
      <w:tblCellMar>
        <w:top w:w="0" w:type="dxa"/>
        <w:left w:w="108" w:type="dxa"/>
        <w:bottom w:w="0" w:type="dxa"/>
        <w:right w:w="108" w:type="dxa"/>
      </w:tblCellMar>
    </w:tblPr>
    <w:tblStylePr w:type="firstRow">
      <w:rPr>
        <w:b/>
        <w:color w:val="254174" w:themeColor="accent1" w:themeShade="94"/>
      </w:rPr>
      <w:tblPr/>
      <w:tcPr>
        <w:tcBorders>
          <w:bottom w:val="single" w:sz="4" w:space="0" w:color="4472C4" w:themeColor="accent1"/>
        </w:tcBorders>
      </w:tcPr>
    </w:tblStylePr>
    <w:tblStylePr w:type="lastRow">
      <w:rPr>
        <w:b/>
        <w:color w:val="254174" w:themeColor="accent1" w:themeShade="94"/>
      </w:rPr>
      <w:tblPr/>
      <w:tcPr>
        <w:tcBorders>
          <w:top w:val="single" w:sz="4" w:space="0" w:color="4472C4" w:themeColor="accent1"/>
        </w:tcBorders>
      </w:tcPr>
    </w:tblStylePr>
    <w:tblStylePr w:type="firstCol">
      <w:rPr>
        <w:b/>
        <w:color w:val="254174" w:themeColor="accent1" w:themeShade="94"/>
      </w:rPr>
    </w:tblStylePr>
    <w:tblStylePr w:type="lastCol">
      <w:rPr>
        <w:b/>
        <w:color w:val="254174" w:themeColor="accent1" w:themeShade="94"/>
      </w:rPr>
    </w:tblStylePr>
    <w:tblStylePr w:type="band1Vert">
      <w:tblPr/>
      <w:tcPr>
        <w:shd w:val="clear" w:color="D0DBF0" w:fill="D0DBF0" w:themeColor="accent1" w:themeTint="40" w:themeFill="accent1" w:themeFillTint="40"/>
      </w:tcPr>
    </w:tblStylePr>
    <w:tblStylePr w:type="band1Horz">
      <w:rPr>
        <w:rFonts w:ascii="Arial" w:hAnsi="Arial"/>
        <w:color w:val="254174" w:themeColor="accent1" w:themeShade="94"/>
        <w:sz w:val="22"/>
      </w:rPr>
      <w:tblPr/>
      <w:tcPr>
        <w:shd w:val="clear" w:color="D0DBF0" w:fill="D0DBF0" w:themeColor="accent1" w:themeTint="40" w:themeFill="accent1" w:themeFillTint="40"/>
      </w:tcPr>
    </w:tblStylePr>
    <w:tblStylePr w:type="band2Horz">
      <w:rPr>
        <w:rFonts w:ascii="Arial" w:hAnsi="Arial"/>
        <w:color w:val="254174" w:themeColor="accent1" w:themeShade="94"/>
        <w:sz w:val="22"/>
      </w:rPr>
    </w:tblStylePr>
  </w:style>
  <w:style w:type="table" w:customStyle="1" w:styleId="ListTable6Colorful-Accent2">
    <w:name w:val="List Table 6 Colorful - Accent 2"/>
    <w:basedOn w:val="TableNormal"/>
    <w:uiPriority w:val="99"/>
    <w:qFormat/>
    <w:tblPr>
      <w:tblBorders>
        <w:top w:val="single" w:sz="4" w:space="0" w:color="F4B285" w:themeColor="accent2" w:themeTint="97"/>
        <w:bottom w:val="single" w:sz="4" w:space="0" w:color="F4B285" w:themeColor="accent2" w:themeTint="97"/>
      </w:tblBorders>
      <w:tblCellMar>
        <w:top w:w="0" w:type="dxa"/>
        <w:left w:w="108" w:type="dxa"/>
        <w:bottom w:w="0" w:type="dxa"/>
        <w:right w:w="108" w:type="dxa"/>
      </w:tblCellMar>
    </w:tblPr>
    <w:tblStylePr w:type="firstRow">
      <w:rPr>
        <w:b/>
        <w:color w:val="F4B285" w:themeColor="accent2" w:themeTint="96"/>
        <w14:textFill>
          <w14:solidFill>
            <w14:schemeClr w14:val="accent2">
              <w14:lumMod w14:val="59000"/>
              <w14:lumOff w14:val="41000"/>
            </w14:schemeClr>
          </w14:solidFill>
        </w14:textFill>
      </w:rPr>
      <w:tblPr/>
      <w:tcPr>
        <w:tcBorders>
          <w:bottom w:val="single" w:sz="4" w:space="0" w:color="F4B285" w:themeColor="accent2" w:themeTint="97"/>
        </w:tcBorders>
      </w:tcPr>
    </w:tblStylePr>
    <w:tblStylePr w:type="lastRow">
      <w:rPr>
        <w:b/>
        <w:color w:val="F4B285" w:themeColor="accent2" w:themeTint="96"/>
        <w14:textFill>
          <w14:solidFill>
            <w14:schemeClr w14:val="accent2">
              <w14:lumMod w14:val="59000"/>
              <w14:lumOff w14:val="41000"/>
            </w14:schemeClr>
          </w14:solidFill>
        </w14:textFill>
      </w:rPr>
      <w:tblPr/>
      <w:tcPr>
        <w:tcBorders>
          <w:top w:val="single" w:sz="4" w:space="0" w:color="F4B285" w:themeColor="accent2" w:themeTint="97"/>
        </w:tcBorders>
      </w:tcPr>
    </w:tblStylePr>
    <w:tblStylePr w:type="firstCol">
      <w:rPr>
        <w:b/>
        <w:color w:val="F4B285" w:themeColor="accent2" w:themeTint="96"/>
        <w14:textFill>
          <w14:solidFill>
            <w14:schemeClr w14:val="accent2">
              <w14:lumMod w14:val="59000"/>
              <w14:lumOff w14:val="41000"/>
            </w14:schemeClr>
          </w14:solidFill>
        </w14:textFill>
      </w:rPr>
    </w:tblStylePr>
    <w:tblStylePr w:type="lastCol">
      <w:rPr>
        <w:b/>
        <w:color w:val="F4B285" w:themeColor="accent2" w:themeTint="96"/>
        <w14:textFill>
          <w14:solidFill>
            <w14:schemeClr w14:val="accent2">
              <w14:lumMod w14:val="59000"/>
              <w14:lumOff w14:val="41000"/>
            </w14:schemeClr>
          </w14:solidFill>
        </w14:textFill>
      </w:rPr>
    </w:tblStylePr>
    <w:tblStylePr w:type="band1Vert">
      <w:tblPr/>
      <w:tcPr>
        <w:shd w:val="clear" w:color="FADECB" w:fill="FADECB" w:themeColor="accent2" w:themeTint="40" w:themeFill="accent2" w:themeFillTint="40"/>
      </w:tcPr>
    </w:tblStylePr>
    <w:tblStylePr w:type="band1Horz">
      <w:rPr>
        <w:rFonts w:ascii="Arial" w:hAnsi="Arial"/>
        <w:color w:val="F4B285" w:themeColor="accent2" w:themeTint="96"/>
        <w:sz w:val="22"/>
        <w14:textFill>
          <w14:solidFill>
            <w14:schemeClr w14:val="accent2">
              <w14:lumMod w14:val="59000"/>
              <w14:lumOff w14:val="41000"/>
            </w14:schemeClr>
          </w14:solidFill>
        </w14:textFill>
      </w:rPr>
      <w:tblPr/>
      <w:tcPr>
        <w:shd w:val="clear" w:color="FADECB" w:fill="FADECB" w:themeColor="accent2" w:themeTint="40" w:themeFill="accent2" w:themeFillTint="40"/>
      </w:tcPr>
    </w:tblStylePr>
    <w:tblStylePr w:type="band2Horz">
      <w:rPr>
        <w:rFonts w:ascii="Arial" w:hAnsi="Arial"/>
        <w:color w:val="F4B285" w:themeColor="accent2" w:themeTint="96"/>
        <w:sz w:val="22"/>
        <w14:textFill>
          <w14:solidFill>
            <w14:schemeClr w14:val="accent2">
              <w14:lumMod w14:val="59000"/>
              <w14:lumOff w14:val="41000"/>
            </w14:schemeClr>
          </w14:solidFill>
        </w14:textFill>
      </w:rPr>
    </w:tblStylePr>
  </w:style>
  <w:style w:type="table" w:customStyle="1" w:styleId="ListTable6Colorful-Accent3">
    <w:name w:val="List Table 6 Colorful - Accent 3"/>
    <w:basedOn w:val="TableNormal"/>
    <w:uiPriority w:val="99"/>
    <w:qFormat/>
    <w:tblPr>
      <w:tblBorders>
        <w:top w:val="single" w:sz="4" w:space="0" w:color="C9C9C9" w:themeColor="accent3" w:themeTint="98"/>
        <w:bottom w:val="single" w:sz="4" w:space="0" w:color="C9C9C9" w:themeColor="accent3" w:themeTint="98"/>
      </w:tblBorders>
      <w:tblCellMar>
        <w:top w:w="0" w:type="dxa"/>
        <w:left w:w="108" w:type="dxa"/>
        <w:bottom w:w="0" w:type="dxa"/>
        <w:right w:w="108" w:type="dxa"/>
      </w:tblCellMar>
    </w:tblPr>
    <w:tblStylePr w:type="firstRow">
      <w:rPr>
        <w:b/>
        <w:color w:val="C9C9C9" w:themeColor="accent3" w:themeTint="99"/>
        <w14:textFill>
          <w14:solidFill>
            <w14:schemeClr w14:val="accent3">
              <w14:lumMod w14:val="60000"/>
              <w14:lumOff w14:val="40000"/>
            </w14:schemeClr>
          </w14:solidFill>
        </w14:textFill>
      </w:rPr>
      <w:tblPr/>
      <w:tcPr>
        <w:tcBorders>
          <w:bottom w:val="single" w:sz="4" w:space="0" w:color="C9C9C9" w:themeColor="accent3" w:themeTint="98"/>
        </w:tcBorders>
      </w:tcPr>
    </w:tblStylePr>
    <w:tblStylePr w:type="lastRow">
      <w:rPr>
        <w:b/>
        <w:color w:val="C9C9C9" w:themeColor="accent3" w:themeTint="99"/>
        <w14:textFill>
          <w14:solidFill>
            <w14:schemeClr w14:val="accent3">
              <w14:lumMod w14:val="60000"/>
              <w14:lumOff w14:val="40000"/>
            </w14:schemeClr>
          </w14:solidFill>
        </w14:textFill>
      </w:rPr>
      <w:tblPr/>
      <w:tcPr>
        <w:tcBorders>
          <w:top w:val="single" w:sz="4" w:space="0" w:color="C9C9C9" w:themeColor="accent3" w:themeTint="98"/>
        </w:tcBorders>
      </w:tcPr>
    </w:tblStylePr>
    <w:tblStylePr w:type="firstCol">
      <w:rPr>
        <w:b/>
        <w:color w:val="C9C9C9" w:themeColor="accent3" w:themeTint="99"/>
        <w14:textFill>
          <w14:solidFill>
            <w14:schemeClr w14:val="accent3">
              <w14:lumMod w14:val="60000"/>
              <w14:lumOff w14:val="40000"/>
            </w14:schemeClr>
          </w14:solidFill>
        </w14:textFill>
      </w:rPr>
    </w:tblStylePr>
    <w:tblStylePr w:type="lastCol">
      <w:rPr>
        <w:b/>
        <w:color w:val="C9C9C9" w:themeColor="accent3" w:themeTint="99"/>
        <w14:textFill>
          <w14:solidFill>
            <w14:schemeClr w14:val="accent3">
              <w14:lumMod w14:val="60000"/>
              <w14:lumOff w14:val="40000"/>
            </w14:schemeClr>
          </w14:solidFill>
        </w14:textFill>
      </w:rPr>
    </w:tblStylePr>
    <w:tblStylePr w:type="band1Vert">
      <w:tblPr/>
      <w:tcPr>
        <w:shd w:val="clear" w:color="E8E8E8" w:fill="E8E8E8" w:themeColor="accent3" w:themeTint="40" w:themeFill="accent3" w:themeFillTint="40"/>
      </w:tcPr>
    </w:tblStylePr>
    <w:tblStylePr w:type="band1Horz">
      <w:rPr>
        <w:rFonts w:ascii="Arial" w:hAnsi="Arial"/>
        <w:color w:val="C9C9C9" w:themeColor="accent3" w:themeTint="99"/>
        <w:sz w:val="22"/>
        <w14:textFill>
          <w14:solidFill>
            <w14:schemeClr w14:val="accent3">
              <w14:lumMod w14:val="60000"/>
              <w14:lumOff w14:val="40000"/>
            </w14:schemeClr>
          </w14:solidFill>
        </w14:textFill>
      </w:rPr>
      <w:tblPr/>
      <w:tcPr>
        <w:shd w:val="clear" w:color="E8E8E8" w:fill="E8E8E8" w:themeColor="accent3" w:themeTint="40" w:themeFill="accent3" w:themeFillTint="40"/>
      </w:tcPr>
    </w:tblStylePr>
    <w:tblStylePr w:type="band2Horz">
      <w:rPr>
        <w:rFonts w:ascii="Arial" w:hAnsi="Arial"/>
        <w:color w:val="C9C9C9" w:themeColor="accent3" w:themeTint="99"/>
        <w:sz w:val="22"/>
        <w14:textFill>
          <w14:solidFill>
            <w14:schemeClr w14:val="accent3">
              <w14:lumMod w14:val="60000"/>
              <w14:lumOff w14:val="40000"/>
            </w14:schemeClr>
          </w14:solidFill>
        </w14:textFill>
      </w:rPr>
    </w:tblStylePr>
  </w:style>
  <w:style w:type="table" w:customStyle="1" w:styleId="ListTable6Colorful-Accent4">
    <w:name w:val="List Table 6 Colorful - Accent 4"/>
    <w:basedOn w:val="TableNormal"/>
    <w:uiPriority w:val="99"/>
    <w:qFormat/>
    <w:tblPr>
      <w:tblBorders>
        <w:top w:val="single" w:sz="4" w:space="0" w:color="FFD864" w:themeColor="accent4" w:themeTint="9A"/>
        <w:bottom w:val="single" w:sz="4" w:space="0" w:color="FFD864" w:themeColor="accent4" w:themeTint="9A"/>
      </w:tblBorders>
      <w:tblCellMar>
        <w:top w:w="0" w:type="dxa"/>
        <w:left w:w="108" w:type="dxa"/>
        <w:bottom w:w="0" w:type="dxa"/>
        <w:right w:w="108" w:type="dxa"/>
      </w:tblCellMar>
    </w:tblPr>
    <w:tblStylePr w:type="firstRow">
      <w:rPr>
        <w:b/>
        <w:color w:val="FFD966" w:themeColor="accent4" w:themeTint="99"/>
        <w14:textFill>
          <w14:solidFill>
            <w14:schemeClr w14:val="accent4">
              <w14:lumMod w14:val="60000"/>
              <w14:lumOff w14:val="40000"/>
            </w14:schemeClr>
          </w14:solidFill>
        </w14:textFill>
      </w:rPr>
      <w:tblPr/>
      <w:tcPr>
        <w:tcBorders>
          <w:bottom w:val="single" w:sz="4" w:space="0" w:color="FFD864" w:themeColor="accent4" w:themeTint="9A"/>
        </w:tcBorders>
      </w:tcPr>
    </w:tblStylePr>
    <w:tblStylePr w:type="lastRow">
      <w:rPr>
        <w:b/>
        <w:color w:val="FFD966" w:themeColor="accent4" w:themeTint="99"/>
        <w14:textFill>
          <w14:solidFill>
            <w14:schemeClr w14:val="accent4">
              <w14:lumMod w14:val="60000"/>
              <w14:lumOff w14:val="40000"/>
            </w14:schemeClr>
          </w14:solidFill>
        </w14:textFill>
      </w:rPr>
      <w:tblPr/>
      <w:tcPr>
        <w:tcBorders>
          <w:top w:val="single" w:sz="4" w:space="0" w:color="FFD864" w:themeColor="accent4" w:themeTint="9A"/>
        </w:tcBorders>
      </w:tcPr>
    </w:tblStylePr>
    <w:tblStylePr w:type="firstCol">
      <w:rPr>
        <w:b/>
        <w:color w:val="FFD966" w:themeColor="accent4" w:themeTint="99"/>
        <w14:textFill>
          <w14:solidFill>
            <w14:schemeClr w14:val="accent4">
              <w14:lumMod w14:val="60000"/>
              <w14:lumOff w14:val="40000"/>
            </w14:schemeClr>
          </w14:solidFill>
        </w14:textFill>
      </w:rPr>
    </w:tblStylePr>
    <w:tblStylePr w:type="lastCol">
      <w:rPr>
        <w:b/>
        <w:color w:val="FFD966" w:themeColor="accent4" w:themeTint="99"/>
        <w14:textFill>
          <w14:solidFill>
            <w14:schemeClr w14:val="accent4">
              <w14:lumMod w14:val="60000"/>
              <w14:lumOff w14:val="40000"/>
            </w14:schemeClr>
          </w14:solidFill>
        </w14:textFill>
      </w:rPr>
    </w:tblStylePr>
    <w:tblStylePr w:type="band1Vert">
      <w:tblPr/>
      <w:tcPr>
        <w:shd w:val="clear" w:color="FFEFBE" w:fill="FFEFBE" w:themeColor="accent4" w:themeTint="40" w:themeFill="accent4" w:themeFillTint="40"/>
      </w:tcPr>
    </w:tblStylePr>
    <w:tblStylePr w:type="band1Horz">
      <w:rPr>
        <w:rFonts w:ascii="Arial" w:hAnsi="Arial"/>
        <w:color w:val="FFD966" w:themeColor="accent4" w:themeTint="99"/>
        <w:sz w:val="22"/>
        <w14:textFill>
          <w14:solidFill>
            <w14:schemeClr w14:val="accent4">
              <w14:lumMod w14:val="60000"/>
              <w14:lumOff w14:val="40000"/>
            </w14:schemeClr>
          </w14:solidFill>
        </w14:textFill>
      </w:rPr>
      <w:tblPr/>
      <w:tcPr>
        <w:shd w:val="clear" w:color="FFEFBE" w:fill="FFEFBE" w:themeColor="accent4" w:themeTint="40" w:themeFill="accent4" w:themeFillTint="40"/>
      </w:tcPr>
    </w:tblStylePr>
    <w:tblStylePr w:type="band2Horz">
      <w:rPr>
        <w:rFonts w:ascii="Arial" w:hAnsi="Arial"/>
        <w:color w:val="FFD966" w:themeColor="accent4" w:themeTint="99"/>
        <w:sz w:val="22"/>
        <w14:textFill>
          <w14:solidFill>
            <w14:schemeClr w14:val="accent4">
              <w14:lumMod w14:val="60000"/>
              <w14:lumOff w14:val="40000"/>
            </w14:schemeClr>
          </w14:solidFill>
        </w14:textFill>
      </w:rPr>
    </w:tblStylePr>
  </w:style>
  <w:style w:type="table" w:customStyle="1" w:styleId="ListTable6Colorful-Accent5">
    <w:name w:val="List Table 6 Colorful - Accent 5"/>
    <w:basedOn w:val="TableNormal"/>
    <w:uiPriority w:val="99"/>
    <w:qFormat/>
    <w:tblPr>
      <w:tblBorders>
        <w:top w:val="single" w:sz="4" w:space="0" w:color="9BC2E5" w:themeColor="accent5" w:themeTint="9A"/>
        <w:bottom w:val="single" w:sz="4" w:space="0" w:color="9BC2E5" w:themeColor="accent5" w:themeTint="9A"/>
      </w:tblBorders>
      <w:tblCellMar>
        <w:top w:w="0" w:type="dxa"/>
        <w:left w:w="108" w:type="dxa"/>
        <w:bottom w:w="0" w:type="dxa"/>
        <w:right w:w="108" w:type="dxa"/>
      </w:tblCellMar>
    </w:tblPr>
    <w:tblStylePr w:type="firstRow">
      <w:rPr>
        <w:b/>
        <w:color w:val="9DC3E6" w:themeColor="accent5" w:themeTint="99"/>
        <w14:textFill>
          <w14:solidFill>
            <w14:schemeClr w14:val="accent5">
              <w14:lumMod w14:val="60000"/>
              <w14:lumOff w14:val="40000"/>
            </w14:schemeClr>
          </w14:solidFill>
        </w14:textFill>
      </w:rPr>
      <w:tblPr/>
      <w:tcPr>
        <w:tcBorders>
          <w:bottom w:val="single" w:sz="4" w:space="0" w:color="9BC2E5" w:themeColor="accent5" w:themeTint="9A"/>
        </w:tcBorders>
      </w:tcPr>
    </w:tblStylePr>
    <w:tblStylePr w:type="lastRow">
      <w:rPr>
        <w:b/>
        <w:color w:val="9DC3E6" w:themeColor="accent5" w:themeTint="99"/>
        <w14:textFill>
          <w14:solidFill>
            <w14:schemeClr w14:val="accent5">
              <w14:lumMod w14:val="60000"/>
              <w14:lumOff w14:val="40000"/>
            </w14:schemeClr>
          </w14:solidFill>
        </w14:textFill>
      </w:rPr>
      <w:tblPr/>
      <w:tcPr>
        <w:tcBorders>
          <w:top w:val="single" w:sz="4" w:space="0" w:color="9BC2E5" w:themeColor="accent5" w:themeTint="9A"/>
        </w:tcBorders>
      </w:tcPr>
    </w:tblStylePr>
    <w:tblStylePr w:type="firstCol">
      <w:rPr>
        <w:b/>
        <w:color w:val="9DC3E6" w:themeColor="accent5" w:themeTint="99"/>
        <w14:textFill>
          <w14:solidFill>
            <w14:schemeClr w14:val="accent5">
              <w14:lumMod w14:val="60000"/>
              <w14:lumOff w14:val="40000"/>
            </w14:schemeClr>
          </w14:solidFill>
        </w14:textFill>
      </w:rPr>
    </w:tblStylePr>
    <w:tblStylePr w:type="lastCol">
      <w:rPr>
        <w:b/>
        <w:color w:val="9DC3E6" w:themeColor="accent5" w:themeTint="99"/>
        <w14:textFill>
          <w14:solidFill>
            <w14:schemeClr w14:val="accent5">
              <w14:lumMod w14:val="60000"/>
              <w14:lumOff w14:val="40000"/>
            </w14:schemeClr>
          </w14:solidFill>
        </w14:textFill>
      </w:rPr>
    </w:tblStylePr>
    <w:tblStylePr w:type="band1Vert">
      <w:tblPr/>
      <w:tcPr>
        <w:shd w:val="clear" w:color="D5E5F4" w:fill="D5E5F4" w:themeColor="accent5" w:themeTint="40" w:themeFill="accent5" w:themeFillTint="40"/>
      </w:tcPr>
    </w:tblStylePr>
    <w:tblStylePr w:type="band1Horz">
      <w:rPr>
        <w:rFonts w:ascii="Arial" w:hAnsi="Arial"/>
        <w:color w:val="9DC3E6" w:themeColor="accent5" w:themeTint="99"/>
        <w:sz w:val="22"/>
        <w14:textFill>
          <w14:solidFill>
            <w14:schemeClr w14:val="accent5">
              <w14:lumMod w14:val="60000"/>
              <w14:lumOff w14:val="40000"/>
            </w14:schemeClr>
          </w14:solidFill>
        </w14:textFill>
      </w:rPr>
      <w:tblPr/>
      <w:tcPr>
        <w:shd w:val="clear" w:color="D5E5F4" w:fill="D5E5F4" w:themeColor="accent5" w:themeTint="40" w:themeFill="accent5" w:themeFillTint="40"/>
      </w:tcPr>
    </w:tblStylePr>
    <w:tblStylePr w:type="band2Horz">
      <w:rPr>
        <w:rFonts w:ascii="Arial" w:hAnsi="Arial"/>
        <w:color w:val="9DC3E6" w:themeColor="accent5" w:themeTint="99"/>
        <w:sz w:val="22"/>
        <w14:textFill>
          <w14:solidFill>
            <w14:schemeClr w14:val="accent5">
              <w14:lumMod w14:val="60000"/>
              <w14:lumOff w14:val="40000"/>
            </w14:schemeClr>
          </w14:solidFill>
        </w14:textFill>
      </w:rPr>
    </w:tblStylePr>
  </w:style>
  <w:style w:type="table" w:customStyle="1" w:styleId="ListTable6Colorful-Accent6">
    <w:name w:val="List Table 6 Colorful - Accent 6"/>
    <w:basedOn w:val="TableNormal"/>
    <w:uiPriority w:val="99"/>
    <w:qFormat/>
    <w:tblPr>
      <w:tblBorders>
        <w:top w:val="single" w:sz="4" w:space="0" w:color="A9D08E" w:themeColor="accent6" w:themeTint="98"/>
        <w:bottom w:val="single" w:sz="4" w:space="0" w:color="A9D08E" w:themeColor="accent6" w:themeTint="98"/>
      </w:tblBorders>
      <w:tblCellMar>
        <w:top w:w="0" w:type="dxa"/>
        <w:left w:w="108" w:type="dxa"/>
        <w:bottom w:w="0" w:type="dxa"/>
        <w:right w:w="108" w:type="dxa"/>
      </w:tblCellMar>
    </w:tblPr>
    <w:tblStylePr w:type="firstRow">
      <w:rPr>
        <w:b/>
        <w:color w:val="A9D18E" w:themeColor="accent6" w:themeTint="99"/>
        <w14:textFill>
          <w14:solidFill>
            <w14:schemeClr w14:val="accent6">
              <w14:lumMod w14:val="60000"/>
              <w14:lumOff w14:val="40000"/>
            </w14:schemeClr>
          </w14:solidFill>
        </w14:textFill>
      </w:rPr>
      <w:tblPr/>
      <w:tcPr>
        <w:tcBorders>
          <w:bottom w:val="single" w:sz="4" w:space="0" w:color="A9D08E" w:themeColor="accent6" w:themeTint="98"/>
        </w:tcBorders>
      </w:tcPr>
    </w:tblStylePr>
    <w:tblStylePr w:type="lastRow">
      <w:rPr>
        <w:b/>
        <w:color w:val="A9D18E" w:themeColor="accent6" w:themeTint="99"/>
        <w14:textFill>
          <w14:solidFill>
            <w14:schemeClr w14:val="accent6">
              <w14:lumMod w14:val="60000"/>
              <w14:lumOff w14:val="40000"/>
            </w14:schemeClr>
          </w14:solidFill>
        </w14:textFill>
      </w:rPr>
      <w:tblPr/>
      <w:tcPr>
        <w:tcBorders>
          <w:top w:val="single" w:sz="4" w:space="0" w:color="A9D08E" w:themeColor="accent6" w:themeTint="98"/>
        </w:tcBorders>
      </w:tcPr>
    </w:tblStylePr>
    <w:tblStylePr w:type="firstCol">
      <w:rPr>
        <w:b/>
        <w:color w:val="A9D18E" w:themeColor="accent6" w:themeTint="99"/>
        <w14:textFill>
          <w14:solidFill>
            <w14:schemeClr w14:val="accent6">
              <w14:lumMod w14:val="60000"/>
              <w14:lumOff w14:val="40000"/>
            </w14:schemeClr>
          </w14:solidFill>
        </w14:textFill>
      </w:rPr>
    </w:tblStylePr>
    <w:tblStylePr w:type="lastCol">
      <w:rPr>
        <w:b/>
        <w:color w:val="A9D18E" w:themeColor="accent6" w:themeTint="99"/>
        <w14:textFill>
          <w14:solidFill>
            <w14:schemeClr w14:val="accent6">
              <w14:lumMod w14:val="60000"/>
              <w14:lumOff w14:val="40000"/>
            </w14:schemeClr>
          </w14:solidFill>
        </w14:textFill>
      </w:rPr>
    </w:tblStylePr>
    <w:tblStylePr w:type="band1Vert">
      <w:tblPr/>
      <w:tcPr>
        <w:shd w:val="clear" w:color="DAEBCF" w:fill="DAEBCF" w:themeColor="accent6" w:themeTint="40" w:themeFill="accent6" w:themeFillTint="40"/>
      </w:tcPr>
    </w:tblStylePr>
    <w:tblStylePr w:type="band1Horz">
      <w:rPr>
        <w:rFonts w:ascii="Arial" w:hAnsi="Arial"/>
        <w:color w:val="A9D18E" w:themeColor="accent6" w:themeTint="99"/>
        <w:sz w:val="22"/>
        <w14:textFill>
          <w14:solidFill>
            <w14:schemeClr w14:val="accent6">
              <w14:lumMod w14:val="60000"/>
              <w14:lumOff w14:val="40000"/>
            </w14:schemeClr>
          </w14:solidFill>
        </w14:textFill>
      </w:rPr>
      <w:tblPr/>
      <w:tcPr>
        <w:shd w:val="clear" w:color="DAEBCF" w:fill="DAEBCF" w:themeColor="accent6" w:themeTint="40" w:themeFill="accent6" w:themeFillTint="40"/>
      </w:tcPr>
    </w:tblStylePr>
    <w:tblStylePr w:type="band2Horz">
      <w:rPr>
        <w:rFonts w:ascii="Arial" w:hAnsi="Arial"/>
        <w:color w:val="A9D18E" w:themeColor="accent6" w:themeTint="99"/>
        <w:sz w:val="22"/>
        <w14:textFill>
          <w14:solidFill>
            <w14:schemeClr w14:val="accent6">
              <w14:lumMod w14:val="60000"/>
              <w14:lumOff w14:val="40000"/>
            </w14:schemeClr>
          </w14:solidFill>
        </w14:textFill>
      </w:rPr>
    </w:tblStylePr>
  </w:style>
  <w:style w:type="table" w:customStyle="1" w:styleId="710">
    <w:name w:val="清单表 7 彩色1"/>
    <w:basedOn w:val="TableNormal"/>
    <w:uiPriority w:val="99"/>
    <w:qFormat/>
    <w:tblPr>
      <w:tblBorders>
        <w:right w:val="single" w:sz="4" w:space="0" w:color="7E7E7E" w:themeColor="text1" w:themeTint="80"/>
      </w:tblBorders>
      <w:tblCellMar>
        <w:top w:w="0" w:type="dxa"/>
        <w:left w:w="108" w:type="dxa"/>
        <w:bottom w:w="0" w:type="dxa"/>
        <w:right w:w="108" w:type="dxa"/>
      </w:tblCellMar>
    </w:tblPr>
    <w:tblStylePr w:type="firstRow">
      <w:rPr>
        <w:rFonts w:ascii="Arial" w:hAnsi="Arial"/>
        <w:i/>
        <w:color w:val="808080" w:themeColor="text1" w:themeTint="80"/>
        <w:sz w:val="22"/>
        <w14:textFill>
          <w14:solidFill>
            <w14:schemeClr w14:val="tx1">
              <w14:lumMod w14:val="50000"/>
              <w14:lumOff w14:val="50000"/>
            </w14:schemeClr>
          </w14:solidFill>
        </w14:textFill>
      </w:rPr>
      <w:tblPr/>
      <w:tcPr>
        <w:tcBorders>
          <w:top w:val="nil"/>
          <w:left w:val="nil"/>
          <w:bottom w:val="single" w:sz="4" w:space="0" w:color="7E7E7E" w:themeColor="text1" w:themeTint="80"/>
          <w:right w:val="nil"/>
        </w:tcBorders>
        <w:shd w:val="clear" w:color="FFFFFF" w:fill="FFFFFF" w:themeColor="light1" w:themeFill="light1"/>
      </w:tcPr>
    </w:tblStylePr>
    <w:tblStylePr w:type="lastRow">
      <w:rPr>
        <w:rFonts w:ascii="Arial" w:hAnsi="Arial"/>
        <w:i/>
        <w:color w:val="808080" w:themeColor="text1" w:themeTint="80"/>
        <w:sz w:val="22"/>
        <w14:textFill>
          <w14:solidFill>
            <w14:schemeClr w14:val="tx1">
              <w14:lumMod w14:val="50000"/>
              <w14:lumOff w14:val="50000"/>
            </w14:schemeClr>
          </w14:solidFill>
        </w14:textFill>
      </w:rPr>
      <w:tblPr/>
      <w:tcPr>
        <w:tcBorders>
          <w:top w:val="single" w:sz="4" w:space="0" w:color="7E7E7E" w:themeColor="text1" w:themeTint="80"/>
          <w:left w:val="nil"/>
          <w:bottom w:val="nil"/>
          <w:right w:val="nil"/>
        </w:tcBorders>
        <w:shd w:val="clear" w:color="FFFFFF" w:fill="FFFFFF" w:themeColor="light1" w:themeFill="light1"/>
      </w:tcPr>
    </w:tblStylePr>
    <w:tblStylePr w:type="firstCol">
      <w:pPr>
        <w:jc w:val="right"/>
      </w:pPr>
      <w:rPr>
        <w:rFonts w:ascii="Arial" w:hAnsi="Arial"/>
        <w:i/>
        <w:color w:val="808080" w:themeColor="text1" w:themeTint="80"/>
        <w:sz w:val="22"/>
        <w14:textFill>
          <w14:solidFill>
            <w14:schemeClr w14:val="tx1">
              <w14:lumMod w14:val="50000"/>
              <w14:lumOff w14:val="50000"/>
            </w14:schemeClr>
          </w14:solidFill>
        </w14:textFill>
      </w:rPr>
      <w:tblPr/>
      <w:tcPr>
        <w:tcBorders>
          <w:top w:val="nil"/>
          <w:left w:val="nil"/>
          <w:bottom w:val="nil"/>
          <w:right w:val="single" w:sz="4" w:space="0" w:color="7E7E7E" w:themeColor="text1" w:themeTint="80"/>
        </w:tcBorders>
        <w:shd w:val="clear" w:color="FFFFFF" w:fill="auto"/>
      </w:tcPr>
    </w:tblStylePr>
    <w:tblStylePr w:type="lastCol">
      <w:rPr>
        <w:rFonts w:ascii="Arial" w:hAnsi="Arial"/>
        <w:i/>
        <w:color w:val="808080" w:themeColor="text1" w:themeTint="80"/>
        <w:sz w:val="22"/>
        <w14:textFill>
          <w14:solidFill>
            <w14:schemeClr w14:val="tx1">
              <w14:lumMod w14:val="50000"/>
              <w14:lumOff w14:val="50000"/>
            </w14:schemeClr>
          </w14:solidFill>
        </w14:textFill>
      </w:rPr>
      <w:tblPr/>
      <w:tcPr>
        <w:tcBorders>
          <w:top w:val="nil"/>
          <w:left w:val="single" w:sz="4" w:space="0" w:color="7E7E7E" w:themeColor="text1" w:themeTint="80"/>
          <w:bottom w:val="nil"/>
          <w:right w:val="nil"/>
        </w:tcBorders>
        <w:shd w:val="clear" w:color="FFFFFF" w:fill="auto"/>
      </w:tcPr>
    </w:tblStylePr>
    <w:tblStylePr w:type="band1Vert">
      <w:tblPr/>
      <w:tcPr>
        <w:shd w:val="clear" w:color="BEBEBE" w:fill="BEBEBE" w:themeColor="text1" w:themeTint="40" w:themeFill="text1" w:themeFillTint="40"/>
      </w:tcPr>
    </w:tblStylePr>
    <w:tblStylePr w:type="band1Horz">
      <w:rPr>
        <w:rFonts w:ascii="Arial" w:hAnsi="Arial"/>
        <w:color w:val="808080" w:themeColor="text1" w:themeTint="80"/>
        <w:sz w:val="22"/>
        <w14:textFill>
          <w14:solidFill>
            <w14:schemeClr w14:val="tx1">
              <w14:lumMod w14:val="50000"/>
              <w14:lumOff w14:val="50000"/>
            </w14:schemeClr>
          </w14:solidFill>
        </w14:textFill>
      </w:rPr>
      <w:tblPr/>
      <w:tcPr>
        <w:shd w:val="clear" w:color="BEBEBE" w:fill="BEBEBE" w:themeColor="text1" w:themeTint="40" w:themeFill="text1" w:themeFillTint="40"/>
      </w:tcPr>
    </w:tblStylePr>
    <w:tblStylePr w:type="band2Horz">
      <w:rPr>
        <w:rFonts w:ascii="Arial" w:hAnsi="Arial"/>
        <w:color w:val="808080" w:themeColor="text1" w:themeTint="80"/>
        <w:sz w:val="22"/>
        <w14:textFill>
          <w14:solidFill>
            <w14:schemeClr w14:val="tx1">
              <w14:lumMod w14:val="50000"/>
              <w14:lumOff w14:val="50000"/>
            </w14:schemeClr>
          </w14:solidFill>
        </w14:textFill>
      </w:rPr>
    </w:tblStylePr>
  </w:style>
  <w:style w:type="table" w:customStyle="1" w:styleId="ListTable7Colorful-Accent1">
    <w:name w:val="List Table 7 Colorful - Accent 1"/>
    <w:basedOn w:val="TableNormal"/>
    <w:uiPriority w:val="99"/>
    <w:qFormat/>
    <w:tblPr>
      <w:tblBorders>
        <w:right w:val="single" w:sz="4" w:space="0" w:color="4472C4" w:themeColor="accent1"/>
      </w:tblBorders>
      <w:tblCellMar>
        <w:top w:w="0" w:type="dxa"/>
        <w:left w:w="108" w:type="dxa"/>
        <w:bottom w:w="0" w:type="dxa"/>
        <w:right w:w="108" w:type="dxa"/>
      </w:tblCellMar>
    </w:tblPr>
    <w:tblStylePr w:type="firstRow">
      <w:rPr>
        <w:rFonts w:ascii="Arial" w:hAnsi="Arial"/>
        <w:i/>
        <w:color w:val="254174" w:themeColor="accent1" w:themeShade="94"/>
        <w:sz w:val="22"/>
      </w:rPr>
      <w:tblPr/>
      <w:tcPr>
        <w:tcBorders>
          <w:top w:val="nil"/>
          <w:left w:val="nil"/>
          <w:bottom w:val="single" w:sz="4" w:space="0" w:color="4472C4" w:themeColor="accent1"/>
          <w:right w:val="nil"/>
        </w:tcBorders>
        <w:shd w:val="clear" w:color="FFFFFF" w:fill="FFFFFF" w:themeColor="light1" w:themeFill="light1"/>
      </w:tcPr>
    </w:tblStylePr>
    <w:tblStylePr w:type="lastRow">
      <w:rPr>
        <w:rFonts w:ascii="Arial" w:hAnsi="Arial"/>
        <w:i/>
        <w:color w:val="254174" w:themeColor="accent1" w:themeShade="94"/>
        <w:sz w:val="22"/>
      </w:rPr>
      <w:tblPr/>
      <w:tcPr>
        <w:tcBorders>
          <w:top w:val="single" w:sz="4" w:space="0" w:color="4472C4" w:themeColor="accent1"/>
          <w:left w:val="nil"/>
          <w:bottom w:val="nil"/>
          <w:right w:val="nil"/>
        </w:tcBorders>
        <w:shd w:val="clear" w:color="FFFFFF" w:fill="FFFFFF" w:themeColor="light1" w:themeFill="light1"/>
      </w:tcPr>
    </w:tblStylePr>
    <w:tblStylePr w:type="firstCol">
      <w:pPr>
        <w:jc w:val="right"/>
      </w:pPr>
      <w:rPr>
        <w:rFonts w:ascii="Arial" w:hAnsi="Arial"/>
        <w:i/>
        <w:color w:val="254174" w:themeColor="accent1" w:themeShade="94"/>
        <w:sz w:val="22"/>
      </w:rPr>
      <w:tblPr/>
      <w:tcPr>
        <w:tcBorders>
          <w:top w:val="nil"/>
          <w:left w:val="nil"/>
          <w:bottom w:val="nil"/>
          <w:right w:val="single" w:sz="4" w:space="0" w:color="4472C4" w:themeColor="accent1"/>
        </w:tcBorders>
        <w:shd w:val="clear" w:color="FFFFFF" w:fill="auto"/>
      </w:tcPr>
    </w:tblStylePr>
    <w:tblStylePr w:type="lastCol">
      <w:rPr>
        <w:rFonts w:ascii="Arial" w:hAnsi="Arial"/>
        <w:i/>
        <w:color w:val="254174" w:themeColor="accent1" w:themeShade="94"/>
        <w:sz w:val="22"/>
      </w:rPr>
      <w:tblPr/>
      <w:tcPr>
        <w:tcBorders>
          <w:top w:val="nil"/>
          <w:left w:val="single" w:sz="4" w:space="0" w:color="4472C4" w:themeColor="accent1"/>
          <w:bottom w:val="nil"/>
          <w:right w:val="nil"/>
        </w:tcBorders>
        <w:shd w:val="clear" w:color="FFFFFF" w:fill="auto"/>
      </w:tcPr>
    </w:tblStylePr>
    <w:tblStylePr w:type="band1Vert">
      <w:tblPr/>
      <w:tcPr>
        <w:shd w:val="clear" w:color="D0DBF0" w:fill="D0DBF0" w:themeColor="accent1" w:themeTint="40" w:themeFill="accent1" w:themeFillTint="40"/>
      </w:tcPr>
    </w:tblStylePr>
    <w:tblStylePr w:type="band1Horz">
      <w:rPr>
        <w:rFonts w:ascii="Arial" w:hAnsi="Arial"/>
        <w:color w:val="254174" w:themeColor="accent1" w:themeShade="94"/>
        <w:sz w:val="22"/>
      </w:rPr>
      <w:tblPr/>
      <w:tcPr>
        <w:shd w:val="clear" w:color="D0DBF0" w:fill="D0DBF0" w:themeColor="accent1" w:themeTint="40" w:themeFill="accent1" w:themeFillTint="40"/>
      </w:tcPr>
    </w:tblStylePr>
    <w:tblStylePr w:type="band2Horz">
      <w:rPr>
        <w:rFonts w:ascii="Arial" w:hAnsi="Arial"/>
        <w:color w:val="254174" w:themeColor="accent1" w:themeShade="94"/>
        <w:sz w:val="22"/>
      </w:rPr>
    </w:tblStylePr>
  </w:style>
  <w:style w:type="table" w:customStyle="1" w:styleId="ListTable7Colorful-Accent2">
    <w:name w:val="List Table 7 Colorful - Accent 2"/>
    <w:basedOn w:val="TableNormal"/>
    <w:uiPriority w:val="99"/>
    <w:qFormat/>
    <w:tblPr>
      <w:tblBorders>
        <w:right w:val="single" w:sz="4" w:space="0" w:color="F4B285" w:themeColor="accent2" w:themeTint="97"/>
      </w:tblBorders>
      <w:tblCellMar>
        <w:top w:w="0" w:type="dxa"/>
        <w:left w:w="108" w:type="dxa"/>
        <w:bottom w:w="0" w:type="dxa"/>
        <w:right w:w="108" w:type="dxa"/>
      </w:tblCellMar>
    </w:tblPr>
    <w:tblStylePr w:type="firstRow">
      <w:rPr>
        <w:rFonts w:ascii="Arial" w:hAnsi="Arial"/>
        <w:i/>
        <w:color w:val="F4B285" w:themeColor="accent2" w:themeTint="96"/>
        <w:sz w:val="22"/>
        <w14:textFill>
          <w14:solidFill>
            <w14:schemeClr w14:val="accent2">
              <w14:lumMod w14:val="59000"/>
              <w14:lumOff w14:val="41000"/>
            </w14:schemeClr>
          </w14:solidFill>
        </w14:textFill>
      </w:rPr>
      <w:tblPr/>
      <w:tcPr>
        <w:tcBorders>
          <w:top w:val="nil"/>
          <w:left w:val="nil"/>
          <w:bottom w:val="single" w:sz="4" w:space="0" w:color="F4B285" w:themeColor="accent2" w:themeTint="97"/>
          <w:right w:val="nil"/>
        </w:tcBorders>
        <w:shd w:val="clear" w:color="FFFFFF" w:fill="FFFFFF" w:themeColor="light1" w:themeFill="light1"/>
      </w:tcPr>
    </w:tblStylePr>
    <w:tblStylePr w:type="lastRow">
      <w:rPr>
        <w:rFonts w:ascii="Arial" w:hAnsi="Arial"/>
        <w:i/>
        <w:color w:val="F4B285" w:themeColor="accent2" w:themeTint="96"/>
        <w:sz w:val="22"/>
        <w14:textFill>
          <w14:solidFill>
            <w14:schemeClr w14:val="accent2">
              <w14:lumMod w14:val="59000"/>
              <w14:lumOff w14:val="41000"/>
            </w14:schemeClr>
          </w14:solidFill>
        </w14:textFill>
      </w:rPr>
      <w:tblPr/>
      <w:tcPr>
        <w:tcBorders>
          <w:top w:val="single" w:sz="4" w:space="0" w:color="F4B285" w:themeColor="accent2" w:themeTint="97"/>
          <w:left w:val="nil"/>
          <w:bottom w:val="nil"/>
          <w:right w:val="nil"/>
        </w:tcBorders>
        <w:shd w:val="clear" w:color="FFFFFF" w:fill="FFFFFF" w:themeColor="light1" w:themeFill="light1"/>
      </w:tcPr>
    </w:tblStylePr>
    <w:tblStylePr w:type="firstCol">
      <w:pPr>
        <w:jc w:val="right"/>
      </w:pPr>
      <w:rPr>
        <w:rFonts w:ascii="Arial" w:hAnsi="Arial"/>
        <w:i/>
        <w:color w:val="F4B285" w:themeColor="accent2" w:themeTint="96"/>
        <w:sz w:val="22"/>
        <w14:textFill>
          <w14:solidFill>
            <w14:schemeClr w14:val="accent2">
              <w14:lumMod w14:val="59000"/>
              <w14:lumOff w14:val="41000"/>
            </w14:schemeClr>
          </w14:solidFill>
        </w14:textFill>
      </w:rPr>
      <w:tblPr/>
      <w:tcPr>
        <w:tcBorders>
          <w:top w:val="nil"/>
          <w:left w:val="nil"/>
          <w:bottom w:val="nil"/>
          <w:right w:val="single" w:sz="4" w:space="0" w:color="F4B285" w:themeColor="accent2" w:themeTint="97"/>
        </w:tcBorders>
        <w:shd w:val="clear" w:color="FFFFFF" w:fill="auto"/>
      </w:tcPr>
    </w:tblStylePr>
    <w:tblStylePr w:type="lastCol">
      <w:rPr>
        <w:rFonts w:ascii="Arial" w:hAnsi="Arial"/>
        <w:i/>
        <w:color w:val="F4B285" w:themeColor="accent2" w:themeTint="96"/>
        <w:sz w:val="22"/>
        <w14:textFill>
          <w14:solidFill>
            <w14:schemeClr w14:val="accent2">
              <w14:lumMod w14:val="59000"/>
              <w14:lumOff w14:val="41000"/>
            </w14:schemeClr>
          </w14:solidFill>
        </w14:textFill>
      </w:rPr>
      <w:tblPr/>
      <w:tcPr>
        <w:tcBorders>
          <w:top w:val="nil"/>
          <w:left w:val="single" w:sz="4" w:space="0" w:color="F4B285" w:themeColor="accent2" w:themeTint="97"/>
          <w:bottom w:val="nil"/>
          <w:right w:val="nil"/>
        </w:tcBorders>
        <w:shd w:val="clear" w:color="FFFFFF" w:fill="auto"/>
      </w:tcPr>
    </w:tblStylePr>
    <w:tblStylePr w:type="band1Vert">
      <w:tblPr/>
      <w:tcPr>
        <w:shd w:val="clear" w:color="FADECB" w:fill="FADECB" w:themeColor="accent2" w:themeTint="40" w:themeFill="accent2" w:themeFillTint="40"/>
      </w:tcPr>
    </w:tblStylePr>
    <w:tblStylePr w:type="band1Horz">
      <w:rPr>
        <w:rFonts w:ascii="Arial" w:hAnsi="Arial"/>
        <w:color w:val="F4B285" w:themeColor="accent2" w:themeTint="96"/>
        <w:sz w:val="22"/>
        <w14:textFill>
          <w14:solidFill>
            <w14:schemeClr w14:val="accent2">
              <w14:lumMod w14:val="59000"/>
              <w14:lumOff w14:val="41000"/>
            </w14:schemeClr>
          </w14:solidFill>
        </w14:textFill>
      </w:rPr>
      <w:tblPr/>
      <w:tcPr>
        <w:shd w:val="clear" w:color="FADECB" w:fill="FADECB" w:themeColor="accent2" w:themeTint="40" w:themeFill="accent2" w:themeFillTint="40"/>
      </w:tcPr>
    </w:tblStylePr>
    <w:tblStylePr w:type="band2Horz">
      <w:rPr>
        <w:rFonts w:ascii="Arial" w:hAnsi="Arial"/>
        <w:color w:val="F4B285" w:themeColor="accent2" w:themeTint="96"/>
        <w:sz w:val="22"/>
        <w14:textFill>
          <w14:solidFill>
            <w14:schemeClr w14:val="accent2">
              <w14:lumMod w14:val="59000"/>
              <w14:lumOff w14:val="41000"/>
            </w14:schemeClr>
          </w14:solidFill>
        </w14:textFill>
      </w:rPr>
    </w:tblStylePr>
  </w:style>
  <w:style w:type="table" w:customStyle="1" w:styleId="ListTable7Colorful-Accent3">
    <w:name w:val="List Table 7 Colorful - Accent 3"/>
    <w:basedOn w:val="TableNormal"/>
    <w:uiPriority w:val="99"/>
    <w:qFormat/>
    <w:tblPr>
      <w:tblBorders>
        <w:right w:val="single" w:sz="4" w:space="0" w:color="C9C9C9" w:themeColor="accent3" w:themeTint="98"/>
      </w:tblBorders>
      <w:tblCellMar>
        <w:top w:w="0" w:type="dxa"/>
        <w:left w:w="108" w:type="dxa"/>
        <w:bottom w:w="0" w:type="dxa"/>
        <w:right w:w="108" w:type="dxa"/>
      </w:tblCellMar>
    </w:tblPr>
    <w:tblStylePr w:type="firstRow">
      <w:rPr>
        <w:rFonts w:ascii="Arial" w:hAnsi="Arial"/>
        <w:i/>
        <w:color w:val="C9C9C9" w:themeColor="accent3" w:themeTint="99"/>
        <w:sz w:val="22"/>
        <w14:textFill>
          <w14:solidFill>
            <w14:schemeClr w14:val="accent3">
              <w14:lumMod w14:val="60000"/>
              <w14:lumOff w14:val="40000"/>
            </w14:schemeClr>
          </w14:solidFill>
        </w14:textFill>
      </w:rPr>
      <w:tblPr/>
      <w:tcPr>
        <w:tcBorders>
          <w:top w:val="nil"/>
          <w:left w:val="nil"/>
          <w:bottom w:val="single" w:sz="4" w:space="0" w:color="C9C9C9" w:themeColor="accent3" w:themeTint="98"/>
          <w:right w:val="nil"/>
        </w:tcBorders>
        <w:shd w:val="clear" w:color="FFFFFF" w:fill="FFFFFF" w:themeColor="light1" w:themeFill="light1"/>
      </w:tcPr>
    </w:tblStylePr>
    <w:tblStylePr w:type="lastRow">
      <w:rPr>
        <w:rFonts w:ascii="Arial" w:hAnsi="Arial"/>
        <w:i/>
        <w:color w:val="C9C9C9" w:themeColor="accent3" w:themeTint="99"/>
        <w:sz w:val="22"/>
        <w14:textFill>
          <w14:solidFill>
            <w14:schemeClr w14:val="accent3">
              <w14:lumMod w14:val="60000"/>
              <w14:lumOff w14:val="40000"/>
            </w14:schemeClr>
          </w14:solidFill>
        </w14:textFill>
      </w:rPr>
      <w:tblPr/>
      <w:tcPr>
        <w:tcBorders>
          <w:top w:val="single" w:sz="4" w:space="0" w:color="C9C9C9" w:themeColor="accent3" w:themeTint="98"/>
          <w:left w:val="nil"/>
          <w:bottom w:val="nil"/>
          <w:right w:val="nil"/>
        </w:tcBorders>
        <w:shd w:val="clear" w:color="FFFFFF" w:fill="FFFFFF" w:themeColor="light1" w:themeFill="light1"/>
      </w:tcPr>
    </w:tblStylePr>
    <w:tblStylePr w:type="firstCol">
      <w:pPr>
        <w:jc w:val="right"/>
      </w:pPr>
      <w:rPr>
        <w:rFonts w:ascii="Arial" w:hAnsi="Arial"/>
        <w:i/>
        <w:color w:val="C9C9C9" w:themeColor="accent3" w:themeTint="99"/>
        <w:sz w:val="22"/>
        <w14:textFill>
          <w14:solidFill>
            <w14:schemeClr w14:val="accent3">
              <w14:lumMod w14:val="60000"/>
              <w14:lumOff w14:val="40000"/>
            </w14:schemeClr>
          </w14:solidFill>
        </w14:textFill>
      </w:rPr>
      <w:tblPr/>
      <w:tcPr>
        <w:tcBorders>
          <w:top w:val="nil"/>
          <w:left w:val="nil"/>
          <w:bottom w:val="nil"/>
          <w:right w:val="single" w:sz="4" w:space="0" w:color="C9C9C9" w:themeColor="accent3" w:themeTint="98"/>
        </w:tcBorders>
        <w:shd w:val="clear" w:color="FFFFFF" w:fill="auto"/>
      </w:tcPr>
    </w:tblStylePr>
    <w:tblStylePr w:type="lastCol">
      <w:rPr>
        <w:rFonts w:ascii="Arial" w:hAnsi="Arial"/>
        <w:i/>
        <w:color w:val="C9C9C9" w:themeColor="accent3" w:themeTint="99"/>
        <w:sz w:val="22"/>
        <w14:textFill>
          <w14:solidFill>
            <w14:schemeClr w14:val="accent3">
              <w14:lumMod w14:val="60000"/>
              <w14:lumOff w14:val="40000"/>
            </w14:schemeClr>
          </w14:solidFill>
        </w14:textFill>
      </w:rPr>
      <w:tblPr/>
      <w:tcPr>
        <w:tcBorders>
          <w:top w:val="nil"/>
          <w:left w:val="single" w:sz="4" w:space="0" w:color="C9C9C9" w:themeColor="accent3" w:themeTint="98"/>
          <w:bottom w:val="nil"/>
          <w:right w:val="nil"/>
        </w:tcBorders>
        <w:shd w:val="clear" w:color="FFFFFF" w:fill="auto"/>
      </w:tcPr>
    </w:tblStylePr>
    <w:tblStylePr w:type="band1Vert">
      <w:tblPr/>
      <w:tcPr>
        <w:shd w:val="clear" w:color="E8E8E8" w:fill="E8E8E8" w:themeColor="accent3" w:themeTint="40" w:themeFill="accent3" w:themeFillTint="40"/>
      </w:tcPr>
    </w:tblStylePr>
    <w:tblStylePr w:type="band1Horz">
      <w:rPr>
        <w:rFonts w:ascii="Arial" w:hAnsi="Arial"/>
        <w:color w:val="C9C9C9" w:themeColor="accent3" w:themeTint="99"/>
        <w:sz w:val="22"/>
        <w14:textFill>
          <w14:solidFill>
            <w14:schemeClr w14:val="accent3">
              <w14:lumMod w14:val="60000"/>
              <w14:lumOff w14:val="40000"/>
            </w14:schemeClr>
          </w14:solidFill>
        </w14:textFill>
      </w:rPr>
      <w:tblPr/>
      <w:tcPr>
        <w:shd w:val="clear" w:color="E8E8E8" w:fill="E8E8E8" w:themeColor="accent3" w:themeTint="40" w:themeFill="accent3" w:themeFillTint="40"/>
      </w:tcPr>
    </w:tblStylePr>
    <w:tblStylePr w:type="band2Horz">
      <w:rPr>
        <w:rFonts w:ascii="Arial" w:hAnsi="Arial"/>
        <w:color w:val="C9C9C9" w:themeColor="accent3" w:themeTint="99"/>
        <w:sz w:val="22"/>
        <w14:textFill>
          <w14:solidFill>
            <w14:schemeClr w14:val="accent3">
              <w14:lumMod w14:val="60000"/>
              <w14:lumOff w14:val="40000"/>
            </w14:schemeClr>
          </w14:solidFill>
        </w14:textFill>
      </w:rPr>
    </w:tblStylePr>
  </w:style>
  <w:style w:type="table" w:customStyle="1" w:styleId="ListTable7Colorful-Accent4">
    <w:name w:val="List Table 7 Colorful - Accent 4"/>
    <w:basedOn w:val="TableNormal"/>
    <w:uiPriority w:val="99"/>
    <w:qFormat/>
    <w:tblPr>
      <w:tblBorders>
        <w:right w:val="single" w:sz="4" w:space="0" w:color="FFD864" w:themeColor="accent4" w:themeTint="9A"/>
      </w:tblBorders>
      <w:tblCellMar>
        <w:top w:w="0" w:type="dxa"/>
        <w:left w:w="108" w:type="dxa"/>
        <w:bottom w:w="0" w:type="dxa"/>
        <w:right w:w="108" w:type="dxa"/>
      </w:tblCellMar>
    </w:tblPr>
    <w:tblStylePr w:type="firstRow">
      <w:rPr>
        <w:rFonts w:ascii="Arial" w:hAnsi="Arial"/>
        <w:i/>
        <w:color w:val="FFD966" w:themeColor="accent4" w:themeTint="99"/>
        <w:sz w:val="22"/>
        <w14:textFill>
          <w14:solidFill>
            <w14:schemeClr w14:val="accent4">
              <w14:lumMod w14:val="60000"/>
              <w14:lumOff w14:val="40000"/>
            </w14:schemeClr>
          </w14:solidFill>
        </w14:textFill>
      </w:rPr>
      <w:tblPr/>
      <w:tcPr>
        <w:tcBorders>
          <w:top w:val="nil"/>
          <w:left w:val="nil"/>
          <w:bottom w:val="single" w:sz="4" w:space="0" w:color="FFD864" w:themeColor="accent4" w:themeTint="9A"/>
          <w:right w:val="nil"/>
        </w:tcBorders>
        <w:shd w:val="clear" w:color="FFFFFF" w:fill="FFFFFF" w:themeColor="light1" w:themeFill="light1"/>
      </w:tcPr>
    </w:tblStylePr>
    <w:tblStylePr w:type="lastRow">
      <w:rPr>
        <w:rFonts w:ascii="Arial" w:hAnsi="Arial"/>
        <w:i/>
        <w:color w:val="FFD966" w:themeColor="accent4" w:themeTint="99"/>
        <w:sz w:val="22"/>
        <w14:textFill>
          <w14:solidFill>
            <w14:schemeClr w14:val="accent4">
              <w14:lumMod w14:val="60000"/>
              <w14:lumOff w14:val="40000"/>
            </w14:schemeClr>
          </w14:solidFill>
        </w14:textFill>
      </w:rPr>
      <w:tblPr/>
      <w:tcPr>
        <w:tcBorders>
          <w:top w:val="single" w:sz="4" w:space="0" w:color="FFD864" w:themeColor="accent4" w:themeTint="9A"/>
          <w:left w:val="nil"/>
          <w:bottom w:val="nil"/>
          <w:right w:val="nil"/>
        </w:tcBorders>
        <w:shd w:val="clear" w:color="FFFFFF" w:fill="FFFFFF" w:themeColor="light1" w:themeFill="light1"/>
      </w:tcPr>
    </w:tblStylePr>
    <w:tblStylePr w:type="firstCol">
      <w:pPr>
        <w:jc w:val="right"/>
      </w:pPr>
      <w:rPr>
        <w:rFonts w:ascii="Arial" w:hAnsi="Arial"/>
        <w:i/>
        <w:color w:val="FFD966" w:themeColor="accent4" w:themeTint="99"/>
        <w:sz w:val="22"/>
        <w14:textFill>
          <w14:solidFill>
            <w14:schemeClr w14:val="accent4">
              <w14:lumMod w14:val="60000"/>
              <w14:lumOff w14:val="40000"/>
            </w14:schemeClr>
          </w14:solidFill>
        </w14:textFill>
      </w:rPr>
      <w:tblPr/>
      <w:tcPr>
        <w:tcBorders>
          <w:top w:val="nil"/>
          <w:left w:val="nil"/>
          <w:bottom w:val="nil"/>
          <w:right w:val="single" w:sz="4" w:space="0" w:color="FFD864" w:themeColor="accent4" w:themeTint="9A"/>
        </w:tcBorders>
        <w:shd w:val="clear" w:color="FFFFFF" w:fill="auto"/>
      </w:tcPr>
    </w:tblStylePr>
    <w:tblStylePr w:type="lastCol">
      <w:rPr>
        <w:rFonts w:ascii="Arial" w:hAnsi="Arial"/>
        <w:i/>
        <w:color w:val="FFD966" w:themeColor="accent4" w:themeTint="99"/>
        <w:sz w:val="22"/>
        <w14:textFill>
          <w14:solidFill>
            <w14:schemeClr w14:val="accent4">
              <w14:lumMod w14:val="60000"/>
              <w14:lumOff w14:val="40000"/>
            </w14:schemeClr>
          </w14:solidFill>
        </w14:textFill>
      </w:rPr>
      <w:tblPr/>
      <w:tcPr>
        <w:tcBorders>
          <w:top w:val="nil"/>
          <w:left w:val="single" w:sz="4" w:space="0" w:color="FFD864" w:themeColor="accent4" w:themeTint="9A"/>
          <w:bottom w:val="nil"/>
          <w:right w:val="nil"/>
        </w:tcBorders>
        <w:shd w:val="clear" w:color="FFFFFF" w:fill="auto"/>
      </w:tcPr>
    </w:tblStylePr>
    <w:tblStylePr w:type="band1Vert">
      <w:tblPr/>
      <w:tcPr>
        <w:shd w:val="clear" w:color="FFEFBE" w:fill="FFEFBE" w:themeColor="accent4" w:themeTint="40" w:themeFill="accent4" w:themeFillTint="40"/>
      </w:tcPr>
    </w:tblStylePr>
    <w:tblStylePr w:type="band1Horz">
      <w:rPr>
        <w:rFonts w:ascii="Arial" w:hAnsi="Arial"/>
        <w:color w:val="FFD966" w:themeColor="accent4" w:themeTint="99"/>
        <w:sz w:val="22"/>
        <w14:textFill>
          <w14:solidFill>
            <w14:schemeClr w14:val="accent4">
              <w14:lumMod w14:val="60000"/>
              <w14:lumOff w14:val="40000"/>
            </w14:schemeClr>
          </w14:solidFill>
        </w14:textFill>
      </w:rPr>
      <w:tblPr/>
      <w:tcPr>
        <w:shd w:val="clear" w:color="FFEFBE" w:fill="FFEFBE" w:themeColor="accent4" w:themeTint="40" w:themeFill="accent4" w:themeFillTint="40"/>
      </w:tcPr>
    </w:tblStylePr>
    <w:tblStylePr w:type="band2Horz">
      <w:rPr>
        <w:rFonts w:ascii="Arial" w:hAnsi="Arial"/>
        <w:color w:val="FFD966" w:themeColor="accent4" w:themeTint="99"/>
        <w:sz w:val="22"/>
        <w14:textFill>
          <w14:solidFill>
            <w14:schemeClr w14:val="accent4">
              <w14:lumMod w14:val="60000"/>
              <w14:lumOff w14:val="40000"/>
            </w14:schemeClr>
          </w14:solidFill>
        </w14:textFill>
      </w:rPr>
    </w:tblStylePr>
  </w:style>
  <w:style w:type="table" w:customStyle="1" w:styleId="ListTable7Colorful-Accent5">
    <w:name w:val="List Table 7 Colorful - Accent 5"/>
    <w:basedOn w:val="TableNormal"/>
    <w:uiPriority w:val="99"/>
    <w:qFormat/>
    <w:tblPr>
      <w:tblBorders>
        <w:right w:val="single" w:sz="4" w:space="0" w:color="9BC2E5" w:themeColor="accent5" w:themeTint="9A"/>
      </w:tblBorders>
      <w:tblCellMar>
        <w:top w:w="0" w:type="dxa"/>
        <w:left w:w="108" w:type="dxa"/>
        <w:bottom w:w="0" w:type="dxa"/>
        <w:right w:w="108" w:type="dxa"/>
      </w:tblCellMar>
    </w:tblPr>
    <w:tblStylePr w:type="firstRow">
      <w:rPr>
        <w:rFonts w:ascii="Arial" w:hAnsi="Arial"/>
        <w:i/>
        <w:color w:val="9DC3E6" w:themeColor="accent5" w:themeTint="99"/>
        <w:sz w:val="22"/>
        <w14:textFill>
          <w14:solidFill>
            <w14:schemeClr w14:val="accent5">
              <w14:lumMod w14:val="60000"/>
              <w14:lumOff w14:val="40000"/>
            </w14:schemeClr>
          </w14:solidFill>
        </w14:textFill>
      </w:rPr>
      <w:tblPr/>
      <w:tcPr>
        <w:tcBorders>
          <w:top w:val="nil"/>
          <w:left w:val="nil"/>
          <w:bottom w:val="single" w:sz="4" w:space="0" w:color="9BC2E5" w:themeColor="accent5" w:themeTint="9A"/>
          <w:right w:val="nil"/>
        </w:tcBorders>
        <w:shd w:val="clear" w:color="FFFFFF" w:fill="FFFFFF" w:themeColor="light1" w:themeFill="light1"/>
      </w:tcPr>
    </w:tblStylePr>
    <w:tblStylePr w:type="lastRow">
      <w:rPr>
        <w:rFonts w:ascii="Arial" w:hAnsi="Arial"/>
        <w:i/>
        <w:color w:val="9DC3E6" w:themeColor="accent5" w:themeTint="99"/>
        <w:sz w:val="22"/>
        <w14:textFill>
          <w14:solidFill>
            <w14:schemeClr w14:val="accent5">
              <w14:lumMod w14:val="60000"/>
              <w14:lumOff w14:val="40000"/>
            </w14:schemeClr>
          </w14:solidFill>
        </w14:textFill>
      </w:rPr>
      <w:tblPr/>
      <w:tcPr>
        <w:tcBorders>
          <w:top w:val="single" w:sz="4" w:space="0" w:color="9BC2E5" w:themeColor="accent5" w:themeTint="9A"/>
          <w:left w:val="nil"/>
          <w:bottom w:val="nil"/>
          <w:right w:val="nil"/>
        </w:tcBorders>
        <w:shd w:val="clear" w:color="FFFFFF" w:fill="FFFFFF" w:themeColor="light1" w:themeFill="light1"/>
      </w:tcPr>
    </w:tblStylePr>
    <w:tblStylePr w:type="firstCol">
      <w:pPr>
        <w:jc w:val="right"/>
      </w:pPr>
      <w:rPr>
        <w:rFonts w:ascii="Arial" w:hAnsi="Arial"/>
        <w:i/>
        <w:color w:val="9DC3E6" w:themeColor="accent5" w:themeTint="99"/>
        <w:sz w:val="22"/>
        <w14:textFill>
          <w14:solidFill>
            <w14:schemeClr w14:val="accent5">
              <w14:lumMod w14:val="60000"/>
              <w14:lumOff w14:val="40000"/>
            </w14:schemeClr>
          </w14:solidFill>
        </w14:textFill>
      </w:rPr>
      <w:tblPr/>
      <w:tcPr>
        <w:tcBorders>
          <w:top w:val="nil"/>
          <w:left w:val="nil"/>
          <w:bottom w:val="nil"/>
          <w:right w:val="single" w:sz="4" w:space="0" w:color="9BC2E5" w:themeColor="accent5" w:themeTint="9A"/>
        </w:tcBorders>
        <w:shd w:val="clear" w:color="FFFFFF" w:fill="auto"/>
      </w:tcPr>
    </w:tblStylePr>
    <w:tblStylePr w:type="lastCol">
      <w:rPr>
        <w:rFonts w:ascii="Arial" w:hAnsi="Arial"/>
        <w:i/>
        <w:color w:val="9DC3E6" w:themeColor="accent5" w:themeTint="99"/>
        <w:sz w:val="22"/>
        <w14:textFill>
          <w14:solidFill>
            <w14:schemeClr w14:val="accent5">
              <w14:lumMod w14:val="60000"/>
              <w14:lumOff w14:val="40000"/>
            </w14:schemeClr>
          </w14:solidFill>
        </w14:textFill>
      </w:rPr>
      <w:tblPr/>
      <w:tcPr>
        <w:tcBorders>
          <w:top w:val="nil"/>
          <w:left w:val="single" w:sz="4" w:space="0" w:color="9BC2E5" w:themeColor="accent5" w:themeTint="9A"/>
          <w:bottom w:val="nil"/>
          <w:right w:val="nil"/>
        </w:tcBorders>
        <w:shd w:val="clear" w:color="FFFFFF" w:fill="auto"/>
      </w:tcPr>
    </w:tblStylePr>
    <w:tblStylePr w:type="band1Vert">
      <w:tblPr/>
      <w:tcPr>
        <w:shd w:val="clear" w:color="D5E5F4" w:fill="D5E5F4" w:themeColor="accent5" w:themeTint="40" w:themeFill="accent5" w:themeFillTint="40"/>
      </w:tcPr>
    </w:tblStylePr>
    <w:tblStylePr w:type="band1Horz">
      <w:rPr>
        <w:rFonts w:ascii="Arial" w:hAnsi="Arial"/>
        <w:color w:val="9DC3E6" w:themeColor="accent5" w:themeTint="99"/>
        <w:sz w:val="22"/>
        <w14:textFill>
          <w14:solidFill>
            <w14:schemeClr w14:val="accent5">
              <w14:lumMod w14:val="60000"/>
              <w14:lumOff w14:val="40000"/>
            </w14:schemeClr>
          </w14:solidFill>
        </w14:textFill>
      </w:rPr>
      <w:tblPr/>
      <w:tcPr>
        <w:shd w:val="clear" w:color="D5E5F4" w:fill="D5E5F4" w:themeColor="accent5" w:themeTint="40" w:themeFill="accent5" w:themeFillTint="40"/>
      </w:tcPr>
    </w:tblStylePr>
    <w:tblStylePr w:type="band2Horz">
      <w:rPr>
        <w:rFonts w:ascii="Arial" w:hAnsi="Arial"/>
        <w:color w:val="9DC3E6" w:themeColor="accent5" w:themeTint="99"/>
        <w:sz w:val="22"/>
        <w14:textFill>
          <w14:solidFill>
            <w14:schemeClr w14:val="accent5">
              <w14:lumMod w14:val="60000"/>
              <w14:lumOff w14:val="40000"/>
            </w14:schemeClr>
          </w14:solidFill>
        </w14:textFill>
      </w:rPr>
    </w:tblStylePr>
  </w:style>
  <w:style w:type="table" w:customStyle="1" w:styleId="ListTable7Colorful-Accent6">
    <w:name w:val="List Table 7 Colorful - Accent 6"/>
    <w:basedOn w:val="TableNormal"/>
    <w:uiPriority w:val="99"/>
    <w:qFormat/>
    <w:tblPr>
      <w:tblBorders>
        <w:right w:val="single" w:sz="4" w:space="0" w:color="A9D08E" w:themeColor="accent6" w:themeTint="98"/>
      </w:tblBorders>
      <w:tblCellMar>
        <w:top w:w="0" w:type="dxa"/>
        <w:left w:w="108" w:type="dxa"/>
        <w:bottom w:w="0" w:type="dxa"/>
        <w:right w:w="108" w:type="dxa"/>
      </w:tblCellMar>
    </w:tblPr>
    <w:tblStylePr w:type="firstRow">
      <w:rPr>
        <w:rFonts w:ascii="Arial" w:hAnsi="Arial"/>
        <w:i/>
        <w:color w:val="A9D18E" w:themeColor="accent6" w:themeTint="99"/>
        <w:sz w:val="22"/>
        <w14:textFill>
          <w14:solidFill>
            <w14:schemeClr w14:val="accent6">
              <w14:lumMod w14:val="60000"/>
              <w14:lumOff w14:val="40000"/>
            </w14:schemeClr>
          </w14:solidFill>
        </w14:textFill>
      </w:rPr>
      <w:tblPr/>
      <w:tcPr>
        <w:tcBorders>
          <w:top w:val="nil"/>
          <w:left w:val="nil"/>
          <w:bottom w:val="single" w:sz="4" w:space="0" w:color="A9D08E" w:themeColor="accent6" w:themeTint="98"/>
          <w:right w:val="nil"/>
        </w:tcBorders>
        <w:shd w:val="clear" w:color="FFFFFF" w:fill="FFFFFF" w:themeColor="light1" w:themeFill="light1"/>
      </w:tcPr>
    </w:tblStylePr>
    <w:tblStylePr w:type="lastRow">
      <w:rPr>
        <w:rFonts w:ascii="Arial" w:hAnsi="Arial"/>
        <w:i/>
        <w:color w:val="A9D18E" w:themeColor="accent6" w:themeTint="99"/>
        <w:sz w:val="22"/>
        <w14:textFill>
          <w14:solidFill>
            <w14:schemeClr w14:val="accent6">
              <w14:lumMod w14:val="60000"/>
              <w14:lumOff w14:val="40000"/>
            </w14:schemeClr>
          </w14:solidFill>
        </w14:textFill>
      </w:rPr>
      <w:tblPr/>
      <w:tcPr>
        <w:tcBorders>
          <w:top w:val="single" w:sz="4" w:space="0" w:color="A9D08E" w:themeColor="accent6" w:themeTint="98"/>
          <w:left w:val="nil"/>
          <w:bottom w:val="nil"/>
          <w:right w:val="nil"/>
        </w:tcBorders>
        <w:shd w:val="clear" w:color="FFFFFF" w:fill="FFFFFF" w:themeColor="light1" w:themeFill="light1"/>
      </w:tcPr>
    </w:tblStylePr>
    <w:tblStylePr w:type="firstCol">
      <w:pPr>
        <w:jc w:val="right"/>
      </w:pPr>
      <w:rPr>
        <w:rFonts w:ascii="Arial" w:hAnsi="Arial"/>
        <w:i/>
        <w:color w:val="A9D18E" w:themeColor="accent6" w:themeTint="99"/>
        <w:sz w:val="22"/>
        <w14:textFill>
          <w14:solidFill>
            <w14:schemeClr w14:val="accent6">
              <w14:lumMod w14:val="60000"/>
              <w14:lumOff w14:val="40000"/>
            </w14:schemeClr>
          </w14:solidFill>
        </w14:textFill>
      </w:rPr>
      <w:tblPr/>
      <w:tcPr>
        <w:tcBorders>
          <w:top w:val="nil"/>
          <w:left w:val="nil"/>
          <w:bottom w:val="nil"/>
          <w:right w:val="single" w:sz="4" w:space="0" w:color="A9D08E" w:themeColor="accent6" w:themeTint="98"/>
        </w:tcBorders>
        <w:shd w:val="clear" w:color="FFFFFF" w:fill="auto"/>
      </w:tcPr>
    </w:tblStylePr>
    <w:tblStylePr w:type="lastCol">
      <w:rPr>
        <w:rFonts w:ascii="Arial" w:hAnsi="Arial"/>
        <w:i/>
        <w:color w:val="A9D18E" w:themeColor="accent6" w:themeTint="99"/>
        <w:sz w:val="22"/>
        <w14:textFill>
          <w14:solidFill>
            <w14:schemeClr w14:val="accent6">
              <w14:lumMod w14:val="60000"/>
              <w14:lumOff w14:val="40000"/>
            </w14:schemeClr>
          </w14:solidFill>
        </w14:textFill>
      </w:rPr>
      <w:tblPr/>
      <w:tcPr>
        <w:tcBorders>
          <w:top w:val="nil"/>
          <w:left w:val="single" w:sz="4" w:space="0" w:color="A9D08E" w:themeColor="accent6" w:themeTint="98"/>
          <w:bottom w:val="nil"/>
          <w:right w:val="nil"/>
        </w:tcBorders>
        <w:shd w:val="clear" w:color="FFFFFF" w:fill="auto"/>
      </w:tcPr>
    </w:tblStylePr>
    <w:tblStylePr w:type="band1Vert">
      <w:tblPr/>
      <w:tcPr>
        <w:shd w:val="clear" w:color="DAEBCF" w:fill="DAEBCF" w:themeColor="accent6" w:themeTint="40" w:themeFill="accent6" w:themeFillTint="40"/>
      </w:tcPr>
    </w:tblStylePr>
    <w:tblStylePr w:type="band1Horz">
      <w:rPr>
        <w:rFonts w:ascii="Arial" w:hAnsi="Arial"/>
        <w:color w:val="A9D18E" w:themeColor="accent6" w:themeTint="99"/>
        <w:sz w:val="22"/>
        <w14:textFill>
          <w14:solidFill>
            <w14:schemeClr w14:val="accent6">
              <w14:lumMod w14:val="60000"/>
              <w14:lumOff w14:val="40000"/>
            </w14:schemeClr>
          </w14:solidFill>
        </w14:textFill>
      </w:rPr>
      <w:tblPr/>
      <w:tcPr>
        <w:shd w:val="clear" w:color="DAEBCF" w:fill="DAEBCF" w:themeColor="accent6" w:themeTint="40" w:themeFill="accent6" w:themeFillTint="40"/>
      </w:tcPr>
    </w:tblStylePr>
    <w:tblStylePr w:type="band2Horz">
      <w:rPr>
        <w:rFonts w:ascii="Arial" w:hAnsi="Arial"/>
        <w:color w:val="A9D18E" w:themeColor="accent6" w:themeTint="99"/>
        <w:sz w:val="22"/>
        <w14:textFill>
          <w14:solidFill>
            <w14:schemeClr w14:val="accent6">
              <w14:lumMod w14:val="60000"/>
              <w14:lumOff w14:val="40000"/>
            </w14:schemeClr>
          </w14:solidFill>
        </w14:textFill>
      </w:rPr>
    </w:tblStylePr>
  </w:style>
  <w:style w:type="table" w:customStyle="1" w:styleId="Lined-Accent">
    <w:name w:val="Lined - Accent"/>
    <w:basedOn w:val="TableNormal"/>
    <w:uiPriority w:val="99"/>
    <w:qFormat/>
    <w:rPr>
      <w:color w:val="404040"/>
    </w:rPr>
    <w:tblPr>
      <w:tblCellMar>
        <w:top w:w="0" w:type="dxa"/>
        <w:left w:w="108" w:type="dxa"/>
        <w:bottom w:w="0" w:type="dxa"/>
        <w:right w:w="108" w:type="dxa"/>
      </w:tblCellMar>
    </w:tblPr>
    <w:tblStylePr w:type="firstRow">
      <w:rPr>
        <w:rFonts w:ascii="Arial" w:hAnsi="Arial"/>
        <w:color w:val="F2F2F2"/>
        <w:sz w:val="22"/>
      </w:rPr>
      <w:tblPr/>
      <w:tcPr>
        <w:shd w:val="clear" w:color="7E7E7E" w:fill="7E7E7E" w:themeColor="text1" w:themeTint="80" w:themeFill="text1" w:themeFillTint="80"/>
      </w:tcPr>
    </w:tblStylePr>
    <w:tblStylePr w:type="lastRow">
      <w:rPr>
        <w:rFonts w:ascii="Arial" w:hAnsi="Arial"/>
        <w:color w:val="F2F2F2"/>
        <w:sz w:val="22"/>
      </w:rPr>
      <w:tblPr/>
      <w:tcPr>
        <w:shd w:val="clear" w:color="7E7E7E" w:fill="7E7E7E" w:themeColor="text1" w:themeTint="80" w:themeFill="text1" w:themeFillTint="80"/>
      </w:tcPr>
    </w:tblStylePr>
    <w:tblStylePr w:type="firstCol">
      <w:rPr>
        <w:rFonts w:ascii="Arial" w:hAnsi="Arial"/>
        <w:color w:val="F2F2F2"/>
        <w:sz w:val="22"/>
      </w:rPr>
      <w:tblPr/>
      <w:tcPr>
        <w:shd w:val="clear" w:color="7E7E7E" w:fill="7E7E7E" w:themeColor="text1" w:themeTint="80" w:themeFill="text1" w:themeFillTint="80"/>
      </w:tcPr>
    </w:tblStylePr>
    <w:tblStylePr w:type="lastCol">
      <w:rPr>
        <w:rFonts w:ascii="Arial" w:hAnsi="Arial"/>
        <w:color w:val="F2F2F2"/>
        <w:sz w:val="22"/>
      </w:rPr>
      <w:tblPr/>
      <w:tcPr>
        <w:shd w:val="clear" w:color="7E7E7E" w:fill="7E7E7E" w:themeColor="text1" w:themeTint="80"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1F1F1" w:fill="F1F1F1" w:themeColor="text1" w:themeTint="0D"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1F1F1" w:fill="F1F1F1" w:themeColor="text1" w:themeTint="0D" w:themeFill="text1" w:themeFillTint="0D"/>
      </w:tcPr>
    </w:tblStylePr>
  </w:style>
  <w:style w:type="table" w:customStyle="1" w:styleId="Lined-Accent1">
    <w:name w:val="Lined - Accent 1"/>
    <w:basedOn w:val="TableNormal"/>
    <w:uiPriority w:val="99"/>
    <w:qFormat/>
    <w:rPr>
      <w:color w:val="404040"/>
    </w:rPr>
    <w:tblPr>
      <w:tblCellMar>
        <w:top w:w="0" w:type="dxa"/>
        <w:left w:w="108" w:type="dxa"/>
        <w:bottom w:w="0" w:type="dxa"/>
        <w:right w:w="108" w:type="dxa"/>
      </w:tblCellMar>
    </w:tblPr>
    <w:tblStylePr w:type="firstRow">
      <w:rPr>
        <w:rFonts w:ascii="Arial" w:hAnsi="Arial"/>
        <w:color w:val="F2F2F2"/>
        <w:sz w:val="22"/>
      </w:rPr>
      <w:tblPr/>
      <w:tcPr>
        <w:shd w:val="clear" w:color="537DC8" w:fill="537DC8" w:themeColor="accent1" w:themeTint="EA" w:themeFill="accent1" w:themeFillTint="EA"/>
      </w:tcPr>
    </w:tblStylePr>
    <w:tblStylePr w:type="lastRow">
      <w:rPr>
        <w:rFonts w:ascii="Arial" w:hAnsi="Arial"/>
        <w:color w:val="F2F2F2"/>
        <w:sz w:val="22"/>
      </w:rPr>
      <w:tblPr/>
      <w:tcPr>
        <w:shd w:val="clear" w:color="537DC8" w:fill="537DC8" w:themeColor="accent1" w:themeTint="EA" w:themeFill="accent1" w:themeFillTint="EA"/>
      </w:tcPr>
    </w:tblStylePr>
    <w:tblStylePr w:type="firstCol">
      <w:rPr>
        <w:rFonts w:ascii="Arial" w:hAnsi="Arial"/>
        <w:color w:val="F2F2F2"/>
        <w:sz w:val="22"/>
      </w:rPr>
      <w:tblPr/>
      <w:tcPr>
        <w:shd w:val="clear" w:color="537DC8" w:fill="537DC8" w:themeColor="accent1" w:themeTint="EA" w:themeFill="accent1" w:themeFillTint="EA"/>
      </w:tcPr>
    </w:tblStylePr>
    <w:tblStylePr w:type="lastCol">
      <w:rPr>
        <w:rFonts w:ascii="Arial" w:hAnsi="Arial"/>
        <w:color w:val="F2F2F2"/>
        <w:sz w:val="22"/>
      </w:rPr>
      <w:tblPr/>
      <w:tcPr>
        <w:shd w:val="clear" w:color="537DC8" w:fill="537DC8" w:themeColor="accent1" w:themeTint="EA"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fill="C4D2EC" w:themeColor="accent1" w:themeTint="50"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fill="C4D2EC" w:themeColor="accent1" w:themeTint="50" w:themeFill="accent1" w:themeFillTint="50"/>
      </w:tcPr>
    </w:tblStylePr>
  </w:style>
  <w:style w:type="table" w:customStyle="1" w:styleId="Lined-Accent2">
    <w:name w:val="Lined - Accent 2"/>
    <w:basedOn w:val="TableNormal"/>
    <w:uiPriority w:val="99"/>
    <w:qFormat/>
    <w:rPr>
      <w:color w:val="404040"/>
    </w:rPr>
    <w:tblPr>
      <w:tblCellMar>
        <w:top w:w="0" w:type="dxa"/>
        <w:left w:w="108" w:type="dxa"/>
        <w:bottom w:w="0" w:type="dxa"/>
        <w:right w:w="108" w:type="dxa"/>
      </w:tblCellMar>
    </w:tblPr>
    <w:tblStylePr w:type="firstRow">
      <w:rPr>
        <w:rFonts w:ascii="Arial" w:hAnsi="Arial"/>
        <w:color w:val="F2F2F2"/>
        <w:sz w:val="22"/>
      </w:rPr>
      <w:tblPr/>
      <w:tcPr>
        <w:shd w:val="clear" w:color="F4B285" w:fill="F4B285" w:themeColor="accent2" w:themeTint="97" w:themeFill="accent2" w:themeFillTint="97"/>
      </w:tcPr>
    </w:tblStylePr>
    <w:tblStylePr w:type="lastRow">
      <w:rPr>
        <w:rFonts w:ascii="Arial" w:hAnsi="Arial"/>
        <w:color w:val="F2F2F2"/>
        <w:sz w:val="22"/>
      </w:rPr>
      <w:tblPr/>
      <w:tcPr>
        <w:shd w:val="clear" w:color="F4B285" w:fill="F4B285" w:themeColor="accent2" w:themeTint="97" w:themeFill="accent2" w:themeFillTint="97"/>
      </w:tcPr>
    </w:tblStylePr>
    <w:tblStylePr w:type="firstCol">
      <w:rPr>
        <w:rFonts w:ascii="Arial" w:hAnsi="Arial"/>
        <w:color w:val="F2F2F2"/>
        <w:sz w:val="22"/>
      </w:rPr>
      <w:tblPr/>
      <w:tcPr>
        <w:shd w:val="clear" w:color="F4B285" w:fill="F4B285" w:themeColor="accent2" w:themeTint="97" w:themeFill="accent2" w:themeFillTint="97"/>
      </w:tcPr>
    </w:tblStylePr>
    <w:tblStylePr w:type="lastCol">
      <w:rPr>
        <w:rFonts w:ascii="Arial" w:hAnsi="Arial"/>
        <w:color w:val="F2F2F2"/>
        <w:sz w:val="22"/>
      </w:rPr>
      <w:tblPr/>
      <w:tcPr>
        <w:shd w:val="clear" w:color="F4B285" w:fill="F4B285" w:themeColor="accent2" w:themeTint="97"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fill="FBE5D6" w:themeColor="accent2" w:themeTint="32"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fill="FBE5D6" w:themeColor="accent2" w:themeTint="32" w:themeFill="accent2" w:themeFillTint="32"/>
      </w:tcPr>
    </w:tblStylePr>
  </w:style>
  <w:style w:type="table" w:customStyle="1" w:styleId="Lined-Accent3">
    <w:name w:val="Lined - Accent 3"/>
    <w:basedOn w:val="TableNormal"/>
    <w:uiPriority w:val="99"/>
    <w:qFormat/>
    <w:rPr>
      <w:color w:val="404040"/>
    </w:rPr>
    <w:tblPr>
      <w:tblCellMar>
        <w:top w:w="0" w:type="dxa"/>
        <w:left w:w="108" w:type="dxa"/>
        <w:bottom w:w="0" w:type="dxa"/>
        <w:right w:w="108" w:type="dxa"/>
      </w:tblCellMar>
    </w:tblPr>
    <w:tblStylePr w:type="firstRow">
      <w:rPr>
        <w:rFonts w:ascii="Arial" w:hAnsi="Arial"/>
        <w:color w:val="F2F2F2"/>
        <w:sz w:val="22"/>
      </w:rPr>
      <w:tblPr/>
      <w:tcPr>
        <w:shd w:val="clear" w:color="A5A5A5" w:fill="A5A5A5" w:themeColor="accent3" w:themeTint="FE" w:themeFill="accent3" w:themeFillTint="FE"/>
      </w:tcPr>
    </w:tblStylePr>
    <w:tblStylePr w:type="lastRow">
      <w:rPr>
        <w:rFonts w:ascii="Arial" w:hAnsi="Arial"/>
        <w:color w:val="F2F2F2"/>
        <w:sz w:val="22"/>
      </w:rPr>
      <w:tblPr/>
      <w:tcPr>
        <w:shd w:val="clear" w:color="A5A5A5" w:fill="A5A5A5" w:themeColor="accent3" w:themeTint="FE" w:themeFill="accent3" w:themeFillTint="FE"/>
      </w:tcPr>
    </w:tblStylePr>
    <w:tblStylePr w:type="firstCol">
      <w:rPr>
        <w:rFonts w:ascii="Arial" w:hAnsi="Arial"/>
        <w:color w:val="F2F2F2"/>
        <w:sz w:val="22"/>
      </w:rPr>
      <w:tblPr/>
      <w:tcPr>
        <w:shd w:val="clear" w:color="A5A5A5" w:fill="A5A5A5" w:themeColor="accent3" w:themeTint="FE" w:themeFill="accent3" w:themeFillTint="FE"/>
      </w:tcPr>
    </w:tblStylePr>
    <w:tblStylePr w:type="lastCol">
      <w:rPr>
        <w:rFonts w:ascii="Arial" w:hAnsi="Arial"/>
        <w:color w:val="F2F2F2"/>
        <w:sz w:val="22"/>
      </w:rPr>
      <w:tblPr/>
      <w:tcPr>
        <w:shd w:val="clear" w:color="A5A5A5" w:fill="A5A5A5" w:themeColor="accent3" w:themeTint="FE"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fill="ECECEC" w:themeColor="accent3" w:themeTint="34"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fill="ECECEC" w:themeColor="accent3" w:themeTint="34" w:themeFill="accent3" w:themeFillTint="34"/>
      </w:tcPr>
    </w:tblStylePr>
  </w:style>
  <w:style w:type="table" w:customStyle="1" w:styleId="Lined-Accent4">
    <w:name w:val="Lined - Accent 4"/>
    <w:basedOn w:val="TableNormal"/>
    <w:uiPriority w:val="99"/>
    <w:qFormat/>
    <w:rPr>
      <w:color w:val="404040"/>
    </w:rPr>
    <w:tblPr>
      <w:tblCellMar>
        <w:top w:w="0" w:type="dxa"/>
        <w:left w:w="108" w:type="dxa"/>
        <w:bottom w:w="0" w:type="dxa"/>
        <w:right w:w="108" w:type="dxa"/>
      </w:tblCellMar>
    </w:tblPr>
    <w:tblStylePr w:type="firstRow">
      <w:rPr>
        <w:rFonts w:ascii="Arial" w:hAnsi="Arial"/>
        <w:color w:val="F2F2F2"/>
        <w:sz w:val="22"/>
      </w:rPr>
      <w:tblPr/>
      <w:tcPr>
        <w:shd w:val="clear" w:color="FFD864" w:fill="FFD864" w:themeColor="accent4" w:themeTint="9A" w:themeFill="accent4" w:themeFillTint="9A"/>
      </w:tcPr>
    </w:tblStylePr>
    <w:tblStylePr w:type="lastRow">
      <w:rPr>
        <w:rFonts w:ascii="Arial" w:hAnsi="Arial"/>
        <w:color w:val="F2F2F2"/>
        <w:sz w:val="22"/>
      </w:rPr>
      <w:tblPr/>
      <w:tcPr>
        <w:shd w:val="clear" w:color="FFD864" w:fill="FFD864" w:themeColor="accent4" w:themeTint="9A" w:themeFill="accent4" w:themeFillTint="9A"/>
      </w:tcPr>
    </w:tblStylePr>
    <w:tblStylePr w:type="firstCol">
      <w:rPr>
        <w:rFonts w:ascii="Arial" w:hAnsi="Arial"/>
        <w:color w:val="F2F2F2"/>
        <w:sz w:val="22"/>
      </w:rPr>
      <w:tblPr/>
      <w:tcPr>
        <w:shd w:val="clear" w:color="FFD864" w:fill="FFD864" w:themeColor="accent4" w:themeTint="9A" w:themeFill="accent4" w:themeFillTint="9A"/>
      </w:tcPr>
    </w:tblStylePr>
    <w:tblStylePr w:type="lastCol">
      <w:rPr>
        <w:rFonts w:ascii="Arial" w:hAnsi="Arial"/>
        <w:color w:val="F2F2F2"/>
        <w:sz w:val="22"/>
      </w:rPr>
      <w:tblPr/>
      <w:tcPr>
        <w:shd w:val="clear" w:color="FFD864" w:fill="FFD864" w:themeColor="accent4" w:themeTint="9A"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EF2CA" w:fill="FEF2CA" w:themeColor="accent4" w:themeTint="34"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EF2CA" w:fill="FEF2CA" w:themeColor="accent4" w:themeTint="34" w:themeFill="accent4" w:themeFillTint="34"/>
      </w:tcPr>
    </w:tblStylePr>
  </w:style>
  <w:style w:type="table" w:customStyle="1" w:styleId="Lined-Accent5">
    <w:name w:val="Lined - Accent 5"/>
    <w:basedOn w:val="TableNormal"/>
    <w:uiPriority w:val="99"/>
    <w:qFormat/>
    <w:rPr>
      <w:color w:val="404040"/>
    </w:rPr>
    <w:tblPr>
      <w:tblCellMar>
        <w:top w:w="0" w:type="dxa"/>
        <w:left w:w="108" w:type="dxa"/>
        <w:bottom w:w="0" w:type="dxa"/>
        <w:right w:w="108" w:type="dxa"/>
      </w:tblCellMar>
    </w:tblPr>
    <w:tblStylePr w:type="firstRow">
      <w:rPr>
        <w:rFonts w:ascii="Arial" w:hAnsi="Arial"/>
        <w:color w:val="F2F2F2"/>
        <w:sz w:val="22"/>
      </w:rPr>
      <w:tblPr/>
      <w:tcPr>
        <w:shd w:val="clear" w:color="5B9BD5" w:fill="5B9BD5" w:themeColor="accent5" w:themeFill="accent5"/>
      </w:tcPr>
    </w:tblStylePr>
    <w:tblStylePr w:type="lastRow">
      <w:rPr>
        <w:rFonts w:ascii="Arial" w:hAnsi="Arial"/>
        <w:color w:val="F2F2F2"/>
        <w:sz w:val="22"/>
      </w:rPr>
      <w:tblPr/>
      <w:tcPr>
        <w:shd w:val="clear" w:color="5B9BD5" w:fill="5B9BD5" w:themeColor="accent5" w:themeFill="accent5"/>
      </w:tcPr>
    </w:tblStylePr>
    <w:tblStylePr w:type="firstCol">
      <w:rPr>
        <w:rFonts w:ascii="Arial" w:hAnsi="Arial"/>
        <w:color w:val="F2F2F2"/>
        <w:sz w:val="22"/>
      </w:rPr>
      <w:tblPr/>
      <w:tcPr>
        <w:shd w:val="clear" w:color="5B9BD5" w:fill="5B9BD5" w:themeColor="accent5" w:themeFill="accent5"/>
      </w:tcPr>
    </w:tblStylePr>
    <w:tblStylePr w:type="lastCol">
      <w:rPr>
        <w:rFonts w:ascii="Arial" w:hAnsi="Arial"/>
        <w:color w:val="F2F2F2"/>
        <w:sz w:val="22"/>
      </w:rPr>
      <w:tblPr/>
      <w:tcPr>
        <w:shd w:val="clear" w:color="5B9BD5" w:fill="5B9BD5" w:themeColor="accent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fill="DDEAF6" w:themeColor="accent5" w:themeTint="34"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fill="DDEAF6" w:themeColor="accent5" w:themeTint="34" w:themeFill="accent5" w:themeFillTint="34"/>
      </w:tcPr>
    </w:tblStylePr>
  </w:style>
  <w:style w:type="table" w:customStyle="1" w:styleId="Lined-Accent6">
    <w:name w:val="Lined - Accent 6"/>
    <w:basedOn w:val="TableNormal"/>
    <w:uiPriority w:val="99"/>
    <w:qFormat/>
    <w:rPr>
      <w:color w:val="404040"/>
    </w:rPr>
    <w:tblPr>
      <w:tblCellMar>
        <w:top w:w="0" w:type="dxa"/>
        <w:left w:w="108" w:type="dxa"/>
        <w:bottom w:w="0" w:type="dxa"/>
        <w:right w:w="108" w:type="dxa"/>
      </w:tblCellMar>
    </w:tblPr>
    <w:tblStylePr w:type="firstRow">
      <w:rPr>
        <w:rFonts w:ascii="Arial" w:hAnsi="Arial"/>
        <w:color w:val="F2F2F2"/>
        <w:sz w:val="22"/>
      </w:rPr>
      <w:tblPr/>
      <w:tcPr>
        <w:shd w:val="clear" w:color="70AD47" w:fill="70AD47" w:themeColor="accent6" w:themeFill="accent6"/>
      </w:tcPr>
    </w:tblStylePr>
    <w:tblStylePr w:type="lastRow">
      <w:rPr>
        <w:rFonts w:ascii="Arial" w:hAnsi="Arial"/>
        <w:color w:val="F2F2F2"/>
        <w:sz w:val="22"/>
      </w:rPr>
      <w:tblPr/>
      <w:tcPr>
        <w:shd w:val="clear" w:color="70AD47" w:fill="70AD47" w:themeColor="accent6" w:themeFill="accent6"/>
      </w:tcPr>
    </w:tblStylePr>
    <w:tblStylePr w:type="firstCol">
      <w:rPr>
        <w:rFonts w:ascii="Arial" w:hAnsi="Arial"/>
        <w:color w:val="F2F2F2"/>
        <w:sz w:val="22"/>
      </w:rPr>
      <w:tblPr/>
      <w:tcPr>
        <w:shd w:val="clear" w:color="70AD47" w:fill="70AD47" w:themeColor="accent6" w:themeFill="accent6"/>
      </w:tcPr>
    </w:tblStylePr>
    <w:tblStylePr w:type="lastCol">
      <w:rPr>
        <w:rFonts w:ascii="Arial" w:hAnsi="Arial"/>
        <w:color w:val="F2F2F2"/>
        <w:sz w:val="22"/>
      </w:rPr>
      <w:tblPr/>
      <w:tcPr>
        <w:shd w:val="clear" w:color="70AD47" w:fill="70AD47" w:themeColor="accent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fill="E1EFD8" w:themeColor="accent6" w:themeTint="34"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fill="E1EFD8" w:themeColor="accent6" w:themeTint="34" w:themeFill="accent6" w:themeFillTint="34"/>
      </w:tcPr>
    </w:tblStylePr>
  </w:style>
  <w:style w:type="table" w:customStyle="1" w:styleId="BorderedLined-Accent">
    <w:name w:val="Bordered &amp; Lined - Accent"/>
    <w:basedOn w:val="TableNormal"/>
    <w:uiPriority w:val="99"/>
    <w:qFormat/>
    <w:rPr>
      <w:color w:val="404040"/>
    </w:rPr>
    <w:tblPr>
      <w:tblBorders>
        <w:top w:val="single" w:sz="4" w:space="0" w:color="585858" w:themeColor="text1" w:themeTint="A6"/>
        <w:left w:val="single" w:sz="4" w:space="0" w:color="585858" w:themeColor="text1" w:themeTint="A6"/>
        <w:bottom w:val="single" w:sz="4" w:space="0" w:color="585858" w:themeColor="text1" w:themeTint="A6"/>
        <w:right w:val="single" w:sz="4" w:space="0" w:color="585858" w:themeColor="text1" w:themeTint="A6"/>
        <w:insideH w:val="single" w:sz="4" w:space="0" w:color="585858" w:themeColor="text1" w:themeTint="A6"/>
        <w:insideV w:val="single" w:sz="4" w:space="0" w:color="585858" w:themeColor="text1" w:themeTint="A6"/>
      </w:tblBorders>
      <w:tblCellMar>
        <w:top w:w="0" w:type="dxa"/>
        <w:left w:w="108" w:type="dxa"/>
        <w:bottom w:w="0" w:type="dxa"/>
        <w:right w:w="108" w:type="dxa"/>
      </w:tblCellMar>
    </w:tblPr>
    <w:tblStylePr w:type="firstRow">
      <w:rPr>
        <w:rFonts w:ascii="Arial" w:hAnsi="Arial"/>
        <w:color w:val="F2F2F2"/>
        <w:sz w:val="22"/>
      </w:rPr>
      <w:tblPr/>
      <w:tcPr>
        <w:shd w:val="clear" w:color="7E7E7E" w:fill="7E7E7E" w:themeColor="text1" w:themeTint="80" w:themeFill="text1" w:themeFillTint="80"/>
      </w:tcPr>
    </w:tblStylePr>
    <w:tblStylePr w:type="lastRow">
      <w:rPr>
        <w:rFonts w:ascii="Arial" w:hAnsi="Arial"/>
        <w:color w:val="F2F2F2"/>
        <w:sz w:val="22"/>
      </w:rPr>
      <w:tblPr/>
      <w:tcPr>
        <w:shd w:val="clear" w:color="7E7E7E" w:fill="7E7E7E" w:themeColor="text1" w:themeTint="80" w:themeFill="text1" w:themeFillTint="80"/>
      </w:tcPr>
    </w:tblStylePr>
    <w:tblStylePr w:type="firstCol">
      <w:rPr>
        <w:rFonts w:ascii="Arial" w:hAnsi="Arial"/>
        <w:color w:val="F2F2F2"/>
        <w:sz w:val="22"/>
      </w:rPr>
      <w:tblPr/>
      <w:tcPr>
        <w:shd w:val="clear" w:color="7E7E7E" w:fill="7E7E7E" w:themeColor="text1" w:themeTint="80" w:themeFill="text1" w:themeFillTint="80"/>
      </w:tcPr>
    </w:tblStylePr>
    <w:tblStylePr w:type="lastCol">
      <w:rPr>
        <w:rFonts w:ascii="Arial" w:hAnsi="Arial"/>
        <w:color w:val="F2F2F2"/>
        <w:sz w:val="22"/>
      </w:rPr>
      <w:tblPr/>
      <w:tcPr>
        <w:shd w:val="clear" w:color="7E7E7E" w:fill="7E7E7E" w:themeColor="text1" w:themeTint="80"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1F1F1" w:fill="F1F1F1" w:themeColor="text1" w:themeTint="0D"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1F1F1" w:fill="F1F1F1" w:themeColor="text1" w:themeTint="0D" w:themeFill="text1" w:themeFillTint="0D"/>
      </w:tcPr>
    </w:tblStylePr>
  </w:style>
  <w:style w:type="table" w:customStyle="1" w:styleId="BorderedLined-Accent1">
    <w:name w:val="Bordered &amp; Lined - Accent 1"/>
    <w:basedOn w:val="TableNormal"/>
    <w:uiPriority w:val="99"/>
    <w:qFormat/>
    <w:rPr>
      <w:color w:val="404040"/>
    </w:rPr>
    <w:tblPr>
      <w:tblBorders>
        <w:top w:val="single" w:sz="4" w:space="0" w:color="244175" w:themeColor="accent1" w:themeShade="95"/>
        <w:left w:val="single" w:sz="4" w:space="0" w:color="244175" w:themeColor="accent1" w:themeShade="95"/>
        <w:bottom w:val="single" w:sz="4" w:space="0" w:color="244175" w:themeColor="accent1" w:themeShade="95"/>
        <w:right w:val="single" w:sz="4" w:space="0" w:color="244175" w:themeColor="accent1" w:themeShade="95"/>
        <w:insideH w:val="single" w:sz="4" w:space="0" w:color="244175" w:themeColor="accent1" w:themeShade="95"/>
        <w:insideV w:val="single" w:sz="4" w:space="0" w:color="244175" w:themeColor="accent1" w:themeShade="95"/>
      </w:tblBorders>
      <w:tblCellMar>
        <w:top w:w="0" w:type="dxa"/>
        <w:left w:w="108" w:type="dxa"/>
        <w:bottom w:w="0" w:type="dxa"/>
        <w:right w:w="108" w:type="dxa"/>
      </w:tblCellMar>
    </w:tblPr>
    <w:tblStylePr w:type="firstRow">
      <w:rPr>
        <w:rFonts w:ascii="Arial" w:hAnsi="Arial"/>
        <w:color w:val="F2F2F2"/>
        <w:sz w:val="22"/>
      </w:rPr>
      <w:tblPr/>
      <w:tcPr>
        <w:shd w:val="clear" w:color="537DC8" w:fill="537DC8" w:themeColor="accent1" w:themeTint="EA" w:themeFill="accent1" w:themeFillTint="EA"/>
      </w:tcPr>
    </w:tblStylePr>
    <w:tblStylePr w:type="lastRow">
      <w:rPr>
        <w:rFonts w:ascii="Arial" w:hAnsi="Arial"/>
        <w:color w:val="F2F2F2"/>
        <w:sz w:val="22"/>
      </w:rPr>
      <w:tblPr/>
      <w:tcPr>
        <w:shd w:val="clear" w:color="537DC8" w:fill="537DC8" w:themeColor="accent1" w:themeTint="EA" w:themeFill="accent1" w:themeFillTint="EA"/>
      </w:tcPr>
    </w:tblStylePr>
    <w:tblStylePr w:type="firstCol">
      <w:rPr>
        <w:rFonts w:ascii="Arial" w:hAnsi="Arial"/>
        <w:color w:val="F2F2F2"/>
        <w:sz w:val="22"/>
      </w:rPr>
      <w:tblPr/>
      <w:tcPr>
        <w:shd w:val="clear" w:color="537DC8" w:fill="537DC8" w:themeColor="accent1" w:themeTint="EA" w:themeFill="accent1" w:themeFillTint="EA"/>
      </w:tcPr>
    </w:tblStylePr>
    <w:tblStylePr w:type="lastCol">
      <w:rPr>
        <w:rFonts w:ascii="Arial" w:hAnsi="Arial"/>
        <w:color w:val="F2F2F2"/>
        <w:sz w:val="22"/>
      </w:rPr>
      <w:tblPr/>
      <w:tcPr>
        <w:shd w:val="clear" w:color="537DC8" w:fill="537DC8" w:themeColor="accent1" w:themeTint="EA"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fill="C4D2EC" w:themeColor="accent1" w:themeTint="50"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fill="C4D2EC" w:themeColor="accent1" w:themeTint="50" w:themeFill="accent1" w:themeFillTint="50"/>
      </w:tcPr>
    </w:tblStylePr>
  </w:style>
  <w:style w:type="table" w:customStyle="1" w:styleId="BorderedLined-Accent2">
    <w:name w:val="Bordered &amp; Lined - Accent 2"/>
    <w:basedOn w:val="TableNormal"/>
    <w:uiPriority w:val="99"/>
    <w:qFormat/>
    <w:rPr>
      <w:color w:val="404040"/>
    </w:rPr>
    <w:tblPr>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CellMar>
        <w:top w:w="0" w:type="dxa"/>
        <w:left w:w="108" w:type="dxa"/>
        <w:bottom w:w="0" w:type="dxa"/>
        <w:right w:w="108" w:type="dxa"/>
      </w:tblCellMar>
    </w:tblPr>
    <w:tblStylePr w:type="firstRow">
      <w:rPr>
        <w:rFonts w:ascii="Arial" w:hAnsi="Arial"/>
        <w:color w:val="F2F2F2"/>
        <w:sz w:val="22"/>
      </w:rPr>
      <w:tblPr/>
      <w:tcPr>
        <w:shd w:val="clear" w:color="F4B285" w:fill="F4B285" w:themeColor="accent2" w:themeTint="97" w:themeFill="accent2" w:themeFillTint="97"/>
      </w:tcPr>
    </w:tblStylePr>
    <w:tblStylePr w:type="lastRow">
      <w:rPr>
        <w:rFonts w:ascii="Arial" w:hAnsi="Arial"/>
        <w:color w:val="F2F2F2"/>
        <w:sz w:val="22"/>
      </w:rPr>
      <w:tblPr/>
      <w:tcPr>
        <w:shd w:val="clear" w:color="F4B285" w:fill="F4B285" w:themeColor="accent2" w:themeTint="97" w:themeFill="accent2" w:themeFillTint="97"/>
      </w:tcPr>
    </w:tblStylePr>
    <w:tblStylePr w:type="firstCol">
      <w:rPr>
        <w:rFonts w:ascii="Arial" w:hAnsi="Arial"/>
        <w:color w:val="F2F2F2"/>
        <w:sz w:val="22"/>
      </w:rPr>
      <w:tblPr/>
      <w:tcPr>
        <w:shd w:val="clear" w:color="F4B285" w:fill="F4B285" w:themeColor="accent2" w:themeTint="97" w:themeFill="accent2" w:themeFillTint="97"/>
      </w:tcPr>
    </w:tblStylePr>
    <w:tblStylePr w:type="lastCol">
      <w:rPr>
        <w:rFonts w:ascii="Arial" w:hAnsi="Arial"/>
        <w:color w:val="F2F2F2"/>
        <w:sz w:val="22"/>
      </w:rPr>
      <w:tblPr/>
      <w:tcPr>
        <w:shd w:val="clear" w:color="F4B285" w:fill="F4B285" w:themeColor="accent2" w:themeTint="97"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fill="FBE5D6" w:themeColor="accent2" w:themeTint="32"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fill="FBE5D6" w:themeColor="accent2" w:themeTint="32" w:themeFill="accent2" w:themeFillTint="32"/>
      </w:tcPr>
    </w:tblStylePr>
  </w:style>
  <w:style w:type="table" w:customStyle="1" w:styleId="BorderedLined-Accent3">
    <w:name w:val="Bordered &amp; Lined - Accent 3"/>
    <w:basedOn w:val="TableNormal"/>
    <w:uiPriority w:val="99"/>
    <w:qFormat/>
    <w:rPr>
      <w:color w:val="404040"/>
    </w:rPr>
    <w:tblPr>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CellMar>
        <w:top w:w="0" w:type="dxa"/>
        <w:left w:w="108" w:type="dxa"/>
        <w:bottom w:w="0" w:type="dxa"/>
        <w:right w:w="108" w:type="dxa"/>
      </w:tblCellMar>
    </w:tblPr>
    <w:tblStylePr w:type="firstRow">
      <w:rPr>
        <w:rFonts w:ascii="Arial" w:hAnsi="Arial"/>
        <w:color w:val="F2F2F2"/>
        <w:sz w:val="22"/>
      </w:rPr>
      <w:tblPr/>
      <w:tcPr>
        <w:shd w:val="clear" w:color="A5A5A5" w:fill="A5A5A5" w:themeColor="accent3" w:themeTint="FE" w:themeFill="accent3" w:themeFillTint="FE"/>
      </w:tcPr>
    </w:tblStylePr>
    <w:tblStylePr w:type="lastRow">
      <w:rPr>
        <w:rFonts w:ascii="Arial" w:hAnsi="Arial"/>
        <w:color w:val="F2F2F2"/>
        <w:sz w:val="22"/>
      </w:rPr>
      <w:tblPr/>
      <w:tcPr>
        <w:shd w:val="clear" w:color="A5A5A5" w:fill="A5A5A5" w:themeColor="accent3" w:themeTint="FE" w:themeFill="accent3" w:themeFillTint="FE"/>
      </w:tcPr>
    </w:tblStylePr>
    <w:tblStylePr w:type="firstCol">
      <w:rPr>
        <w:rFonts w:ascii="Arial" w:hAnsi="Arial"/>
        <w:color w:val="F2F2F2"/>
        <w:sz w:val="22"/>
      </w:rPr>
      <w:tblPr/>
      <w:tcPr>
        <w:shd w:val="clear" w:color="A5A5A5" w:fill="A5A5A5" w:themeColor="accent3" w:themeTint="FE" w:themeFill="accent3" w:themeFillTint="FE"/>
      </w:tcPr>
    </w:tblStylePr>
    <w:tblStylePr w:type="lastCol">
      <w:rPr>
        <w:rFonts w:ascii="Arial" w:hAnsi="Arial"/>
        <w:color w:val="F2F2F2"/>
        <w:sz w:val="22"/>
      </w:rPr>
      <w:tblPr/>
      <w:tcPr>
        <w:shd w:val="clear" w:color="A5A5A5" w:fill="A5A5A5" w:themeColor="accent3" w:themeTint="FE"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fill="ECECEC" w:themeColor="accent3" w:themeTint="34"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fill="ECECEC" w:themeColor="accent3" w:themeTint="34" w:themeFill="accent3" w:themeFillTint="34"/>
      </w:tcPr>
    </w:tblStylePr>
  </w:style>
  <w:style w:type="table" w:customStyle="1" w:styleId="BorderedLined-Accent4">
    <w:name w:val="Bordered &amp; Lined - Accent 4"/>
    <w:basedOn w:val="TableNormal"/>
    <w:uiPriority w:val="99"/>
    <w:qFormat/>
    <w:rPr>
      <w:color w:val="404040"/>
    </w:rPr>
    <w:tblPr>
      <w:tblBorders>
        <w:top w:val="single" w:sz="4" w:space="0" w:color="947000" w:themeColor="accent4" w:themeShade="95"/>
        <w:left w:val="single" w:sz="4" w:space="0" w:color="947000" w:themeColor="accent4" w:themeShade="95"/>
        <w:bottom w:val="single" w:sz="4" w:space="0" w:color="947000" w:themeColor="accent4" w:themeShade="95"/>
        <w:right w:val="single" w:sz="4" w:space="0" w:color="947000" w:themeColor="accent4" w:themeShade="95"/>
        <w:insideH w:val="single" w:sz="4" w:space="0" w:color="947000" w:themeColor="accent4" w:themeShade="95"/>
        <w:insideV w:val="single" w:sz="4" w:space="0" w:color="947000" w:themeColor="accent4" w:themeShade="95"/>
      </w:tblBorders>
      <w:tblCellMar>
        <w:top w:w="0" w:type="dxa"/>
        <w:left w:w="108" w:type="dxa"/>
        <w:bottom w:w="0" w:type="dxa"/>
        <w:right w:w="108" w:type="dxa"/>
      </w:tblCellMar>
    </w:tblPr>
    <w:tblStylePr w:type="firstRow">
      <w:rPr>
        <w:rFonts w:ascii="Arial" w:hAnsi="Arial"/>
        <w:color w:val="F2F2F2"/>
        <w:sz w:val="22"/>
      </w:rPr>
      <w:tblPr/>
      <w:tcPr>
        <w:shd w:val="clear" w:color="FFD864" w:fill="FFD864" w:themeColor="accent4" w:themeTint="9A" w:themeFill="accent4" w:themeFillTint="9A"/>
      </w:tcPr>
    </w:tblStylePr>
    <w:tblStylePr w:type="lastRow">
      <w:rPr>
        <w:rFonts w:ascii="Arial" w:hAnsi="Arial"/>
        <w:color w:val="F2F2F2"/>
        <w:sz w:val="22"/>
      </w:rPr>
      <w:tblPr/>
      <w:tcPr>
        <w:shd w:val="clear" w:color="FFD864" w:fill="FFD864" w:themeColor="accent4" w:themeTint="9A" w:themeFill="accent4" w:themeFillTint="9A"/>
      </w:tcPr>
    </w:tblStylePr>
    <w:tblStylePr w:type="firstCol">
      <w:rPr>
        <w:rFonts w:ascii="Arial" w:hAnsi="Arial"/>
        <w:color w:val="F2F2F2"/>
        <w:sz w:val="22"/>
      </w:rPr>
      <w:tblPr/>
      <w:tcPr>
        <w:shd w:val="clear" w:color="FFD864" w:fill="FFD864" w:themeColor="accent4" w:themeTint="9A" w:themeFill="accent4" w:themeFillTint="9A"/>
      </w:tcPr>
    </w:tblStylePr>
    <w:tblStylePr w:type="lastCol">
      <w:rPr>
        <w:rFonts w:ascii="Arial" w:hAnsi="Arial"/>
        <w:color w:val="F2F2F2"/>
        <w:sz w:val="22"/>
      </w:rPr>
      <w:tblPr/>
      <w:tcPr>
        <w:shd w:val="clear" w:color="FFD864" w:fill="FFD864" w:themeColor="accent4" w:themeTint="9A"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EF2CA" w:fill="FEF2CA" w:themeColor="accent4" w:themeTint="34"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EF2CA" w:fill="FEF2CA" w:themeColor="accent4" w:themeTint="34" w:themeFill="accent4" w:themeFillTint="34"/>
      </w:tcPr>
    </w:tblStylePr>
  </w:style>
  <w:style w:type="table" w:customStyle="1" w:styleId="BorderedLined-Accent5">
    <w:name w:val="Bordered &amp; Lined - Accent 5"/>
    <w:basedOn w:val="TableNormal"/>
    <w:uiPriority w:val="99"/>
    <w:qFormat/>
    <w:rPr>
      <w:color w:val="404040"/>
    </w:rPr>
    <w:tblPr>
      <w:tblBorders>
        <w:top w:val="single" w:sz="4" w:space="0" w:color="245B8D" w:themeColor="accent5" w:themeShade="95"/>
        <w:left w:val="single" w:sz="4" w:space="0" w:color="245B8D" w:themeColor="accent5" w:themeShade="95"/>
        <w:bottom w:val="single" w:sz="4" w:space="0" w:color="245B8D" w:themeColor="accent5" w:themeShade="95"/>
        <w:right w:val="single" w:sz="4" w:space="0" w:color="245B8D" w:themeColor="accent5" w:themeShade="95"/>
        <w:insideH w:val="single" w:sz="4" w:space="0" w:color="245B8D" w:themeColor="accent5" w:themeShade="95"/>
        <w:insideV w:val="single" w:sz="4" w:space="0" w:color="245B8D" w:themeColor="accent5" w:themeShade="95"/>
      </w:tblBorders>
      <w:tblCellMar>
        <w:top w:w="0" w:type="dxa"/>
        <w:left w:w="108" w:type="dxa"/>
        <w:bottom w:w="0" w:type="dxa"/>
        <w:right w:w="108" w:type="dxa"/>
      </w:tblCellMar>
    </w:tblPr>
    <w:tblStylePr w:type="firstRow">
      <w:rPr>
        <w:rFonts w:ascii="Arial" w:hAnsi="Arial"/>
        <w:color w:val="F2F2F2"/>
        <w:sz w:val="22"/>
      </w:rPr>
      <w:tblPr/>
      <w:tcPr>
        <w:shd w:val="clear" w:color="5B9BD5" w:fill="5B9BD5" w:themeColor="accent5" w:themeFill="accent5"/>
      </w:tcPr>
    </w:tblStylePr>
    <w:tblStylePr w:type="lastRow">
      <w:rPr>
        <w:rFonts w:ascii="Arial" w:hAnsi="Arial"/>
        <w:color w:val="F2F2F2"/>
        <w:sz w:val="22"/>
      </w:rPr>
      <w:tblPr/>
      <w:tcPr>
        <w:shd w:val="clear" w:color="5B9BD5" w:fill="5B9BD5" w:themeColor="accent5" w:themeFill="accent5"/>
      </w:tcPr>
    </w:tblStylePr>
    <w:tblStylePr w:type="firstCol">
      <w:rPr>
        <w:rFonts w:ascii="Arial" w:hAnsi="Arial"/>
        <w:color w:val="F2F2F2"/>
        <w:sz w:val="22"/>
      </w:rPr>
      <w:tblPr/>
      <w:tcPr>
        <w:shd w:val="clear" w:color="5B9BD5" w:fill="5B9BD5" w:themeColor="accent5" w:themeFill="accent5"/>
      </w:tcPr>
    </w:tblStylePr>
    <w:tblStylePr w:type="lastCol">
      <w:rPr>
        <w:rFonts w:ascii="Arial" w:hAnsi="Arial"/>
        <w:color w:val="F2F2F2"/>
        <w:sz w:val="22"/>
      </w:rPr>
      <w:tblPr/>
      <w:tcPr>
        <w:shd w:val="clear" w:color="5B9BD5" w:fill="5B9BD5" w:themeColor="accent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fill="DDEAF6" w:themeColor="accent5" w:themeTint="34"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fill="DDEAF6" w:themeColor="accent5" w:themeTint="34" w:themeFill="accent5" w:themeFillTint="34"/>
      </w:tcPr>
    </w:tblStylePr>
  </w:style>
  <w:style w:type="table" w:customStyle="1" w:styleId="BorderedLined-Accent6">
    <w:name w:val="Bordered &amp; Lined - Accent 6"/>
    <w:basedOn w:val="TableNormal"/>
    <w:uiPriority w:val="99"/>
    <w:qFormat/>
    <w:rPr>
      <w:color w:val="404040"/>
    </w:rPr>
    <w:tblPr>
      <w:tblBorders>
        <w:top w:val="single" w:sz="4" w:space="0" w:color="416529" w:themeColor="accent6" w:themeShade="95"/>
        <w:left w:val="single" w:sz="4" w:space="0" w:color="416529" w:themeColor="accent6" w:themeShade="95"/>
        <w:bottom w:val="single" w:sz="4" w:space="0" w:color="416529" w:themeColor="accent6" w:themeShade="95"/>
        <w:right w:val="single" w:sz="4" w:space="0" w:color="416529" w:themeColor="accent6" w:themeShade="95"/>
        <w:insideH w:val="single" w:sz="4" w:space="0" w:color="416529" w:themeColor="accent6" w:themeShade="95"/>
        <w:insideV w:val="single" w:sz="4" w:space="0" w:color="416529" w:themeColor="accent6" w:themeShade="95"/>
      </w:tblBorders>
      <w:tblCellMar>
        <w:top w:w="0" w:type="dxa"/>
        <w:left w:w="108" w:type="dxa"/>
        <w:bottom w:w="0" w:type="dxa"/>
        <w:right w:w="108" w:type="dxa"/>
      </w:tblCellMar>
    </w:tblPr>
    <w:tblStylePr w:type="firstRow">
      <w:rPr>
        <w:rFonts w:ascii="Arial" w:hAnsi="Arial"/>
        <w:color w:val="F2F2F2"/>
        <w:sz w:val="22"/>
      </w:rPr>
      <w:tblPr/>
      <w:tcPr>
        <w:shd w:val="clear" w:color="70AD47" w:fill="70AD47" w:themeColor="accent6" w:themeFill="accent6"/>
      </w:tcPr>
    </w:tblStylePr>
    <w:tblStylePr w:type="lastRow">
      <w:rPr>
        <w:rFonts w:ascii="Arial" w:hAnsi="Arial"/>
        <w:color w:val="F2F2F2"/>
        <w:sz w:val="22"/>
      </w:rPr>
      <w:tblPr/>
      <w:tcPr>
        <w:shd w:val="clear" w:color="70AD47" w:fill="70AD47" w:themeColor="accent6" w:themeFill="accent6"/>
      </w:tcPr>
    </w:tblStylePr>
    <w:tblStylePr w:type="firstCol">
      <w:rPr>
        <w:rFonts w:ascii="Arial" w:hAnsi="Arial"/>
        <w:color w:val="F2F2F2"/>
        <w:sz w:val="22"/>
      </w:rPr>
      <w:tblPr/>
      <w:tcPr>
        <w:shd w:val="clear" w:color="70AD47" w:fill="70AD47" w:themeColor="accent6" w:themeFill="accent6"/>
      </w:tcPr>
    </w:tblStylePr>
    <w:tblStylePr w:type="lastCol">
      <w:rPr>
        <w:rFonts w:ascii="Arial" w:hAnsi="Arial"/>
        <w:color w:val="F2F2F2"/>
        <w:sz w:val="22"/>
      </w:rPr>
      <w:tblPr/>
      <w:tcPr>
        <w:shd w:val="clear" w:color="70AD47" w:fill="70AD47" w:themeColor="accent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fill="E1EFD8" w:themeColor="accent6" w:themeTint="34"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fill="E1EFD8" w:themeColor="accent6" w:themeTint="34" w:themeFill="accent6" w:themeFillTint="34"/>
      </w:tcPr>
    </w:tblStylePr>
  </w:style>
  <w:style w:type="table" w:customStyle="1" w:styleId="Bordered">
    <w:name w:val="Bordered"/>
    <w:basedOn w:val="TableNormal"/>
    <w:uiPriority w:val="99"/>
    <w:qFormat/>
    <w:tblPr>
      <w:tblBorders>
        <w:top w:val="single" w:sz="4" w:space="0" w:color="D8D8D8" w:themeColor="text1" w:themeTint="26"/>
        <w:left w:val="single" w:sz="4" w:space="0" w:color="D8D8D8" w:themeColor="text1" w:themeTint="26"/>
        <w:bottom w:val="single" w:sz="4" w:space="0" w:color="D8D8D8" w:themeColor="text1" w:themeTint="26"/>
        <w:right w:val="single" w:sz="4" w:space="0" w:color="D8D8D8" w:themeColor="text1" w:themeTint="26"/>
        <w:insideH w:val="single" w:sz="4" w:space="0" w:color="D8D8D8" w:themeColor="text1" w:themeTint="26"/>
        <w:insideV w:val="single" w:sz="4" w:space="0" w:color="D8D8D8" w:themeColor="text1" w:themeTint="26"/>
      </w:tblBorders>
      <w:tblCellMar>
        <w:top w:w="0" w:type="dxa"/>
        <w:left w:w="108" w:type="dxa"/>
        <w:bottom w:w="0" w:type="dxa"/>
        <w:right w:w="108" w:type="dxa"/>
      </w:tblCellMar>
    </w:tblPr>
    <w:tblStylePr w:type="firstRow">
      <w:rPr>
        <w:rFonts w:ascii="Arial" w:hAnsi="Arial"/>
        <w:color w:val="404040"/>
        <w:sz w:val="22"/>
      </w:rPr>
      <w:tblPr/>
      <w:tcPr>
        <w:tcBorders>
          <w:bottom w:val="single" w:sz="12" w:space="0" w:color="7E7E7E" w:themeColor="text1" w:themeTint="80"/>
        </w:tcBorders>
      </w:tcPr>
    </w:tblStylePr>
    <w:tblStylePr w:type="lastRow">
      <w:rPr>
        <w:rFonts w:ascii="Arial" w:hAnsi="Arial"/>
        <w:color w:val="404040"/>
        <w:sz w:val="22"/>
      </w:rPr>
      <w:tblPr/>
      <w:tcPr>
        <w:tcBorders>
          <w:top w:val="single" w:sz="12" w:space="0" w:color="7E7E7E"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E7E7E" w:themeColor="text1" w:themeTint="80"/>
        </w:tcBorders>
      </w:tcPr>
    </w:tblStylePr>
    <w:tblStylePr w:type="band1Horz">
      <w:rPr>
        <w:rFonts w:ascii="Arial" w:hAnsi="Arial"/>
        <w:color w:val="404040"/>
        <w:sz w:val="22"/>
      </w:rPr>
      <w:tblPr/>
      <w:tcPr>
        <w:tcBorders>
          <w:top w:val="single" w:sz="4" w:space="0" w:color="D8D8D8" w:themeColor="text1" w:themeTint="26"/>
          <w:left w:val="single" w:sz="4" w:space="0" w:color="D8D8D8" w:themeColor="text1" w:themeTint="26"/>
          <w:bottom w:val="single" w:sz="4" w:space="0" w:color="D8D8D8" w:themeColor="text1" w:themeTint="26"/>
          <w:right w:val="single" w:sz="4" w:space="0" w:color="D8D8D8" w:themeColor="text1" w:themeTint="26"/>
        </w:tcBorders>
      </w:tcPr>
    </w:tblStylePr>
  </w:style>
  <w:style w:type="table" w:customStyle="1" w:styleId="Bordered-Accent1">
    <w:name w:val="Bordered - Accent 1"/>
    <w:basedOn w:val="TableNormal"/>
    <w:uiPriority w:val="99"/>
    <w:qFormat/>
    <w:tblPr>
      <w:tblBorders>
        <w:top w:val="single" w:sz="4" w:space="0" w:color="B3C6E7" w:themeColor="accent1" w:themeTint="67"/>
        <w:left w:val="single" w:sz="4" w:space="0" w:color="B3C6E7" w:themeColor="accent1" w:themeTint="67"/>
        <w:bottom w:val="single" w:sz="4" w:space="0" w:color="B3C6E7" w:themeColor="accent1" w:themeTint="67"/>
        <w:right w:val="single" w:sz="4" w:space="0" w:color="B3C6E7" w:themeColor="accent1" w:themeTint="67"/>
        <w:insideH w:val="single" w:sz="4" w:space="0" w:color="B3C6E7" w:themeColor="accent1" w:themeTint="67"/>
        <w:insideV w:val="single" w:sz="4" w:space="0" w:color="B3C6E7" w:themeColor="accent1" w:themeTint="67"/>
      </w:tblBorders>
      <w:tblCellMar>
        <w:top w:w="0" w:type="dxa"/>
        <w:left w:w="108" w:type="dxa"/>
        <w:bottom w:w="0" w:type="dxa"/>
        <w:right w:w="108" w:type="dxa"/>
      </w:tblCellMar>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6E7" w:themeColor="accent1" w:themeTint="67"/>
          <w:left w:val="single" w:sz="4" w:space="0" w:color="B3C6E7" w:themeColor="accent1" w:themeTint="67"/>
          <w:bottom w:val="single" w:sz="4" w:space="0" w:color="B3C6E7" w:themeColor="accent1" w:themeTint="67"/>
          <w:right w:val="single" w:sz="4" w:space="0" w:color="B3C6E7" w:themeColor="accent1" w:themeTint="67"/>
        </w:tcBorders>
      </w:tcPr>
    </w:tblStylePr>
  </w:style>
  <w:style w:type="table" w:customStyle="1" w:styleId="Bordered-Accent2">
    <w:name w:val="Bordered - Accent 2"/>
    <w:basedOn w:val="TableNormal"/>
    <w:uiPriority w:val="99"/>
    <w:qFormat/>
    <w:tblPr>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CellMar>
        <w:top w:w="0" w:type="dxa"/>
        <w:left w:w="108" w:type="dxa"/>
        <w:bottom w:w="0" w:type="dxa"/>
        <w:right w:w="108" w:type="dxa"/>
      </w:tblCellMar>
    </w:tblPr>
    <w:tblStylePr w:type="firstRow">
      <w:rPr>
        <w:rFonts w:ascii="Arial" w:hAnsi="Arial"/>
        <w:color w:val="404040"/>
        <w:sz w:val="22"/>
      </w:rPr>
      <w:tblPr/>
      <w:tcPr>
        <w:tcBorders>
          <w:bottom w:val="single" w:sz="12" w:space="0" w:color="F4B285" w:themeColor="accent2" w:themeTint="97"/>
        </w:tcBorders>
      </w:tcPr>
    </w:tblStylePr>
    <w:tblStylePr w:type="lastRow">
      <w:rPr>
        <w:rFonts w:ascii="Arial" w:hAnsi="Arial"/>
        <w:color w:val="404040"/>
        <w:sz w:val="22"/>
      </w:rPr>
      <w:tblPr/>
      <w:tcPr>
        <w:tcBorders>
          <w:top w:val="single" w:sz="12" w:space="0" w:color="F4B28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285"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Normal"/>
    <w:uiPriority w:val="99"/>
    <w:qFormat/>
    <w:tblPr>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CellMar>
        <w:top w:w="0" w:type="dxa"/>
        <w:left w:w="108" w:type="dxa"/>
        <w:bottom w:w="0" w:type="dxa"/>
        <w:right w:w="108" w:type="dxa"/>
      </w:tblCellMar>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Normal"/>
    <w:uiPriority w:val="99"/>
    <w:qFormat/>
    <w:tblPr>
      <w:tblBorders>
        <w:top w:val="single" w:sz="4" w:space="0" w:color="FFE597" w:themeColor="accent4" w:themeTint="67"/>
        <w:left w:val="single" w:sz="4" w:space="0" w:color="FFE597" w:themeColor="accent4" w:themeTint="67"/>
        <w:bottom w:val="single" w:sz="4" w:space="0" w:color="FFE597" w:themeColor="accent4" w:themeTint="67"/>
        <w:right w:val="single" w:sz="4" w:space="0" w:color="FFE597" w:themeColor="accent4" w:themeTint="67"/>
        <w:insideH w:val="single" w:sz="4" w:space="0" w:color="FFE597" w:themeColor="accent4" w:themeTint="67"/>
        <w:insideV w:val="single" w:sz="4" w:space="0" w:color="FFE597" w:themeColor="accent4" w:themeTint="67"/>
      </w:tblBorders>
      <w:tblCellMar>
        <w:top w:w="0" w:type="dxa"/>
        <w:left w:w="108" w:type="dxa"/>
        <w:bottom w:w="0" w:type="dxa"/>
        <w:right w:w="108" w:type="dxa"/>
      </w:tblCellMar>
    </w:tblPr>
    <w:tblStylePr w:type="firstRow">
      <w:rPr>
        <w:rFonts w:ascii="Arial" w:hAnsi="Arial"/>
        <w:color w:val="404040"/>
        <w:sz w:val="22"/>
      </w:rPr>
      <w:tblPr/>
      <w:tcPr>
        <w:tcBorders>
          <w:bottom w:val="single" w:sz="12" w:space="0" w:color="FFD864" w:themeColor="accent4" w:themeTint="9A"/>
        </w:tcBorders>
      </w:tcPr>
    </w:tblStylePr>
    <w:tblStylePr w:type="lastRow">
      <w:rPr>
        <w:rFonts w:ascii="Arial" w:hAnsi="Arial"/>
        <w:color w:val="404040"/>
        <w:sz w:val="22"/>
      </w:rPr>
      <w:tblPr/>
      <w:tcPr>
        <w:tcBorders>
          <w:top w:val="single" w:sz="12" w:space="0" w:color="FFD864"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4" w:themeColor="accent4" w:themeTint="9A"/>
        </w:tcBorders>
      </w:tcPr>
    </w:tblStylePr>
    <w:tblStylePr w:type="band1Horz">
      <w:rPr>
        <w:rFonts w:ascii="Arial" w:hAnsi="Arial"/>
        <w:color w:val="404040"/>
        <w:sz w:val="22"/>
      </w:rPr>
      <w:tblPr/>
      <w:tcPr>
        <w:tcBorders>
          <w:top w:val="single" w:sz="4" w:space="0" w:color="FFE597" w:themeColor="accent4" w:themeTint="67"/>
          <w:left w:val="single" w:sz="4" w:space="0" w:color="FFE597" w:themeColor="accent4" w:themeTint="67"/>
          <w:bottom w:val="single" w:sz="4" w:space="0" w:color="FFE597" w:themeColor="accent4" w:themeTint="67"/>
          <w:right w:val="single" w:sz="4" w:space="0" w:color="FFE597" w:themeColor="accent4" w:themeTint="67"/>
        </w:tcBorders>
      </w:tcPr>
    </w:tblStylePr>
  </w:style>
  <w:style w:type="table" w:customStyle="1" w:styleId="Bordered-Accent5">
    <w:name w:val="Bordered - Accent 5"/>
    <w:basedOn w:val="TableNormal"/>
    <w:uiPriority w:val="99"/>
    <w:qFormat/>
    <w:tblPr>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CellMar>
        <w:top w:w="0" w:type="dxa"/>
        <w:left w:w="108" w:type="dxa"/>
        <w:bottom w:w="0" w:type="dxa"/>
        <w:right w:w="108" w:type="dxa"/>
      </w:tblCellMar>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TableNormal"/>
    <w:uiPriority w:val="99"/>
    <w:qFormat/>
    <w:tblPr>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CellMar>
        <w:top w:w="0" w:type="dxa"/>
        <w:left w:w="108" w:type="dxa"/>
        <w:bottom w:w="0" w:type="dxa"/>
        <w:right w:w="108" w:type="dxa"/>
      </w:tblCellMar>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customStyle="1" w:styleId="FootnoteTextChar">
    <w:name w:val="Footnote Text Char"/>
    <w:uiPriority w:val="99"/>
    <w:qFormat/>
    <w:rPr>
      <w:sz w:val="18"/>
    </w:rPr>
  </w:style>
  <w:style w:type="character" w:customStyle="1" w:styleId="Char3">
    <w:name w:val="尾注文本 Char"/>
    <w:link w:val="EndnoteText"/>
    <w:uiPriority w:val="99"/>
    <w:qFormat/>
    <w:rPr>
      <w:sz w:val="20"/>
    </w:rPr>
  </w:style>
  <w:style w:type="paragraph" w:customStyle="1" w:styleId="TOC10">
    <w:name w:val="TOC 标题1"/>
    <w:uiPriority w:val="39"/>
    <w:unhideWhenUsed/>
    <w:qFormat/>
    <w:rPr>
      <w:rFonts w:ascii="Times New Roman" w:eastAsia="宋体" w:hAnsi="Times New Roman" w:cs="Times New Roman"/>
      <w:lang w:val="en-US" w:eastAsia="zh-CN" w:bidi="ar-SA"/>
    </w:rPr>
  </w:style>
  <w:style w:type="character" w:customStyle="1" w:styleId="Char4">
    <w:name w:val="批注文字 Char"/>
    <w:basedOn w:val="DefaultParagraphFont"/>
    <w:link w:val="CommentText"/>
    <w:uiPriority w:val="99"/>
    <w:qFormat/>
    <w:rPr>
      <w:rFonts w:ascii="Times New Roman" w:eastAsia="宋体" w:hAnsi="Times New Roman" w:cs="Times New Roman"/>
      <w:sz w:val="24"/>
      <w:szCs w:val="21"/>
    </w:rPr>
  </w:style>
  <w:style w:type="character" w:customStyle="1" w:styleId="Char5">
    <w:name w:val="正文文本缩进 Char"/>
    <w:basedOn w:val="DefaultParagraphFont"/>
    <w:link w:val="BodyTextIndent"/>
    <w:qFormat/>
    <w:rPr>
      <w:rFonts w:eastAsia="Times New Roman"/>
      <w:sz w:val="24"/>
      <w:szCs w:val="24"/>
      <w:lang w:eastAsia="ja-JP"/>
    </w:rPr>
  </w:style>
  <w:style w:type="character" w:customStyle="1" w:styleId="Char10">
    <w:name w:val="批注框文本 Char1"/>
    <w:link w:val="BalloonText"/>
    <w:uiPriority w:val="99"/>
    <w:qFormat/>
    <w:rPr>
      <w:rFonts w:ascii="Times New Roman" w:eastAsia="宋体" w:hAnsi="Times New Roman"/>
      <w:sz w:val="18"/>
      <w:szCs w:val="18"/>
    </w:rPr>
  </w:style>
  <w:style w:type="character" w:customStyle="1" w:styleId="Char6">
    <w:name w:val="页脚 Char"/>
    <w:link w:val="Footer"/>
    <w:uiPriority w:val="99"/>
    <w:qFormat/>
    <w:rPr>
      <w:rFonts w:ascii="Times New Roman" w:eastAsia="宋体" w:hAnsi="Times New Roman"/>
      <w:sz w:val="18"/>
      <w:szCs w:val="18"/>
    </w:rPr>
  </w:style>
  <w:style w:type="character" w:customStyle="1" w:styleId="Char7">
    <w:name w:val="页眉 Char"/>
    <w:link w:val="Header"/>
    <w:uiPriority w:val="99"/>
    <w:qFormat/>
    <w:rPr>
      <w:rFonts w:ascii="Times New Roman" w:eastAsia="宋体" w:hAnsi="Times New Roman"/>
      <w:sz w:val="18"/>
      <w:szCs w:val="18"/>
    </w:rPr>
  </w:style>
  <w:style w:type="character" w:customStyle="1" w:styleId="Char8">
    <w:name w:val="列表 Char"/>
    <w:link w:val="List"/>
    <w:qFormat/>
    <w:rPr>
      <w:rFonts w:ascii="Times New Roman" w:eastAsia="宋体" w:hAnsi="Times New Roman" w:cs="Times New Roman"/>
      <w:sz w:val="24"/>
      <w:szCs w:val="21"/>
    </w:rPr>
  </w:style>
  <w:style w:type="character" w:customStyle="1" w:styleId="Char9">
    <w:name w:val="脚注文本 Char"/>
    <w:link w:val="FootnoteText"/>
    <w:uiPriority w:val="99"/>
    <w:qFormat/>
    <w:rPr>
      <w:rFonts w:ascii="Times New Roman" w:eastAsia="宋体" w:hAnsi="Times New Roman"/>
      <w:sz w:val="24"/>
      <w:szCs w:val="18"/>
    </w:rPr>
  </w:style>
  <w:style w:type="character" w:customStyle="1" w:styleId="Char11">
    <w:name w:val="批注主题 Char"/>
    <w:link w:val="CommentSubject"/>
    <w:qFormat/>
    <w:rPr>
      <w:rFonts w:ascii="Times New Roman" w:eastAsia="宋体" w:hAnsi="Times New Roman" w:cs="Times New Roman"/>
      <w:b/>
      <w:bCs/>
      <w:sz w:val="24"/>
      <w:szCs w:val="21"/>
    </w:rPr>
  </w:style>
  <w:style w:type="paragraph" w:customStyle="1" w:styleId="ERIS1">
    <w:name w:val="ERIS标题1"/>
    <w:basedOn w:val="Normal"/>
    <w:next w:val="ERIS"/>
    <w:uiPriority w:val="2"/>
    <w:qFormat/>
    <w:pPr>
      <w:keepNext/>
      <w:keepLines/>
      <w:widowControl/>
      <w:numPr>
        <w:ilvl w:val="0"/>
        <w:numId w:val="1"/>
      </w:numPr>
      <w:spacing w:after="50"/>
      <w:jc w:val="left"/>
      <w:outlineLvl w:val="0"/>
    </w:pPr>
    <w:rPr>
      <w:b/>
      <w:sz w:val="28"/>
    </w:rPr>
  </w:style>
  <w:style w:type="paragraph" w:customStyle="1" w:styleId="ERIS0">
    <w:name w:val="ERIS正文无间距"/>
    <w:basedOn w:val="ERIS"/>
    <w:uiPriority w:val="1"/>
    <w:qFormat/>
    <w:pPr>
      <w:spacing w:after="0"/>
    </w:pPr>
  </w:style>
  <w:style w:type="paragraph" w:customStyle="1" w:styleId="ERIS2">
    <w:name w:val="ERIS正文无缩进"/>
    <w:basedOn w:val="ERIS"/>
    <w:uiPriority w:val="1"/>
    <w:qFormat/>
    <w:pPr>
      <w:ind w:firstLine="0"/>
    </w:pPr>
  </w:style>
  <w:style w:type="paragraph" w:customStyle="1" w:styleId="ERIS20">
    <w:name w:val="ERIS标题2"/>
    <w:basedOn w:val="ERIS1"/>
    <w:next w:val="ERIS"/>
    <w:uiPriority w:val="2"/>
    <w:qFormat/>
    <w:pPr>
      <w:numPr>
        <w:ilvl w:val="1"/>
      </w:numPr>
      <w:outlineLvl w:val="1"/>
    </w:pPr>
    <w:rPr>
      <w:sz w:val="24"/>
    </w:rPr>
  </w:style>
  <w:style w:type="paragraph" w:customStyle="1" w:styleId="ERIS3">
    <w:name w:val="ERIS标题3"/>
    <w:basedOn w:val="ERIS20"/>
    <w:next w:val="ERIS"/>
    <w:uiPriority w:val="2"/>
    <w:qFormat/>
    <w:pPr>
      <w:numPr>
        <w:ilvl w:val="2"/>
      </w:numPr>
      <w:outlineLvl w:val="2"/>
    </w:pPr>
  </w:style>
  <w:style w:type="paragraph" w:customStyle="1" w:styleId="ERIS4">
    <w:name w:val="ERIS标题4"/>
    <w:basedOn w:val="ERIS20"/>
    <w:next w:val="ERIS"/>
    <w:uiPriority w:val="2"/>
    <w:qFormat/>
    <w:pPr>
      <w:numPr>
        <w:ilvl w:val="3"/>
      </w:numPr>
      <w:outlineLvl w:val="3"/>
    </w:pPr>
  </w:style>
  <w:style w:type="paragraph" w:customStyle="1" w:styleId="ERIS5">
    <w:name w:val="ERIS标题5"/>
    <w:basedOn w:val="ERIS20"/>
    <w:next w:val="ERIS"/>
    <w:uiPriority w:val="2"/>
    <w:qFormat/>
    <w:pPr>
      <w:numPr>
        <w:ilvl w:val="4"/>
      </w:numPr>
      <w:outlineLvl w:val="4"/>
    </w:pPr>
  </w:style>
  <w:style w:type="paragraph" w:customStyle="1" w:styleId="ERIS6">
    <w:name w:val="ERIS标题6"/>
    <w:basedOn w:val="ERIS20"/>
    <w:next w:val="ERIS"/>
    <w:uiPriority w:val="2"/>
    <w:qFormat/>
    <w:pPr>
      <w:numPr>
        <w:ilvl w:val="5"/>
      </w:numPr>
      <w:outlineLvl w:val="5"/>
    </w:pPr>
  </w:style>
  <w:style w:type="paragraph" w:customStyle="1" w:styleId="ERIS7">
    <w:name w:val="ERIS标题7"/>
    <w:basedOn w:val="ERIS20"/>
    <w:next w:val="ERIS"/>
    <w:uiPriority w:val="2"/>
    <w:qFormat/>
    <w:pPr>
      <w:numPr>
        <w:ilvl w:val="6"/>
      </w:numPr>
      <w:outlineLvl w:val="6"/>
    </w:pPr>
  </w:style>
  <w:style w:type="paragraph" w:customStyle="1" w:styleId="ERIS80">
    <w:name w:val="ERIS标题8"/>
    <w:basedOn w:val="ERIS20"/>
    <w:next w:val="ERIS"/>
    <w:uiPriority w:val="2"/>
    <w:qFormat/>
    <w:pPr>
      <w:numPr>
        <w:ilvl w:val="7"/>
      </w:numPr>
      <w:outlineLvl w:val="7"/>
    </w:pPr>
  </w:style>
  <w:style w:type="paragraph" w:customStyle="1" w:styleId="ERIS9">
    <w:name w:val="ERIS标题9"/>
    <w:basedOn w:val="ERIS20"/>
    <w:next w:val="ERIS"/>
    <w:uiPriority w:val="2"/>
    <w:qFormat/>
    <w:pPr>
      <w:numPr>
        <w:ilvl w:val="8"/>
      </w:numPr>
      <w:outlineLvl w:val="8"/>
    </w:pPr>
  </w:style>
  <w:style w:type="paragraph" w:customStyle="1" w:styleId="ERIS10">
    <w:name w:val="ERIS标题居中"/>
    <w:basedOn w:val="Normal"/>
    <w:next w:val="ERIS"/>
    <w:uiPriority w:val="1"/>
    <w:qFormat/>
    <w:pPr>
      <w:keepNext/>
      <w:keepLines/>
      <w:widowControl/>
      <w:spacing w:after="100"/>
      <w:jc w:val="center"/>
      <w:outlineLvl w:val="0"/>
    </w:pPr>
    <w:rPr>
      <w:b/>
      <w:sz w:val="28"/>
    </w:rPr>
  </w:style>
  <w:style w:type="paragraph" w:customStyle="1" w:styleId="ERIS11">
    <w:name w:val="ERIS标题左对齐"/>
    <w:basedOn w:val="ERIS10"/>
    <w:next w:val="ERIS"/>
    <w:uiPriority w:val="1"/>
    <w:qFormat/>
    <w:pPr>
      <w:jc w:val="left"/>
    </w:pPr>
  </w:style>
  <w:style w:type="paragraph" w:customStyle="1" w:styleId="ERIS12">
    <w:name w:val="ERIS无编号标题1"/>
    <w:basedOn w:val="ERIS"/>
    <w:next w:val="ERIS"/>
    <w:uiPriority w:val="3"/>
    <w:qFormat/>
    <w:pPr>
      <w:keepNext/>
      <w:keepLines/>
      <w:ind w:firstLine="0"/>
      <w:outlineLvl w:val="0"/>
    </w:pPr>
    <w:rPr>
      <w:b/>
      <w:sz w:val="28"/>
    </w:rPr>
  </w:style>
  <w:style w:type="paragraph" w:customStyle="1" w:styleId="ERIS21">
    <w:name w:val="ERIS无编号标题2"/>
    <w:basedOn w:val="ERIS12"/>
    <w:next w:val="ERIS"/>
    <w:uiPriority w:val="3"/>
    <w:qFormat/>
    <w:pPr>
      <w:outlineLvl w:val="1"/>
    </w:pPr>
    <w:rPr>
      <w:sz w:val="24"/>
    </w:rPr>
  </w:style>
  <w:style w:type="paragraph" w:customStyle="1" w:styleId="ERIS30">
    <w:name w:val="ERIS无编号标题3"/>
    <w:basedOn w:val="ERIS21"/>
    <w:next w:val="ERIS"/>
    <w:uiPriority w:val="3"/>
    <w:qFormat/>
    <w:pPr>
      <w:outlineLvl w:val="2"/>
    </w:pPr>
  </w:style>
  <w:style w:type="paragraph" w:customStyle="1" w:styleId="ERIS40">
    <w:name w:val="ERIS无编号标题4"/>
    <w:basedOn w:val="ERIS21"/>
    <w:next w:val="ERIS"/>
    <w:uiPriority w:val="3"/>
    <w:qFormat/>
    <w:pPr>
      <w:outlineLvl w:val="3"/>
    </w:pPr>
  </w:style>
  <w:style w:type="paragraph" w:customStyle="1" w:styleId="ERIS50">
    <w:name w:val="ERIS无编号标题5"/>
    <w:basedOn w:val="ERIS21"/>
    <w:next w:val="ERIS"/>
    <w:uiPriority w:val="3"/>
    <w:qFormat/>
    <w:pPr>
      <w:outlineLvl w:val="4"/>
    </w:pPr>
  </w:style>
  <w:style w:type="paragraph" w:customStyle="1" w:styleId="ERIS60">
    <w:name w:val="ERIS无编号标题6"/>
    <w:basedOn w:val="ERIS21"/>
    <w:next w:val="ERIS"/>
    <w:uiPriority w:val="3"/>
    <w:qFormat/>
    <w:pPr>
      <w:outlineLvl w:val="5"/>
    </w:pPr>
  </w:style>
  <w:style w:type="paragraph" w:customStyle="1" w:styleId="ERIS70">
    <w:name w:val="ERIS无编号标题7"/>
    <w:basedOn w:val="ERIS21"/>
    <w:next w:val="ERIS"/>
    <w:uiPriority w:val="3"/>
    <w:qFormat/>
    <w:pPr>
      <w:outlineLvl w:val="6"/>
    </w:pPr>
  </w:style>
  <w:style w:type="paragraph" w:customStyle="1" w:styleId="ERIS81">
    <w:name w:val="ERIS无编号标题8"/>
    <w:basedOn w:val="ERIS21"/>
    <w:next w:val="ERIS"/>
    <w:uiPriority w:val="3"/>
    <w:qFormat/>
    <w:pPr>
      <w:outlineLvl w:val="7"/>
    </w:pPr>
  </w:style>
  <w:style w:type="paragraph" w:customStyle="1" w:styleId="ERIS90">
    <w:name w:val="ERIS无编号标题9"/>
    <w:basedOn w:val="ERIS21"/>
    <w:next w:val="ERIS"/>
    <w:uiPriority w:val="3"/>
    <w:qFormat/>
    <w:pPr>
      <w:outlineLvl w:val="8"/>
    </w:pPr>
  </w:style>
  <w:style w:type="paragraph" w:customStyle="1" w:styleId="ERIS13">
    <w:name w:val="ERIS附录标题"/>
    <w:basedOn w:val="Caption"/>
    <w:next w:val="ERIS"/>
    <w:uiPriority w:val="8"/>
    <w:qFormat/>
    <w:pPr>
      <w:keepNext/>
      <w:keepLines/>
      <w:widowControl/>
      <w:numPr>
        <w:ilvl w:val="0"/>
        <w:numId w:val="2"/>
      </w:numPr>
      <w:spacing w:after="50"/>
      <w:ind w:hanging="400"/>
      <w:jc w:val="left"/>
      <w:outlineLvl w:val="0"/>
    </w:pPr>
    <w:rPr>
      <w:rFonts w:ascii="Times New Roman" w:eastAsia="宋体" w:hAnsi="Times New Roman"/>
      <w:sz w:val="24"/>
    </w:rPr>
  </w:style>
  <w:style w:type="paragraph" w:customStyle="1" w:styleId="ERIS14">
    <w:name w:val="ERIS项目符号列表"/>
    <w:basedOn w:val="ERIS2"/>
    <w:uiPriority w:val="1"/>
    <w:qFormat/>
    <w:pPr>
      <w:numPr>
        <w:ilvl w:val="0"/>
        <w:numId w:val="3"/>
      </w:numPr>
    </w:pPr>
  </w:style>
  <w:style w:type="paragraph" w:customStyle="1" w:styleId="ERIS15">
    <w:name w:val="ERIS参考文献列表"/>
    <w:basedOn w:val="ERIS2"/>
    <w:uiPriority w:val="1"/>
    <w:qFormat/>
    <w:pPr>
      <w:numPr>
        <w:ilvl w:val="0"/>
        <w:numId w:val="4"/>
      </w:numPr>
    </w:pPr>
  </w:style>
  <w:style w:type="paragraph" w:customStyle="1" w:styleId="ERIS16">
    <w:name w:val="ERIS题注标题1"/>
    <w:basedOn w:val="ERIS"/>
    <w:next w:val="ERIS"/>
    <w:uiPriority w:val="8"/>
    <w:qFormat/>
    <w:pPr>
      <w:keepNext/>
      <w:keepLines/>
      <w:ind w:left="400" w:hanging="400"/>
      <w:outlineLvl w:val="0"/>
    </w:pPr>
    <w:rPr>
      <w:b/>
    </w:rPr>
  </w:style>
  <w:style w:type="paragraph" w:customStyle="1" w:styleId="ERIS22">
    <w:name w:val="ERIS题注标题2"/>
    <w:basedOn w:val="ERIS16"/>
    <w:next w:val="ERIS"/>
    <w:uiPriority w:val="8"/>
    <w:qFormat/>
    <w:pPr>
      <w:outlineLvl w:val="1"/>
    </w:pPr>
  </w:style>
  <w:style w:type="paragraph" w:customStyle="1" w:styleId="ERIS31">
    <w:name w:val="ERIS题注标题3"/>
    <w:basedOn w:val="ERIS16"/>
    <w:next w:val="ERIS"/>
    <w:uiPriority w:val="8"/>
    <w:qFormat/>
    <w:pPr>
      <w:outlineLvl w:val="2"/>
    </w:pPr>
  </w:style>
  <w:style w:type="paragraph" w:customStyle="1" w:styleId="ERIS41">
    <w:name w:val="ERIS题注标题4"/>
    <w:basedOn w:val="ERIS16"/>
    <w:next w:val="ERIS"/>
    <w:uiPriority w:val="8"/>
    <w:qFormat/>
    <w:pPr>
      <w:outlineLvl w:val="3"/>
    </w:pPr>
  </w:style>
  <w:style w:type="paragraph" w:customStyle="1" w:styleId="ERIS51">
    <w:name w:val="ERIS题注标题5"/>
    <w:basedOn w:val="ERIS16"/>
    <w:next w:val="ERIS"/>
    <w:uiPriority w:val="8"/>
    <w:qFormat/>
    <w:pPr>
      <w:outlineLvl w:val="4"/>
    </w:pPr>
  </w:style>
  <w:style w:type="paragraph" w:customStyle="1" w:styleId="ERIS61">
    <w:name w:val="ERIS题注标题6"/>
    <w:basedOn w:val="ERIS16"/>
    <w:next w:val="ERIS"/>
    <w:uiPriority w:val="8"/>
    <w:qFormat/>
    <w:pPr>
      <w:outlineLvl w:val="5"/>
    </w:pPr>
  </w:style>
  <w:style w:type="paragraph" w:customStyle="1" w:styleId="ERIS71">
    <w:name w:val="ERIS题注标题7"/>
    <w:basedOn w:val="ERIS16"/>
    <w:next w:val="ERIS"/>
    <w:uiPriority w:val="8"/>
    <w:qFormat/>
    <w:pPr>
      <w:outlineLvl w:val="6"/>
    </w:pPr>
  </w:style>
  <w:style w:type="paragraph" w:customStyle="1" w:styleId="ERIS82">
    <w:name w:val="ERIS题注标题8"/>
    <w:basedOn w:val="ERIS16"/>
    <w:next w:val="ERIS"/>
    <w:uiPriority w:val="8"/>
    <w:qFormat/>
    <w:pPr>
      <w:outlineLvl w:val="7"/>
    </w:pPr>
  </w:style>
  <w:style w:type="paragraph" w:customStyle="1" w:styleId="ERIS91">
    <w:name w:val="ERIS题注标题9"/>
    <w:basedOn w:val="ERIS16"/>
    <w:next w:val="ERIS"/>
    <w:uiPriority w:val="8"/>
    <w:qFormat/>
    <w:pPr>
      <w:outlineLvl w:val="8"/>
    </w:pPr>
  </w:style>
  <w:style w:type="character" w:customStyle="1" w:styleId="ERIS17">
    <w:name w:val="ERIS强调1"/>
    <w:uiPriority w:val="9"/>
    <w:qFormat/>
  </w:style>
  <w:style w:type="character" w:customStyle="1" w:styleId="1">
    <w:name w:val="明显强调1"/>
    <w:uiPriority w:val="99"/>
    <w:unhideWhenUsed/>
    <w:qFormat/>
    <w:rPr>
      <w:i/>
      <w:iCs/>
      <w:color w:val="4472C4"/>
    </w:rPr>
  </w:style>
  <w:style w:type="character" w:customStyle="1" w:styleId="10">
    <w:name w:val="不明显强调1"/>
    <w:uiPriority w:val="99"/>
    <w:unhideWhenUsed/>
    <w:qFormat/>
    <w:rPr>
      <w:i/>
      <w:iCs/>
      <w:color w:val="404040"/>
    </w:rPr>
  </w:style>
  <w:style w:type="character" w:customStyle="1" w:styleId="ERIS23">
    <w:name w:val="ERIS强调2"/>
    <w:uiPriority w:val="9"/>
    <w:qFormat/>
    <w:rPr>
      <w:i/>
    </w:rPr>
  </w:style>
  <w:style w:type="character" w:customStyle="1" w:styleId="ERIS32">
    <w:name w:val="ERIS强调3"/>
    <w:uiPriority w:val="9"/>
    <w:qFormat/>
    <w:rPr>
      <w:i/>
      <w:u w:val="single"/>
    </w:rPr>
  </w:style>
  <w:style w:type="character" w:customStyle="1" w:styleId="ERIS42">
    <w:name w:val="ERIS强调4"/>
    <w:uiPriority w:val="9"/>
    <w:qFormat/>
    <w:rPr>
      <w:b/>
    </w:rPr>
  </w:style>
  <w:style w:type="character" w:customStyle="1" w:styleId="ERIS52">
    <w:name w:val="ERIS强调5"/>
    <w:uiPriority w:val="9"/>
    <w:qFormat/>
    <w:rPr>
      <w:b/>
      <w:u w:val="single"/>
    </w:rPr>
  </w:style>
  <w:style w:type="character" w:customStyle="1" w:styleId="ERIS62">
    <w:name w:val="ERIS强调6"/>
    <w:uiPriority w:val="9"/>
    <w:qFormat/>
    <w:rPr>
      <w:b/>
      <w:i/>
      <w:u w:val="none"/>
    </w:rPr>
  </w:style>
  <w:style w:type="character" w:customStyle="1" w:styleId="ERIS72">
    <w:name w:val="ERIS强调7"/>
    <w:uiPriority w:val="9"/>
    <w:qFormat/>
    <w:rPr>
      <w:b/>
      <w:i/>
      <w:u w:val="single"/>
    </w:rPr>
  </w:style>
  <w:style w:type="character" w:customStyle="1" w:styleId="ERIS18">
    <w:name w:val="ERIS指导"/>
    <w:uiPriority w:val="10"/>
    <w:qFormat/>
    <w:rPr>
      <w:i/>
      <w:vanish/>
      <w:color w:val="FF0000"/>
    </w:rPr>
  </w:style>
  <w:style w:type="paragraph" w:customStyle="1" w:styleId="ERIS19">
    <w:name w:val="ERIS编号列表"/>
    <w:basedOn w:val="ERIS2"/>
    <w:uiPriority w:val="1"/>
    <w:qFormat/>
    <w:pPr>
      <w:numPr>
        <w:ilvl w:val="0"/>
        <w:numId w:val="5"/>
      </w:numPr>
    </w:pPr>
  </w:style>
  <w:style w:type="paragraph" w:customStyle="1" w:styleId="ERIS24">
    <w:name w:val="ERIS题注续"/>
    <w:basedOn w:val="ERIS16"/>
    <w:next w:val="ERIS"/>
    <w:uiPriority w:val="8"/>
    <w:qFormat/>
    <w:pPr>
      <w:ind w:left="0" w:firstLine="0"/>
      <w:outlineLvl w:val="9"/>
    </w:pPr>
  </w:style>
  <w:style w:type="paragraph" w:customStyle="1" w:styleId="ERIS25">
    <w:name w:val="ERIS表头左对齐"/>
    <w:basedOn w:val="ERIS"/>
    <w:uiPriority w:val="4"/>
    <w:qFormat/>
    <w:pPr>
      <w:keepLines/>
      <w:spacing w:before="20" w:after="20"/>
      <w:ind w:firstLine="0"/>
    </w:pPr>
    <w:rPr>
      <w:b/>
      <w:sz w:val="21"/>
    </w:rPr>
  </w:style>
  <w:style w:type="paragraph" w:customStyle="1" w:styleId="ERIS26">
    <w:name w:val="ERIS表头居中"/>
    <w:basedOn w:val="ERIS25"/>
    <w:uiPriority w:val="4"/>
    <w:qFormat/>
    <w:pPr>
      <w:spacing w:after="312"/>
      <w:jc w:val="center"/>
    </w:pPr>
  </w:style>
  <w:style w:type="paragraph" w:customStyle="1" w:styleId="ERIS27">
    <w:name w:val="ERIS表头右对齐"/>
    <w:basedOn w:val="ERIS25"/>
    <w:uiPriority w:val="4"/>
    <w:qFormat/>
    <w:pPr>
      <w:spacing w:after="312"/>
      <w:jc w:val="right"/>
    </w:pPr>
  </w:style>
  <w:style w:type="paragraph" w:customStyle="1" w:styleId="ERIS28">
    <w:name w:val="ERIS表格文本左对齐"/>
    <w:basedOn w:val="ERIS25"/>
    <w:uiPriority w:val="5"/>
    <w:qFormat/>
    <w:pPr>
      <w:spacing w:after="312"/>
    </w:pPr>
    <w:rPr>
      <w:b w:val="0"/>
    </w:rPr>
  </w:style>
  <w:style w:type="paragraph" w:customStyle="1" w:styleId="ERIS29">
    <w:name w:val="ERIS表格文本居中"/>
    <w:basedOn w:val="ERIS25"/>
    <w:uiPriority w:val="5"/>
    <w:qFormat/>
    <w:pPr>
      <w:spacing w:after="312"/>
      <w:jc w:val="center"/>
    </w:pPr>
    <w:rPr>
      <w:b w:val="0"/>
    </w:rPr>
  </w:style>
  <w:style w:type="paragraph" w:customStyle="1" w:styleId="ERIS33">
    <w:name w:val="ERIS表格文本右对齐"/>
    <w:basedOn w:val="ERIS25"/>
    <w:uiPriority w:val="5"/>
    <w:qFormat/>
    <w:pPr>
      <w:spacing w:after="312"/>
      <w:jc w:val="right"/>
    </w:pPr>
    <w:rPr>
      <w:b w:val="0"/>
    </w:rPr>
  </w:style>
  <w:style w:type="paragraph" w:customStyle="1" w:styleId="ERIS34">
    <w:name w:val="ERIS表格文本小数点对齐"/>
    <w:basedOn w:val="ERIS25"/>
    <w:uiPriority w:val="5"/>
    <w:qFormat/>
    <w:pPr>
      <w:tabs>
        <w:tab w:val="decimal" w:pos="840"/>
      </w:tabs>
    </w:pPr>
    <w:rPr>
      <w:b w:val="0"/>
    </w:rPr>
  </w:style>
  <w:style w:type="paragraph" w:customStyle="1" w:styleId="ERIS35">
    <w:name w:val="ERIS表格编号列表"/>
    <w:basedOn w:val="Normal"/>
    <w:uiPriority w:val="6"/>
    <w:qFormat/>
    <w:pPr>
      <w:keepLines/>
      <w:widowControl/>
      <w:numPr>
        <w:ilvl w:val="0"/>
        <w:numId w:val="6"/>
      </w:numPr>
      <w:spacing w:before="62" w:after="62"/>
      <w:jc w:val="left"/>
    </w:pPr>
  </w:style>
  <w:style w:type="paragraph" w:customStyle="1" w:styleId="ERIS36">
    <w:name w:val="ERIS表格项目符号列表"/>
    <w:basedOn w:val="Normal"/>
    <w:uiPriority w:val="6"/>
    <w:qFormat/>
    <w:pPr>
      <w:keepLines/>
      <w:widowControl/>
      <w:numPr>
        <w:ilvl w:val="0"/>
        <w:numId w:val="7"/>
      </w:numPr>
      <w:spacing w:before="20" w:after="20"/>
      <w:ind w:hanging="200"/>
      <w:jc w:val="left"/>
    </w:pPr>
  </w:style>
  <w:style w:type="paragraph" w:customStyle="1" w:styleId="ERIS37">
    <w:name w:val="ERIS表格注释"/>
    <w:basedOn w:val="Normal"/>
    <w:uiPriority w:val="6"/>
    <w:qFormat/>
    <w:pPr>
      <w:keepLines/>
      <w:widowControl/>
      <w:spacing w:before="20" w:after="20"/>
      <w:jc w:val="left"/>
    </w:pPr>
  </w:style>
  <w:style w:type="paragraph" w:customStyle="1" w:styleId="ERIS38">
    <w:name w:val="ERIS页眉"/>
    <w:basedOn w:val="Header"/>
    <w:uiPriority w:val="1"/>
    <w:qFormat/>
    <w:pPr>
      <w:widowControl/>
      <w:pBdr>
        <w:bottom w:val="none" w:sz="0" w:space="0" w:color="auto"/>
      </w:pBdr>
      <w:jc w:val="left"/>
    </w:pPr>
    <w:rPr>
      <w:sz w:val="21"/>
    </w:rPr>
  </w:style>
  <w:style w:type="paragraph" w:customStyle="1" w:styleId="ERIS39">
    <w:name w:val="ERIS页脚"/>
    <w:basedOn w:val="Footer"/>
    <w:uiPriority w:val="1"/>
    <w:qFormat/>
    <w:rPr>
      <w:sz w:val="21"/>
    </w:rPr>
  </w:style>
  <w:style w:type="paragraph" w:customStyle="1" w:styleId="ERIS43">
    <w:name w:val="ERIS目录标题"/>
    <w:basedOn w:val="ERIS"/>
    <w:next w:val="ERIS"/>
    <w:uiPriority w:val="1"/>
    <w:qFormat/>
    <w:pPr>
      <w:ind w:firstLine="0"/>
      <w:jc w:val="center"/>
      <w:outlineLvl w:val="0"/>
    </w:pPr>
    <w:rPr>
      <w:b/>
      <w:sz w:val="28"/>
    </w:rPr>
  </w:style>
  <w:style w:type="paragraph" w:customStyle="1" w:styleId="ERIS44">
    <w:name w:val="ERIS图示"/>
    <w:basedOn w:val="ERIS"/>
    <w:next w:val="ERIS"/>
    <w:uiPriority w:val="7"/>
    <w:qFormat/>
    <w:pPr>
      <w:keepNext/>
      <w:keepLines/>
      <w:ind w:firstLine="0"/>
      <w:jc w:val="center"/>
    </w:pPr>
  </w:style>
  <w:style w:type="paragraph" w:customStyle="1" w:styleId="ERIS45">
    <w:name w:val="ERIS表格文本无间距"/>
    <w:basedOn w:val="ERIS29"/>
    <w:uiPriority w:val="5"/>
    <w:qFormat/>
    <w:pPr>
      <w:spacing w:before="0" w:after="0"/>
    </w:pPr>
  </w:style>
  <w:style w:type="paragraph" w:customStyle="1" w:styleId="ERIS46">
    <w:name w:val="ERIS脚注"/>
    <w:basedOn w:val="FootnoteText"/>
    <w:uiPriority w:val="11"/>
    <w:qFormat/>
  </w:style>
  <w:style w:type="character" w:customStyle="1" w:styleId="12">
    <w:name w:val="未处理的提及1"/>
    <w:basedOn w:val="DefaultParagraphFont"/>
    <w:uiPriority w:val="99"/>
    <w:semiHidden/>
    <w:unhideWhenUsed/>
    <w:qFormat/>
    <w:rPr>
      <w:color w:val="605E5C"/>
      <w:shd w:val="clear" w:color="auto" w:fill="E1DFDD"/>
    </w:rPr>
  </w:style>
  <w:style w:type="character" w:customStyle="1" w:styleId="13">
    <w:name w:val="批注框文本 字符1"/>
    <w:basedOn w:val="DefaultParagraphFont"/>
    <w:uiPriority w:val="99"/>
    <w:semiHidden/>
    <w:qFormat/>
    <w:rPr>
      <w:sz w:val="18"/>
      <w:szCs w:val="18"/>
    </w:rPr>
  </w:style>
  <w:style w:type="character" w:customStyle="1" w:styleId="14">
    <w:name w:val="页眉 字符1"/>
    <w:basedOn w:val="DefaultParagraphFont"/>
    <w:uiPriority w:val="99"/>
    <w:qFormat/>
    <w:rPr>
      <w:sz w:val="18"/>
      <w:szCs w:val="18"/>
    </w:rPr>
  </w:style>
  <w:style w:type="character" w:customStyle="1" w:styleId="15">
    <w:name w:val="页脚 字符1"/>
    <w:basedOn w:val="DefaultParagraphFont"/>
    <w:uiPriority w:val="99"/>
    <w:qFormat/>
    <w:rPr>
      <w:sz w:val="18"/>
      <w:szCs w:val="18"/>
    </w:rPr>
  </w:style>
  <w:style w:type="character" w:customStyle="1" w:styleId="16">
    <w:name w:val="脚注文本 字符1"/>
    <w:basedOn w:val="DefaultParagraphFont"/>
    <w:uiPriority w:val="99"/>
    <w:semiHidden/>
    <w:qFormat/>
    <w:rPr>
      <w:rFonts w:ascii="Times New Roman" w:eastAsia="宋体" w:hAnsi="Times New Roman"/>
      <w:sz w:val="18"/>
      <w:szCs w:val="18"/>
    </w:rPr>
  </w:style>
  <w:style w:type="character" w:customStyle="1" w:styleId="17">
    <w:name w:val="不明显参考1"/>
    <w:uiPriority w:val="31"/>
    <w:qFormat/>
    <w:rPr>
      <w:smallCaps/>
      <w:color w:val="5A5A5A"/>
    </w:rPr>
  </w:style>
  <w:style w:type="paragraph" w:customStyle="1" w:styleId="a0">
    <w:name w:val="表目录"/>
    <w:basedOn w:val="Normal"/>
    <w:qFormat/>
    <w:pPr>
      <w:shd w:val="clear" w:color="auto" w:fill="FFFFFF"/>
      <w:spacing w:before="120" w:after="120"/>
      <w:ind w:left="2402" w:hanging="2402"/>
    </w:pPr>
    <w:rPr>
      <w:rFonts w:cs="Times New Roman"/>
      <w:b/>
      <w:bCs/>
      <w:color w:val="000000"/>
      <w:szCs w:val="24"/>
    </w:rPr>
  </w:style>
  <w:style w:type="paragraph" w:customStyle="1" w:styleId="a1">
    <w:name w:val="图目录"/>
    <w:basedOn w:val="Normal"/>
    <w:qFormat/>
    <w:pPr>
      <w:shd w:val="clear" w:color="auto" w:fill="FFFFFF"/>
      <w:spacing w:before="120" w:after="120"/>
      <w:ind w:left="2402" w:hanging="2402"/>
    </w:pPr>
    <w:rPr>
      <w:rFonts w:cs="Times New Roman"/>
      <w:b/>
      <w:bCs/>
      <w:color w:val="000000"/>
      <w:szCs w:val="24"/>
    </w:rPr>
  </w:style>
  <w:style w:type="character" w:customStyle="1" w:styleId="Char12">
    <w:name w:val="批注框文本 Char"/>
    <w:qFormat/>
    <w:rPr>
      <w:sz w:val="18"/>
      <w:szCs w:val="18"/>
    </w:rPr>
  </w:style>
  <w:style w:type="character" w:customStyle="1" w:styleId="a2">
    <w:name w:val="批注文字 字符"/>
    <w:basedOn w:val="DefaultParagraphFont"/>
    <w:uiPriority w:val="99"/>
    <w:qFormat/>
    <w:rPr>
      <w:rFonts w:ascii="Times New Roman" w:eastAsia="宋体" w:hAnsi="Times New Roman"/>
      <w:sz w:val="24"/>
    </w:rPr>
  </w:style>
  <w:style w:type="character" w:customStyle="1" w:styleId="a3">
    <w:name w:val="批注主题 字符"/>
    <w:basedOn w:val="Char4"/>
    <w:uiPriority w:val="1"/>
    <w:qFormat/>
    <w:rPr>
      <w:rFonts w:ascii="Times New Roman" w:eastAsia="宋体" w:hAnsi="Times New Roman" w:cs="Times New Roman"/>
      <w:b/>
      <w:bCs/>
      <w:sz w:val="24"/>
      <w:szCs w:val="21"/>
    </w:rPr>
  </w:style>
  <w:style w:type="paragraph" w:customStyle="1" w:styleId="1110">
    <w:name w:val="表格111"/>
    <w:basedOn w:val="Heading2"/>
    <w:link w:val="1111"/>
    <w:uiPriority w:val="99"/>
    <w:qFormat/>
    <w:rPr>
      <w:rFonts w:cs="Times New Roman"/>
    </w:rPr>
  </w:style>
  <w:style w:type="character" w:customStyle="1" w:styleId="1111">
    <w:name w:val="表格111 字符"/>
    <w:link w:val="1110"/>
    <w:uiPriority w:val="99"/>
    <w:qFormat/>
    <w:rPr>
      <w:rFonts w:ascii="Times New Roman" w:eastAsia="宋体" w:hAnsi="Times New Roman" w:cs="Times New Roman"/>
      <w:b/>
      <w:bCs/>
      <w:sz w:val="24"/>
      <w:szCs w:val="32"/>
    </w:rPr>
  </w:style>
  <w:style w:type="paragraph" w:customStyle="1" w:styleId="TableCellText12pt">
    <w:name w:val="Table Cell Text 12pt"/>
    <w:basedOn w:val="DocumentText"/>
    <w:qFormat/>
    <w:pPr>
      <w:keepNext/>
      <w:spacing w:before="40" w:after="40" w:line="240" w:lineRule="auto"/>
      <w:jc w:val="center"/>
    </w:pPr>
  </w:style>
  <w:style w:type="paragraph" w:styleId="ListParagraph">
    <w:name w:val="List Paragraph"/>
    <w:basedOn w:val="Normal"/>
    <w:uiPriority w:val="34"/>
    <w:qFormat/>
    <w:pPr>
      <w:spacing w:after="240" w:line="300" w:lineRule="auto"/>
      <w:ind w:left="720"/>
    </w:pPr>
    <w:rPr>
      <w:rFonts w:eastAsia="Times New Roman" w:cs="Times New Roman"/>
      <w:szCs w:val="24"/>
      <w:lang w:eastAsia="ja-JP"/>
    </w:rPr>
  </w:style>
  <w:style w:type="paragraph" w:customStyle="1" w:styleId="A10">
    <w:name w:val="A1"/>
    <w:basedOn w:val="Normal"/>
    <w:uiPriority w:val="1"/>
    <w:qFormat/>
    <w:pPr>
      <w:spacing w:before="120" w:after="120"/>
    </w:pPr>
    <w:rPr>
      <w:b/>
      <w:bCs/>
      <w:sz w:val="32"/>
      <w:szCs w:val="32"/>
    </w:rPr>
  </w:style>
  <w:style w:type="paragraph" w:customStyle="1" w:styleId="TableCellHeading12pt">
    <w:name w:val="Table Cell Heading 12pt"/>
    <w:basedOn w:val="DocumentText"/>
    <w:qFormat/>
    <w:pPr>
      <w:keepNext/>
      <w:spacing w:before="40" w:after="40" w:line="240" w:lineRule="auto"/>
      <w:jc w:val="center"/>
    </w:pPr>
    <w:rPr>
      <w:b/>
    </w:rPr>
  </w:style>
  <w:style w:type="paragraph" w:customStyle="1" w:styleId="TableCellText12ptleft">
    <w:name w:val="Table Cell Text 12pt left"/>
    <w:basedOn w:val="Normal"/>
    <w:qFormat/>
    <w:pPr>
      <w:keepNext/>
      <w:spacing w:before="40" w:after="40"/>
    </w:pPr>
    <w:rPr>
      <w:rFonts w:eastAsia="Times New Roman" w:cs="Times New Roman"/>
      <w:szCs w:val="24"/>
      <w:lang w:eastAsia="ja-JP"/>
    </w:rPr>
  </w:style>
  <w:style w:type="paragraph" w:customStyle="1" w:styleId="listalpha">
    <w:name w:val="list:alpha"/>
    <w:basedOn w:val="Normal"/>
    <w:uiPriority w:val="99"/>
    <w:qFormat/>
    <w:pPr>
      <w:numPr>
        <w:ilvl w:val="0"/>
        <w:numId w:val="8"/>
      </w:numPr>
      <w:spacing w:after="120"/>
    </w:pPr>
    <w:rPr>
      <w:szCs w:val="24"/>
      <w:lang w:val="en-GB" w:eastAsia="en-US"/>
    </w:rPr>
  </w:style>
  <w:style w:type="paragraph" w:customStyle="1" w:styleId="listindent">
    <w:name w:val="list:indent"/>
    <w:basedOn w:val="Normal"/>
    <w:uiPriority w:val="99"/>
    <w:qFormat/>
    <w:pPr>
      <w:spacing w:after="120"/>
      <w:ind w:left="432"/>
    </w:pPr>
    <w:rPr>
      <w:rFonts w:cs="Times New Roman"/>
      <w:szCs w:val="24"/>
      <w:lang w:val="en-GB" w:eastAsia="en-US"/>
    </w:rPr>
  </w:style>
  <w:style w:type="paragraph" w:customStyle="1" w:styleId="listindentbull">
    <w:name w:val="list:indent bull"/>
    <w:uiPriority w:val="99"/>
    <w:qFormat/>
    <w:pPr>
      <w:spacing w:after="120"/>
    </w:pPr>
    <w:rPr>
      <w:rFonts w:asciiTheme="minorHAnsi" w:eastAsiaTheme="minorEastAsia" w:hAnsiTheme="minorHAnsi" w:cstheme="minorBidi"/>
      <w:sz w:val="24"/>
      <w:szCs w:val="24"/>
      <w:lang w:val="en-GB" w:eastAsia="en-US" w:bidi="ar-SA"/>
    </w:rPr>
  </w:style>
  <w:style w:type="paragraph" w:customStyle="1" w:styleId="18">
    <w:name w:val="修订1"/>
    <w:hidden/>
    <w:uiPriority w:val="99"/>
    <w:semiHidden/>
    <w:qFormat/>
    <w:rPr>
      <w:rFonts w:ascii="Times New Roman" w:eastAsia="宋体" w:hAnsi="Times New Roman" w:cstheme="minorBidi"/>
      <w:sz w:val="24"/>
      <w:szCs w:val="21"/>
      <w:lang w:val="en-US" w:eastAsia="zh-CN" w:bidi="ar-SA"/>
    </w:rPr>
  </w:style>
  <w:style w:type="paragraph" w:customStyle="1" w:styleId="01NormalSAPText">
    <w:name w:val="01. Normal SAP Text"/>
    <w:basedOn w:val="Normal"/>
    <w:qFormat/>
    <w:pPr>
      <w:spacing w:before="60" w:after="120"/>
      <w:ind w:right="188"/>
    </w:pPr>
    <w:rPr>
      <w:rFonts w:asciiTheme="minorHAnsi" w:hAnsiTheme="minorHAnsi"/>
      <w:bCs/>
      <w:lang w:bidi="en-US"/>
    </w:rPr>
  </w:style>
  <w:style w:type="paragraph" w:customStyle="1" w:styleId="shellrow">
    <w:name w:val="shell row"/>
    <w:basedOn w:val="Normal"/>
    <w:qFormat/>
    <w:pPr>
      <w:widowControl/>
      <w:suppressAutoHyphens/>
      <w:spacing w:before="38" w:after="38"/>
      <w:jc w:val="center"/>
    </w:pPr>
    <w:rPr>
      <w:rFonts w:ascii="Courier" w:hAnsi="Courier" w:eastAsiaTheme="minorEastAsia" w:cs="Times New Roman"/>
      <w:sz w:val="16"/>
      <w:szCs w:val="20"/>
      <w:lang w:eastAsia="en-US"/>
    </w:rPr>
  </w:style>
  <w:style w:type="paragraph" w:customStyle="1" w:styleId="shellhead">
    <w:name w:val="shell head"/>
    <w:basedOn w:val="Normal"/>
    <w:qFormat/>
    <w:pPr>
      <w:widowControl/>
      <w:suppressAutoHyphens/>
      <w:spacing w:before="60" w:after="60"/>
      <w:jc w:val="center"/>
    </w:pPr>
    <w:rPr>
      <w:rFonts w:ascii="Courier" w:hAnsi="Courier" w:eastAsiaTheme="minorEastAsia" w:cs="Times New Roman"/>
      <w:sz w:val="16"/>
      <w:szCs w:val="20"/>
      <w:lang w:eastAsia="en-US"/>
    </w:rPr>
  </w:style>
  <w:style w:type="paragraph" w:customStyle="1" w:styleId="HR">
    <w:name w:val="HR正文格式"/>
    <w:basedOn w:val="Normal"/>
    <w:link w:val="HRChar"/>
    <w:qFormat/>
    <w:pPr>
      <w:widowControl/>
      <w:spacing w:after="240" w:line="360" w:lineRule="auto"/>
      <w:ind w:firstLine="200" w:firstLineChars="200"/>
      <w:contextualSpacing/>
      <w:jc w:val="left"/>
    </w:pPr>
    <w:rPr>
      <w:kern w:val="2"/>
      <w:szCs w:val="24"/>
      <w:lang w:val="zh-CN" w:eastAsia="en-US"/>
    </w:rPr>
  </w:style>
  <w:style w:type="character" w:customStyle="1" w:styleId="HRChar">
    <w:name w:val="HR正文格式 Char"/>
    <w:basedOn w:val="DefaultParagraphFont"/>
    <w:link w:val="HR"/>
    <w:qFormat/>
    <w:rPr>
      <w:rFonts w:cstheme="minorBidi"/>
      <w:kern w:val="2"/>
      <w:sz w:val="24"/>
      <w:szCs w:val="24"/>
      <w:lang w:val="zh-CN" w:eastAsia="en-US"/>
    </w:rPr>
  </w:style>
  <w:style w:type="paragraph" w:customStyle="1" w:styleId="2">
    <w:name w:val="修订2"/>
    <w:hidden/>
    <w:uiPriority w:val="99"/>
    <w:semiHidden/>
    <w:qFormat/>
    <w:rPr>
      <w:rFonts w:ascii="Times New Roman" w:eastAsia="宋体" w:hAnsi="Times New Roman" w:cstheme="minorBidi"/>
      <w:sz w:val="24"/>
      <w:szCs w:val="21"/>
      <w:lang w:val="en-US" w:eastAsia="zh-CN" w:bidi="ar-SA"/>
    </w:rPr>
  </w:style>
  <w:style w:type="paragraph" w:customStyle="1" w:styleId="shellfoot">
    <w:name w:val="shell foot"/>
    <w:basedOn w:val="Normal"/>
    <w:qFormat/>
    <w:pPr>
      <w:widowControl/>
      <w:suppressAutoHyphens/>
      <w:spacing w:before="120"/>
      <w:ind w:left="720" w:hanging="720"/>
      <w:jc w:val="left"/>
    </w:pPr>
    <w:rPr>
      <w:rFonts w:ascii="Courier" w:hAnsi="Courier" w:eastAsiaTheme="minorEastAsia" w:cs="Times New Roman"/>
      <w:sz w:val="16"/>
      <w:szCs w:val="20"/>
      <w:lang w:eastAsia="en-US"/>
    </w:rPr>
  </w:style>
  <w:style w:type="paragraph" w:customStyle="1" w:styleId="Default">
    <w:name w:val="Default"/>
    <w:qFormat/>
    <w:pPr>
      <w:widowControl w:val="0"/>
      <w:autoSpaceDE w:val="0"/>
      <w:autoSpaceDN w:val="0"/>
      <w:adjustRightInd w:val="0"/>
    </w:pPr>
    <w:rPr>
      <w:rFonts w:ascii="Courier New" w:eastAsia="宋体" w:hAnsi="Courier New" w:cs="Courier New"/>
      <w:color w:val="000000"/>
      <w:sz w:val="24"/>
      <w:szCs w:val="24"/>
      <w:lang w:val="en-US" w:eastAsia="zh-CN" w:bidi="ar-SA"/>
    </w:rPr>
  </w:style>
  <w:style w:type="character" w:styleId="PlaceholderText">
    <w:name w:val="Placeholder Text"/>
    <w:basedOn w:val="DefaultParagraphFont"/>
    <w:uiPriority w:val="99"/>
    <w:semiHidden/>
    <w:qFormat/>
    <w:rPr>
      <w:color w:val="808080"/>
    </w:rPr>
  </w:style>
  <w:style w:type="paragraph" w:customStyle="1" w:styleId="HR0">
    <w:name w:val="HR表"/>
    <w:basedOn w:val="Normal"/>
    <w:next w:val="Normal"/>
    <w:qFormat/>
    <w:pPr>
      <w:keepLines/>
      <w:widowControl/>
      <w:contextualSpacing/>
      <w:jc w:val="center"/>
    </w:pPr>
    <w:rPr>
      <w:kern w:val="2"/>
      <w:sz w:val="21"/>
    </w:rPr>
  </w:style>
  <w:style w:type="paragraph" w:customStyle="1" w:styleId="TOC11">
    <w:name w:val="TOC 标题11"/>
    <w:uiPriority w:val="39"/>
    <w:unhideWhenUsed/>
    <w:qFormat/>
    <w:rPr>
      <w:rFonts w:ascii="Times New Roman" w:eastAsia="宋体" w:hAnsi="Times New Roman" w:cs="Times New Roman"/>
      <w:lang w:val="en-US" w:eastAsia="zh-CN" w:bidi="ar-SA"/>
    </w:rPr>
  </w:style>
  <w:style w:type="paragraph" w:customStyle="1" w:styleId="TableText12">
    <w:name w:val="Table Text 12"/>
    <w:basedOn w:val="Normal"/>
    <w:qFormat/>
    <w:pPr>
      <w:spacing w:before="60" w:after="60"/>
      <w:jc w:val="left"/>
    </w:pPr>
    <w:rPr>
      <w:szCs w:val="24"/>
      <w:lang w:eastAsia="en-US"/>
    </w:rPr>
  </w:style>
  <w:style w:type="paragraph" w:customStyle="1" w:styleId="30">
    <w:name w:val="修订3"/>
    <w:hidden/>
    <w:uiPriority w:val="99"/>
    <w:semiHidden/>
    <w:qFormat/>
    <w:rPr>
      <w:rFonts w:ascii="Times New Roman" w:eastAsia="宋体" w:hAnsi="Times New Roman" w:cstheme="minorBidi"/>
      <w:sz w:val="24"/>
      <w:szCs w:val="21"/>
      <w:lang w:val="en-US" w:eastAsia="zh-CN" w:bidi="ar-SA"/>
    </w:rPr>
  </w:style>
  <w:style w:type="paragraph" w:customStyle="1" w:styleId="WPSOffice1">
    <w:name w:val="WPSOffice手动目录 1"/>
    <w:qFormat/>
    <w:rPr>
      <w:rFonts w:ascii="Times New Roman" w:eastAsia="宋体" w:hAnsi="Times New Roman" w:cs="Times New Roman"/>
      <w:lang w:val="en-US" w:eastAsia="zh-CN" w:bidi="ar-SA"/>
    </w:rPr>
  </w:style>
  <w:style w:type="paragraph" w:customStyle="1" w:styleId="WPSOffice2">
    <w:name w:val="WPSOffice手动目录 2"/>
    <w:qFormat/>
    <w:pPr>
      <w:ind w:left="200" w:leftChars="200"/>
    </w:pPr>
    <w:rPr>
      <w:rFonts w:ascii="Times New Roman" w:eastAsia="宋体" w:hAnsi="Times New Roman" w:cs="Times New Roman"/>
      <w:lang w:val="en-US" w:eastAsia="zh-CN" w:bidi="ar-SA"/>
    </w:rPr>
  </w:style>
  <w:style w:type="paragraph" w:customStyle="1" w:styleId="WPSOffice3">
    <w:name w:val="WPSOffice手动目录 3"/>
    <w:qFormat/>
    <w:pPr>
      <w:ind w:left="400" w:leftChars="400"/>
    </w:pPr>
    <w:rPr>
      <w:rFonts w:ascii="Times New Roman" w:eastAsia="宋体" w:hAnsi="Times New Roman" w:cs="Times New Roman"/>
      <w:lang w:val="en-US" w:eastAsia="zh-CN" w:bidi="ar-SA"/>
    </w:rPr>
  </w:style>
  <w:style w:type="paragraph" w:customStyle="1" w:styleId="19">
    <w:name w:val="样式1"/>
    <w:basedOn w:val="Caption"/>
    <w:qFormat/>
    <w:rPr>
      <w:rFonts w:eastAsia="宋体"/>
    </w:rPr>
  </w:style>
  <w:style w:type="paragraph" w:customStyle="1" w:styleId="20">
    <w:name w:val="样式2"/>
    <w:basedOn w:val="Caption"/>
    <w:qFormat/>
    <w:pPr>
      <w:adjustRightInd w:val="0"/>
      <w:snapToGrid w:val="0"/>
    </w:pPr>
    <w:rPr>
      <w:rFonts w:ascii="Times New Roman" w:eastAsia="宋体" w:hAnsi="Times New Roman"/>
      <w:sz w:val="24"/>
    </w:rPr>
  </w:style>
  <w:style w:type="character" w:customStyle="1" w:styleId="ERISChar">
    <w:name w:val="ERIS正文 Char"/>
    <w:link w:val="ERIS"/>
    <w:uiPriority w:val="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4.png" /><Relationship Id="rId11" Type="http://schemas.openxmlformats.org/officeDocument/2006/relationships/image" Target="media/image5.png" /><Relationship Id="rId12" Type="http://schemas.openxmlformats.org/officeDocument/2006/relationships/image" Target="media/image6.tif" /><Relationship Id="rId13" Type="http://schemas.openxmlformats.org/officeDocument/2006/relationships/image" Target="media/image7.tif" /><Relationship Id="rId14" Type="http://schemas.openxmlformats.org/officeDocument/2006/relationships/image" Target="media/image8.jpeg" /><Relationship Id="rId15" Type="http://schemas.openxmlformats.org/officeDocument/2006/relationships/header" Target="header3.xml" /><Relationship Id="rId16" Type="http://schemas.openxmlformats.org/officeDocument/2006/relationships/theme" Target="theme/theme1.xml" /><Relationship Id="rId17" Type="http://schemas.openxmlformats.org/officeDocument/2006/relationships/numbering" Target="numbering.xml" /><Relationship Id="rId18" Type="http://schemas.openxmlformats.org/officeDocument/2006/relationships/styles" Target="styles.xml" /><Relationship Id="rId19" Type="http://schemas.microsoft.com/office/2011/relationships/people" Target="people.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image" Target="media/image1.png" /><Relationship Id="rId7" Type="http://schemas.openxmlformats.org/officeDocument/2006/relationships/header" Target="header2.xml" /><Relationship Id="rId8" Type="http://schemas.openxmlformats.org/officeDocument/2006/relationships/image" Target="media/image2.png" /><Relationship Id="rId9" Type="http://schemas.openxmlformats.org/officeDocument/2006/relationships/image" Target="media/image3.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黑体"/>
        <a:cs typeface="Arial"/>
      </a:majorFont>
      <a:minorFont>
        <a:latin typeface="等线"/>
        <a:ea typeface="宋体"/>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0</TotalTime>
  <Pages>117</Pages>
  <Words>20964</Words>
  <Characters>119498</Characters>
  <Application>Microsoft Office Word</Application>
  <DocSecurity>0</DocSecurity>
  <Lines>995</Lines>
  <Paragraphs>280</Paragraphs>
  <ScaleCrop>false</ScaleCrop>
  <Company>P R C</Company>
  <LinksUpToDate>false</LinksUpToDate>
  <CharactersWithSpaces>140182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 dai</dc:creator>
  <cp:lastModifiedBy>A 萱萱</cp:lastModifiedBy>
  <cp:revision>32</cp:revision>
  <dcterms:created xsi:type="dcterms:W3CDTF">2022-06-18T17:15:00Z</dcterms:created>
  <dcterms:modified xsi:type="dcterms:W3CDTF">2024-04-09T16:49:54Z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044DB33C335D4F6B9C326FF042163FF0</vt:lpwstr>
  </property>
  <property fmtid="{D5CDD505-2E9C-101B-9397-08002B2CF9AE}" pid="3" name="KSOProductBuildVer">
    <vt:lpwstr>2052-6.5.0.8619</vt:lpwstr>
  </property>
</Properties>
</file>